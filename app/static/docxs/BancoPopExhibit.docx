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43B7A" w14:textId="4E830F27" w:rsidR="001B5D10" w:rsidRPr="00885B69" w:rsidRDefault="001B5D10" w:rsidP="00885B69">
      <w:pPr>
        <w:widowControl w:val="0"/>
        <w:ind w:left="720"/>
        <w:rPr>
          <w:rFonts w:ascii="Verdana" w:hAnsi="Verdana" w:cs="Verdana"/>
          <w:b/>
          <w:bCs/>
          <w:sz w:val="16"/>
          <w:szCs w:val="16"/>
        </w:rPr>
      </w:pPr>
      <w:r w:rsidRPr="00885B69">
        <w:rPr>
          <w:rFonts w:ascii="Verdana" w:hAnsi="Verdana" w:cs="Verdana"/>
          <w:b/>
          <w:bCs/>
          <w:sz w:val="16"/>
          <w:szCs w:val="16"/>
        </w:rPr>
        <w:t>Exhibit -Insurance Coverage</w:t>
      </w:r>
    </w:p>
    <w:p w14:paraId="776A6CE4" w14:textId="77777777" w:rsidR="001B5D10" w:rsidRPr="00885B69" w:rsidRDefault="001B5D10" w:rsidP="00885B69">
      <w:pPr>
        <w:widowControl w:val="0"/>
        <w:ind w:left="720"/>
        <w:jc w:val="both"/>
        <w:rPr>
          <w:rFonts w:ascii="Verdana" w:hAnsi="Verdana" w:cs="Verdana"/>
          <w:b/>
          <w:bCs/>
          <w:sz w:val="16"/>
          <w:szCs w:val="16"/>
        </w:rPr>
      </w:pPr>
    </w:p>
    <w:p w14:paraId="48E0622A" w14:textId="34FDD3E0" w:rsidR="001B5D10" w:rsidRPr="00885B69" w:rsidRDefault="001B5D10" w:rsidP="00885B69">
      <w:pPr>
        <w:widowControl w:val="0"/>
        <w:tabs>
          <w:tab w:val="left" w:pos="1584"/>
          <w:tab w:val="left" w:pos="3024"/>
          <w:tab w:val="left" w:pos="4464"/>
          <w:tab w:val="left" w:pos="6048"/>
          <w:tab w:val="left" w:pos="7632"/>
          <w:tab w:val="left" w:pos="9072"/>
        </w:tabs>
        <w:ind w:left="720"/>
        <w:jc w:val="both"/>
        <w:rPr>
          <w:rFonts w:ascii="Verdana" w:hAnsi="Verdana" w:cs="Verdana"/>
          <w:sz w:val="16"/>
          <w:szCs w:val="16"/>
        </w:rPr>
      </w:pPr>
      <w:r w:rsidRPr="00885B69">
        <w:rPr>
          <w:rFonts w:ascii="Verdana" w:hAnsi="Verdana" w:cs="Verdana"/>
          <w:sz w:val="16"/>
          <w:szCs w:val="16"/>
        </w:rPr>
        <w:t xml:space="preserve">This </w:t>
      </w:r>
      <w:r w:rsidRPr="00885B69">
        <w:rPr>
          <w:rFonts w:ascii="Verdana" w:hAnsi="Verdana" w:cs="Verdana"/>
          <w:b/>
          <w:sz w:val="16"/>
          <w:szCs w:val="16"/>
        </w:rPr>
        <w:t>Insurance Coverage Annex</w:t>
      </w:r>
      <w:r w:rsidRPr="00885B69">
        <w:rPr>
          <w:rFonts w:ascii="Verdana" w:hAnsi="Verdana" w:cs="Verdana"/>
          <w:sz w:val="16"/>
          <w:szCs w:val="16"/>
        </w:rPr>
        <w:t xml:space="preserve"> to the Service Agreem</w:t>
      </w:r>
      <w:r w:rsidR="00BE1A91">
        <w:rPr>
          <w:rFonts w:ascii="Verdana" w:hAnsi="Verdana" w:cs="Verdana"/>
          <w:sz w:val="16"/>
          <w:szCs w:val="16"/>
        </w:rPr>
        <w:t xml:space="preserve">ent entered into by and between the </w:t>
      </w:r>
      <w:r w:rsidRPr="00885B69">
        <w:rPr>
          <w:rFonts w:ascii="Verdana" w:hAnsi="Verdana" w:cs="Arial"/>
          <w:sz w:val="16"/>
          <w:szCs w:val="16"/>
        </w:rPr>
        <w:t>(“</w:t>
      </w:r>
      <w:r w:rsidRPr="00885B69">
        <w:rPr>
          <w:rFonts w:ascii="Verdana" w:hAnsi="Verdana" w:cs="Verdana"/>
          <w:sz w:val="16"/>
          <w:szCs w:val="16"/>
        </w:rPr>
        <w:t>Provider</w:t>
      </w:r>
      <w:r w:rsidRPr="00885B69">
        <w:rPr>
          <w:rFonts w:ascii="Verdana" w:hAnsi="Verdana" w:cs="Arial"/>
          <w:sz w:val="16"/>
          <w:szCs w:val="16"/>
        </w:rPr>
        <w:t xml:space="preserve">”) and </w:t>
      </w:r>
      <w:r w:rsidRPr="00885B69">
        <w:rPr>
          <w:rFonts w:ascii="Verdana" w:hAnsi="Verdana" w:cs="Arial"/>
          <w:b/>
          <w:sz w:val="16"/>
          <w:szCs w:val="16"/>
          <w:u w:val="single"/>
        </w:rPr>
        <w:t>Banco Popular de Puerto Rico</w:t>
      </w:r>
      <w:r w:rsidR="005F0BAB">
        <w:rPr>
          <w:rFonts w:ascii="Verdana" w:hAnsi="Verdana" w:cs="Arial"/>
          <w:b/>
          <w:sz w:val="16"/>
          <w:szCs w:val="16"/>
          <w:u w:val="single"/>
        </w:rPr>
        <w:t>, Popular Auto LLC and its Subsidiaries</w:t>
      </w:r>
      <w:r w:rsidRPr="00885B69">
        <w:rPr>
          <w:rFonts w:ascii="Verdana" w:hAnsi="Verdana" w:cs="Arial"/>
          <w:sz w:val="16"/>
          <w:szCs w:val="16"/>
        </w:rPr>
        <w:t xml:space="preserve"> (“POPULAR”) on </w:t>
      </w:r>
      <w:r w:rsidR="00C009DB">
        <w:rPr>
          <w:rFonts w:ascii="Verdana" w:hAnsi="Verdana" w:cs="Arial"/>
          <w:sz w:val="16"/>
          <w:szCs w:val="16"/>
        </w:rPr>
        <w:t>consulting s</w:t>
      </w:r>
      <w:r w:rsidRPr="00885B69">
        <w:rPr>
          <w:rFonts w:ascii="Verdana" w:hAnsi="Verdana" w:cs="Arial"/>
          <w:sz w:val="16"/>
          <w:szCs w:val="16"/>
        </w:rPr>
        <w:t xml:space="preserve">ervice </w:t>
      </w:r>
      <w:r w:rsidRPr="00885B69">
        <w:rPr>
          <w:rFonts w:ascii="Verdana" w:hAnsi="Verdana" w:cs="Verdana"/>
          <w:sz w:val="16"/>
          <w:szCs w:val="16"/>
        </w:rPr>
        <w:t xml:space="preserve">(the “Agreement”) will be subject to the terms and conditions of such agreement and be interpreted as incorporated therein in its entirety. All defined terms used herein will have the same meanings as set forth in the Agreement. </w:t>
      </w:r>
    </w:p>
    <w:p w14:paraId="6322AF0F" w14:textId="77777777" w:rsidR="001B5D10" w:rsidRPr="00885B69" w:rsidRDefault="001B5D10" w:rsidP="00885B69">
      <w:pPr>
        <w:widowControl w:val="0"/>
        <w:ind w:left="720"/>
        <w:jc w:val="center"/>
        <w:outlineLvl w:val="0"/>
        <w:rPr>
          <w:rFonts w:ascii="Verdana" w:hAnsi="Verdana" w:cs="Verdana"/>
          <w:b/>
          <w:bCs/>
          <w:sz w:val="16"/>
          <w:szCs w:val="16"/>
        </w:rPr>
      </w:pPr>
    </w:p>
    <w:p w14:paraId="44A2CF6E" w14:textId="77777777" w:rsidR="001B5D10" w:rsidRPr="00885B69" w:rsidRDefault="001B5D10" w:rsidP="00885B69">
      <w:pPr>
        <w:pStyle w:val="List3"/>
        <w:widowControl w:val="0"/>
        <w:numPr>
          <w:ilvl w:val="0"/>
          <w:numId w:val="10"/>
        </w:numPr>
        <w:tabs>
          <w:tab w:val="left" w:pos="1440"/>
        </w:tabs>
        <w:ind w:left="1080"/>
        <w:jc w:val="both"/>
        <w:rPr>
          <w:rFonts w:ascii="Verdana" w:hAnsi="Verdana" w:cs="Verdana"/>
          <w:sz w:val="16"/>
          <w:szCs w:val="16"/>
        </w:rPr>
      </w:pPr>
      <w:r w:rsidRPr="00885B69">
        <w:rPr>
          <w:rFonts w:ascii="Verdana" w:hAnsi="Verdana" w:cs="Verdana"/>
          <w:b/>
          <w:sz w:val="16"/>
          <w:szCs w:val="16"/>
        </w:rPr>
        <w:t>Coverage</w:t>
      </w:r>
      <w:r w:rsidRPr="00885B69">
        <w:rPr>
          <w:rFonts w:ascii="Verdana" w:hAnsi="Verdana" w:cs="Verdana"/>
          <w:sz w:val="16"/>
          <w:szCs w:val="16"/>
        </w:rPr>
        <w:t>:  Provider will obtain and maintain at all times during the term of this Agreement, insurance payable in such amounts and against such risks, as will adequately cover the liability assumed by Provider under this Agreement, as follows (check as applicable):</w:t>
      </w:r>
    </w:p>
    <w:p w14:paraId="34FC87E7" w14:textId="77777777" w:rsidR="001B5D10" w:rsidRPr="00885B69" w:rsidRDefault="001B5D10" w:rsidP="00885B69">
      <w:pPr>
        <w:pStyle w:val="List3"/>
        <w:widowControl w:val="0"/>
        <w:tabs>
          <w:tab w:val="left" w:pos="1440"/>
        </w:tabs>
        <w:ind w:left="1620" w:hanging="540"/>
        <w:jc w:val="both"/>
        <w:rPr>
          <w:rFonts w:ascii="Verdana" w:hAnsi="Verdana" w:cs="Verdana"/>
          <w:sz w:val="16"/>
          <w:szCs w:val="16"/>
        </w:rPr>
      </w:pPr>
    </w:p>
    <w:p w14:paraId="56F673B2" w14:textId="59AF7411" w:rsidR="001B5D10" w:rsidRPr="00885B69" w:rsidRDefault="001B5D10" w:rsidP="00885B69">
      <w:pPr>
        <w:pStyle w:val="List3"/>
        <w:widowControl w:val="0"/>
        <w:tabs>
          <w:tab w:val="left" w:pos="1440"/>
        </w:tabs>
        <w:ind w:left="1440"/>
        <w:jc w:val="both"/>
        <w:rPr>
          <w:rFonts w:ascii="Verdana" w:hAnsi="Verdana" w:cs="Verdana"/>
          <w:sz w:val="16"/>
          <w:szCs w:val="16"/>
        </w:rPr>
      </w:pPr>
      <w:r w:rsidRPr="00885B69">
        <w:rPr>
          <w:rFonts w:ascii="Verdana" w:hAnsi="Verdana" w:cs="Verdana"/>
          <w:b/>
          <w:sz w:val="16"/>
          <w:szCs w:val="16"/>
        </w:rPr>
        <w:fldChar w:fldCharType="begin">
          <w:ffData>
            <w:name w:val="Check1"/>
            <w:enabled/>
            <w:calcOnExit w:val="0"/>
            <w:checkBox>
              <w:sizeAuto/>
              <w:default w:val="1"/>
            </w:checkBox>
          </w:ffData>
        </w:fldChar>
      </w:r>
      <w:bookmarkStart w:id="0" w:name="Check1"/>
      <w:r w:rsidRPr="00885B69">
        <w:rPr>
          <w:rFonts w:ascii="Verdana" w:hAnsi="Verdana" w:cs="Verdana"/>
          <w:b/>
          <w:sz w:val="16"/>
          <w:szCs w:val="16"/>
        </w:rPr>
        <w:instrText xml:space="preserve"> FORMCHECKBOX </w:instrText>
      </w:r>
      <w:r w:rsidR="00E01EBC">
        <w:rPr>
          <w:rFonts w:ascii="Verdana" w:hAnsi="Verdana" w:cs="Verdana"/>
          <w:b/>
          <w:sz w:val="16"/>
          <w:szCs w:val="16"/>
        </w:rPr>
      </w:r>
      <w:r w:rsidR="00E01EBC">
        <w:rPr>
          <w:rFonts w:ascii="Verdana" w:hAnsi="Verdana" w:cs="Verdana"/>
          <w:b/>
          <w:sz w:val="16"/>
          <w:szCs w:val="16"/>
        </w:rPr>
        <w:fldChar w:fldCharType="separate"/>
      </w:r>
      <w:r w:rsidRPr="00885B69">
        <w:rPr>
          <w:rFonts w:ascii="Verdana" w:hAnsi="Verdana" w:cs="Verdana"/>
          <w:b/>
          <w:sz w:val="16"/>
          <w:szCs w:val="16"/>
        </w:rPr>
        <w:fldChar w:fldCharType="end"/>
      </w:r>
      <w:bookmarkEnd w:id="0"/>
      <w:r w:rsidRPr="00885B69">
        <w:rPr>
          <w:rFonts w:ascii="Verdana" w:hAnsi="Verdana" w:cs="Verdana"/>
          <w:b/>
          <w:sz w:val="16"/>
          <w:szCs w:val="16"/>
        </w:rPr>
        <w:tab/>
        <w:t>Commercial General Liability Insurance</w:t>
      </w:r>
      <w:r w:rsidRPr="00885B69">
        <w:rPr>
          <w:rFonts w:ascii="Verdana" w:hAnsi="Verdana" w:cs="Verdana"/>
          <w:sz w:val="16"/>
          <w:szCs w:val="16"/>
        </w:rPr>
        <w:t xml:space="preserve"> with limits not less than </w:t>
      </w:r>
      <w:r w:rsidRPr="00885B69">
        <w:rPr>
          <w:rFonts w:ascii="Verdana" w:hAnsi="Verdana" w:cs="Verdana"/>
          <w:sz w:val="16"/>
          <w:szCs w:val="16"/>
          <w:u w:val="single"/>
        </w:rPr>
        <w:t>One million</w:t>
      </w:r>
      <w:bookmarkStart w:id="1" w:name="_GoBack"/>
      <w:bookmarkEnd w:id="1"/>
      <w:r w:rsidRPr="00885B69">
        <w:rPr>
          <w:rFonts w:ascii="Verdana" w:hAnsi="Verdana" w:cs="Verdana"/>
          <w:sz w:val="16"/>
          <w:szCs w:val="16"/>
        </w:rPr>
        <w:t xml:space="preserve"> dollars </w:t>
      </w:r>
      <w:r w:rsidRPr="00885B69">
        <w:rPr>
          <w:rFonts w:ascii="Verdana" w:hAnsi="Verdana" w:cs="Verdana"/>
          <w:sz w:val="16"/>
          <w:szCs w:val="16"/>
          <w:u w:val="single"/>
        </w:rPr>
        <w:t>($1,000,000)</w:t>
      </w:r>
      <w:r w:rsidRPr="00885B69">
        <w:rPr>
          <w:rFonts w:ascii="Verdana" w:hAnsi="Verdana" w:cs="Verdana"/>
          <w:sz w:val="16"/>
          <w:szCs w:val="16"/>
        </w:rPr>
        <w:t xml:space="preserve"> per occurrence and </w:t>
      </w:r>
      <w:r w:rsidRPr="00885B69">
        <w:rPr>
          <w:rFonts w:ascii="Verdana" w:hAnsi="Verdana" w:cs="Verdana"/>
          <w:sz w:val="16"/>
          <w:szCs w:val="16"/>
          <w:u w:val="single"/>
        </w:rPr>
        <w:t>Two million</w:t>
      </w:r>
      <w:r w:rsidRPr="00885B69">
        <w:rPr>
          <w:rFonts w:ascii="Verdana" w:hAnsi="Verdana" w:cs="Verdana"/>
          <w:sz w:val="16"/>
          <w:szCs w:val="16"/>
        </w:rPr>
        <w:t xml:space="preserve"> dollars </w:t>
      </w:r>
      <w:r w:rsidRPr="00885B69">
        <w:rPr>
          <w:rFonts w:ascii="Verdana" w:hAnsi="Verdana" w:cs="Verdana"/>
          <w:sz w:val="16"/>
          <w:szCs w:val="16"/>
          <w:u w:val="single"/>
        </w:rPr>
        <w:t>($2,000,000)</w:t>
      </w:r>
      <w:r w:rsidRPr="00885B69">
        <w:rPr>
          <w:rFonts w:ascii="Verdana" w:hAnsi="Verdana" w:cs="Verdana"/>
          <w:sz w:val="16"/>
          <w:szCs w:val="16"/>
        </w:rPr>
        <w:t xml:space="preserve"> general aggregate including bodily injury, death, property damage, personal injury, advertising injury, contractual liability, independent Providers, broad-form property damage, </w:t>
      </w:r>
      <w:del w:id="2" w:author="Sileo, Jennifer" w:date="2018-12-11T15:22:00Z">
        <w:r w:rsidR="005F0BAB" w:rsidRPr="00885B69" w:rsidDel="00E27A03">
          <w:rPr>
            <w:rFonts w:ascii="Verdana" w:hAnsi="Verdana" w:cs="Verdana"/>
            <w:sz w:val="16"/>
            <w:szCs w:val="16"/>
          </w:rPr>
          <w:delText>employer’s</w:delText>
        </w:r>
        <w:r w:rsidRPr="00885B69" w:rsidDel="00E27A03">
          <w:rPr>
            <w:rFonts w:ascii="Verdana" w:hAnsi="Verdana" w:cs="Verdana"/>
            <w:sz w:val="16"/>
            <w:szCs w:val="16"/>
          </w:rPr>
          <w:delText xml:space="preserve"> liability stop gap, </w:delText>
        </w:r>
      </w:del>
      <w:r w:rsidRPr="00885B69">
        <w:rPr>
          <w:rFonts w:ascii="Verdana" w:hAnsi="Verdana" w:cs="Verdana"/>
          <w:sz w:val="16"/>
          <w:szCs w:val="16"/>
        </w:rPr>
        <w:t xml:space="preserve">and products and completed operations </w:t>
      </w:r>
      <w:commentRangeStart w:id="3"/>
      <w:r w:rsidRPr="00885B69">
        <w:rPr>
          <w:rFonts w:ascii="Verdana" w:hAnsi="Verdana" w:cs="Verdana"/>
          <w:sz w:val="16"/>
          <w:szCs w:val="16"/>
        </w:rPr>
        <w:t>coverage</w:t>
      </w:r>
      <w:commentRangeEnd w:id="3"/>
      <w:r w:rsidR="00C731BF">
        <w:rPr>
          <w:rStyle w:val="CommentReference"/>
        </w:rPr>
        <w:commentReference w:id="3"/>
      </w:r>
      <w:r w:rsidRPr="00885B69">
        <w:rPr>
          <w:rFonts w:ascii="Verdana" w:hAnsi="Verdana" w:cs="Verdana"/>
          <w:sz w:val="16"/>
          <w:szCs w:val="16"/>
        </w:rPr>
        <w:t>;</w:t>
      </w:r>
    </w:p>
    <w:p w14:paraId="47C15825" w14:textId="77777777" w:rsidR="001B5D10" w:rsidRPr="00885B69" w:rsidRDefault="001B5D10" w:rsidP="00885B69">
      <w:pPr>
        <w:pStyle w:val="List3"/>
        <w:widowControl w:val="0"/>
        <w:tabs>
          <w:tab w:val="left" w:pos="1440"/>
        </w:tabs>
        <w:ind w:left="1440"/>
        <w:jc w:val="both"/>
        <w:rPr>
          <w:rFonts w:ascii="Verdana" w:hAnsi="Verdana" w:cs="Verdana"/>
          <w:sz w:val="16"/>
          <w:szCs w:val="16"/>
        </w:rPr>
      </w:pPr>
    </w:p>
    <w:p w14:paraId="5F5F4D2B" w14:textId="77777777" w:rsidR="001B5D10" w:rsidRPr="00885B69" w:rsidRDefault="001B5D10" w:rsidP="00885B69">
      <w:pPr>
        <w:pStyle w:val="List3"/>
        <w:widowControl w:val="0"/>
        <w:tabs>
          <w:tab w:val="left" w:pos="1440"/>
        </w:tabs>
        <w:ind w:left="1440"/>
        <w:jc w:val="both"/>
        <w:rPr>
          <w:rFonts w:ascii="Verdana" w:hAnsi="Verdana" w:cs="Verdana"/>
          <w:sz w:val="16"/>
          <w:szCs w:val="16"/>
        </w:rPr>
      </w:pPr>
      <w:r w:rsidRPr="00885B69">
        <w:rPr>
          <w:rFonts w:ascii="Verdana" w:hAnsi="Verdana" w:cs="Verdana"/>
          <w:b/>
          <w:sz w:val="16"/>
          <w:szCs w:val="16"/>
        </w:rPr>
        <w:fldChar w:fldCharType="begin">
          <w:ffData>
            <w:name w:val=""/>
            <w:enabled/>
            <w:calcOnExit w:val="0"/>
            <w:checkBox>
              <w:sizeAuto/>
              <w:default w:val="1"/>
            </w:checkBox>
          </w:ffData>
        </w:fldChar>
      </w:r>
      <w:r w:rsidRPr="00885B69">
        <w:rPr>
          <w:rFonts w:ascii="Verdana" w:hAnsi="Verdana" w:cs="Verdana"/>
          <w:b/>
          <w:sz w:val="16"/>
          <w:szCs w:val="16"/>
        </w:rPr>
        <w:instrText xml:space="preserve"> FORMCHECKBOX </w:instrText>
      </w:r>
      <w:r w:rsidR="00E01EBC">
        <w:rPr>
          <w:rFonts w:ascii="Verdana" w:hAnsi="Verdana" w:cs="Verdana"/>
          <w:b/>
          <w:sz w:val="16"/>
          <w:szCs w:val="16"/>
        </w:rPr>
      </w:r>
      <w:r w:rsidR="00E01EBC">
        <w:rPr>
          <w:rFonts w:ascii="Verdana" w:hAnsi="Verdana" w:cs="Verdana"/>
          <w:b/>
          <w:sz w:val="16"/>
          <w:szCs w:val="16"/>
        </w:rPr>
        <w:fldChar w:fldCharType="separate"/>
      </w:r>
      <w:r w:rsidRPr="00885B69">
        <w:rPr>
          <w:rFonts w:ascii="Verdana" w:hAnsi="Verdana" w:cs="Verdana"/>
          <w:b/>
          <w:sz w:val="16"/>
          <w:szCs w:val="16"/>
        </w:rPr>
        <w:fldChar w:fldCharType="end"/>
      </w:r>
      <w:r w:rsidRPr="00885B69">
        <w:rPr>
          <w:rFonts w:ascii="Verdana" w:hAnsi="Verdana" w:cs="Verdana"/>
          <w:b/>
          <w:sz w:val="16"/>
          <w:szCs w:val="16"/>
        </w:rPr>
        <w:tab/>
        <w:t>Automobile Liability Insurance</w:t>
      </w:r>
      <w:r w:rsidRPr="00885B69">
        <w:rPr>
          <w:rFonts w:ascii="Verdana" w:hAnsi="Verdana" w:cs="Verdana"/>
          <w:sz w:val="16"/>
          <w:szCs w:val="16"/>
        </w:rPr>
        <w:t xml:space="preserve"> with limits not less than </w:t>
      </w:r>
      <w:r w:rsidRPr="00885B69">
        <w:rPr>
          <w:rFonts w:ascii="Verdana" w:hAnsi="Verdana" w:cs="Verdana"/>
          <w:sz w:val="16"/>
          <w:szCs w:val="16"/>
          <w:u w:val="single"/>
        </w:rPr>
        <w:t>One million</w:t>
      </w:r>
      <w:r w:rsidRPr="00885B69">
        <w:rPr>
          <w:rFonts w:ascii="Verdana" w:hAnsi="Verdana" w:cs="Verdana"/>
          <w:sz w:val="16"/>
          <w:szCs w:val="16"/>
        </w:rPr>
        <w:t xml:space="preserve"> dollars </w:t>
      </w:r>
      <w:r w:rsidRPr="00885B69">
        <w:rPr>
          <w:rFonts w:ascii="Verdana" w:hAnsi="Verdana" w:cs="Verdana"/>
          <w:sz w:val="16"/>
          <w:szCs w:val="16"/>
          <w:u w:val="single"/>
        </w:rPr>
        <w:t>($1,000,000)</w:t>
      </w:r>
      <w:r w:rsidRPr="00885B69">
        <w:rPr>
          <w:rFonts w:ascii="Verdana" w:hAnsi="Verdana" w:cs="Verdana"/>
          <w:sz w:val="16"/>
          <w:szCs w:val="16"/>
        </w:rPr>
        <w:t xml:space="preserve"> per each occurrence combined single limit of liability for bodily injury, death, and property damage, including owned and non-owned and hired automobile coverage, as applicable;</w:t>
      </w:r>
    </w:p>
    <w:p w14:paraId="662060A2" w14:textId="77777777" w:rsidR="001B5D10" w:rsidRPr="00885B69" w:rsidRDefault="001B5D10" w:rsidP="00885B69">
      <w:pPr>
        <w:pStyle w:val="List3"/>
        <w:widowControl w:val="0"/>
        <w:tabs>
          <w:tab w:val="left" w:pos="1440"/>
        </w:tabs>
        <w:ind w:left="1440"/>
        <w:jc w:val="both"/>
        <w:rPr>
          <w:rFonts w:ascii="Verdana" w:hAnsi="Verdana" w:cs="Verdana"/>
          <w:sz w:val="16"/>
          <w:szCs w:val="16"/>
        </w:rPr>
      </w:pPr>
    </w:p>
    <w:p w14:paraId="032803EB" w14:textId="3DB53C1D" w:rsidR="001B5D10" w:rsidRPr="00885B69" w:rsidRDefault="005F0BAB" w:rsidP="00885B69">
      <w:pPr>
        <w:pStyle w:val="List3"/>
        <w:widowControl w:val="0"/>
        <w:tabs>
          <w:tab w:val="left" w:pos="1440"/>
        </w:tabs>
        <w:ind w:left="1440"/>
        <w:jc w:val="both"/>
        <w:rPr>
          <w:rFonts w:ascii="Verdana" w:hAnsi="Verdana" w:cs="Verdana"/>
          <w:sz w:val="16"/>
          <w:szCs w:val="16"/>
        </w:rPr>
      </w:pPr>
      <w:r w:rsidRPr="00885B69">
        <w:rPr>
          <w:rFonts w:ascii="Verdana" w:hAnsi="Verdana" w:cs="Verdana"/>
          <w:b/>
          <w:sz w:val="16"/>
          <w:szCs w:val="16"/>
        </w:rPr>
        <w:fldChar w:fldCharType="begin">
          <w:ffData>
            <w:name w:val="Check1"/>
            <w:enabled/>
            <w:calcOnExit w:val="0"/>
            <w:checkBox>
              <w:sizeAuto/>
              <w:default w:val="0"/>
            </w:checkBox>
          </w:ffData>
        </w:fldChar>
      </w:r>
      <w:r w:rsidRPr="00885B69">
        <w:rPr>
          <w:rFonts w:ascii="Verdana" w:hAnsi="Verdana" w:cs="Verdana"/>
          <w:b/>
          <w:sz w:val="16"/>
          <w:szCs w:val="16"/>
        </w:rPr>
        <w:instrText xml:space="preserve"> FORMCHECKBOX </w:instrText>
      </w:r>
      <w:r w:rsidR="00E01EBC">
        <w:rPr>
          <w:rFonts w:ascii="Verdana" w:hAnsi="Verdana" w:cs="Verdana"/>
          <w:b/>
          <w:sz w:val="16"/>
          <w:szCs w:val="16"/>
        </w:rPr>
      </w:r>
      <w:r w:rsidR="00E01EBC">
        <w:rPr>
          <w:rFonts w:ascii="Verdana" w:hAnsi="Verdana" w:cs="Verdana"/>
          <w:b/>
          <w:sz w:val="16"/>
          <w:szCs w:val="16"/>
        </w:rPr>
        <w:fldChar w:fldCharType="separate"/>
      </w:r>
      <w:r w:rsidRPr="00885B69">
        <w:rPr>
          <w:rFonts w:ascii="Verdana" w:hAnsi="Verdana" w:cs="Verdana"/>
          <w:b/>
          <w:sz w:val="16"/>
          <w:szCs w:val="16"/>
        </w:rPr>
        <w:fldChar w:fldCharType="end"/>
      </w:r>
      <w:r w:rsidR="001B5D10" w:rsidRPr="00885B69">
        <w:rPr>
          <w:rFonts w:ascii="Verdana" w:hAnsi="Verdana" w:cs="Verdana"/>
          <w:b/>
          <w:sz w:val="16"/>
          <w:szCs w:val="16"/>
        </w:rPr>
        <w:tab/>
        <w:t xml:space="preserve">Umbrella Insurance </w:t>
      </w:r>
      <w:r w:rsidR="001B5D10" w:rsidRPr="00885B69">
        <w:rPr>
          <w:rFonts w:ascii="Verdana" w:hAnsi="Verdana" w:cs="Verdana"/>
          <w:sz w:val="16"/>
          <w:szCs w:val="16"/>
        </w:rPr>
        <w:t>with limits not less than T</w:t>
      </w:r>
      <w:r w:rsidR="001B5D10" w:rsidRPr="00885B69">
        <w:rPr>
          <w:rFonts w:ascii="Verdana" w:hAnsi="Verdana" w:cs="Verdana"/>
          <w:sz w:val="16"/>
          <w:szCs w:val="16"/>
          <w:u w:val="single"/>
        </w:rPr>
        <w:t>wo million</w:t>
      </w:r>
      <w:r w:rsidR="001B5D10" w:rsidRPr="00885B69">
        <w:rPr>
          <w:rFonts w:ascii="Verdana" w:hAnsi="Verdana" w:cs="Verdana"/>
          <w:sz w:val="16"/>
          <w:szCs w:val="16"/>
        </w:rPr>
        <w:t xml:space="preserve"> dollars </w:t>
      </w:r>
      <w:r w:rsidR="001B5D10" w:rsidRPr="00885B69">
        <w:rPr>
          <w:rFonts w:ascii="Verdana" w:hAnsi="Verdana" w:cs="Verdana"/>
          <w:sz w:val="16"/>
          <w:szCs w:val="16"/>
          <w:u w:val="single"/>
        </w:rPr>
        <w:t>($2,000,000)</w:t>
      </w:r>
      <w:r w:rsidR="001B5D10" w:rsidRPr="00885B69">
        <w:rPr>
          <w:rFonts w:ascii="Verdana" w:hAnsi="Verdana" w:cs="Verdana"/>
          <w:sz w:val="16"/>
          <w:szCs w:val="16"/>
        </w:rPr>
        <w:t xml:space="preserve"> covering excess of loss over primary liability insurance policies, including Comprehensive General Liability, Comprehensive Automobile Liability, and Workers Compensation and Employers Liability insurance policies, where applicable under state laws;</w:t>
      </w:r>
    </w:p>
    <w:p w14:paraId="312AF26A" w14:textId="77777777" w:rsidR="001B5D10" w:rsidRPr="00885B69" w:rsidRDefault="001B5D10" w:rsidP="00885B69">
      <w:pPr>
        <w:pStyle w:val="List3"/>
        <w:widowControl w:val="0"/>
        <w:tabs>
          <w:tab w:val="left" w:pos="1440"/>
        </w:tabs>
        <w:ind w:left="1440"/>
        <w:jc w:val="both"/>
        <w:rPr>
          <w:rFonts w:ascii="Verdana" w:hAnsi="Verdana" w:cs="Verdana"/>
          <w:sz w:val="16"/>
          <w:szCs w:val="16"/>
        </w:rPr>
      </w:pPr>
    </w:p>
    <w:p w14:paraId="57A28E25" w14:textId="5E320CAE" w:rsidR="001B5D10" w:rsidRPr="00885B69" w:rsidRDefault="001B5D10" w:rsidP="00885B69">
      <w:pPr>
        <w:pStyle w:val="List3"/>
        <w:widowControl w:val="0"/>
        <w:tabs>
          <w:tab w:val="left" w:pos="1440"/>
        </w:tabs>
        <w:ind w:left="1440"/>
        <w:jc w:val="both"/>
        <w:rPr>
          <w:rFonts w:ascii="Verdana" w:hAnsi="Verdana" w:cs="Verdana"/>
          <w:sz w:val="16"/>
          <w:szCs w:val="16"/>
        </w:rPr>
      </w:pPr>
      <w:r w:rsidRPr="00885B69">
        <w:rPr>
          <w:rFonts w:ascii="Verdana" w:hAnsi="Verdana" w:cs="Verdana"/>
          <w:b/>
          <w:sz w:val="16"/>
          <w:szCs w:val="16"/>
        </w:rPr>
        <w:fldChar w:fldCharType="begin">
          <w:ffData>
            <w:name w:val=""/>
            <w:enabled/>
            <w:calcOnExit w:val="0"/>
            <w:checkBox>
              <w:sizeAuto/>
              <w:default w:val="1"/>
            </w:checkBox>
          </w:ffData>
        </w:fldChar>
      </w:r>
      <w:r w:rsidRPr="00885B69">
        <w:rPr>
          <w:rFonts w:ascii="Verdana" w:hAnsi="Verdana" w:cs="Verdana"/>
          <w:b/>
          <w:sz w:val="16"/>
          <w:szCs w:val="16"/>
        </w:rPr>
        <w:instrText xml:space="preserve"> FORMCHECKBOX </w:instrText>
      </w:r>
      <w:r w:rsidR="00E01EBC">
        <w:rPr>
          <w:rFonts w:ascii="Verdana" w:hAnsi="Verdana" w:cs="Verdana"/>
          <w:b/>
          <w:sz w:val="16"/>
          <w:szCs w:val="16"/>
        </w:rPr>
      </w:r>
      <w:r w:rsidR="00E01EBC">
        <w:rPr>
          <w:rFonts w:ascii="Verdana" w:hAnsi="Verdana" w:cs="Verdana"/>
          <w:b/>
          <w:sz w:val="16"/>
          <w:szCs w:val="16"/>
        </w:rPr>
        <w:fldChar w:fldCharType="separate"/>
      </w:r>
      <w:r w:rsidRPr="00885B69">
        <w:rPr>
          <w:rFonts w:ascii="Verdana" w:hAnsi="Verdana" w:cs="Verdana"/>
          <w:b/>
          <w:sz w:val="16"/>
          <w:szCs w:val="16"/>
        </w:rPr>
        <w:fldChar w:fldCharType="end"/>
      </w:r>
      <w:r w:rsidRPr="00885B69">
        <w:rPr>
          <w:rFonts w:ascii="Verdana" w:hAnsi="Verdana" w:cs="Verdana"/>
          <w:b/>
          <w:sz w:val="16"/>
          <w:szCs w:val="16"/>
        </w:rPr>
        <w:tab/>
        <w:t xml:space="preserve">Third Party Fidelity and Crime Insurance </w:t>
      </w:r>
      <w:r w:rsidRPr="00885B69">
        <w:rPr>
          <w:rFonts w:ascii="Verdana" w:hAnsi="Verdana" w:cs="Verdana"/>
          <w:sz w:val="16"/>
          <w:szCs w:val="16"/>
        </w:rPr>
        <w:t xml:space="preserve">with limits no less than </w:t>
      </w:r>
      <w:r w:rsidRPr="00885B69">
        <w:rPr>
          <w:rFonts w:ascii="Verdana" w:hAnsi="Verdana" w:cs="Verdana"/>
          <w:sz w:val="16"/>
          <w:szCs w:val="16"/>
          <w:u w:val="single"/>
        </w:rPr>
        <w:t>five hundred thousand</w:t>
      </w:r>
      <w:r w:rsidRPr="00885B69">
        <w:rPr>
          <w:rFonts w:ascii="Verdana" w:hAnsi="Verdana" w:cs="Verdana"/>
          <w:sz w:val="16"/>
          <w:szCs w:val="16"/>
        </w:rPr>
        <w:t xml:space="preserve"> dollars </w:t>
      </w:r>
      <w:r w:rsidRPr="00885B69">
        <w:rPr>
          <w:rFonts w:ascii="Verdana" w:hAnsi="Verdana" w:cs="Verdana"/>
          <w:sz w:val="16"/>
          <w:szCs w:val="16"/>
          <w:u w:val="single"/>
        </w:rPr>
        <w:t>($500,000)</w:t>
      </w:r>
      <w:r w:rsidRPr="00885B69">
        <w:rPr>
          <w:rFonts w:ascii="Verdana" w:hAnsi="Verdana" w:cs="Verdana"/>
          <w:sz w:val="16"/>
          <w:szCs w:val="16"/>
        </w:rPr>
        <w:t xml:space="preserve"> each </w:t>
      </w:r>
      <w:r w:rsidR="00E27A03">
        <w:rPr>
          <w:rFonts w:ascii="Verdana" w:hAnsi="Verdana" w:cs="Verdana"/>
          <w:sz w:val="16"/>
          <w:szCs w:val="16"/>
        </w:rPr>
        <w:t xml:space="preserve">loss </w:t>
      </w:r>
      <w:r w:rsidRPr="00885B69">
        <w:rPr>
          <w:rFonts w:ascii="Verdana" w:hAnsi="Verdana" w:cs="Verdana"/>
          <w:sz w:val="16"/>
          <w:szCs w:val="16"/>
        </w:rPr>
        <w:t xml:space="preserve">and annual aggregate including coverage for computer programming and electronic data processing services, network security liability, content injury, privacy injury and regulatory proceedings; </w:t>
      </w:r>
    </w:p>
    <w:p w14:paraId="123416C8" w14:textId="77777777" w:rsidR="001B5D10" w:rsidRPr="00885B69" w:rsidRDefault="001B5D10" w:rsidP="00885B69">
      <w:pPr>
        <w:pStyle w:val="List3"/>
        <w:widowControl w:val="0"/>
        <w:tabs>
          <w:tab w:val="left" w:pos="1440"/>
        </w:tabs>
        <w:ind w:left="1440"/>
        <w:jc w:val="both"/>
        <w:rPr>
          <w:rFonts w:ascii="Verdana" w:hAnsi="Verdana" w:cs="Verdana"/>
          <w:sz w:val="16"/>
          <w:szCs w:val="16"/>
        </w:rPr>
      </w:pPr>
    </w:p>
    <w:p w14:paraId="735ABB5D" w14:textId="77777777" w:rsidR="001B5D10" w:rsidRPr="00885B69" w:rsidRDefault="001B5D10" w:rsidP="00885B69">
      <w:pPr>
        <w:pStyle w:val="List3"/>
        <w:widowControl w:val="0"/>
        <w:tabs>
          <w:tab w:val="left" w:pos="1440"/>
        </w:tabs>
        <w:ind w:left="1440"/>
        <w:jc w:val="both"/>
        <w:rPr>
          <w:rFonts w:ascii="Verdana" w:hAnsi="Verdana" w:cs="Verdana"/>
          <w:sz w:val="16"/>
          <w:szCs w:val="16"/>
        </w:rPr>
      </w:pPr>
      <w:r w:rsidRPr="00885B69">
        <w:rPr>
          <w:rFonts w:ascii="Verdana" w:hAnsi="Verdana" w:cs="Verdana"/>
          <w:b/>
          <w:sz w:val="16"/>
          <w:szCs w:val="16"/>
        </w:rPr>
        <w:fldChar w:fldCharType="begin">
          <w:ffData>
            <w:name w:val=""/>
            <w:enabled/>
            <w:calcOnExit w:val="0"/>
            <w:checkBox>
              <w:sizeAuto/>
              <w:default w:val="1"/>
            </w:checkBox>
          </w:ffData>
        </w:fldChar>
      </w:r>
      <w:r w:rsidRPr="00885B69">
        <w:rPr>
          <w:rFonts w:ascii="Verdana" w:hAnsi="Verdana" w:cs="Verdana"/>
          <w:b/>
          <w:sz w:val="16"/>
          <w:szCs w:val="16"/>
        </w:rPr>
        <w:instrText xml:space="preserve"> FORMCHECKBOX </w:instrText>
      </w:r>
      <w:r w:rsidR="00E01EBC">
        <w:rPr>
          <w:rFonts w:ascii="Verdana" w:hAnsi="Verdana" w:cs="Verdana"/>
          <w:b/>
          <w:sz w:val="16"/>
          <w:szCs w:val="16"/>
        </w:rPr>
      </w:r>
      <w:r w:rsidR="00E01EBC">
        <w:rPr>
          <w:rFonts w:ascii="Verdana" w:hAnsi="Verdana" w:cs="Verdana"/>
          <w:b/>
          <w:sz w:val="16"/>
          <w:szCs w:val="16"/>
        </w:rPr>
        <w:fldChar w:fldCharType="separate"/>
      </w:r>
      <w:r w:rsidRPr="00885B69">
        <w:rPr>
          <w:rFonts w:ascii="Verdana" w:hAnsi="Verdana" w:cs="Verdana"/>
          <w:b/>
          <w:sz w:val="16"/>
          <w:szCs w:val="16"/>
        </w:rPr>
        <w:fldChar w:fldCharType="end"/>
      </w:r>
      <w:r w:rsidRPr="00885B69">
        <w:rPr>
          <w:rFonts w:ascii="Verdana" w:hAnsi="Verdana" w:cs="Verdana"/>
          <w:b/>
          <w:sz w:val="16"/>
          <w:szCs w:val="16"/>
        </w:rPr>
        <w:tab/>
      </w:r>
      <w:r w:rsidRPr="00885B69">
        <w:rPr>
          <w:rFonts w:ascii="Verdana" w:hAnsi="Verdana" w:cs="Verdana"/>
          <w:sz w:val="16"/>
          <w:szCs w:val="16"/>
        </w:rPr>
        <w:t xml:space="preserve">Statutory Workers Compensation Insurance or a workers’ compensation and employers’ liability insurance, as applicable under the statues of the jurisdiction where the services are rendered, covering all its employees and including occupational disease coverage. </w:t>
      </w:r>
    </w:p>
    <w:p w14:paraId="7AD2CE46" w14:textId="77777777" w:rsidR="001B5D10" w:rsidRPr="00885B69" w:rsidRDefault="001B5D10" w:rsidP="00885B69">
      <w:pPr>
        <w:pStyle w:val="List3"/>
        <w:widowControl w:val="0"/>
        <w:tabs>
          <w:tab w:val="left" w:pos="1440"/>
        </w:tabs>
        <w:ind w:left="1440"/>
        <w:jc w:val="both"/>
        <w:rPr>
          <w:rFonts w:ascii="Verdana" w:hAnsi="Verdana" w:cs="Verdana"/>
          <w:sz w:val="16"/>
          <w:szCs w:val="16"/>
        </w:rPr>
      </w:pPr>
    </w:p>
    <w:p w14:paraId="04405E6D" w14:textId="32130D19" w:rsidR="001B5D10" w:rsidRPr="00885B69" w:rsidRDefault="005F0BAB" w:rsidP="00885B69">
      <w:pPr>
        <w:pStyle w:val="List3"/>
        <w:widowControl w:val="0"/>
        <w:tabs>
          <w:tab w:val="left" w:pos="1440"/>
        </w:tabs>
        <w:ind w:left="1440"/>
        <w:jc w:val="both"/>
        <w:rPr>
          <w:rFonts w:ascii="Verdana" w:hAnsi="Verdana" w:cs="Verdana"/>
          <w:sz w:val="16"/>
          <w:szCs w:val="16"/>
        </w:rPr>
      </w:pPr>
      <w:r w:rsidRPr="00885B69">
        <w:rPr>
          <w:rFonts w:ascii="Verdana" w:hAnsi="Verdana" w:cs="Verdana"/>
          <w:b/>
          <w:sz w:val="16"/>
          <w:szCs w:val="16"/>
        </w:rPr>
        <w:fldChar w:fldCharType="begin">
          <w:ffData>
            <w:name w:val="Check1"/>
            <w:enabled/>
            <w:calcOnExit w:val="0"/>
            <w:checkBox>
              <w:sizeAuto/>
              <w:default w:val="0"/>
            </w:checkBox>
          </w:ffData>
        </w:fldChar>
      </w:r>
      <w:r w:rsidRPr="00885B69">
        <w:rPr>
          <w:rFonts w:ascii="Verdana" w:hAnsi="Verdana" w:cs="Verdana"/>
          <w:b/>
          <w:sz w:val="16"/>
          <w:szCs w:val="16"/>
        </w:rPr>
        <w:instrText xml:space="preserve"> FORMCHECKBOX </w:instrText>
      </w:r>
      <w:r w:rsidR="00E01EBC">
        <w:rPr>
          <w:rFonts w:ascii="Verdana" w:hAnsi="Verdana" w:cs="Verdana"/>
          <w:b/>
          <w:sz w:val="16"/>
          <w:szCs w:val="16"/>
        </w:rPr>
      </w:r>
      <w:r w:rsidR="00E01EBC">
        <w:rPr>
          <w:rFonts w:ascii="Verdana" w:hAnsi="Verdana" w:cs="Verdana"/>
          <w:b/>
          <w:sz w:val="16"/>
          <w:szCs w:val="16"/>
        </w:rPr>
        <w:fldChar w:fldCharType="separate"/>
      </w:r>
      <w:r w:rsidRPr="00885B69">
        <w:rPr>
          <w:rFonts w:ascii="Verdana" w:hAnsi="Verdana" w:cs="Verdana"/>
          <w:b/>
          <w:sz w:val="16"/>
          <w:szCs w:val="16"/>
        </w:rPr>
        <w:fldChar w:fldCharType="end"/>
      </w:r>
      <w:r w:rsidR="001B5D10" w:rsidRPr="00BE1A91">
        <w:rPr>
          <w:rFonts w:ascii="Verdana" w:hAnsi="Verdana" w:cs="Verdana"/>
          <w:b/>
          <w:sz w:val="16"/>
          <w:szCs w:val="16"/>
        </w:rPr>
        <w:tab/>
        <w:t xml:space="preserve">Professional Liability (PL) </w:t>
      </w:r>
      <w:r w:rsidR="001B5D10" w:rsidRPr="00BE1A91">
        <w:rPr>
          <w:rFonts w:ascii="Verdana" w:hAnsi="Verdana" w:cs="Verdana"/>
          <w:sz w:val="16"/>
          <w:szCs w:val="16"/>
        </w:rPr>
        <w:t xml:space="preserve">with limits no less than </w:t>
      </w:r>
      <w:r w:rsidR="001B5D10" w:rsidRPr="00BE1A91">
        <w:rPr>
          <w:rFonts w:ascii="Verdana" w:hAnsi="Verdana" w:cs="Verdana"/>
          <w:sz w:val="16"/>
          <w:szCs w:val="16"/>
          <w:u w:val="single"/>
        </w:rPr>
        <w:t>One million</w:t>
      </w:r>
      <w:r w:rsidR="001B5D10" w:rsidRPr="00BE1A91">
        <w:rPr>
          <w:rFonts w:ascii="Verdana" w:hAnsi="Verdana" w:cs="Verdana"/>
          <w:sz w:val="16"/>
          <w:szCs w:val="16"/>
        </w:rPr>
        <w:t xml:space="preserve"> dollars </w:t>
      </w:r>
      <w:r w:rsidR="001B5D10" w:rsidRPr="00BE1A91">
        <w:rPr>
          <w:rFonts w:ascii="Verdana" w:hAnsi="Verdana" w:cs="Verdana"/>
          <w:sz w:val="16"/>
          <w:szCs w:val="16"/>
          <w:u w:val="single"/>
        </w:rPr>
        <w:t>($1,000,000)</w:t>
      </w:r>
      <w:r w:rsidR="001B5D10" w:rsidRPr="00BE1A91">
        <w:rPr>
          <w:rFonts w:ascii="Verdana" w:hAnsi="Verdana" w:cs="Verdana"/>
          <w:sz w:val="16"/>
          <w:szCs w:val="16"/>
        </w:rPr>
        <w:t xml:space="preserve"> each occurrence and annual aggregate.</w:t>
      </w:r>
    </w:p>
    <w:p w14:paraId="34732CFA" w14:textId="77777777" w:rsidR="001B5D10" w:rsidRPr="00885B69" w:rsidRDefault="001B5D10" w:rsidP="00885B69">
      <w:pPr>
        <w:pStyle w:val="List3"/>
        <w:widowControl w:val="0"/>
        <w:tabs>
          <w:tab w:val="left" w:pos="1440"/>
        </w:tabs>
        <w:ind w:left="1440"/>
        <w:jc w:val="both"/>
        <w:rPr>
          <w:rFonts w:ascii="Verdana" w:hAnsi="Verdana" w:cs="Verdana"/>
          <w:sz w:val="16"/>
          <w:szCs w:val="16"/>
        </w:rPr>
      </w:pPr>
    </w:p>
    <w:p w14:paraId="41914132" w14:textId="77777777" w:rsidR="001B5D10" w:rsidRPr="00885B69" w:rsidRDefault="001B5D10" w:rsidP="00885B69">
      <w:pPr>
        <w:pStyle w:val="List3"/>
        <w:widowControl w:val="0"/>
        <w:tabs>
          <w:tab w:val="left" w:pos="1440"/>
        </w:tabs>
        <w:ind w:left="1440"/>
        <w:rPr>
          <w:rFonts w:ascii="Verdana" w:hAnsi="Verdana" w:cs="Verdana"/>
          <w:b/>
          <w:sz w:val="16"/>
          <w:szCs w:val="16"/>
        </w:rPr>
      </w:pPr>
      <w:r w:rsidRPr="00885B69">
        <w:rPr>
          <w:rFonts w:ascii="Verdana" w:hAnsi="Verdana" w:cs="Verdana"/>
          <w:b/>
          <w:sz w:val="16"/>
          <w:szCs w:val="16"/>
        </w:rPr>
        <w:fldChar w:fldCharType="begin">
          <w:ffData>
            <w:name w:val="Check1"/>
            <w:enabled/>
            <w:calcOnExit w:val="0"/>
            <w:checkBox>
              <w:sizeAuto/>
              <w:default w:val="0"/>
            </w:checkBox>
          </w:ffData>
        </w:fldChar>
      </w:r>
      <w:r w:rsidRPr="00885B69">
        <w:rPr>
          <w:rFonts w:ascii="Verdana" w:hAnsi="Verdana" w:cs="Verdana"/>
          <w:b/>
          <w:sz w:val="16"/>
          <w:szCs w:val="16"/>
        </w:rPr>
        <w:instrText xml:space="preserve"> FORMCHECKBOX </w:instrText>
      </w:r>
      <w:r w:rsidR="00E01EBC">
        <w:rPr>
          <w:rFonts w:ascii="Verdana" w:hAnsi="Verdana" w:cs="Verdana"/>
          <w:b/>
          <w:sz w:val="16"/>
          <w:szCs w:val="16"/>
        </w:rPr>
      </w:r>
      <w:r w:rsidR="00E01EBC">
        <w:rPr>
          <w:rFonts w:ascii="Verdana" w:hAnsi="Verdana" w:cs="Verdana"/>
          <w:b/>
          <w:sz w:val="16"/>
          <w:szCs w:val="16"/>
        </w:rPr>
        <w:fldChar w:fldCharType="separate"/>
      </w:r>
      <w:r w:rsidRPr="00885B69">
        <w:rPr>
          <w:rFonts w:ascii="Verdana" w:hAnsi="Verdana" w:cs="Verdana"/>
          <w:b/>
          <w:sz w:val="16"/>
          <w:szCs w:val="16"/>
        </w:rPr>
        <w:fldChar w:fldCharType="end"/>
      </w:r>
      <w:r w:rsidRPr="00885B69">
        <w:rPr>
          <w:rFonts w:ascii="Verdana" w:hAnsi="Verdana" w:cs="Verdana"/>
          <w:b/>
          <w:sz w:val="16"/>
          <w:szCs w:val="16"/>
        </w:rPr>
        <w:tab/>
        <w:t>Other Insurance: _____________________________________________________________</w:t>
      </w:r>
      <w:r w:rsidR="00C009DB">
        <w:rPr>
          <w:rFonts w:ascii="Verdana" w:hAnsi="Verdana" w:cs="Verdana"/>
          <w:b/>
          <w:sz w:val="16"/>
          <w:szCs w:val="16"/>
        </w:rPr>
        <w:t>________</w:t>
      </w:r>
    </w:p>
    <w:p w14:paraId="7C7EF4DA" w14:textId="77777777" w:rsidR="001B5D10" w:rsidRPr="00885B69" w:rsidRDefault="001B5D10" w:rsidP="00885B69">
      <w:pPr>
        <w:pStyle w:val="List3"/>
        <w:widowControl w:val="0"/>
        <w:tabs>
          <w:tab w:val="left" w:pos="1440"/>
        </w:tabs>
        <w:ind w:left="1440"/>
        <w:jc w:val="both"/>
        <w:rPr>
          <w:rFonts w:ascii="Verdana" w:hAnsi="Verdana" w:cs="Verdana"/>
          <w:b/>
          <w:sz w:val="16"/>
          <w:szCs w:val="16"/>
        </w:rPr>
      </w:pPr>
    </w:p>
    <w:p w14:paraId="2D84394C" w14:textId="77777777" w:rsidR="001B5D10" w:rsidRDefault="001B5D10" w:rsidP="00C009DB">
      <w:pPr>
        <w:pStyle w:val="List3"/>
        <w:widowControl w:val="0"/>
        <w:tabs>
          <w:tab w:val="left" w:pos="1440"/>
        </w:tabs>
        <w:ind w:left="1440"/>
        <w:jc w:val="center"/>
        <w:rPr>
          <w:rFonts w:ascii="Verdana" w:hAnsi="Verdana" w:cs="Verdana"/>
          <w:b/>
          <w:sz w:val="16"/>
          <w:szCs w:val="16"/>
        </w:rPr>
      </w:pPr>
      <w:r w:rsidRPr="00885B69">
        <w:rPr>
          <w:rFonts w:ascii="Verdana" w:hAnsi="Verdana" w:cs="Verdana"/>
          <w:b/>
          <w:sz w:val="16"/>
          <w:szCs w:val="16"/>
        </w:rPr>
        <w:t>_______________________________________</w:t>
      </w:r>
      <w:r w:rsidR="00C009DB">
        <w:rPr>
          <w:rFonts w:ascii="Verdana" w:hAnsi="Verdana" w:cs="Verdana"/>
          <w:b/>
          <w:sz w:val="16"/>
          <w:szCs w:val="16"/>
        </w:rPr>
        <w:t>_______________________________</w:t>
      </w:r>
    </w:p>
    <w:p w14:paraId="4496D3E1" w14:textId="77777777" w:rsidR="00C009DB" w:rsidRPr="00885B69" w:rsidRDefault="00C009DB" w:rsidP="00C009DB">
      <w:pPr>
        <w:pStyle w:val="List3"/>
        <w:widowControl w:val="0"/>
        <w:tabs>
          <w:tab w:val="left" w:pos="1440"/>
        </w:tabs>
        <w:ind w:left="1440"/>
        <w:jc w:val="center"/>
        <w:rPr>
          <w:rFonts w:ascii="Verdana" w:hAnsi="Verdana" w:cs="Verdana"/>
          <w:sz w:val="16"/>
          <w:szCs w:val="16"/>
        </w:rPr>
      </w:pPr>
    </w:p>
    <w:p w14:paraId="694B2C36" w14:textId="77777777" w:rsidR="001B5D10" w:rsidRPr="00885B69" w:rsidRDefault="001B5D10" w:rsidP="00885B69">
      <w:pPr>
        <w:pStyle w:val="List3"/>
        <w:widowControl w:val="0"/>
        <w:numPr>
          <w:ilvl w:val="0"/>
          <w:numId w:val="10"/>
        </w:numPr>
        <w:tabs>
          <w:tab w:val="left" w:pos="1440"/>
        </w:tabs>
        <w:ind w:left="1080"/>
        <w:jc w:val="both"/>
        <w:rPr>
          <w:rFonts w:ascii="Verdana" w:hAnsi="Verdana" w:cs="Verdana"/>
          <w:sz w:val="16"/>
          <w:szCs w:val="16"/>
        </w:rPr>
      </w:pPr>
      <w:r w:rsidRPr="00885B69">
        <w:rPr>
          <w:rFonts w:ascii="Verdana" w:hAnsi="Verdana" w:cs="Verdana"/>
          <w:b/>
          <w:sz w:val="16"/>
          <w:szCs w:val="16"/>
        </w:rPr>
        <w:t xml:space="preserve">Rating - </w:t>
      </w:r>
      <w:r w:rsidRPr="00885B69">
        <w:rPr>
          <w:rFonts w:ascii="Verdana" w:hAnsi="Verdana" w:cs="Verdana"/>
          <w:sz w:val="16"/>
          <w:szCs w:val="16"/>
        </w:rPr>
        <w:t>All insurance carriers will maintain at all times an AM Best rating of A-VII or better for risks insured in Puerto Rico and an AM Best rating of A VIII for risk insured outside Puerto Rico.</w:t>
      </w:r>
    </w:p>
    <w:p w14:paraId="03EC0CC8" w14:textId="77777777" w:rsidR="001B5D10" w:rsidRPr="00885B69" w:rsidRDefault="001B5D10" w:rsidP="00885B69">
      <w:pPr>
        <w:pStyle w:val="List3"/>
        <w:widowControl w:val="0"/>
        <w:tabs>
          <w:tab w:val="left" w:pos="1440"/>
        </w:tabs>
        <w:ind w:firstLine="0"/>
        <w:jc w:val="both"/>
        <w:rPr>
          <w:rFonts w:ascii="Verdana" w:hAnsi="Verdana" w:cs="Verdana"/>
          <w:sz w:val="16"/>
          <w:szCs w:val="16"/>
        </w:rPr>
      </w:pPr>
    </w:p>
    <w:p w14:paraId="11B2FD1F" w14:textId="072D17B3" w:rsidR="001B5D10" w:rsidRPr="00885B69" w:rsidRDefault="001B5D10" w:rsidP="00885B69">
      <w:pPr>
        <w:pStyle w:val="List3"/>
        <w:widowControl w:val="0"/>
        <w:numPr>
          <w:ilvl w:val="0"/>
          <w:numId w:val="10"/>
        </w:numPr>
        <w:tabs>
          <w:tab w:val="left" w:pos="1440"/>
        </w:tabs>
        <w:ind w:left="1080"/>
        <w:jc w:val="both"/>
        <w:rPr>
          <w:rFonts w:ascii="Verdana" w:hAnsi="Verdana" w:cs="Verdana"/>
          <w:sz w:val="16"/>
          <w:szCs w:val="16"/>
        </w:rPr>
      </w:pPr>
      <w:r w:rsidRPr="00885B69">
        <w:rPr>
          <w:rFonts w:ascii="Verdana" w:hAnsi="Verdana" w:cs="Verdana"/>
          <w:b/>
          <w:sz w:val="16"/>
          <w:szCs w:val="16"/>
        </w:rPr>
        <w:t xml:space="preserve">Additional Insured - </w:t>
      </w:r>
      <w:r w:rsidRPr="00885B69">
        <w:rPr>
          <w:rFonts w:ascii="Verdana" w:hAnsi="Verdana" w:cs="Verdana"/>
          <w:sz w:val="16"/>
          <w:szCs w:val="16"/>
        </w:rPr>
        <w:t xml:space="preserve">Provider will include Popular Inc. and its Subsidiaries as additional insured </w:t>
      </w:r>
      <w:r w:rsidR="00C632CE">
        <w:rPr>
          <w:rFonts w:ascii="Verdana" w:hAnsi="Verdana" w:cs="Verdana"/>
          <w:sz w:val="16"/>
          <w:szCs w:val="16"/>
        </w:rPr>
        <w:t xml:space="preserve">for claims caused by the negligent acts or omissions of Supplier </w:t>
      </w:r>
      <w:r w:rsidRPr="00885B69">
        <w:rPr>
          <w:rFonts w:ascii="Verdana" w:hAnsi="Verdana" w:cs="Verdana"/>
          <w:sz w:val="16"/>
          <w:szCs w:val="16"/>
        </w:rPr>
        <w:t xml:space="preserve">under the </w:t>
      </w:r>
      <w:r w:rsidRPr="00885B69">
        <w:rPr>
          <w:rFonts w:ascii="Verdana" w:hAnsi="Verdana"/>
          <w:bCs/>
          <w:sz w:val="16"/>
          <w:szCs w:val="16"/>
        </w:rPr>
        <w:t>Commercial</w:t>
      </w:r>
      <w:r w:rsidRPr="00885B69">
        <w:rPr>
          <w:rFonts w:ascii="Verdana" w:hAnsi="Verdana"/>
          <w:sz w:val="16"/>
          <w:szCs w:val="16"/>
        </w:rPr>
        <w:t xml:space="preserve"> General Liability, Auto Liability and Umbrella Insurances </w:t>
      </w:r>
      <w:r w:rsidRPr="00885B69">
        <w:rPr>
          <w:rFonts w:ascii="Verdana" w:hAnsi="Verdana" w:cs="Verdana"/>
          <w:sz w:val="16"/>
          <w:szCs w:val="16"/>
        </w:rPr>
        <w:t xml:space="preserve">required under this Exhibits. </w:t>
      </w:r>
    </w:p>
    <w:p w14:paraId="1AA54509" w14:textId="77777777" w:rsidR="001B5D10" w:rsidRPr="00885B69" w:rsidRDefault="001B5D10" w:rsidP="00885B69">
      <w:pPr>
        <w:pStyle w:val="ListParagraph"/>
        <w:ind w:left="1440"/>
        <w:rPr>
          <w:rFonts w:ascii="Verdana" w:hAnsi="Verdana" w:cs="Verdana"/>
          <w:sz w:val="16"/>
          <w:szCs w:val="16"/>
        </w:rPr>
      </w:pPr>
    </w:p>
    <w:p w14:paraId="51563BA4" w14:textId="77777777" w:rsidR="001B5D10" w:rsidRPr="00885B69" w:rsidRDefault="001B5D10" w:rsidP="00885B69">
      <w:pPr>
        <w:pStyle w:val="List3"/>
        <w:widowControl w:val="0"/>
        <w:numPr>
          <w:ilvl w:val="0"/>
          <w:numId w:val="10"/>
        </w:numPr>
        <w:tabs>
          <w:tab w:val="left" w:pos="1440"/>
        </w:tabs>
        <w:ind w:left="1080"/>
        <w:jc w:val="both"/>
        <w:rPr>
          <w:rFonts w:ascii="Verdana" w:hAnsi="Verdana" w:cs="Verdana"/>
          <w:sz w:val="16"/>
          <w:szCs w:val="16"/>
        </w:rPr>
      </w:pPr>
      <w:r w:rsidRPr="00885B69">
        <w:rPr>
          <w:rFonts w:ascii="Verdana" w:hAnsi="Verdana" w:cs="Verdana"/>
          <w:b/>
          <w:sz w:val="16"/>
          <w:szCs w:val="16"/>
        </w:rPr>
        <w:t>Retention Amount</w:t>
      </w:r>
      <w:r w:rsidRPr="00885B69">
        <w:rPr>
          <w:rFonts w:ascii="Verdana" w:hAnsi="Verdana" w:cs="Verdana"/>
          <w:sz w:val="16"/>
          <w:szCs w:val="16"/>
        </w:rPr>
        <w:t xml:space="preserve"> – Insurance deductibles or retentions shall not exceed </w:t>
      </w:r>
      <w:r w:rsidRPr="00885B69">
        <w:rPr>
          <w:rFonts w:ascii="Verdana" w:hAnsi="Verdana" w:cs="Verdana"/>
          <w:sz w:val="16"/>
          <w:szCs w:val="16"/>
          <w:u w:val="single"/>
        </w:rPr>
        <w:t>One Hundred</w:t>
      </w:r>
      <w:r w:rsidRPr="00885B69">
        <w:rPr>
          <w:rFonts w:ascii="Verdana" w:hAnsi="Verdana" w:cs="Verdana"/>
          <w:sz w:val="16"/>
          <w:szCs w:val="16"/>
        </w:rPr>
        <w:t xml:space="preserve"> dollars </w:t>
      </w:r>
      <w:r w:rsidRPr="00885B69">
        <w:rPr>
          <w:rFonts w:ascii="Verdana" w:hAnsi="Verdana" w:cs="Verdana"/>
          <w:sz w:val="16"/>
          <w:szCs w:val="16"/>
          <w:u w:val="single"/>
        </w:rPr>
        <w:t>($100,000)</w:t>
      </w:r>
      <w:r w:rsidRPr="00885B69">
        <w:rPr>
          <w:rFonts w:ascii="Verdana" w:hAnsi="Verdana" w:cs="Verdana"/>
          <w:sz w:val="16"/>
          <w:szCs w:val="16"/>
        </w:rPr>
        <w:t xml:space="preserve"> per insurance policy unless approved in writing by Popular. </w:t>
      </w:r>
    </w:p>
    <w:p w14:paraId="743AE674" w14:textId="77777777" w:rsidR="001B5D10" w:rsidRPr="00885B69" w:rsidRDefault="001B5D10" w:rsidP="00885B69">
      <w:pPr>
        <w:pStyle w:val="List3"/>
        <w:widowControl w:val="0"/>
        <w:tabs>
          <w:tab w:val="left" w:pos="1440"/>
        </w:tabs>
        <w:ind w:left="720" w:firstLine="0"/>
        <w:jc w:val="both"/>
        <w:rPr>
          <w:rFonts w:ascii="Verdana" w:hAnsi="Verdana" w:cs="Verdana"/>
          <w:sz w:val="16"/>
          <w:szCs w:val="16"/>
        </w:rPr>
      </w:pPr>
    </w:p>
    <w:p w14:paraId="12A7F537" w14:textId="77777777" w:rsidR="001B5D10" w:rsidRPr="00885B69" w:rsidRDefault="001B5D10" w:rsidP="00885B69">
      <w:pPr>
        <w:pStyle w:val="List3"/>
        <w:widowControl w:val="0"/>
        <w:numPr>
          <w:ilvl w:val="0"/>
          <w:numId w:val="10"/>
        </w:numPr>
        <w:tabs>
          <w:tab w:val="left" w:pos="1440"/>
        </w:tabs>
        <w:ind w:left="1080"/>
        <w:jc w:val="both"/>
        <w:rPr>
          <w:rFonts w:ascii="Verdana" w:hAnsi="Verdana" w:cs="Verdana"/>
          <w:b/>
          <w:sz w:val="16"/>
          <w:szCs w:val="16"/>
        </w:rPr>
      </w:pPr>
      <w:r w:rsidRPr="00885B69">
        <w:rPr>
          <w:rFonts w:ascii="Verdana" w:hAnsi="Verdana" w:cs="Verdana"/>
          <w:b/>
          <w:sz w:val="16"/>
          <w:szCs w:val="16"/>
        </w:rPr>
        <w:t xml:space="preserve">Third Party Providers (sub Providers) Coverage - </w:t>
      </w:r>
      <w:r w:rsidRPr="00885B69">
        <w:rPr>
          <w:rFonts w:ascii="Verdana" w:hAnsi="Verdana" w:cs="Verdana"/>
          <w:sz w:val="16"/>
          <w:szCs w:val="16"/>
        </w:rPr>
        <w:t xml:space="preserve">If Provider is allowed under the Agreement to outsource to a third party (a sub Provider) the services it renders or product it supplies to Popular, the Provider’s required insurance policies must be endorsed to provide coverage for liabilities that may arise through such </w:t>
      </w:r>
      <w:proofErr w:type="spellStart"/>
      <w:r w:rsidRPr="00885B69">
        <w:rPr>
          <w:rFonts w:ascii="Verdana" w:hAnsi="Verdana" w:cs="Verdana"/>
          <w:sz w:val="16"/>
          <w:szCs w:val="16"/>
        </w:rPr>
        <w:t>subProviders</w:t>
      </w:r>
      <w:proofErr w:type="spellEnd"/>
      <w:r w:rsidRPr="00885B69">
        <w:rPr>
          <w:rFonts w:ascii="Verdana" w:hAnsi="Verdana" w:cs="Verdana"/>
          <w:sz w:val="16"/>
          <w:szCs w:val="16"/>
        </w:rPr>
        <w:t xml:space="preserve"> to the same extent as if the work were performed, or the goods provided, by Provider. In the alternative, Provider must submit to Popular proof of sub Provider’s insurance under the same coverage and limits as required from Provider. Any claims arising from the work or product provided by the </w:t>
      </w:r>
      <w:proofErr w:type="spellStart"/>
      <w:r w:rsidRPr="00885B69">
        <w:rPr>
          <w:rFonts w:ascii="Verdana" w:hAnsi="Verdana" w:cs="Verdana"/>
          <w:sz w:val="16"/>
          <w:szCs w:val="16"/>
        </w:rPr>
        <w:t>subProvider</w:t>
      </w:r>
      <w:proofErr w:type="spellEnd"/>
      <w:r w:rsidRPr="00885B69">
        <w:rPr>
          <w:rFonts w:ascii="Verdana" w:hAnsi="Verdana" w:cs="Verdana"/>
          <w:sz w:val="16"/>
          <w:szCs w:val="16"/>
        </w:rPr>
        <w:t xml:space="preserve"> will be paid first through Provider’s insurance and, to the extent not covered, then by sub Provider’s insurance. </w:t>
      </w:r>
    </w:p>
    <w:p w14:paraId="5077093C" w14:textId="77777777" w:rsidR="001B5D10" w:rsidRPr="00885B69" w:rsidRDefault="001B5D10" w:rsidP="00885B69">
      <w:pPr>
        <w:pStyle w:val="List3"/>
        <w:widowControl w:val="0"/>
        <w:tabs>
          <w:tab w:val="left" w:pos="1440"/>
        </w:tabs>
        <w:ind w:left="720" w:firstLine="0"/>
        <w:jc w:val="both"/>
        <w:rPr>
          <w:rFonts w:ascii="Verdana" w:hAnsi="Verdana" w:cs="Verdana"/>
          <w:b/>
          <w:sz w:val="16"/>
          <w:szCs w:val="16"/>
        </w:rPr>
      </w:pPr>
    </w:p>
    <w:p w14:paraId="01AA1CDD" w14:textId="77777777" w:rsidR="001B5D10" w:rsidRPr="00885B69" w:rsidRDefault="001B5D10" w:rsidP="00885B69">
      <w:pPr>
        <w:pStyle w:val="List3"/>
        <w:widowControl w:val="0"/>
        <w:numPr>
          <w:ilvl w:val="0"/>
          <w:numId w:val="10"/>
        </w:numPr>
        <w:tabs>
          <w:tab w:val="left" w:pos="1440"/>
        </w:tabs>
        <w:ind w:left="1080"/>
        <w:jc w:val="both"/>
        <w:rPr>
          <w:rFonts w:ascii="Verdana" w:hAnsi="Verdana"/>
          <w:sz w:val="16"/>
          <w:szCs w:val="16"/>
        </w:rPr>
      </w:pPr>
      <w:r w:rsidRPr="00885B69">
        <w:rPr>
          <w:rFonts w:ascii="Verdana" w:hAnsi="Verdana" w:cs="Verdana"/>
          <w:b/>
          <w:sz w:val="16"/>
          <w:szCs w:val="16"/>
        </w:rPr>
        <w:t>Certificates of Insurance</w:t>
      </w:r>
      <w:r w:rsidRPr="00885B69">
        <w:rPr>
          <w:rFonts w:ascii="Verdana" w:hAnsi="Verdana" w:cs="Verdana"/>
          <w:sz w:val="16"/>
          <w:szCs w:val="16"/>
        </w:rPr>
        <w:t xml:space="preserve"> – </w:t>
      </w:r>
    </w:p>
    <w:p w14:paraId="76220A7F" w14:textId="77777777" w:rsidR="001B5D10" w:rsidRPr="00885B69" w:rsidRDefault="001B5D10" w:rsidP="00885B69">
      <w:pPr>
        <w:pStyle w:val="List3"/>
        <w:widowControl w:val="0"/>
        <w:numPr>
          <w:ilvl w:val="1"/>
          <w:numId w:val="10"/>
        </w:numPr>
        <w:tabs>
          <w:tab w:val="left" w:pos="1440"/>
        </w:tabs>
        <w:ind w:left="1800"/>
        <w:jc w:val="both"/>
        <w:rPr>
          <w:rFonts w:ascii="Verdana" w:hAnsi="Verdana"/>
          <w:sz w:val="16"/>
          <w:szCs w:val="16"/>
        </w:rPr>
      </w:pPr>
      <w:r w:rsidRPr="00885B69">
        <w:rPr>
          <w:rFonts w:ascii="Verdana" w:hAnsi="Verdana" w:cs="Verdana"/>
          <w:sz w:val="16"/>
          <w:szCs w:val="16"/>
        </w:rPr>
        <w:t xml:space="preserve">Provider will direct its insurers to furnish POPULAR Certificate(s) of Insurance (COI) evidencing that all insurance required under the Agreement is in force. COIs will be provided to POPULAR as follows: (i) upon execution of this Agreement; (ii) annually, within </w:t>
      </w:r>
      <w:proofErr w:type="gramStart"/>
      <w:r w:rsidRPr="00885B69">
        <w:rPr>
          <w:rFonts w:ascii="Verdana" w:hAnsi="Verdana" w:cs="Verdana"/>
          <w:sz w:val="16"/>
          <w:szCs w:val="16"/>
        </w:rPr>
        <w:t>forty five</w:t>
      </w:r>
      <w:proofErr w:type="gramEnd"/>
      <w:r w:rsidRPr="00885B69">
        <w:rPr>
          <w:rFonts w:ascii="Verdana" w:hAnsi="Verdana" w:cs="Verdana"/>
          <w:sz w:val="16"/>
          <w:szCs w:val="16"/>
        </w:rPr>
        <w:t xml:space="preserve"> (45) days following the insurance policy renewal; (iii) whenever the insurer or the insurance coverage </w:t>
      </w:r>
      <w:r w:rsidRPr="00885B69">
        <w:rPr>
          <w:rFonts w:ascii="Verdana" w:hAnsi="Verdana" w:cs="Verdana"/>
          <w:sz w:val="16"/>
          <w:szCs w:val="16"/>
        </w:rPr>
        <w:lastRenderedPageBreak/>
        <w:t xml:space="preserve">changes or (iv) upon </w:t>
      </w:r>
      <w:proofErr w:type="spellStart"/>
      <w:r w:rsidRPr="00885B69">
        <w:rPr>
          <w:rFonts w:ascii="Verdana" w:hAnsi="Verdana" w:cs="Verdana"/>
          <w:sz w:val="16"/>
          <w:szCs w:val="16"/>
        </w:rPr>
        <w:t>Popular’s</w:t>
      </w:r>
      <w:proofErr w:type="spellEnd"/>
      <w:r w:rsidRPr="00885B69">
        <w:rPr>
          <w:rFonts w:ascii="Verdana" w:hAnsi="Verdana" w:cs="Verdana"/>
          <w:sz w:val="16"/>
          <w:szCs w:val="16"/>
        </w:rPr>
        <w:t xml:space="preserve"> request. </w:t>
      </w:r>
    </w:p>
    <w:p w14:paraId="12F99D88" w14:textId="77777777" w:rsidR="001B5D10" w:rsidRPr="00885B69" w:rsidRDefault="001B5D10" w:rsidP="00885B69">
      <w:pPr>
        <w:pStyle w:val="List3"/>
        <w:widowControl w:val="0"/>
        <w:numPr>
          <w:ilvl w:val="1"/>
          <w:numId w:val="10"/>
        </w:numPr>
        <w:tabs>
          <w:tab w:val="left" w:pos="1440"/>
        </w:tabs>
        <w:ind w:left="1800"/>
        <w:jc w:val="both"/>
        <w:rPr>
          <w:rFonts w:ascii="Verdana" w:hAnsi="Verdana"/>
          <w:sz w:val="16"/>
          <w:szCs w:val="16"/>
        </w:rPr>
      </w:pPr>
      <w:r w:rsidRPr="00885B69">
        <w:rPr>
          <w:rFonts w:ascii="Verdana" w:hAnsi="Verdana" w:cs="Verdana"/>
          <w:sz w:val="16"/>
          <w:szCs w:val="16"/>
        </w:rPr>
        <w:t xml:space="preserve">Provider will provide Popular sixty (60) days advance written notice of cancellation in the event Provider’s insurance carrier would, for any reason, cancel or materially restrict such insurance coverage. Any such changes must ensure there is no lapse of coverage. </w:t>
      </w:r>
    </w:p>
    <w:p w14:paraId="0D1D1EEF" w14:textId="77777777" w:rsidR="001B5D10" w:rsidRPr="00885B69" w:rsidRDefault="001B5D10" w:rsidP="00885B69">
      <w:pPr>
        <w:pStyle w:val="List3"/>
        <w:widowControl w:val="0"/>
        <w:numPr>
          <w:ilvl w:val="1"/>
          <w:numId w:val="10"/>
        </w:numPr>
        <w:tabs>
          <w:tab w:val="left" w:pos="1440"/>
        </w:tabs>
        <w:ind w:left="1800"/>
        <w:jc w:val="both"/>
        <w:rPr>
          <w:rFonts w:ascii="Verdana" w:hAnsi="Verdana"/>
          <w:sz w:val="16"/>
          <w:szCs w:val="16"/>
        </w:rPr>
      </w:pPr>
      <w:r w:rsidRPr="00885B69">
        <w:rPr>
          <w:rFonts w:ascii="Verdana" w:hAnsi="Verdana" w:cs="Verdana"/>
          <w:sz w:val="16"/>
          <w:szCs w:val="16"/>
        </w:rPr>
        <w:t xml:space="preserve">All Provider’s Insurance Policies must contain an endorsement waiving any right of subrogation against POPULAR and its affiliates. In no event will this provision be deemed to limit the liability or responsibility of Provider or any of its sub Providers. </w:t>
      </w:r>
    </w:p>
    <w:p w14:paraId="313876F7" w14:textId="77777777" w:rsidR="001B5D10" w:rsidRPr="00885B69" w:rsidRDefault="001B5D10" w:rsidP="00885B69">
      <w:pPr>
        <w:pStyle w:val="List3"/>
        <w:widowControl w:val="0"/>
        <w:numPr>
          <w:ilvl w:val="1"/>
          <w:numId w:val="10"/>
        </w:numPr>
        <w:tabs>
          <w:tab w:val="left" w:pos="1440"/>
        </w:tabs>
        <w:ind w:left="1800"/>
        <w:jc w:val="both"/>
        <w:rPr>
          <w:rFonts w:ascii="Verdana" w:hAnsi="Verdana"/>
          <w:sz w:val="16"/>
          <w:szCs w:val="16"/>
        </w:rPr>
      </w:pPr>
      <w:r w:rsidRPr="00885B69">
        <w:rPr>
          <w:rFonts w:ascii="Verdana" w:hAnsi="Verdana"/>
          <w:sz w:val="16"/>
          <w:szCs w:val="16"/>
        </w:rPr>
        <w:t xml:space="preserve">COI Documentation Standards. The following information should be contained on each COI obtained as proof of insurance. </w:t>
      </w:r>
    </w:p>
    <w:p w14:paraId="5E38A7C9" w14:textId="77777777" w:rsidR="001B5D10" w:rsidRPr="00885B69" w:rsidRDefault="001B5D10" w:rsidP="00885B69">
      <w:pPr>
        <w:pStyle w:val="List3"/>
        <w:widowControl w:val="0"/>
        <w:numPr>
          <w:ilvl w:val="2"/>
          <w:numId w:val="10"/>
        </w:numPr>
        <w:tabs>
          <w:tab w:val="left" w:pos="1440"/>
        </w:tabs>
        <w:spacing w:after="60"/>
        <w:ind w:left="2534" w:hanging="187"/>
        <w:jc w:val="both"/>
        <w:rPr>
          <w:rFonts w:ascii="Verdana" w:hAnsi="Verdana"/>
          <w:sz w:val="16"/>
          <w:szCs w:val="16"/>
        </w:rPr>
      </w:pPr>
      <w:r w:rsidRPr="00885B69">
        <w:rPr>
          <w:rFonts w:ascii="Verdana" w:hAnsi="Verdana"/>
          <w:sz w:val="16"/>
          <w:szCs w:val="16"/>
        </w:rPr>
        <w:t xml:space="preserve">Any disclaimers or noted exclusions of coverage </w:t>
      </w:r>
    </w:p>
    <w:p w14:paraId="3E89C3DA" w14:textId="77777777" w:rsidR="001B5D10" w:rsidRPr="00885B69" w:rsidRDefault="001B5D10" w:rsidP="00885B69">
      <w:pPr>
        <w:pStyle w:val="List3"/>
        <w:widowControl w:val="0"/>
        <w:numPr>
          <w:ilvl w:val="2"/>
          <w:numId w:val="10"/>
        </w:numPr>
        <w:tabs>
          <w:tab w:val="left" w:pos="1440"/>
        </w:tabs>
        <w:spacing w:after="60"/>
        <w:ind w:left="2534" w:hanging="187"/>
        <w:jc w:val="both"/>
        <w:rPr>
          <w:rFonts w:ascii="Verdana" w:hAnsi="Verdana"/>
          <w:sz w:val="16"/>
          <w:szCs w:val="16"/>
        </w:rPr>
      </w:pPr>
      <w:r w:rsidRPr="00885B69">
        <w:rPr>
          <w:rFonts w:ascii="Verdana" w:hAnsi="Verdana"/>
          <w:sz w:val="16"/>
          <w:szCs w:val="16"/>
        </w:rPr>
        <w:t xml:space="preserve">Name and address of authorized agent </w:t>
      </w:r>
    </w:p>
    <w:p w14:paraId="462B695F" w14:textId="77777777" w:rsidR="001B5D10" w:rsidRPr="00885B69" w:rsidRDefault="001B5D10" w:rsidP="00885B69">
      <w:pPr>
        <w:pStyle w:val="List3"/>
        <w:widowControl w:val="0"/>
        <w:numPr>
          <w:ilvl w:val="2"/>
          <w:numId w:val="10"/>
        </w:numPr>
        <w:tabs>
          <w:tab w:val="left" w:pos="1440"/>
        </w:tabs>
        <w:spacing w:after="60"/>
        <w:ind w:left="2534" w:hanging="187"/>
        <w:jc w:val="both"/>
        <w:rPr>
          <w:rFonts w:ascii="Verdana" w:hAnsi="Verdana"/>
          <w:sz w:val="16"/>
          <w:szCs w:val="16"/>
        </w:rPr>
      </w:pPr>
      <w:r w:rsidRPr="00885B69">
        <w:rPr>
          <w:rFonts w:ascii="Verdana" w:hAnsi="Verdana"/>
          <w:sz w:val="16"/>
          <w:szCs w:val="16"/>
        </w:rPr>
        <w:t xml:space="preserve">Name and address of named insured </w:t>
      </w:r>
    </w:p>
    <w:p w14:paraId="0A763FED" w14:textId="77777777" w:rsidR="001B5D10" w:rsidRPr="00885B69" w:rsidRDefault="001B5D10" w:rsidP="00885B69">
      <w:pPr>
        <w:pStyle w:val="List3"/>
        <w:widowControl w:val="0"/>
        <w:numPr>
          <w:ilvl w:val="2"/>
          <w:numId w:val="10"/>
        </w:numPr>
        <w:tabs>
          <w:tab w:val="left" w:pos="1440"/>
        </w:tabs>
        <w:spacing w:after="60"/>
        <w:ind w:left="2534" w:hanging="187"/>
        <w:jc w:val="both"/>
        <w:rPr>
          <w:rFonts w:ascii="Verdana" w:hAnsi="Verdana"/>
          <w:sz w:val="16"/>
          <w:szCs w:val="16"/>
        </w:rPr>
      </w:pPr>
      <w:r w:rsidRPr="00885B69">
        <w:rPr>
          <w:rFonts w:ascii="Verdana" w:hAnsi="Verdana"/>
          <w:sz w:val="16"/>
          <w:szCs w:val="16"/>
        </w:rPr>
        <w:t xml:space="preserve">Name of insurer writing each policy </w:t>
      </w:r>
    </w:p>
    <w:p w14:paraId="757F157A" w14:textId="77777777" w:rsidR="001B5D10" w:rsidRPr="00885B69" w:rsidRDefault="001B5D10" w:rsidP="00885B69">
      <w:pPr>
        <w:pStyle w:val="List3"/>
        <w:widowControl w:val="0"/>
        <w:numPr>
          <w:ilvl w:val="2"/>
          <w:numId w:val="10"/>
        </w:numPr>
        <w:tabs>
          <w:tab w:val="left" w:pos="1440"/>
        </w:tabs>
        <w:spacing w:after="60"/>
        <w:ind w:left="2534" w:hanging="187"/>
        <w:jc w:val="both"/>
        <w:rPr>
          <w:rFonts w:ascii="Verdana" w:hAnsi="Verdana"/>
          <w:sz w:val="16"/>
          <w:szCs w:val="16"/>
        </w:rPr>
      </w:pPr>
      <w:r w:rsidRPr="00885B69">
        <w:rPr>
          <w:rFonts w:ascii="Verdana" w:hAnsi="Verdana"/>
          <w:sz w:val="16"/>
          <w:szCs w:val="16"/>
        </w:rPr>
        <w:t xml:space="preserve">Description of coverage in standard terminology </w:t>
      </w:r>
    </w:p>
    <w:p w14:paraId="2767D3DF" w14:textId="77777777" w:rsidR="001B5D10" w:rsidRPr="00885B69" w:rsidRDefault="001B5D10" w:rsidP="00885B69">
      <w:pPr>
        <w:pStyle w:val="List3"/>
        <w:widowControl w:val="0"/>
        <w:numPr>
          <w:ilvl w:val="2"/>
          <w:numId w:val="10"/>
        </w:numPr>
        <w:tabs>
          <w:tab w:val="left" w:pos="1440"/>
        </w:tabs>
        <w:spacing w:after="60"/>
        <w:ind w:left="2534" w:hanging="187"/>
        <w:jc w:val="both"/>
        <w:rPr>
          <w:rFonts w:ascii="Verdana" w:hAnsi="Verdana"/>
          <w:sz w:val="16"/>
          <w:szCs w:val="16"/>
        </w:rPr>
      </w:pPr>
      <w:r w:rsidRPr="00885B69">
        <w:rPr>
          <w:rFonts w:ascii="Verdana" w:hAnsi="Verdana"/>
          <w:sz w:val="16"/>
          <w:szCs w:val="16"/>
        </w:rPr>
        <w:t xml:space="preserve">Policy periods (Provider’s operation, activity or contract </w:t>
      </w:r>
      <w:r w:rsidRPr="00885B69">
        <w:rPr>
          <w:rFonts w:ascii="Verdana" w:hAnsi="Verdana"/>
          <w:b/>
          <w:bCs/>
          <w:sz w:val="16"/>
          <w:szCs w:val="16"/>
        </w:rPr>
        <w:t xml:space="preserve">must </w:t>
      </w:r>
      <w:r w:rsidRPr="00885B69">
        <w:rPr>
          <w:rFonts w:ascii="Verdana" w:hAnsi="Verdana"/>
          <w:sz w:val="16"/>
          <w:szCs w:val="16"/>
        </w:rPr>
        <w:t xml:space="preserve">be within the policy period) </w:t>
      </w:r>
    </w:p>
    <w:p w14:paraId="5537D0E0" w14:textId="77777777" w:rsidR="001B5D10" w:rsidRPr="00885B69" w:rsidRDefault="001B5D10" w:rsidP="00885B69">
      <w:pPr>
        <w:pStyle w:val="List3"/>
        <w:widowControl w:val="0"/>
        <w:numPr>
          <w:ilvl w:val="2"/>
          <w:numId w:val="10"/>
        </w:numPr>
        <w:tabs>
          <w:tab w:val="left" w:pos="1440"/>
        </w:tabs>
        <w:spacing w:after="60"/>
        <w:ind w:left="2534" w:hanging="187"/>
        <w:jc w:val="both"/>
        <w:rPr>
          <w:rFonts w:ascii="Verdana" w:hAnsi="Verdana"/>
          <w:sz w:val="16"/>
          <w:szCs w:val="16"/>
        </w:rPr>
      </w:pPr>
      <w:r w:rsidRPr="00885B69">
        <w:rPr>
          <w:rFonts w:ascii="Verdana" w:hAnsi="Verdana"/>
          <w:sz w:val="16"/>
          <w:szCs w:val="16"/>
        </w:rPr>
        <w:t xml:space="preserve">Limits of Liability </w:t>
      </w:r>
    </w:p>
    <w:p w14:paraId="59550A6C" w14:textId="77777777" w:rsidR="001B5D10" w:rsidRPr="00885B69" w:rsidRDefault="001B5D10" w:rsidP="00885B69">
      <w:pPr>
        <w:pStyle w:val="List3"/>
        <w:widowControl w:val="0"/>
        <w:numPr>
          <w:ilvl w:val="2"/>
          <w:numId w:val="10"/>
        </w:numPr>
        <w:tabs>
          <w:tab w:val="left" w:pos="1440"/>
        </w:tabs>
        <w:spacing w:after="60"/>
        <w:ind w:left="2520"/>
        <w:jc w:val="both"/>
        <w:rPr>
          <w:rFonts w:ascii="Verdana" w:hAnsi="Verdana"/>
          <w:sz w:val="16"/>
          <w:szCs w:val="16"/>
        </w:rPr>
      </w:pPr>
      <w:r w:rsidRPr="00885B69">
        <w:rPr>
          <w:rFonts w:ascii="Verdana" w:hAnsi="Verdana"/>
          <w:sz w:val="16"/>
          <w:szCs w:val="16"/>
        </w:rPr>
        <w:t xml:space="preserve">Description and location of property or operations </w:t>
      </w:r>
    </w:p>
    <w:p w14:paraId="2E7DC467" w14:textId="77777777" w:rsidR="001B5D10" w:rsidRPr="00885B69" w:rsidRDefault="001B5D10" w:rsidP="00885B69">
      <w:pPr>
        <w:pStyle w:val="List3"/>
        <w:widowControl w:val="0"/>
        <w:numPr>
          <w:ilvl w:val="2"/>
          <w:numId w:val="10"/>
        </w:numPr>
        <w:tabs>
          <w:tab w:val="left" w:pos="1440"/>
        </w:tabs>
        <w:spacing w:after="60"/>
        <w:ind w:left="2520"/>
        <w:jc w:val="both"/>
        <w:rPr>
          <w:rFonts w:ascii="Verdana" w:hAnsi="Verdana"/>
          <w:sz w:val="16"/>
          <w:szCs w:val="16"/>
        </w:rPr>
      </w:pPr>
      <w:r w:rsidRPr="00885B69">
        <w:rPr>
          <w:rFonts w:ascii="Verdana" w:hAnsi="Verdana"/>
          <w:sz w:val="16"/>
          <w:szCs w:val="16"/>
        </w:rPr>
        <w:t xml:space="preserve">Name and address of certificate holder </w:t>
      </w:r>
    </w:p>
    <w:p w14:paraId="29E45DDD" w14:textId="77777777" w:rsidR="001B5D10" w:rsidRPr="00885B69" w:rsidRDefault="001B5D10" w:rsidP="00885B69">
      <w:pPr>
        <w:pStyle w:val="List3"/>
        <w:widowControl w:val="0"/>
        <w:numPr>
          <w:ilvl w:val="2"/>
          <w:numId w:val="10"/>
        </w:numPr>
        <w:tabs>
          <w:tab w:val="left" w:pos="1440"/>
        </w:tabs>
        <w:spacing w:after="60"/>
        <w:ind w:left="2520"/>
        <w:jc w:val="both"/>
        <w:rPr>
          <w:rFonts w:ascii="Verdana" w:hAnsi="Verdana"/>
          <w:sz w:val="16"/>
          <w:szCs w:val="16"/>
        </w:rPr>
      </w:pPr>
      <w:r w:rsidRPr="00885B69">
        <w:rPr>
          <w:rFonts w:ascii="Verdana" w:hAnsi="Verdana"/>
          <w:sz w:val="16"/>
          <w:szCs w:val="16"/>
        </w:rPr>
        <w:t>Date of issuance (for the first time, the date of the COI can</w:t>
      </w:r>
      <w:r w:rsidRPr="00885B69">
        <w:rPr>
          <w:rFonts w:ascii="Verdana" w:hAnsi="Verdana"/>
          <w:bCs/>
          <w:sz w:val="16"/>
          <w:szCs w:val="16"/>
        </w:rPr>
        <w:t xml:space="preserve">not be more than </w:t>
      </w:r>
      <w:r w:rsidRPr="00885B69">
        <w:rPr>
          <w:rFonts w:ascii="Verdana" w:hAnsi="Verdana"/>
          <w:b/>
          <w:bCs/>
          <w:sz w:val="16"/>
          <w:szCs w:val="16"/>
        </w:rPr>
        <w:t>5 DAYS</w:t>
      </w:r>
      <w:r w:rsidRPr="00885B69">
        <w:rPr>
          <w:rFonts w:ascii="Verdana" w:hAnsi="Verdana"/>
          <w:bCs/>
          <w:sz w:val="16"/>
          <w:szCs w:val="16"/>
        </w:rPr>
        <w:t xml:space="preserve"> prior to the signing date of the Agreement</w:t>
      </w:r>
      <w:r w:rsidRPr="00885B69">
        <w:rPr>
          <w:rFonts w:ascii="Verdana" w:hAnsi="Verdana"/>
          <w:sz w:val="16"/>
          <w:szCs w:val="16"/>
        </w:rPr>
        <w:t xml:space="preserve">) </w:t>
      </w:r>
    </w:p>
    <w:p w14:paraId="38F1B4D6" w14:textId="77777777" w:rsidR="001B5D10" w:rsidRPr="00885B69" w:rsidRDefault="001B5D10" w:rsidP="00885B69">
      <w:pPr>
        <w:pStyle w:val="List3"/>
        <w:widowControl w:val="0"/>
        <w:numPr>
          <w:ilvl w:val="2"/>
          <w:numId w:val="10"/>
        </w:numPr>
        <w:tabs>
          <w:tab w:val="left" w:pos="1440"/>
        </w:tabs>
        <w:spacing w:after="60"/>
        <w:ind w:left="2520"/>
        <w:jc w:val="both"/>
        <w:rPr>
          <w:rFonts w:ascii="Verdana" w:hAnsi="Verdana"/>
          <w:sz w:val="16"/>
          <w:szCs w:val="16"/>
        </w:rPr>
      </w:pPr>
      <w:r w:rsidRPr="00885B69">
        <w:rPr>
          <w:rFonts w:ascii="Verdana" w:hAnsi="Verdana"/>
          <w:sz w:val="16"/>
          <w:szCs w:val="16"/>
        </w:rPr>
        <w:t xml:space="preserve">If the Provider’s provision of services or products to Popular could cause bodily injury, property damage, personal injury or advertising injury the COI must: </w:t>
      </w:r>
    </w:p>
    <w:p w14:paraId="2BB34F82" w14:textId="77777777" w:rsidR="001B5D10" w:rsidRPr="00885B69" w:rsidRDefault="001B5D10" w:rsidP="00885B69">
      <w:pPr>
        <w:pStyle w:val="List3"/>
        <w:widowControl w:val="0"/>
        <w:numPr>
          <w:ilvl w:val="3"/>
          <w:numId w:val="10"/>
        </w:numPr>
        <w:tabs>
          <w:tab w:val="left" w:pos="1440"/>
        </w:tabs>
        <w:spacing w:after="60"/>
        <w:ind w:left="3240"/>
        <w:jc w:val="both"/>
        <w:rPr>
          <w:rFonts w:ascii="Verdana" w:hAnsi="Verdana"/>
          <w:sz w:val="16"/>
          <w:szCs w:val="16"/>
        </w:rPr>
      </w:pPr>
      <w:r w:rsidRPr="00885B69">
        <w:rPr>
          <w:rFonts w:ascii="Verdana" w:hAnsi="Verdana"/>
          <w:sz w:val="16"/>
          <w:szCs w:val="16"/>
        </w:rPr>
        <w:t xml:space="preserve">State that the Provider’s insurance will respond on a primary basis without contribution from any other insurance until limits have become exhausted. </w:t>
      </w:r>
    </w:p>
    <w:p w14:paraId="18FDF8EF" w14:textId="77777777" w:rsidR="001B5D10" w:rsidRPr="00885B69" w:rsidRDefault="001B5D10" w:rsidP="00885B69">
      <w:pPr>
        <w:pStyle w:val="List3"/>
        <w:widowControl w:val="0"/>
        <w:numPr>
          <w:ilvl w:val="3"/>
          <w:numId w:val="10"/>
        </w:numPr>
        <w:tabs>
          <w:tab w:val="left" w:pos="1440"/>
        </w:tabs>
        <w:spacing w:after="60"/>
        <w:ind w:left="3240"/>
        <w:jc w:val="both"/>
        <w:rPr>
          <w:rFonts w:ascii="Verdana" w:hAnsi="Verdana"/>
          <w:sz w:val="16"/>
          <w:szCs w:val="16"/>
        </w:rPr>
      </w:pPr>
      <w:r w:rsidRPr="00885B69">
        <w:rPr>
          <w:rFonts w:ascii="Verdana" w:hAnsi="Verdana"/>
          <w:sz w:val="16"/>
          <w:szCs w:val="16"/>
        </w:rPr>
        <w:t xml:space="preserve">Must acknowledge that Popular, Inc. and its subsidiaries are included as additional insured with respect to the work performed by the Provider on their behalf. </w:t>
      </w:r>
    </w:p>
    <w:p w14:paraId="62439FF8" w14:textId="77777777" w:rsidR="001B5D10" w:rsidRPr="00885B69" w:rsidRDefault="001B5D10" w:rsidP="00885B69">
      <w:pPr>
        <w:pStyle w:val="List3"/>
        <w:widowControl w:val="0"/>
        <w:numPr>
          <w:ilvl w:val="3"/>
          <w:numId w:val="10"/>
        </w:numPr>
        <w:tabs>
          <w:tab w:val="left" w:pos="1440"/>
        </w:tabs>
        <w:spacing w:after="60"/>
        <w:ind w:left="3240"/>
        <w:jc w:val="both"/>
        <w:rPr>
          <w:rFonts w:ascii="Verdana" w:hAnsi="Verdana"/>
          <w:sz w:val="16"/>
          <w:szCs w:val="16"/>
        </w:rPr>
      </w:pPr>
      <w:r w:rsidRPr="00885B69">
        <w:rPr>
          <w:rFonts w:ascii="Verdana" w:hAnsi="Verdana"/>
          <w:sz w:val="16"/>
          <w:szCs w:val="16"/>
        </w:rPr>
        <w:t xml:space="preserve">Include a provision in which Popular, although named an additional insured, shall nonetheless be entitled to recover any loss suffered as a result of the Provider’s negligence. </w:t>
      </w:r>
    </w:p>
    <w:p w14:paraId="575CE14E" w14:textId="77777777" w:rsidR="001B5D10" w:rsidRPr="00885B69" w:rsidRDefault="001B5D10" w:rsidP="00885B69">
      <w:pPr>
        <w:pStyle w:val="List3"/>
        <w:widowControl w:val="0"/>
        <w:numPr>
          <w:ilvl w:val="3"/>
          <w:numId w:val="10"/>
        </w:numPr>
        <w:tabs>
          <w:tab w:val="left" w:pos="1440"/>
        </w:tabs>
        <w:ind w:left="3240"/>
        <w:jc w:val="both"/>
        <w:rPr>
          <w:rFonts w:ascii="Verdana" w:hAnsi="Verdana"/>
          <w:sz w:val="16"/>
          <w:szCs w:val="16"/>
        </w:rPr>
      </w:pPr>
      <w:r w:rsidRPr="00885B69">
        <w:rPr>
          <w:rFonts w:ascii="Verdana" w:hAnsi="Verdana"/>
          <w:sz w:val="16"/>
          <w:szCs w:val="16"/>
        </w:rPr>
        <w:t xml:space="preserve">Include Hold Harmless and Subrogation Waiver clauses. An example of the wording of both clauses: </w:t>
      </w:r>
    </w:p>
    <w:p w14:paraId="213C62FA" w14:textId="77777777" w:rsidR="001B5D10" w:rsidRPr="00885B69" w:rsidRDefault="001B5D10" w:rsidP="00885B69">
      <w:pPr>
        <w:pStyle w:val="List3"/>
        <w:widowControl w:val="0"/>
        <w:tabs>
          <w:tab w:val="left" w:pos="1440"/>
        </w:tabs>
        <w:ind w:left="3240" w:firstLine="0"/>
        <w:jc w:val="both"/>
        <w:rPr>
          <w:rFonts w:ascii="Verdana" w:hAnsi="Verdana"/>
          <w:sz w:val="16"/>
          <w:szCs w:val="16"/>
        </w:rPr>
      </w:pPr>
    </w:p>
    <w:p w14:paraId="24ADCB0B" w14:textId="77777777" w:rsidR="001B5D10" w:rsidRPr="00885B69" w:rsidRDefault="001B5D10" w:rsidP="00885B69">
      <w:pPr>
        <w:pStyle w:val="List3"/>
        <w:widowControl w:val="0"/>
        <w:tabs>
          <w:tab w:val="left" w:pos="1440"/>
        </w:tabs>
        <w:ind w:left="3600" w:firstLine="0"/>
        <w:jc w:val="both"/>
        <w:rPr>
          <w:rFonts w:ascii="Verdana" w:hAnsi="Verdana"/>
          <w:b/>
          <w:sz w:val="16"/>
          <w:szCs w:val="16"/>
          <w:u w:val="single"/>
        </w:rPr>
      </w:pPr>
      <w:r w:rsidRPr="00885B69">
        <w:rPr>
          <w:rFonts w:ascii="Verdana" w:hAnsi="Verdana"/>
          <w:b/>
          <w:sz w:val="16"/>
          <w:szCs w:val="16"/>
          <w:u w:val="single"/>
        </w:rPr>
        <w:t xml:space="preserve">Hold Harmless Agreement </w:t>
      </w:r>
    </w:p>
    <w:p w14:paraId="3A531DA4" w14:textId="77777777" w:rsidR="001B5D10" w:rsidRPr="00885B69" w:rsidRDefault="001B5D10" w:rsidP="00885B69">
      <w:pPr>
        <w:pStyle w:val="List3"/>
        <w:widowControl w:val="0"/>
        <w:tabs>
          <w:tab w:val="left" w:pos="1440"/>
        </w:tabs>
        <w:ind w:left="3600" w:firstLine="0"/>
        <w:jc w:val="both"/>
        <w:rPr>
          <w:rFonts w:ascii="Verdana" w:hAnsi="Verdana"/>
          <w:sz w:val="16"/>
          <w:szCs w:val="16"/>
          <w:u w:val="single"/>
        </w:rPr>
      </w:pPr>
      <w:r w:rsidRPr="00885B69">
        <w:rPr>
          <w:rFonts w:ascii="Verdana" w:hAnsi="Verdana" w:cs="Arial"/>
          <w:b/>
          <w:sz w:val="16"/>
          <w:szCs w:val="16"/>
          <w:u w:val="single"/>
        </w:rPr>
        <w:t>The Provide</w:t>
      </w:r>
      <w:r w:rsidRPr="00885B69">
        <w:rPr>
          <w:rFonts w:ascii="Verdana" w:hAnsi="Verdana"/>
          <w:sz w:val="16"/>
          <w:szCs w:val="16"/>
        </w:rPr>
        <w:t xml:space="preserve"> shall release, indemnify and hold harmless Popular Inc., </w:t>
      </w:r>
      <w:r w:rsidRPr="00885B69">
        <w:rPr>
          <w:rFonts w:ascii="Verdana" w:hAnsi="Verdana"/>
          <w:bCs/>
          <w:sz w:val="16"/>
          <w:szCs w:val="16"/>
        </w:rPr>
        <w:t>its</w:t>
      </w:r>
      <w:r w:rsidRPr="00885B69">
        <w:rPr>
          <w:rFonts w:ascii="Verdana" w:hAnsi="Verdana"/>
          <w:sz w:val="16"/>
          <w:szCs w:val="16"/>
        </w:rPr>
        <w:t xml:space="preserve"> affiliates, subsidiaries, shareholders, directors, officers, and/or employees, from the risk for which coverage is provided under this policy. This document shall be subject to the terms and conditions of the above mentioned policy. </w:t>
      </w:r>
    </w:p>
    <w:p w14:paraId="21A502B5" w14:textId="77777777" w:rsidR="001B5D10" w:rsidRPr="00885B69" w:rsidRDefault="001B5D10" w:rsidP="00885B69">
      <w:pPr>
        <w:pStyle w:val="Default"/>
        <w:ind w:left="1800"/>
        <w:rPr>
          <w:rFonts w:ascii="Verdana" w:hAnsi="Verdana"/>
          <w:sz w:val="16"/>
          <w:szCs w:val="16"/>
          <w:lang w:val="en-US"/>
        </w:rPr>
      </w:pPr>
    </w:p>
    <w:p w14:paraId="5265A355" w14:textId="77777777" w:rsidR="001B5D10" w:rsidRPr="00885B69" w:rsidRDefault="001B5D10" w:rsidP="00885B69">
      <w:pPr>
        <w:pStyle w:val="Default"/>
        <w:ind w:left="3240" w:firstLine="360"/>
        <w:rPr>
          <w:rFonts w:ascii="Verdana" w:hAnsi="Verdana"/>
          <w:b/>
          <w:sz w:val="16"/>
          <w:szCs w:val="16"/>
          <w:u w:val="single"/>
          <w:lang w:val="en-US"/>
        </w:rPr>
      </w:pPr>
      <w:r w:rsidRPr="00885B69">
        <w:rPr>
          <w:rFonts w:ascii="Verdana" w:hAnsi="Verdana"/>
          <w:b/>
          <w:sz w:val="16"/>
          <w:szCs w:val="16"/>
          <w:u w:val="single"/>
          <w:lang w:val="en-US"/>
        </w:rPr>
        <w:t xml:space="preserve">Waiver &amp;/or Release of Subrogation Clause </w:t>
      </w:r>
    </w:p>
    <w:p w14:paraId="2037DBF5" w14:textId="77777777" w:rsidR="001B5D10" w:rsidRPr="00885B69" w:rsidRDefault="001B5D10" w:rsidP="00885B69">
      <w:pPr>
        <w:ind w:left="3600"/>
        <w:rPr>
          <w:rFonts w:ascii="Verdana" w:hAnsi="Verdana"/>
          <w:sz w:val="16"/>
          <w:szCs w:val="16"/>
        </w:rPr>
      </w:pPr>
      <w:r w:rsidRPr="00885B69">
        <w:rPr>
          <w:rFonts w:ascii="Verdana" w:hAnsi="Verdana" w:cs="Arial"/>
          <w:b/>
          <w:sz w:val="16"/>
          <w:szCs w:val="16"/>
          <w:u w:val="single"/>
        </w:rPr>
        <w:t xml:space="preserve">The Provide </w:t>
      </w:r>
      <w:r w:rsidRPr="00885B69">
        <w:rPr>
          <w:rFonts w:ascii="Verdana" w:hAnsi="Verdana"/>
          <w:bCs/>
          <w:sz w:val="16"/>
          <w:szCs w:val="16"/>
        </w:rPr>
        <w:t>hereby waives any</w:t>
      </w:r>
      <w:r w:rsidRPr="00885B69">
        <w:rPr>
          <w:rFonts w:ascii="Verdana" w:hAnsi="Verdana"/>
          <w:sz w:val="16"/>
          <w:szCs w:val="16"/>
        </w:rPr>
        <w:t xml:space="preserve"> right of subrogation against </w:t>
      </w:r>
      <w:r w:rsidRPr="00885B69">
        <w:rPr>
          <w:rFonts w:ascii="Verdana" w:hAnsi="Verdana"/>
          <w:bCs/>
          <w:sz w:val="16"/>
          <w:szCs w:val="16"/>
        </w:rPr>
        <w:t>Popular, Inc., its</w:t>
      </w:r>
      <w:r w:rsidRPr="00885B69">
        <w:rPr>
          <w:rFonts w:ascii="Verdana" w:hAnsi="Verdana"/>
          <w:sz w:val="16"/>
          <w:szCs w:val="16"/>
        </w:rPr>
        <w:t> affiliates, subsidiaries, shareholders, directors, officers, and/or employees.</w:t>
      </w:r>
    </w:p>
    <w:p w14:paraId="19FE04F2" w14:textId="77777777" w:rsidR="001B5D10" w:rsidRPr="00885B69" w:rsidRDefault="001B5D10" w:rsidP="00885B69">
      <w:pPr>
        <w:ind w:left="3600"/>
        <w:rPr>
          <w:rFonts w:ascii="Verdana" w:hAnsi="Verdana"/>
          <w:sz w:val="16"/>
          <w:szCs w:val="16"/>
        </w:rPr>
      </w:pPr>
    </w:p>
    <w:p w14:paraId="41108192" w14:textId="77777777" w:rsidR="001B5D10" w:rsidRPr="00885B69" w:rsidRDefault="001B5D10" w:rsidP="00885B69">
      <w:pPr>
        <w:pStyle w:val="List3"/>
        <w:numPr>
          <w:ilvl w:val="0"/>
          <w:numId w:val="10"/>
        </w:numPr>
        <w:ind w:left="1080"/>
        <w:jc w:val="both"/>
        <w:rPr>
          <w:rFonts w:ascii="Verdana" w:hAnsi="Verdana"/>
          <w:sz w:val="16"/>
          <w:szCs w:val="16"/>
        </w:rPr>
      </w:pPr>
      <w:r w:rsidRPr="00885B69">
        <w:rPr>
          <w:rFonts w:ascii="Verdana" w:hAnsi="Verdana"/>
          <w:b/>
          <w:bCs/>
          <w:sz w:val="16"/>
          <w:szCs w:val="16"/>
        </w:rPr>
        <w:t>Subrogation Rights -</w:t>
      </w:r>
      <w:r w:rsidRPr="00885B69">
        <w:rPr>
          <w:rFonts w:ascii="Verdana" w:hAnsi="Verdana"/>
          <w:sz w:val="16"/>
          <w:szCs w:val="16"/>
        </w:rPr>
        <w:t xml:space="preserve"> In the event that a Provider is required to indemnify Popular, the Provider will, upon payment of such indemnity in full, be subrogated to all rights of Popular with respect to the claims to which such indemnification relates.  Popular will reasonably cooperate with Provider, including with the execution of appropriate documents, to enable the Provider to enforce the right of subrogation.</w:t>
      </w:r>
    </w:p>
    <w:p w14:paraId="314786B9" w14:textId="77777777" w:rsidR="001B5D10" w:rsidRPr="00885B69" w:rsidRDefault="001B5D10" w:rsidP="00885B69">
      <w:pPr>
        <w:pStyle w:val="List3"/>
        <w:ind w:left="720" w:firstLine="0"/>
        <w:jc w:val="both"/>
        <w:rPr>
          <w:rFonts w:ascii="Verdana" w:hAnsi="Verdana"/>
          <w:sz w:val="16"/>
          <w:szCs w:val="16"/>
        </w:rPr>
      </w:pPr>
    </w:p>
    <w:p w14:paraId="20082207" w14:textId="77777777" w:rsidR="001B5D10" w:rsidRPr="00885B69" w:rsidRDefault="001B5D10" w:rsidP="00885B69">
      <w:pPr>
        <w:pStyle w:val="ListParagraph"/>
        <w:numPr>
          <w:ilvl w:val="0"/>
          <w:numId w:val="10"/>
        </w:numPr>
        <w:ind w:left="1080"/>
        <w:jc w:val="both"/>
        <w:rPr>
          <w:rFonts w:ascii="Verdana" w:hAnsi="Verdana"/>
          <w:sz w:val="16"/>
          <w:szCs w:val="16"/>
        </w:rPr>
      </w:pPr>
      <w:r w:rsidRPr="00885B69">
        <w:rPr>
          <w:rFonts w:ascii="Verdana" w:hAnsi="Verdana"/>
          <w:b/>
          <w:sz w:val="16"/>
          <w:szCs w:val="16"/>
        </w:rPr>
        <w:t xml:space="preserve">Remedies - </w:t>
      </w:r>
      <w:r w:rsidRPr="00885B69">
        <w:rPr>
          <w:rFonts w:ascii="Verdana" w:hAnsi="Verdana"/>
          <w:sz w:val="16"/>
          <w:szCs w:val="16"/>
        </w:rPr>
        <w:t>Provider acknowledges and agrees that, should a Popular assessment reveal inappropriate or inadequate insurance based on the pre-defined requirements herein, Popular may, in addition to other remedies it may have, withhold Provider’s payment for the Services until Provider satisfactorily complies with the insurance requirements defined in this Agreement.</w:t>
      </w:r>
    </w:p>
    <w:sectPr w:rsidR="001B5D10" w:rsidRPr="00885B69" w:rsidSect="0065070A">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17" w:right="1440" w:bottom="117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aniel Rivera Cruz" w:date="2018-12-14T10:27:00Z" w:initials="DRC">
    <w:p w14:paraId="1B126EB3" w14:textId="3DA5225A" w:rsidR="00C731BF" w:rsidRDefault="00C731BF">
      <w:pPr>
        <w:pStyle w:val="CommentText"/>
      </w:pPr>
      <w:r>
        <w:rPr>
          <w:rStyle w:val="CommentReference"/>
        </w:rPr>
        <w:annotationRef/>
      </w:r>
      <w:r>
        <w:t>Insurance Officer don’t approve the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26E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26EB3" w16cid:durableId="1FBE03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2AE80" w14:textId="77777777" w:rsidR="00E01EBC" w:rsidRDefault="00E01EBC">
      <w:r>
        <w:separator/>
      </w:r>
    </w:p>
  </w:endnote>
  <w:endnote w:type="continuationSeparator" w:id="0">
    <w:p w14:paraId="557575DB" w14:textId="77777777" w:rsidR="00E01EBC" w:rsidRDefault="00E01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PSMT">
    <w:altName w:val="Times New Roman PSMT"/>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5B1F4" w14:textId="77777777" w:rsidR="000620FE" w:rsidRPr="002011C7" w:rsidRDefault="000620FE" w:rsidP="00941C8C">
    <w:pPr>
      <w:pStyle w:val="Footer"/>
      <w:ind w:left="720"/>
    </w:pPr>
    <w:r w:rsidRPr="00610E04">
      <w:rPr>
        <w:noProof/>
        <w:sz w:val="14"/>
      </w:rPr>
      <w:t>{00022296 9 }</w:t>
    </w:r>
    <w:r w:rsidRPr="002011C7">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28CB0" w14:textId="77777777" w:rsidR="000620FE" w:rsidRPr="002011C7" w:rsidRDefault="000620FE" w:rsidP="00941C8C">
    <w:pPr>
      <w:pStyle w:val="Footer"/>
    </w:pPr>
  </w:p>
  <w:p w14:paraId="5EFBFE19" w14:textId="77777777" w:rsidR="000620FE" w:rsidRPr="002011C7" w:rsidRDefault="000620FE" w:rsidP="00941C8C">
    <w:pPr>
      <w:jc w:val="center"/>
      <w:rPr>
        <w:b/>
      </w:rPr>
    </w:pPr>
  </w:p>
  <w:p w14:paraId="044FEDD6" w14:textId="77777777" w:rsidR="000620FE" w:rsidRPr="00C724D3" w:rsidRDefault="000620FE" w:rsidP="00941C8C">
    <w:pPr>
      <w:jc w:val="center"/>
      <w:rPr>
        <w:rFonts w:ascii="Verdana" w:hAnsi="Verdana" w:cs="Arial"/>
        <w:b/>
        <w:sz w:val="12"/>
        <w:szCs w:val="16"/>
      </w:rPr>
    </w:pPr>
    <w:r w:rsidRPr="00C724D3">
      <w:rPr>
        <w:rFonts w:ascii="Verdana" w:hAnsi="Verdana" w:cs="Arial"/>
        <w:b/>
        <w:sz w:val="12"/>
        <w:szCs w:val="16"/>
      </w:rPr>
      <w:t xml:space="preserve">PROPRIETARY AND CONFIDENTIAL INFORMATION.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2069" w14:textId="77777777" w:rsidR="000620FE" w:rsidRPr="00D57EDE" w:rsidRDefault="00657FEA" w:rsidP="00D57EDE">
    <w:pPr>
      <w:pStyle w:val="DocIDFooterStyle"/>
    </w:pPr>
    <w:r w:rsidRPr="00657FEA">
      <w:rPr>
        <w:noProof/>
        <w:sz w:val="14"/>
      </w:rPr>
      <w:t>{00023603  }</w:t>
    </w:r>
    <w:r w:rsidR="000620FE">
      <w:tab/>
    </w:r>
    <w:r w:rsidR="000620FE" w:rsidRPr="00D57EDE">
      <w:t xml:space="preserve">US2008 1197466.1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61BE7" w14:textId="77777777" w:rsidR="00E01EBC" w:rsidRDefault="00E01EBC">
      <w:pPr>
        <w:rPr>
          <w:noProof/>
        </w:rPr>
      </w:pPr>
      <w:r>
        <w:rPr>
          <w:noProof/>
        </w:rPr>
        <w:separator/>
      </w:r>
    </w:p>
  </w:footnote>
  <w:footnote w:type="continuationSeparator" w:id="0">
    <w:p w14:paraId="3D50A728" w14:textId="77777777" w:rsidR="00E01EBC" w:rsidRDefault="00E01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35F0E" w14:textId="77777777" w:rsidR="000A71C4" w:rsidRDefault="000A71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B9126" w14:textId="3DB73903" w:rsidR="000620FE" w:rsidRDefault="005F0BAB" w:rsidP="00941C8C">
    <w:pPr>
      <w:rPr>
        <w:rFonts w:ascii="Arial" w:hAnsi="Arial" w:cs="Arial"/>
      </w:rPr>
    </w:pPr>
    <w:r w:rsidRPr="00E03D28">
      <w:rPr>
        <w:rFonts w:ascii="Calibri" w:hAnsi="Calibri"/>
        <w:noProof/>
        <w:sz w:val="22"/>
        <w:szCs w:val="22"/>
      </w:rPr>
      <mc:AlternateContent>
        <mc:Choice Requires="wps">
          <w:drawing>
            <wp:anchor distT="0" distB="0" distL="114300" distR="114300" simplePos="0" relativeHeight="251658240" behindDoc="0" locked="0" layoutInCell="1" allowOverlap="1" wp14:anchorId="3AE8A7DF" wp14:editId="6B6C8856">
              <wp:simplePos x="0" y="0"/>
              <wp:positionH relativeFrom="column">
                <wp:posOffset>-430530</wp:posOffset>
              </wp:positionH>
              <wp:positionV relativeFrom="paragraph">
                <wp:posOffset>31750</wp:posOffset>
              </wp:positionV>
              <wp:extent cx="2364740" cy="375285"/>
              <wp:effectExtent l="0" t="0" r="381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375285"/>
                      </a:xfrm>
                      <a:prstGeom prst="rect">
                        <a:avLst/>
                      </a:prstGeom>
                      <a:solidFill>
                        <a:srgbClr val="FFFFFF"/>
                      </a:solidFill>
                      <a:ln w="9525">
                        <a:solidFill>
                          <a:srgbClr val="000000"/>
                        </a:solidFill>
                        <a:miter lim="800000"/>
                        <a:headEnd/>
                        <a:tailEnd/>
                      </a:ln>
                    </wps:spPr>
                    <wps:txbx>
                      <w:txbxContent>
                        <w:p w14:paraId="7577B676" w14:textId="494D11EE" w:rsidR="000620FE" w:rsidRDefault="005F0BAB" w:rsidP="00941C8C">
                          <w:r>
                            <w:rPr>
                              <w:noProof/>
                              <w:color w:val="404040"/>
                            </w:rPr>
                            <w:drawing>
                              <wp:inline distT="0" distB="0" distL="0" distR="0" wp14:anchorId="0A9FED24" wp14:editId="3E512033">
                                <wp:extent cx="1409700" cy="274320"/>
                                <wp:effectExtent l="0" t="0" r="0" b="0"/>
                                <wp:docPr id="1" name="Picture 1" descr="B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OP"/>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09700" cy="27432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E8A7DF" id="_x0000_t202" coordsize="21600,21600" o:spt="202" path="m,l,21600r21600,l21600,xe">
              <v:stroke joinstyle="miter"/>
              <v:path gradientshapeok="t" o:connecttype="rect"/>
            </v:shapetype>
            <v:shape id="Text Box 2" o:spid="_x0000_s1026" type="#_x0000_t202" style="position:absolute;margin-left:-33.9pt;margin-top:2.5pt;width:186.2pt;height:29.5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">
              <v:textbox style="mso-fit-shape-to-text:t">
                <w:txbxContent>
                  <w:p w14:paraId="7577B676" w14:textId="494D11EE" w:rsidR="000620FE" w:rsidRDefault="005F0BAB" w:rsidP="00941C8C">
                    <w:r>
                      <w:rPr>
                        <w:noProof/>
                        <w:color w:val="404040"/>
                        <w:lang w:val="es-PR"/>
                      </w:rPr>
                      <w:drawing>
                        <wp:inline distT="0" distB="0" distL="0" distR="0" wp14:anchorId="0A9FED24" wp14:editId="3E512033">
                          <wp:extent cx="1409700" cy="274320"/>
                          <wp:effectExtent l="0" t="0" r="0" b="0"/>
                          <wp:docPr id="1" name="Picture 1" descr="B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OP"/>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1409700" cy="274320"/>
                                  </a:xfrm>
                                  <a:prstGeom prst="rect">
                                    <a:avLst/>
                                  </a:prstGeom>
                                  <a:noFill/>
                                  <a:ln>
                                    <a:noFill/>
                                  </a:ln>
                                </pic:spPr>
                              </pic:pic>
                            </a:graphicData>
                          </a:graphic>
                        </wp:inline>
                      </w:drawing>
                    </w:r>
                  </w:p>
                </w:txbxContent>
              </v:textbox>
            </v:shape>
          </w:pict>
        </mc:Fallback>
      </mc:AlternateContent>
    </w:r>
    <w:r w:rsidRPr="00E03D28">
      <w:rPr>
        <w:rFonts w:ascii="Calibri" w:hAnsi="Calibri"/>
        <w:noProof/>
        <w:sz w:val="22"/>
        <w:szCs w:val="22"/>
      </w:rPr>
      <mc:AlternateContent>
        <mc:Choice Requires="wps">
          <w:drawing>
            <wp:anchor distT="0" distB="0" distL="114300" distR="114300" simplePos="0" relativeHeight="251657216" behindDoc="0" locked="0" layoutInCell="1" allowOverlap="1" wp14:anchorId="0A7CEC08" wp14:editId="6FF3A15E">
              <wp:simplePos x="0" y="0"/>
              <wp:positionH relativeFrom="column">
                <wp:posOffset>0</wp:posOffset>
              </wp:positionH>
              <wp:positionV relativeFrom="paragraph">
                <wp:posOffset>0</wp:posOffset>
              </wp:positionV>
              <wp:extent cx="635000" cy="635000"/>
              <wp:effectExtent l="0" t="0" r="0" b="0"/>
              <wp:wrapNone/>
              <wp:docPr id="3" name="Text Box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D2C44" id="Text Box 2"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">
              <v:stroke joinstyle="round"/>
              <o:lock v:ext="edit" selection="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9B687" w14:textId="476E3CAA" w:rsidR="000A71C4" w:rsidRDefault="00E01EBC">
    <w:pPr>
      <w:pStyle w:val="Header"/>
    </w:pPr>
    <w:r>
      <w:rPr>
        <w:noProof/>
      </w:rPr>
      <w:fldChar w:fldCharType="begin"/>
    </w:r>
    <w:r>
      <w:rPr>
        <w:noProof/>
      </w:rPr>
      <w:instrText xml:space="preserve"> FILENAME \* MERGEFORMAT </w:instrText>
    </w:r>
    <w:r>
      <w:rPr>
        <w:noProof/>
      </w:rPr>
      <w:fldChar w:fldCharType="separate"/>
    </w:r>
    <w:r w:rsidR="000A71C4">
      <w:rPr>
        <w:noProof/>
      </w:rPr>
      <w:t>Banco Pop Exhibit - Required Insurance X v. 12.12.18.docx</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30B0"/>
    <w:multiLevelType w:val="multilevel"/>
    <w:tmpl w:val="0EECC428"/>
    <w:lvl w:ilvl="0">
      <w:start w:val="9"/>
      <w:numFmt w:val="decimal"/>
      <w:lvlText w:val="%1"/>
      <w:lvlJc w:val="left"/>
      <w:pPr>
        <w:tabs>
          <w:tab w:val="num" w:pos="720"/>
        </w:tabs>
        <w:ind w:left="720" w:hanging="720"/>
      </w:pPr>
      <w:rPr>
        <w:rFonts w:hint="default"/>
      </w:rPr>
    </w:lvl>
    <w:lvl w:ilvl="1">
      <w:start w:val="1"/>
      <w:numFmt w:val="decimal"/>
      <w:lvlText w:val="6.%2."/>
      <w:lvlJc w:val="left"/>
      <w:pPr>
        <w:tabs>
          <w:tab w:val="num" w:pos="720"/>
        </w:tabs>
        <w:ind w:left="720" w:hanging="720"/>
      </w:pPr>
      <w:rPr>
        <w:rFonts w:hint="default"/>
      </w:rPr>
    </w:lvl>
    <w:lvl w:ilvl="2">
      <w:start w:val="1"/>
      <w:numFmt w:val="decimal"/>
      <w:lvlText w:val="6.%2.%3"/>
      <w:lvlJc w:val="left"/>
      <w:pPr>
        <w:tabs>
          <w:tab w:val="num" w:pos="720"/>
        </w:tabs>
        <w:ind w:left="720" w:hanging="720"/>
      </w:pPr>
      <w:rPr>
        <w:rFonts w:hint="default"/>
      </w:rPr>
    </w:lvl>
    <w:lvl w:ilvl="3">
      <w:start w:val="1"/>
      <w:numFmt w:val="decimal"/>
      <w:lvlText w:val="6.%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88B75A2"/>
    <w:multiLevelType w:val="hybridMultilevel"/>
    <w:tmpl w:val="74F8EE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75085F"/>
    <w:multiLevelType w:val="hybridMultilevel"/>
    <w:tmpl w:val="9808EB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813D48"/>
    <w:multiLevelType w:val="hybridMultilevel"/>
    <w:tmpl w:val="1E90F046"/>
    <w:lvl w:ilvl="0" w:tplc="5798CDD4">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307602"/>
    <w:multiLevelType w:val="singleLevel"/>
    <w:tmpl w:val="D55493A2"/>
    <w:lvl w:ilvl="0">
      <w:start w:val="6"/>
      <w:numFmt w:val="upperLetter"/>
      <w:lvlText w:val="%1."/>
      <w:lvlJc w:val="left"/>
      <w:pPr>
        <w:tabs>
          <w:tab w:val="num" w:pos="720"/>
        </w:tabs>
        <w:ind w:left="720" w:hanging="360"/>
      </w:pPr>
      <w:rPr>
        <w:rFonts w:hint="default"/>
        <w:b/>
      </w:rPr>
    </w:lvl>
  </w:abstractNum>
  <w:abstractNum w:abstractNumId="5" w15:restartNumberingAfterBreak="0">
    <w:nsid w:val="1B7E5EA1"/>
    <w:multiLevelType w:val="multilevel"/>
    <w:tmpl w:val="02DE46E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2140484E"/>
    <w:multiLevelType w:val="multilevel"/>
    <w:tmpl w:val="3C448FC0"/>
    <w:lvl w:ilvl="0">
      <w:start w:val="4"/>
      <w:numFmt w:val="decimal"/>
      <w:lvlText w:val="%1"/>
      <w:lvlJc w:val="left"/>
      <w:pPr>
        <w:tabs>
          <w:tab w:val="num" w:pos="720"/>
        </w:tabs>
        <w:ind w:left="720" w:hanging="720"/>
      </w:pPr>
      <w:rPr>
        <w:rFonts w:hint="default"/>
      </w:rPr>
    </w:lvl>
    <w:lvl w:ilvl="1">
      <w:start w:val="1"/>
      <w:numFmt w:val="decimal"/>
      <w:lvlText w:val="3.%2."/>
      <w:lvlJc w:val="left"/>
      <w:pPr>
        <w:tabs>
          <w:tab w:val="num" w:pos="720"/>
        </w:tabs>
        <w:ind w:left="720" w:hanging="720"/>
      </w:pPr>
      <w:rPr>
        <w:rFonts w:hint="default"/>
        <w:sz w:val="16"/>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2141033"/>
    <w:multiLevelType w:val="hybridMultilevel"/>
    <w:tmpl w:val="3D904B94"/>
    <w:lvl w:ilvl="0" w:tplc="ACC81E9A">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8" w15:restartNumberingAfterBreak="0">
    <w:nsid w:val="262D4841"/>
    <w:multiLevelType w:val="multilevel"/>
    <w:tmpl w:val="672A4A5C"/>
    <w:lvl w:ilvl="0">
      <w:start w:val="8"/>
      <w:numFmt w:val="decimal"/>
      <w:lvlText w:val="%1."/>
      <w:lvlJc w:val="left"/>
      <w:pPr>
        <w:ind w:left="435" w:hanging="435"/>
      </w:pPr>
      <w:rPr>
        <w:rFonts w:hint="default"/>
        <w:u w:val="single"/>
      </w:rPr>
    </w:lvl>
    <w:lvl w:ilvl="1">
      <w:start w:val="12"/>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9" w15:restartNumberingAfterBreak="0">
    <w:nsid w:val="29712149"/>
    <w:multiLevelType w:val="hybridMultilevel"/>
    <w:tmpl w:val="BFBE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3590D"/>
    <w:multiLevelType w:val="multilevel"/>
    <w:tmpl w:val="CBB69A0E"/>
    <w:lvl w:ilvl="0">
      <w:start w:val="11"/>
      <w:numFmt w:val="decimal"/>
      <w:lvlText w:val="%1"/>
      <w:lvlJc w:val="left"/>
      <w:pPr>
        <w:tabs>
          <w:tab w:val="num" w:pos="720"/>
        </w:tabs>
        <w:ind w:left="720" w:hanging="720"/>
      </w:pPr>
      <w:rPr>
        <w:rFonts w:hint="default"/>
      </w:rPr>
    </w:lvl>
    <w:lvl w:ilvl="1">
      <w:start w:val="1"/>
      <w:numFmt w:val="decimal"/>
      <w:lvlText w:val="8.%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2AAD712A"/>
    <w:multiLevelType w:val="multilevel"/>
    <w:tmpl w:val="A208773C"/>
    <w:lvl w:ilvl="0">
      <w:start w:val="10"/>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B7D2216"/>
    <w:multiLevelType w:val="hybridMultilevel"/>
    <w:tmpl w:val="30B4B6FE"/>
    <w:lvl w:ilvl="0" w:tplc="97E488E0">
      <w:start w:val="1"/>
      <w:numFmt w:val="decimal"/>
      <w:lvlText w:val="%1."/>
      <w:lvlJc w:val="left"/>
      <w:pPr>
        <w:tabs>
          <w:tab w:val="num" w:pos="360"/>
        </w:tabs>
        <w:ind w:left="360" w:hanging="360"/>
      </w:pPr>
      <w:rPr>
        <w:rFonts w:hint="default"/>
      </w:rPr>
    </w:lvl>
    <w:lvl w:ilvl="1" w:tplc="69181952">
      <w:start w:val="1"/>
      <w:numFmt w:val="decimal"/>
      <w:lvlText w:val="(%2)"/>
      <w:lvlJc w:val="left"/>
      <w:pPr>
        <w:tabs>
          <w:tab w:val="num" w:pos="1080"/>
        </w:tabs>
        <w:ind w:left="1080" w:hanging="360"/>
      </w:pPr>
      <w:rPr>
        <w:rFonts w:hint="default"/>
      </w:rPr>
    </w:lvl>
    <w:lvl w:ilvl="2" w:tplc="C8F60196">
      <w:start w:val="1"/>
      <w:numFmt w:val="lowerLetter"/>
      <w:lvlText w:val="(%3)"/>
      <w:lvlJc w:val="left"/>
      <w:pPr>
        <w:tabs>
          <w:tab w:val="num" w:pos="1800"/>
        </w:tabs>
        <w:ind w:left="1800" w:hanging="180"/>
      </w:pPr>
      <w:rPr>
        <w:rFonts w:hint="default"/>
      </w:rPr>
    </w:lvl>
    <w:lvl w:ilvl="3" w:tplc="193C728E">
      <w:start w:val="1"/>
      <w:numFmt w:val="lowerRoman"/>
      <w:lvlText w:val="%4."/>
      <w:lvlJc w:val="right"/>
      <w:pPr>
        <w:tabs>
          <w:tab w:val="num" w:pos="2520"/>
        </w:tabs>
        <w:ind w:left="2520" w:hanging="360"/>
      </w:pPr>
    </w:lvl>
    <w:lvl w:ilvl="4" w:tplc="133E87EA">
      <w:start w:val="1"/>
      <w:numFmt w:val="lowerLetter"/>
      <w:lvlText w:val="%5."/>
      <w:lvlJc w:val="left"/>
      <w:pPr>
        <w:tabs>
          <w:tab w:val="num" w:pos="3240"/>
        </w:tabs>
        <w:ind w:left="3240" w:hanging="360"/>
      </w:pPr>
    </w:lvl>
    <w:lvl w:ilvl="5" w:tplc="AA529F14">
      <w:start w:val="1"/>
      <w:numFmt w:val="lowerRoman"/>
      <w:lvlText w:val="%6."/>
      <w:lvlJc w:val="right"/>
      <w:pPr>
        <w:tabs>
          <w:tab w:val="num" w:pos="3960"/>
        </w:tabs>
        <w:ind w:left="3960" w:hanging="180"/>
      </w:pPr>
    </w:lvl>
    <w:lvl w:ilvl="6" w:tplc="6F884194">
      <w:start w:val="1"/>
      <w:numFmt w:val="decimal"/>
      <w:lvlText w:val="%7."/>
      <w:lvlJc w:val="left"/>
      <w:pPr>
        <w:tabs>
          <w:tab w:val="num" w:pos="4680"/>
        </w:tabs>
        <w:ind w:left="4680" w:hanging="360"/>
      </w:pPr>
    </w:lvl>
    <w:lvl w:ilvl="7" w:tplc="513AB12A">
      <w:start w:val="1"/>
      <w:numFmt w:val="lowerLetter"/>
      <w:lvlText w:val="%8."/>
      <w:lvlJc w:val="left"/>
      <w:pPr>
        <w:tabs>
          <w:tab w:val="num" w:pos="5400"/>
        </w:tabs>
        <w:ind w:left="5400" w:hanging="360"/>
      </w:pPr>
    </w:lvl>
    <w:lvl w:ilvl="8" w:tplc="4F7A5C76">
      <w:start w:val="1"/>
      <w:numFmt w:val="lowerRoman"/>
      <w:lvlText w:val="%9."/>
      <w:lvlJc w:val="right"/>
      <w:pPr>
        <w:tabs>
          <w:tab w:val="num" w:pos="6120"/>
        </w:tabs>
        <w:ind w:left="6120" w:hanging="180"/>
      </w:pPr>
    </w:lvl>
  </w:abstractNum>
  <w:abstractNum w:abstractNumId="13" w15:restartNumberingAfterBreak="0">
    <w:nsid w:val="2DF0152C"/>
    <w:multiLevelType w:val="multilevel"/>
    <w:tmpl w:val="84A2AD76"/>
    <w:lvl w:ilvl="0">
      <w:start w:val="9"/>
      <w:numFmt w:val="decimal"/>
      <w:lvlText w:val="%1"/>
      <w:lvlJc w:val="left"/>
      <w:pPr>
        <w:tabs>
          <w:tab w:val="num" w:pos="720"/>
        </w:tabs>
        <w:ind w:left="720" w:hanging="720"/>
      </w:pPr>
      <w:rPr>
        <w:rFonts w:hint="default"/>
      </w:rPr>
    </w:lvl>
    <w:lvl w:ilvl="1">
      <w:start w:val="1"/>
      <w:numFmt w:val="decimal"/>
      <w:lvlText w:val="6.%2."/>
      <w:lvlJc w:val="left"/>
      <w:pPr>
        <w:tabs>
          <w:tab w:val="num" w:pos="720"/>
        </w:tabs>
        <w:ind w:left="720" w:hanging="720"/>
      </w:pPr>
      <w:rPr>
        <w:rFonts w:hint="default"/>
      </w:rPr>
    </w:lvl>
    <w:lvl w:ilvl="2">
      <w:start w:val="1"/>
      <w:numFmt w:val="lowerLetter"/>
      <w:lvlText w:val="(%3)"/>
      <w:lvlJc w:val="left"/>
      <w:pPr>
        <w:tabs>
          <w:tab w:val="num" w:pos="720"/>
        </w:tabs>
        <w:ind w:left="720" w:hanging="720"/>
      </w:pPr>
      <w:rPr>
        <w:rFonts w:hint="default"/>
        <w:sz w:val="16"/>
      </w:rPr>
    </w:lvl>
    <w:lvl w:ilvl="3">
      <w:start w:val="1"/>
      <w:numFmt w:val="decimal"/>
      <w:lvlText w:val="6.%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2ED903E7"/>
    <w:multiLevelType w:val="hybridMultilevel"/>
    <w:tmpl w:val="E9E45DA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50365"/>
    <w:multiLevelType w:val="hybridMultilevel"/>
    <w:tmpl w:val="8286ED9A"/>
    <w:lvl w:ilvl="0" w:tplc="B1DCB77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31D25C0"/>
    <w:multiLevelType w:val="hybridMultilevel"/>
    <w:tmpl w:val="8DAA59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17">
      <w:start w:val="1"/>
      <w:numFmt w:val="lowerLetter"/>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BF48FE"/>
    <w:multiLevelType w:val="multilevel"/>
    <w:tmpl w:val="0B9A5240"/>
    <w:lvl w:ilvl="0">
      <w:start w:val="1"/>
      <w:numFmt w:val="upperLetter"/>
      <w:lvlText w:val="%1."/>
      <w:lvlJc w:val="left"/>
      <w:pPr>
        <w:tabs>
          <w:tab w:val="num" w:pos="720"/>
        </w:tabs>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39872576"/>
    <w:multiLevelType w:val="hybridMultilevel"/>
    <w:tmpl w:val="88DE5566"/>
    <w:lvl w:ilvl="0" w:tplc="0409000F">
      <w:start w:val="1"/>
      <w:numFmt w:val="decimal"/>
      <w:lvlText w:val="%1."/>
      <w:lvlJc w:val="left"/>
      <w:pPr>
        <w:tabs>
          <w:tab w:val="num" w:pos="2844"/>
        </w:tabs>
        <w:ind w:left="2844" w:hanging="360"/>
      </w:pPr>
      <w:rPr>
        <w:rFonts w:hint="default"/>
      </w:rPr>
    </w:lvl>
    <w:lvl w:ilvl="1" w:tplc="04090019">
      <w:start w:val="1"/>
      <w:numFmt w:val="lowerLetter"/>
      <w:lvlText w:val="%2."/>
      <w:lvlJc w:val="left"/>
      <w:pPr>
        <w:tabs>
          <w:tab w:val="num" w:pos="3564"/>
        </w:tabs>
        <w:ind w:left="3564" w:hanging="360"/>
      </w:pPr>
    </w:lvl>
    <w:lvl w:ilvl="2" w:tplc="0409001B">
      <w:start w:val="1"/>
      <w:numFmt w:val="lowerRoman"/>
      <w:lvlText w:val="%3."/>
      <w:lvlJc w:val="right"/>
      <w:pPr>
        <w:tabs>
          <w:tab w:val="num" w:pos="4284"/>
        </w:tabs>
        <w:ind w:left="4284" w:hanging="180"/>
      </w:pPr>
    </w:lvl>
    <w:lvl w:ilvl="3" w:tplc="0409000F">
      <w:start w:val="1"/>
      <w:numFmt w:val="decimal"/>
      <w:lvlText w:val="%4."/>
      <w:lvlJc w:val="left"/>
      <w:pPr>
        <w:tabs>
          <w:tab w:val="num" w:pos="5004"/>
        </w:tabs>
        <w:ind w:left="5004" w:hanging="360"/>
      </w:pPr>
    </w:lvl>
    <w:lvl w:ilvl="4" w:tplc="04090019">
      <w:start w:val="1"/>
      <w:numFmt w:val="lowerLetter"/>
      <w:lvlText w:val="%5."/>
      <w:lvlJc w:val="left"/>
      <w:pPr>
        <w:tabs>
          <w:tab w:val="num" w:pos="5724"/>
        </w:tabs>
        <w:ind w:left="5724" w:hanging="360"/>
      </w:pPr>
    </w:lvl>
    <w:lvl w:ilvl="5" w:tplc="0409001B">
      <w:start w:val="1"/>
      <w:numFmt w:val="lowerRoman"/>
      <w:lvlText w:val="%6."/>
      <w:lvlJc w:val="right"/>
      <w:pPr>
        <w:tabs>
          <w:tab w:val="num" w:pos="6444"/>
        </w:tabs>
        <w:ind w:left="6444" w:hanging="180"/>
      </w:pPr>
    </w:lvl>
    <w:lvl w:ilvl="6" w:tplc="0409000F">
      <w:start w:val="1"/>
      <w:numFmt w:val="decimal"/>
      <w:lvlText w:val="%7."/>
      <w:lvlJc w:val="left"/>
      <w:pPr>
        <w:tabs>
          <w:tab w:val="num" w:pos="7164"/>
        </w:tabs>
        <w:ind w:left="7164" w:hanging="360"/>
      </w:pPr>
    </w:lvl>
    <w:lvl w:ilvl="7" w:tplc="04090019">
      <w:start w:val="1"/>
      <w:numFmt w:val="lowerLetter"/>
      <w:lvlText w:val="%8."/>
      <w:lvlJc w:val="left"/>
      <w:pPr>
        <w:tabs>
          <w:tab w:val="num" w:pos="7884"/>
        </w:tabs>
        <w:ind w:left="7884" w:hanging="360"/>
      </w:pPr>
    </w:lvl>
    <w:lvl w:ilvl="8" w:tplc="0409001B">
      <w:start w:val="1"/>
      <w:numFmt w:val="lowerRoman"/>
      <w:lvlText w:val="%9."/>
      <w:lvlJc w:val="right"/>
      <w:pPr>
        <w:tabs>
          <w:tab w:val="num" w:pos="8604"/>
        </w:tabs>
        <w:ind w:left="8604" w:hanging="180"/>
      </w:pPr>
    </w:lvl>
  </w:abstractNum>
  <w:abstractNum w:abstractNumId="19" w15:restartNumberingAfterBreak="0">
    <w:nsid w:val="3D5764FF"/>
    <w:multiLevelType w:val="multilevel"/>
    <w:tmpl w:val="A3243002"/>
    <w:lvl w:ilvl="0">
      <w:start w:val="6"/>
      <w:numFmt w:val="decimal"/>
      <w:lvlText w:val="%1"/>
      <w:lvlJc w:val="left"/>
      <w:pPr>
        <w:ind w:left="408" w:hanging="408"/>
      </w:pPr>
      <w:rPr>
        <w:rFonts w:hint="default"/>
      </w:rPr>
    </w:lvl>
    <w:lvl w:ilvl="1">
      <w:start w:val="1"/>
      <w:numFmt w:val="decimal"/>
      <w:lvlText w:val="5.%2"/>
      <w:lvlJc w:val="left"/>
      <w:pPr>
        <w:ind w:left="67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A876B0"/>
    <w:multiLevelType w:val="hybridMultilevel"/>
    <w:tmpl w:val="2EF60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D968BF"/>
    <w:multiLevelType w:val="hybridMultilevel"/>
    <w:tmpl w:val="9A622CC2"/>
    <w:lvl w:ilvl="0" w:tplc="04090017">
      <w:start w:val="1"/>
      <w:numFmt w:val="lowerLetter"/>
      <w:lvlText w:val="%1)"/>
      <w:lvlJc w:val="left"/>
      <w:pPr>
        <w:tabs>
          <w:tab w:val="num" w:pos="1440"/>
        </w:tabs>
        <w:ind w:left="1440" w:hanging="360"/>
      </w:pPr>
      <w:rPr>
        <w:rFonts w:hint="default"/>
        <w:b w:val="0"/>
        <w:bCs w:val="0"/>
      </w:rPr>
    </w:lvl>
    <w:lvl w:ilvl="1" w:tplc="3B46460E">
      <w:start w:val="1"/>
      <w:numFmt w:val="lowerRoman"/>
      <w:lvlText w:val="%2."/>
      <w:lvlJc w:val="left"/>
      <w:pPr>
        <w:tabs>
          <w:tab w:val="num" w:pos="1800"/>
        </w:tabs>
        <w:ind w:left="1800" w:hanging="360"/>
      </w:pPr>
      <w:rPr>
        <w:rFonts w:ascii="Times New Roman" w:hAnsi="Times New Roman" w:cs="Times New Roman" w:hint="default"/>
        <w:b w:val="0"/>
        <w:bCs w:val="0"/>
        <w:i w:val="0"/>
        <w:iCs w:val="0"/>
        <w:caps w:val="0"/>
        <w:strike w:val="0"/>
        <w:dstrike w:val="0"/>
        <w:vanish w:val="0"/>
        <w:color w:val="auto"/>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2" w15:restartNumberingAfterBreak="0">
    <w:nsid w:val="464D4519"/>
    <w:multiLevelType w:val="singleLevel"/>
    <w:tmpl w:val="3DC89AE6"/>
    <w:lvl w:ilvl="0">
      <w:start w:val="5"/>
      <w:numFmt w:val="upperLetter"/>
      <w:lvlText w:val="%1."/>
      <w:lvlJc w:val="left"/>
      <w:pPr>
        <w:tabs>
          <w:tab w:val="num" w:pos="720"/>
        </w:tabs>
        <w:ind w:left="720" w:hanging="360"/>
      </w:pPr>
      <w:rPr>
        <w:rFonts w:hint="default"/>
      </w:rPr>
    </w:lvl>
  </w:abstractNum>
  <w:abstractNum w:abstractNumId="23" w15:restartNumberingAfterBreak="0">
    <w:nsid w:val="47EA1FEC"/>
    <w:multiLevelType w:val="multilevel"/>
    <w:tmpl w:val="8322211E"/>
    <w:lvl w:ilvl="0">
      <w:start w:val="8"/>
      <w:numFmt w:val="decimal"/>
      <w:lvlText w:val="%1"/>
      <w:lvlJc w:val="left"/>
      <w:pPr>
        <w:tabs>
          <w:tab w:val="num" w:pos="720"/>
        </w:tabs>
        <w:ind w:left="720" w:hanging="720"/>
      </w:pPr>
      <w:rPr>
        <w:rFonts w:hint="default"/>
      </w:rPr>
    </w:lvl>
    <w:lvl w:ilvl="1">
      <w:start w:val="1"/>
      <w:numFmt w:val="decimal"/>
      <w:lvlText w:val="6.%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C84164C"/>
    <w:multiLevelType w:val="hybridMultilevel"/>
    <w:tmpl w:val="E90AE804"/>
    <w:lvl w:ilvl="0" w:tplc="5798CDD4">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5798CDD4">
      <w:start w:val="1"/>
      <w:numFmt w:val="bullet"/>
      <w:lvlText w:val="□"/>
      <w:lvlJc w:val="left"/>
      <w:pPr>
        <w:ind w:left="3600" w:hanging="360"/>
      </w:pPr>
      <w:rPr>
        <w:rFonts w:ascii="Verdana" w:hAnsi="Verdana"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870C91"/>
    <w:multiLevelType w:val="hybridMultilevel"/>
    <w:tmpl w:val="2236DD3A"/>
    <w:lvl w:ilvl="0" w:tplc="831AF6EE">
      <w:start w:val="1"/>
      <w:numFmt w:val="bullet"/>
      <w:lvlText w:val=""/>
      <w:lvlJc w:val="left"/>
      <w:pPr>
        <w:tabs>
          <w:tab w:val="num" w:pos="504"/>
        </w:tabs>
        <w:ind w:left="504" w:hanging="360"/>
      </w:pPr>
      <w:rPr>
        <w:rFonts w:ascii="Wingdings" w:hAnsi="Wingdings" w:cs="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4E2B005A"/>
    <w:multiLevelType w:val="multilevel"/>
    <w:tmpl w:val="CF08E968"/>
    <w:lvl w:ilvl="0">
      <w:start w:val="9"/>
      <w:numFmt w:val="decimal"/>
      <w:lvlText w:val="%1"/>
      <w:lvlJc w:val="left"/>
      <w:pPr>
        <w:tabs>
          <w:tab w:val="num" w:pos="720"/>
        </w:tabs>
        <w:ind w:left="720" w:hanging="720"/>
      </w:pPr>
      <w:rPr>
        <w:rFonts w:hint="default"/>
      </w:rPr>
    </w:lvl>
    <w:lvl w:ilvl="1">
      <w:start w:val="1"/>
      <w:numFmt w:val="decimal"/>
      <w:lvlText w:val="5.%2."/>
      <w:lvlJc w:val="left"/>
      <w:pPr>
        <w:tabs>
          <w:tab w:val="num" w:pos="720"/>
        </w:tabs>
        <w:ind w:left="720" w:hanging="720"/>
      </w:pPr>
      <w:rPr>
        <w:rFonts w:hint="default"/>
      </w:rPr>
    </w:lvl>
    <w:lvl w:ilvl="2">
      <w:start w:val="1"/>
      <w:numFmt w:val="decimal"/>
      <w:lvlText w:val="6.%2.%3"/>
      <w:lvlJc w:val="left"/>
      <w:pPr>
        <w:tabs>
          <w:tab w:val="num" w:pos="720"/>
        </w:tabs>
        <w:ind w:left="720" w:hanging="720"/>
      </w:pPr>
      <w:rPr>
        <w:rFonts w:hint="default"/>
      </w:rPr>
    </w:lvl>
    <w:lvl w:ilvl="3">
      <w:start w:val="1"/>
      <w:numFmt w:val="decimal"/>
      <w:lvlText w:val="6.%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2733CCE"/>
    <w:multiLevelType w:val="multilevel"/>
    <w:tmpl w:val="F4D08F7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C353773"/>
    <w:multiLevelType w:val="hybridMultilevel"/>
    <w:tmpl w:val="F2A67C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C20E50"/>
    <w:multiLevelType w:val="multilevel"/>
    <w:tmpl w:val="9DF43C7C"/>
    <w:lvl w:ilvl="0">
      <w:start w:val="5"/>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30" w15:restartNumberingAfterBreak="0">
    <w:nsid w:val="61B6546F"/>
    <w:multiLevelType w:val="multilevel"/>
    <w:tmpl w:val="0A0E16A4"/>
    <w:lvl w:ilvl="0">
      <w:start w:val="5"/>
      <w:numFmt w:val="decimal"/>
      <w:lvlText w:val="%1"/>
      <w:lvlJc w:val="left"/>
      <w:pPr>
        <w:tabs>
          <w:tab w:val="num" w:pos="720"/>
        </w:tabs>
        <w:ind w:left="720" w:hanging="720"/>
      </w:pPr>
      <w:rPr>
        <w:rFonts w:hint="default"/>
      </w:rPr>
    </w:lvl>
    <w:lvl w:ilvl="1">
      <w:start w:val="1"/>
      <w:numFmt w:val="decimal"/>
      <w:lvlText w:val="4.%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1C340A9"/>
    <w:multiLevelType w:val="hybridMultilevel"/>
    <w:tmpl w:val="A94C6008"/>
    <w:lvl w:ilvl="0" w:tplc="2BD279EC">
      <w:start w:val="1"/>
      <w:numFmt w:val="lowerLetter"/>
      <w:lvlText w:val="%1)"/>
      <w:lvlJc w:val="left"/>
      <w:pPr>
        <w:ind w:left="720" w:hanging="360"/>
      </w:pPr>
    </w:lvl>
    <w:lvl w:ilvl="1" w:tplc="B652DA98" w:tentative="1">
      <w:start w:val="1"/>
      <w:numFmt w:val="lowerLetter"/>
      <w:lvlText w:val="%2."/>
      <w:lvlJc w:val="left"/>
      <w:pPr>
        <w:ind w:left="1440" w:hanging="360"/>
      </w:pPr>
    </w:lvl>
    <w:lvl w:ilvl="2" w:tplc="7C3A41BE">
      <w:start w:val="1"/>
      <w:numFmt w:val="lowerRoman"/>
      <w:lvlText w:val="%3."/>
      <w:lvlJc w:val="right"/>
      <w:pPr>
        <w:ind w:left="2160" w:hanging="180"/>
      </w:pPr>
    </w:lvl>
    <w:lvl w:ilvl="3" w:tplc="6AA265E0">
      <w:start w:val="1"/>
      <w:numFmt w:val="bullet"/>
      <w:lvlText w:val="□"/>
      <w:lvlJc w:val="left"/>
      <w:pPr>
        <w:ind w:left="720" w:hanging="360"/>
      </w:pPr>
      <w:rPr>
        <w:rFonts w:ascii="Verdana" w:hAnsi="Verdana" w:hint="default"/>
        <w:sz w:val="24"/>
      </w:rPr>
    </w:lvl>
    <w:lvl w:ilvl="4" w:tplc="AB2C2390" w:tentative="1">
      <w:start w:val="1"/>
      <w:numFmt w:val="lowerLetter"/>
      <w:lvlText w:val="%5."/>
      <w:lvlJc w:val="left"/>
      <w:pPr>
        <w:ind w:left="3600" w:hanging="360"/>
      </w:pPr>
    </w:lvl>
    <w:lvl w:ilvl="5" w:tplc="A9F83ECC" w:tentative="1">
      <w:start w:val="1"/>
      <w:numFmt w:val="lowerRoman"/>
      <w:lvlText w:val="%6."/>
      <w:lvlJc w:val="right"/>
      <w:pPr>
        <w:ind w:left="4320" w:hanging="180"/>
      </w:pPr>
    </w:lvl>
    <w:lvl w:ilvl="6" w:tplc="A3687C08" w:tentative="1">
      <w:start w:val="1"/>
      <w:numFmt w:val="decimal"/>
      <w:lvlText w:val="%7."/>
      <w:lvlJc w:val="left"/>
      <w:pPr>
        <w:ind w:left="5040" w:hanging="360"/>
      </w:pPr>
    </w:lvl>
    <w:lvl w:ilvl="7" w:tplc="9DF0A432" w:tentative="1">
      <w:start w:val="1"/>
      <w:numFmt w:val="lowerLetter"/>
      <w:lvlText w:val="%8."/>
      <w:lvlJc w:val="left"/>
      <w:pPr>
        <w:ind w:left="5760" w:hanging="360"/>
      </w:pPr>
    </w:lvl>
    <w:lvl w:ilvl="8" w:tplc="96F82E00" w:tentative="1">
      <w:start w:val="1"/>
      <w:numFmt w:val="lowerRoman"/>
      <w:lvlText w:val="%9."/>
      <w:lvlJc w:val="right"/>
      <w:pPr>
        <w:ind w:left="6480" w:hanging="180"/>
      </w:pPr>
    </w:lvl>
  </w:abstractNum>
  <w:abstractNum w:abstractNumId="32" w15:restartNumberingAfterBreak="0">
    <w:nsid w:val="6A743778"/>
    <w:multiLevelType w:val="multilevel"/>
    <w:tmpl w:val="55BC5F3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E033DA9"/>
    <w:multiLevelType w:val="hybridMultilevel"/>
    <w:tmpl w:val="7D46482A"/>
    <w:lvl w:ilvl="0" w:tplc="AC329CAC">
      <w:start w:val="1"/>
      <w:numFmt w:val="bullet"/>
      <w:lvlText w:val="□"/>
      <w:lvlJc w:val="left"/>
      <w:pPr>
        <w:ind w:left="720" w:hanging="360"/>
      </w:pPr>
      <w:rPr>
        <w:rFonts w:ascii="Verdana" w:hAnsi="Verdana" w:hint="default"/>
        <w:sz w:val="24"/>
      </w:rPr>
    </w:lvl>
    <w:lvl w:ilvl="1" w:tplc="FAE84720" w:tentative="1">
      <w:start w:val="1"/>
      <w:numFmt w:val="bullet"/>
      <w:lvlText w:val="o"/>
      <w:lvlJc w:val="left"/>
      <w:pPr>
        <w:ind w:left="1440" w:hanging="360"/>
      </w:pPr>
      <w:rPr>
        <w:rFonts w:ascii="Courier New" w:hAnsi="Courier New" w:cs="Courier New" w:hint="default"/>
      </w:rPr>
    </w:lvl>
    <w:lvl w:ilvl="2" w:tplc="EC7CE9D2" w:tentative="1">
      <w:start w:val="1"/>
      <w:numFmt w:val="bullet"/>
      <w:lvlText w:val=""/>
      <w:lvlJc w:val="left"/>
      <w:pPr>
        <w:ind w:left="2160" w:hanging="360"/>
      </w:pPr>
      <w:rPr>
        <w:rFonts w:ascii="Wingdings" w:hAnsi="Wingdings" w:hint="default"/>
      </w:rPr>
    </w:lvl>
    <w:lvl w:ilvl="3" w:tplc="B12672EC" w:tentative="1">
      <w:start w:val="1"/>
      <w:numFmt w:val="bullet"/>
      <w:lvlText w:val=""/>
      <w:lvlJc w:val="left"/>
      <w:pPr>
        <w:ind w:left="2880" w:hanging="360"/>
      </w:pPr>
      <w:rPr>
        <w:rFonts w:ascii="Symbol" w:hAnsi="Symbol" w:hint="default"/>
      </w:rPr>
    </w:lvl>
    <w:lvl w:ilvl="4" w:tplc="4E4064CA" w:tentative="1">
      <w:start w:val="1"/>
      <w:numFmt w:val="bullet"/>
      <w:lvlText w:val="o"/>
      <w:lvlJc w:val="left"/>
      <w:pPr>
        <w:ind w:left="3600" w:hanging="360"/>
      </w:pPr>
      <w:rPr>
        <w:rFonts w:ascii="Courier New" w:hAnsi="Courier New" w:cs="Courier New" w:hint="default"/>
      </w:rPr>
    </w:lvl>
    <w:lvl w:ilvl="5" w:tplc="2390AA6E" w:tentative="1">
      <w:start w:val="1"/>
      <w:numFmt w:val="bullet"/>
      <w:lvlText w:val=""/>
      <w:lvlJc w:val="left"/>
      <w:pPr>
        <w:ind w:left="4320" w:hanging="360"/>
      </w:pPr>
      <w:rPr>
        <w:rFonts w:ascii="Wingdings" w:hAnsi="Wingdings" w:hint="default"/>
      </w:rPr>
    </w:lvl>
    <w:lvl w:ilvl="6" w:tplc="B96020B0" w:tentative="1">
      <w:start w:val="1"/>
      <w:numFmt w:val="bullet"/>
      <w:lvlText w:val=""/>
      <w:lvlJc w:val="left"/>
      <w:pPr>
        <w:ind w:left="5040" w:hanging="360"/>
      </w:pPr>
      <w:rPr>
        <w:rFonts w:ascii="Symbol" w:hAnsi="Symbol" w:hint="default"/>
      </w:rPr>
    </w:lvl>
    <w:lvl w:ilvl="7" w:tplc="76FE8746" w:tentative="1">
      <w:start w:val="1"/>
      <w:numFmt w:val="bullet"/>
      <w:lvlText w:val="o"/>
      <w:lvlJc w:val="left"/>
      <w:pPr>
        <w:ind w:left="5760" w:hanging="360"/>
      </w:pPr>
      <w:rPr>
        <w:rFonts w:ascii="Courier New" w:hAnsi="Courier New" w:cs="Courier New" w:hint="default"/>
      </w:rPr>
    </w:lvl>
    <w:lvl w:ilvl="8" w:tplc="252C865C" w:tentative="1">
      <w:start w:val="1"/>
      <w:numFmt w:val="bullet"/>
      <w:lvlText w:val=""/>
      <w:lvlJc w:val="left"/>
      <w:pPr>
        <w:ind w:left="6480" w:hanging="360"/>
      </w:pPr>
      <w:rPr>
        <w:rFonts w:ascii="Wingdings" w:hAnsi="Wingdings" w:hint="default"/>
      </w:rPr>
    </w:lvl>
  </w:abstractNum>
  <w:abstractNum w:abstractNumId="34" w15:restartNumberingAfterBreak="0">
    <w:nsid w:val="720F7EDB"/>
    <w:multiLevelType w:val="multilevel"/>
    <w:tmpl w:val="D2E07612"/>
    <w:lvl w:ilvl="0">
      <w:start w:val="6"/>
      <w:numFmt w:val="decimal"/>
      <w:lvlText w:val="%1"/>
      <w:lvlJc w:val="left"/>
      <w:pPr>
        <w:tabs>
          <w:tab w:val="num" w:pos="720"/>
        </w:tabs>
        <w:ind w:left="720" w:hanging="720"/>
      </w:pPr>
      <w:rPr>
        <w:rFonts w:hint="default"/>
      </w:rPr>
    </w:lvl>
    <w:lvl w:ilvl="1">
      <w:start w:val="1"/>
      <w:numFmt w:val="decimal"/>
      <w:lvlText w:val="5.%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lowerLetter"/>
      <w:lvlText w:val="(%5)"/>
      <w:lvlJc w:val="left"/>
      <w:pPr>
        <w:tabs>
          <w:tab w:val="num" w:pos="720"/>
        </w:tabs>
        <w:ind w:left="720" w:hanging="720"/>
      </w:pPr>
      <w:rPr>
        <w:rFonts w:ascii="Verdana" w:eastAsia="Times New Roman" w:hAnsi="Verdana" w:cs="Arial"/>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726A23A3"/>
    <w:multiLevelType w:val="hybridMultilevel"/>
    <w:tmpl w:val="C79051D4"/>
    <w:lvl w:ilvl="0" w:tplc="FE0CD8B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15:restartNumberingAfterBreak="0">
    <w:nsid w:val="7406484D"/>
    <w:multiLevelType w:val="multilevel"/>
    <w:tmpl w:val="1046A76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62C449B"/>
    <w:multiLevelType w:val="multilevel"/>
    <w:tmpl w:val="F3021ACC"/>
    <w:lvl w:ilvl="0">
      <w:start w:val="1"/>
      <w:numFmt w:val="upperLetter"/>
      <w:lvlText w:val="%1."/>
      <w:lvlJc w:val="left"/>
      <w:pPr>
        <w:ind w:left="435" w:hanging="435"/>
      </w:pPr>
      <w:rPr>
        <w:rFonts w:hint="default"/>
        <w:b/>
        <w:sz w:val="16"/>
      </w:rPr>
    </w:lvl>
    <w:lvl w:ilvl="1">
      <w:start w:val="1"/>
      <w:numFmt w:val="decimal"/>
      <w:lvlText w:val="%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9E51AD4"/>
    <w:multiLevelType w:val="hybridMultilevel"/>
    <w:tmpl w:val="1F741468"/>
    <w:lvl w:ilvl="0" w:tplc="448C11DA">
      <w:start w:val="1"/>
      <w:numFmt w:val="decimal"/>
      <w:lvlText w:val="%1."/>
      <w:lvlJc w:val="left"/>
      <w:pPr>
        <w:tabs>
          <w:tab w:val="num" w:pos="360"/>
        </w:tabs>
        <w:ind w:left="360" w:hanging="360"/>
      </w:pPr>
      <w:rPr>
        <w:rFonts w:hint="default"/>
      </w:rPr>
    </w:lvl>
    <w:lvl w:ilvl="1" w:tplc="373C4B80">
      <w:start w:val="1"/>
      <w:numFmt w:val="decimal"/>
      <w:lvlText w:val="(%2)"/>
      <w:lvlJc w:val="left"/>
      <w:pPr>
        <w:tabs>
          <w:tab w:val="num" w:pos="1080"/>
        </w:tabs>
        <w:ind w:left="1080" w:hanging="360"/>
      </w:pPr>
      <w:rPr>
        <w:rFonts w:hint="default"/>
      </w:rPr>
    </w:lvl>
    <w:lvl w:ilvl="2" w:tplc="D3D8BAD0">
      <w:start w:val="1"/>
      <w:numFmt w:val="lowerRoman"/>
      <w:lvlText w:val="%3."/>
      <w:lvlJc w:val="right"/>
      <w:pPr>
        <w:tabs>
          <w:tab w:val="num" w:pos="1800"/>
        </w:tabs>
        <w:ind w:left="1800" w:hanging="180"/>
      </w:pPr>
    </w:lvl>
    <w:lvl w:ilvl="3" w:tplc="5B90122C">
      <w:start w:val="1"/>
      <w:numFmt w:val="decimal"/>
      <w:lvlText w:val="%4."/>
      <w:lvlJc w:val="left"/>
      <w:pPr>
        <w:tabs>
          <w:tab w:val="num" w:pos="2520"/>
        </w:tabs>
        <w:ind w:left="2520" w:hanging="360"/>
      </w:pPr>
    </w:lvl>
    <w:lvl w:ilvl="4" w:tplc="8DBAC596">
      <w:start w:val="1"/>
      <w:numFmt w:val="lowerLetter"/>
      <w:lvlText w:val="%5."/>
      <w:lvlJc w:val="left"/>
      <w:pPr>
        <w:tabs>
          <w:tab w:val="num" w:pos="3240"/>
        </w:tabs>
        <w:ind w:left="3240" w:hanging="360"/>
      </w:pPr>
    </w:lvl>
    <w:lvl w:ilvl="5" w:tplc="AB600D04">
      <w:start w:val="1"/>
      <w:numFmt w:val="lowerRoman"/>
      <w:lvlText w:val="%6."/>
      <w:lvlJc w:val="right"/>
      <w:pPr>
        <w:tabs>
          <w:tab w:val="num" w:pos="3960"/>
        </w:tabs>
        <w:ind w:left="3960" w:hanging="180"/>
      </w:pPr>
    </w:lvl>
    <w:lvl w:ilvl="6" w:tplc="B672BF8C">
      <w:start w:val="1"/>
      <w:numFmt w:val="decimal"/>
      <w:lvlText w:val="%7."/>
      <w:lvlJc w:val="left"/>
      <w:pPr>
        <w:tabs>
          <w:tab w:val="num" w:pos="4680"/>
        </w:tabs>
        <w:ind w:left="4680" w:hanging="360"/>
      </w:pPr>
    </w:lvl>
    <w:lvl w:ilvl="7" w:tplc="D1CACD18">
      <w:start w:val="1"/>
      <w:numFmt w:val="lowerLetter"/>
      <w:lvlText w:val="%8."/>
      <w:lvlJc w:val="left"/>
      <w:pPr>
        <w:tabs>
          <w:tab w:val="num" w:pos="5400"/>
        </w:tabs>
        <w:ind w:left="5400" w:hanging="360"/>
      </w:pPr>
    </w:lvl>
    <w:lvl w:ilvl="8" w:tplc="A3B24DCE">
      <w:start w:val="1"/>
      <w:numFmt w:val="lowerRoman"/>
      <w:lvlText w:val="%9."/>
      <w:lvlJc w:val="right"/>
      <w:pPr>
        <w:tabs>
          <w:tab w:val="num" w:pos="6120"/>
        </w:tabs>
        <w:ind w:left="6120" w:hanging="180"/>
      </w:pPr>
    </w:lvl>
  </w:abstractNum>
  <w:abstractNum w:abstractNumId="39" w15:restartNumberingAfterBreak="0">
    <w:nsid w:val="7A223DDD"/>
    <w:multiLevelType w:val="multilevel"/>
    <w:tmpl w:val="70CA726E"/>
    <w:lvl w:ilvl="0">
      <w:start w:val="5"/>
      <w:numFmt w:val="decimal"/>
      <w:lvlText w:val="%1"/>
      <w:lvlJc w:val="left"/>
      <w:pPr>
        <w:ind w:left="360" w:hanging="360"/>
      </w:pPr>
      <w:rPr>
        <w:rFonts w:hint="default"/>
      </w:rPr>
    </w:lvl>
    <w:lvl w:ilvl="1">
      <w:start w:val="3"/>
      <w:numFmt w:val="decimal"/>
      <w:lvlText w:val="5.%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AE874BE"/>
    <w:multiLevelType w:val="hybridMultilevel"/>
    <w:tmpl w:val="22B028DE"/>
    <w:lvl w:ilvl="0" w:tplc="5798CDD4">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CF22B30"/>
    <w:multiLevelType w:val="multilevel"/>
    <w:tmpl w:val="FDF0A9A6"/>
    <w:lvl w:ilvl="0">
      <w:start w:val="4"/>
      <w:numFmt w:val="decimal"/>
      <w:lvlText w:val="%1"/>
      <w:lvlJc w:val="left"/>
      <w:pPr>
        <w:ind w:left="360" w:hanging="360"/>
      </w:pPr>
      <w:rPr>
        <w:rFonts w:hint="default"/>
        <w:u w:val="single"/>
      </w:rPr>
    </w:lvl>
    <w:lvl w:ilvl="1">
      <w:start w:val="2"/>
      <w:numFmt w:val="decimal"/>
      <w:lvlText w:val="5.%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42" w15:restartNumberingAfterBreak="0">
    <w:nsid w:val="7ED63310"/>
    <w:multiLevelType w:val="multilevel"/>
    <w:tmpl w:val="618255A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2"/>
  </w:num>
  <w:num w:numId="3">
    <w:abstractNumId w:val="30"/>
  </w:num>
  <w:num w:numId="4">
    <w:abstractNumId w:val="34"/>
  </w:num>
  <w:num w:numId="5">
    <w:abstractNumId w:val="10"/>
  </w:num>
  <w:num w:numId="6">
    <w:abstractNumId w:val="27"/>
  </w:num>
  <w:num w:numId="7">
    <w:abstractNumId w:val="6"/>
  </w:num>
  <w:num w:numId="8">
    <w:abstractNumId w:val="23"/>
  </w:num>
  <w:num w:numId="9">
    <w:abstractNumId w:val="29"/>
  </w:num>
  <w:num w:numId="10">
    <w:abstractNumId w:val="38"/>
  </w:num>
  <w:num w:numId="11">
    <w:abstractNumId w:val="31"/>
  </w:num>
  <w:num w:numId="12">
    <w:abstractNumId w:val="12"/>
  </w:num>
  <w:num w:numId="13">
    <w:abstractNumId w:val="33"/>
  </w:num>
  <w:num w:numId="14">
    <w:abstractNumId w:val="37"/>
  </w:num>
  <w:num w:numId="15">
    <w:abstractNumId w:val="2"/>
  </w:num>
  <w:num w:numId="16">
    <w:abstractNumId w:val="19"/>
  </w:num>
  <w:num w:numId="17">
    <w:abstractNumId w:val="36"/>
  </w:num>
  <w:num w:numId="18">
    <w:abstractNumId w:val="14"/>
  </w:num>
  <w:num w:numId="19">
    <w:abstractNumId w:val="7"/>
  </w:num>
  <w:num w:numId="20">
    <w:abstractNumId w:val="16"/>
  </w:num>
  <w:num w:numId="21">
    <w:abstractNumId w:val="4"/>
  </w:num>
  <w:num w:numId="22">
    <w:abstractNumId w:val="17"/>
  </w:num>
  <w:num w:numId="23">
    <w:abstractNumId w:val="22"/>
  </w:num>
  <w:num w:numId="24">
    <w:abstractNumId w:val="39"/>
  </w:num>
  <w:num w:numId="25">
    <w:abstractNumId w:val="41"/>
  </w:num>
  <w:num w:numId="26">
    <w:abstractNumId w:val="13"/>
  </w:num>
  <w:num w:numId="27">
    <w:abstractNumId w:val="26"/>
  </w:num>
  <w:num w:numId="28">
    <w:abstractNumId w:val="0"/>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42"/>
  </w:num>
  <w:num w:numId="33">
    <w:abstractNumId w:val="40"/>
  </w:num>
  <w:num w:numId="34">
    <w:abstractNumId w:val="3"/>
  </w:num>
  <w:num w:numId="35">
    <w:abstractNumId w:val="24"/>
  </w:num>
  <w:num w:numId="36">
    <w:abstractNumId w:val="9"/>
  </w:num>
  <w:num w:numId="37">
    <w:abstractNumId w:val="8"/>
  </w:num>
  <w:num w:numId="38">
    <w:abstractNumId w:val="11"/>
  </w:num>
  <w:num w:numId="39">
    <w:abstractNumId w:val="35"/>
  </w:num>
  <w:num w:numId="40">
    <w:abstractNumId w:val="15"/>
  </w:num>
  <w:num w:numId="41">
    <w:abstractNumId w:val="25"/>
  </w:num>
  <w:num w:numId="42">
    <w:abstractNumId w:val="18"/>
  </w:num>
  <w:num w:numId="43">
    <w:abstractNumId w:val="21"/>
  </w:num>
  <w:num w:numId="44">
    <w:abstractNumId w:val="28"/>
  </w:num>
  <w:num w:numId="45">
    <w:abstractNumId w:val="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leo, Jennifer">
    <w15:presenceInfo w15:providerId="AD" w15:userId="S-1-5-21-854245398-1202660629-839522115-781605"/>
  </w15:person>
  <w15:person w15:author="Daniel Rivera Cruz">
    <w15:presenceInfo w15:providerId="AD" w15:userId="S::Daniel.Rivera@popular.com::6cddae5b-d8f8-497f-9cf1-995ae54ad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oNotTrackFormatting/>
  <w:defaultTabStop w:val="720"/>
  <w:hyphenationZone w:val="425"/>
  <w:doNotHyphenateCaps/>
  <w:drawingGridHorizontalSpacing w:val="10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C68"/>
    <w:rsid w:val="00013B53"/>
    <w:rsid w:val="00014864"/>
    <w:rsid w:val="00014920"/>
    <w:rsid w:val="00014EF4"/>
    <w:rsid w:val="000166B3"/>
    <w:rsid w:val="0001726C"/>
    <w:rsid w:val="00023A0A"/>
    <w:rsid w:val="00027EE1"/>
    <w:rsid w:val="000309B2"/>
    <w:rsid w:val="00031AE6"/>
    <w:rsid w:val="00034097"/>
    <w:rsid w:val="00037DE9"/>
    <w:rsid w:val="000419B4"/>
    <w:rsid w:val="00041C2E"/>
    <w:rsid w:val="000459C8"/>
    <w:rsid w:val="000518D8"/>
    <w:rsid w:val="000521FB"/>
    <w:rsid w:val="000620FE"/>
    <w:rsid w:val="00062D7B"/>
    <w:rsid w:val="00063311"/>
    <w:rsid w:val="00064716"/>
    <w:rsid w:val="00064D06"/>
    <w:rsid w:val="00064D15"/>
    <w:rsid w:val="0007167F"/>
    <w:rsid w:val="0007235C"/>
    <w:rsid w:val="0007373B"/>
    <w:rsid w:val="000826D7"/>
    <w:rsid w:val="0008597B"/>
    <w:rsid w:val="000909A6"/>
    <w:rsid w:val="000925AA"/>
    <w:rsid w:val="000A0F73"/>
    <w:rsid w:val="000A71C4"/>
    <w:rsid w:val="000B00F2"/>
    <w:rsid w:val="000B7038"/>
    <w:rsid w:val="000B745C"/>
    <w:rsid w:val="000B7BB7"/>
    <w:rsid w:val="000B7E50"/>
    <w:rsid w:val="000C0B22"/>
    <w:rsid w:val="000C0C3D"/>
    <w:rsid w:val="000C1060"/>
    <w:rsid w:val="000C2386"/>
    <w:rsid w:val="000C275D"/>
    <w:rsid w:val="000D0B91"/>
    <w:rsid w:val="000D1DF9"/>
    <w:rsid w:val="000D5B07"/>
    <w:rsid w:val="000E315A"/>
    <w:rsid w:val="000E4330"/>
    <w:rsid w:val="000E4B7A"/>
    <w:rsid w:val="000E7FAF"/>
    <w:rsid w:val="000F066D"/>
    <w:rsid w:val="000F50DB"/>
    <w:rsid w:val="000F5D3C"/>
    <w:rsid w:val="000F5DAF"/>
    <w:rsid w:val="000F72A7"/>
    <w:rsid w:val="00100ABB"/>
    <w:rsid w:val="001013A3"/>
    <w:rsid w:val="00104DCE"/>
    <w:rsid w:val="0010641D"/>
    <w:rsid w:val="001078C0"/>
    <w:rsid w:val="00107B24"/>
    <w:rsid w:val="001104C7"/>
    <w:rsid w:val="00112AFF"/>
    <w:rsid w:val="00114C5E"/>
    <w:rsid w:val="0012012B"/>
    <w:rsid w:val="00121367"/>
    <w:rsid w:val="00130804"/>
    <w:rsid w:val="001347AF"/>
    <w:rsid w:val="00134E79"/>
    <w:rsid w:val="001366D0"/>
    <w:rsid w:val="0014308F"/>
    <w:rsid w:val="0014560F"/>
    <w:rsid w:val="00150723"/>
    <w:rsid w:val="00154C68"/>
    <w:rsid w:val="001551A5"/>
    <w:rsid w:val="00157514"/>
    <w:rsid w:val="00161BED"/>
    <w:rsid w:val="00163462"/>
    <w:rsid w:val="00170D90"/>
    <w:rsid w:val="00175A72"/>
    <w:rsid w:val="0018076D"/>
    <w:rsid w:val="001928D6"/>
    <w:rsid w:val="00192E3E"/>
    <w:rsid w:val="0019331C"/>
    <w:rsid w:val="001A2495"/>
    <w:rsid w:val="001A29FE"/>
    <w:rsid w:val="001A7922"/>
    <w:rsid w:val="001A7B9E"/>
    <w:rsid w:val="001B0BF5"/>
    <w:rsid w:val="001B181B"/>
    <w:rsid w:val="001B239A"/>
    <w:rsid w:val="001B2995"/>
    <w:rsid w:val="001B34C7"/>
    <w:rsid w:val="001B59E6"/>
    <w:rsid w:val="001B5D10"/>
    <w:rsid w:val="001B7628"/>
    <w:rsid w:val="001C2DB9"/>
    <w:rsid w:val="001C6928"/>
    <w:rsid w:val="001D0751"/>
    <w:rsid w:val="001D1F90"/>
    <w:rsid w:val="001D267B"/>
    <w:rsid w:val="001D6A3E"/>
    <w:rsid w:val="001E4721"/>
    <w:rsid w:val="001E77D8"/>
    <w:rsid w:val="001E7E42"/>
    <w:rsid w:val="001F3816"/>
    <w:rsid w:val="001F64E0"/>
    <w:rsid w:val="001F6735"/>
    <w:rsid w:val="00200AE7"/>
    <w:rsid w:val="00203B5A"/>
    <w:rsid w:val="00204837"/>
    <w:rsid w:val="0020616F"/>
    <w:rsid w:val="00210AAD"/>
    <w:rsid w:val="002128BF"/>
    <w:rsid w:val="002133BD"/>
    <w:rsid w:val="002148F5"/>
    <w:rsid w:val="00233426"/>
    <w:rsid w:val="00235D90"/>
    <w:rsid w:val="00237D50"/>
    <w:rsid w:val="00237DF0"/>
    <w:rsid w:val="00243F1B"/>
    <w:rsid w:val="00244508"/>
    <w:rsid w:val="00244B07"/>
    <w:rsid w:val="00244F7D"/>
    <w:rsid w:val="00247632"/>
    <w:rsid w:val="002534E6"/>
    <w:rsid w:val="00254888"/>
    <w:rsid w:val="00262991"/>
    <w:rsid w:val="00262ADA"/>
    <w:rsid w:val="00262D02"/>
    <w:rsid w:val="002630E3"/>
    <w:rsid w:val="00263322"/>
    <w:rsid w:val="0027310C"/>
    <w:rsid w:val="00273809"/>
    <w:rsid w:val="00274231"/>
    <w:rsid w:val="0027467D"/>
    <w:rsid w:val="00283579"/>
    <w:rsid w:val="002903A8"/>
    <w:rsid w:val="00296A2E"/>
    <w:rsid w:val="002A1C65"/>
    <w:rsid w:val="002A56DA"/>
    <w:rsid w:val="002A5C04"/>
    <w:rsid w:val="002A7FB6"/>
    <w:rsid w:val="002B03C6"/>
    <w:rsid w:val="002B3579"/>
    <w:rsid w:val="002B486B"/>
    <w:rsid w:val="002B7764"/>
    <w:rsid w:val="002C0A3E"/>
    <w:rsid w:val="002C4840"/>
    <w:rsid w:val="002C6DC7"/>
    <w:rsid w:val="002D2B34"/>
    <w:rsid w:val="002D3D8C"/>
    <w:rsid w:val="002D41DB"/>
    <w:rsid w:val="002D52E7"/>
    <w:rsid w:val="002D6A0E"/>
    <w:rsid w:val="002D7E51"/>
    <w:rsid w:val="002E153B"/>
    <w:rsid w:val="002E67FD"/>
    <w:rsid w:val="002E71B9"/>
    <w:rsid w:val="002F0E7E"/>
    <w:rsid w:val="00300442"/>
    <w:rsid w:val="0030256F"/>
    <w:rsid w:val="00311041"/>
    <w:rsid w:val="00311446"/>
    <w:rsid w:val="00312358"/>
    <w:rsid w:val="003128D1"/>
    <w:rsid w:val="003136E4"/>
    <w:rsid w:val="00314D01"/>
    <w:rsid w:val="003152A4"/>
    <w:rsid w:val="00325631"/>
    <w:rsid w:val="003268AC"/>
    <w:rsid w:val="00333478"/>
    <w:rsid w:val="003339F4"/>
    <w:rsid w:val="00334111"/>
    <w:rsid w:val="00334A76"/>
    <w:rsid w:val="00336CB3"/>
    <w:rsid w:val="00337400"/>
    <w:rsid w:val="00342B54"/>
    <w:rsid w:val="00345F91"/>
    <w:rsid w:val="003461A8"/>
    <w:rsid w:val="00352F08"/>
    <w:rsid w:val="00353B79"/>
    <w:rsid w:val="003603E5"/>
    <w:rsid w:val="00365637"/>
    <w:rsid w:val="00370A6F"/>
    <w:rsid w:val="003719EF"/>
    <w:rsid w:val="00372275"/>
    <w:rsid w:val="00373F48"/>
    <w:rsid w:val="00376050"/>
    <w:rsid w:val="003767F6"/>
    <w:rsid w:val="0037686C"/>
    <w:rsid w:val="00377F40"/>
    <w:rsid w:val="003833C2"/>
    <w:rsid w:val="00383698"/>
    <w:rsid w:val="00384361"/>
    <w:rsid w:val="00394BD7"/>
    <w:rsid w:val="003961F1"/>
    <w:rsid w:val="003A3A94"/>
    <w:rsid w:val="003A5ADA"/>
    <w:rsid w:val="003A6019"/>
    <w:rsid w:val="003A71E1"/>
    <w:rsid w:val="003B02CB"/>
    <w:rsid w:val="003B5E52"/>
    <w:rsid w:val="003C09C7"/>
    <w:rsid w:val="003C4082"/>
    <w:rsid w:val="003C7BB3"/>
    <w:rsid w:val="003D0E6A"/>
    <w:rsid w:val="003D3586"/>
    <w:rsid w:val="003D71AB"/>
    <w:rsid w:val="003E5F16"/>
    <w:rsid w:val="003E69BA"/>
    <w:rsid w:val="003F2482"/>
    <w:rsid w:val="003F4036"/>
    <w:rsid w:val="003F4208"/>
    <w:rsid w:val="003F7E36"/>
    <w:rsid w:val="00401E8D"/>
    <w:rsid w:val="00402ACE"/>
    <w:rsid w:val="00402DC1"/>
    <w:rsid w:val="00403D0C"/>
    <w:rsid w:val="0040600C"/>
    <w:rsid w:val="0041350D"/>
    <w:rsid w:val="00416F89"/>
    <w:rsid w:val="00420A00"/>
    <w:rsid w:val="00421151"/>
    <w:rsid w:val="004220AC"/>
    <w:rsid w:val="004231F7"/>
    <w:rsid w:val="00423B4C"/>
    <w:rsid w:val="0042456D"/>
    <w:rsid w:val="00426221"/>
    <w:rsid w:val="0042673D"/>
    <w:rsid w:val="00427659"/>
    <w:rsid w:val="00435037"/>
    <w:rsid w:val="00437001"/>
    <w:rsid w:val="004372A2"/>
    <w:rsid w:val="00437D3C"/>
    <w:rsid w:val="00446B4B"/>
    <w:rsid w:val="00447A6A"/>
    <w:rsid w:val="00456966"/>
    <w:rsid w:val="0046031D"/>
    <w:rsid w:val="00461AB4"/>
    <w:rsid w:val="00463075"/>
    <w:rsid w:val="0046695A"/>
    <w:rsid w:val="004705BF"/>
    <w:rsid w:val="004714BB"/>
    <w:rsid w:val="0047429F"/>
    <w:rsid w:val="0047529B"/>
    <w:rsid w:val="00475BE2"/>
    <w:rsid w:val="00481231"/>
    <w:rsid w:val="004827DE"/>
    <w:rsid w:val="0048772C"/>
    <w:rsid w:val="004939EE"/>
    <w:rsid w:val="004A3016"/>
    <w:rsid w:val="004A3998"/>
    <w:rsid w:val="004A53F4"/>
    <w:rsid w:val="004A6751"/>
    <w:rsid w:val="004A7727"/>
    <w:rsid w:val="004B1ABA"/>
    <w:rsid w:val="004B24BD"/>
    <w:rsid w:val="004B3BB2"/>
    <w:rsid w:val="004B7016"/>
    <w:rsid w:val="004B7FAE"/>
    <w:rsid w:val="004C18C9"/>
    <w:rsid w:val="004C7738"/>
    <w:rsid w:val="004D1DA8"/>
    <w:rsid w:val="004D3FE4"/>
    <w:rsid w:val="004D76CD"/>
    <w:rsid w:val="004F3087"/>
    <w:rsid w:val="004F36F7"/>
    <w:rsid w:val="004F522B"/>
    <w:rsid w:val="004F7AB9"/>
    <w:rsid w:val="004F7CB8"/>
    <w:rsid w:val="00500038"/>
    <w:rsid w:val="005017BB"/>
    <w:rsid w:val="00504FC4"/>
    <w:rsid w:val="0051020E"/>
    <w:rsid w:val="005110AF"/>
    <w:rsid w:val="00513697"/>
    <w:rsid w:val="00514C86"/>
    <w:rsid w:val="005219CF"/>
    <w:rsid w:val="0052337E"/>
    <w:rsid w:val="0052476A"/>
    <w:rsid w:val="00524AC0"/>
    <w:rsid w:val="00530C78"/>
    <w:rsid w:val="00531651"/>
    <w:rsid w:val="00533DFE"/>
    <w:rsid w:val="00534460"/>
    <w:rsid w:val="00535CE1"/>
    <w:rsid w:val="00536088"/>
    <w:rsid w:val="00543600"/>
    <w:rsid w:val="00543E3B"/>
    <w:rsid w:val="00550666"/>
    <w:rsid w:val="00555459"/>
    <w:rsid w:val="00561614"/>
    <w:rsid w:val="00562083"/>
    <w:rsid w:val="00562FAD"/>
    <w:rsid w:val="00565892"/>
    <w:rsid w:val="00566CE3"/>
    <w:rsid w:val="0057007A"/>
    <w:rsid w:val="0057010C"/>
    <w:rsid w:val="00570DFE"/>
    <w:rsid w:val="00574E14"/>
    <w:rsid w:val="00575E3A"/>
    <w:rsid w:val="005763A3"/>
    <w:rsid w:val="005809F2"/>
    <w:rsid w:val="00580E01"/>
    <w:rsid w:val="005875E4"/>
    <w:rsid w:val="00593929"/>
    <w:rsid w:val="00593A2F"/>
    <w:rsid w:val="005A142B"/>
    <w:rsid w:val="005A37DF"/>
    <w:rsid w:val="005A39C2"/>
    <w:rsid w:val="005A3DDD"/>
    <w:rsid w:val="005B08F1"/>
    <w:rsid w:val="005B1E3D"/>
    <w:rsid w:val="005B2A19"/>
    <w:rsid w:val="005B6E08"/>
    <w:rsid w:val="005C62E8"/>
    <w:rsid w:val="005D0315"/>
    <w:rsid w:val="005D03A8"/>
    <w:rsid w:val="005D2FDA"/>
    <w:rsid w:val="005D6F49"/>
    <w:rsid w:val="005E2DDE"/>
    <w:rsid w:val="005E34A9"/>
    <w:rsid w:val="005E35B8"/>
    <w:rsid w:val="005E528D"/>
    <w:rsid w:val="005E7060"/>
    <w:rsid w:val="005F00AC"/>
    <w:rsid w:val="005F0BAB"/>
    <w:rsid w:val="005F10A4"/>
    <w:rsid w:val="005F1CB5"/>
    <w:rsid w:val="005F3A0D"/>
    <w:rsid w:val="005F57F0"/>
    <w:rsid w:val="006004C2"/>
    <w:rsid w:val="00604EFC"/>
    <w:rsid w:val="00605F63"/>
    <w:rsid w:val="00614F27"/>
    <w:rsid w:val="00617561"/>
    <w:rsid w:val="00617E25"/>
    <w:rsid w:val="006217DD"/>
    <w:rsid w:val="00621957"/>
    <w:rsid w:val="00623439"/>
    <w:rsid w:val="00624A71"/>
    <w:rsid w:val="006255B8"/>
    <w:rsid w:val="00631677"/>
    <w:rsid w:val="00632DF5"/>
    <w:rsid w:val="00636089"/>
    <w:rsid w:val="0063676F"/>
    <w:rsid w:val="00637980"/>
    <w:rsid w:val="0065070A"/>
    <w:rsid w:val="00656BA0"/>
    <w:rsid w:val="00657DC1"/>
    <w:rsid w:val="00657FEA"/>
    <w:rsid w:val="006624F0"/>
    <w:rsid w:val="00664E82"/>
    <w:rsid w:val="00670467"/>
    <w:rsid w:val="006710B3"/>
    <w:rsid w:val="006747FA"/>
    <w:rsid w:val="00682278"/>
    <w:rsid w:val="006823C2"/>
    <w:rsid w:val="0069043C"/>
    <w:rsid w:val="0069383E"/>
    <w:rsid w:val="006B014B"/>
    <w:rsid w:val="006B566F"/>
    <w:rsid w:val="006C6C5D"/>
    <w:rsid w:val="006C7EEA"/>
    <w:rsid w:val="006D13ED"/>
    <w:rsid w:val="006D6EAE"/>
    <w:rsid w:val="006E4611"/>
    <w:rsid w:val="006E7D1F"/>
    <w:rsid w:val="006F0854"/>
    <w:rsid w:val="006F1C36"/>
    <w:rsid w:val="006F5855"/>
    <w:rsid w:val="006F5A54"/>
    <w:rsid w:val="00701D71"/>
    <w:rsid w:val="007041DB"/>
    <w:rsid w:val="0071028E"/>
    <w:rsid w:val="00710D1C"/>
    <w:rsid w:val="007155E0"/>
    <w:rsid w:val="00723724"/>
    <w:rsid w:val="00724526"/>
    <w:rsid w:val="007267D8"/>
    <w:rsid w:val="00732C82"/>
    <w:rsid w:val="00734E93"/>
    <w:rsid w:val="00740599"/>
    <w:rsid w:val="007421C0"/>
    <w:rsid w:val="00743416"/>
    <w:rsid w:val="00745441"/>
    <w:rsid w:val="00745768"/>
    <w:rsid w:val="00747AA9"/>
    <w:rsid w:val="007546A8"/>
    <w:rsid w:val="00766A6D"/>
    <w:rsid w:val="00773E2F"/>
    <w:rsid w:val="00775D9C"/>
    <w:rsid w:val="0077760E"/>
    <w:rsid w:val="00782EA3"/>
    <w:rsid w:val="007840A2"/>
    <w:rsid w:val="007847D3"/>
    <w:rsid w:val="00792B15"/>
    <w:rsid w:val="00793077"/>
    <w:rsid w:val="007A54BC"/>
    <w:rsid w:val="007B368B"/>
    <w:rsid w:val="007B37EC"/>
    <w:rsid w:val="007C2C3F"/>
    <w:rsid w:val="007C677E"/>
    <w:rsid w:val="007C784D"/>
    <w:rsid w:val="007D47C5"/>
    <w:rsid w:val="007D584E"/>
    <w:rsid w:val="007D7E8B"/>
    <w:rsid w:val="007E283A"/>
    <w:rsid w:val="007E4045"/>
    <w:rsid w:val="007E568E"/>
    <w:rsid w:val="007E7B97"/>
    <w:rsid w:val="007F24AE"/>
    <w:rsid w:val="0080264D"/>
    <w:rsid w:val="008027BF"/>
    <w:rsid w:val="00804D99"/>
    <w:rsid w:val="00806DD7"/>
    <w:rsid w:val="008126C0"/>
    <w:rsid w:val="0081617D"/>
    <w:rsid w:val="008250C9"/>
    <w:rsid w:val="00825F53"/>
    <w:rsid w:val="00830715"/>
    <w:rsid w:val="00840663"/>
    <w:rsid w:val="00847A9F"/>
    <w:rsid w:val="00847BEF"/>
    <w:rsid w:val="008525BF"/>
    <w:rsid w:val="00855C2C"/>
    <w:rsid w:val="00861E04"/>
    <w:rsid w:val="00864C57"/>
    <w:rsid w:val="0087042A"/>
    <w:rsid w:val="00877431"/>
    <w:rsid w:val="00884F2D"/>
    <w:rsid w:val="00885B69"/>
    <w:rsid w:val="00890E76"/>
    <w:rsid w:val="00894C34"/>
    <w:rsid w:val="00895BD3"/>
    <w:rsid w:val="00896921"/>
    <w:rsid w:val="008A0051"/>
    <w:rsid w:val="008B0F32"/>
    <w:rsid w:val="008C02DD"/>
    <w:rsid w:val="008C253A"/>
    <w:rsid w:val="008C4F5F"/>
    <w:rsid w:val="008C52D0"/>
    <w:rsid w:val="008C5F3D"/>
    <w:rsid w:val="008D1A2B"/>
    <w:rsid w:val="008E1847"/>
    <w:rsid w:val="008E3036"/>
    <w:rsid w:val="008E45CF"/>
    <w:rsid w:val="008E6B8A"/>
    <w:rsid w:val="008F0F1D"/>
    <w:rsid w:val="008F2E9B"/>
    <w:rsid w:val="008F42B5"/>
    <w:rsid w:val="008F62C3"/>
    <w:rsid w:val="00900E17"/>
    <w:rsid w:val="00902714"/>
    <w:rsid w:val="009037D6"/>
    <w:rsid w:val="00904EA8"/>
    <w:rsid w:val="00906DEC"/>
    <w:rsid w:val="0091438F"/>
    <w:rsid w:val="0091705D"/>
    <w:rsid w:val="009202FC"/>
    <w:rsid w:val="00920CC2"/>
    <w:rsid w:val="00923E10"/>
    <w:rsid w:val="00924CA3"/>
    <w:rsid w:val="00941C8C"/>
    <w:rsid w:val="00942713"/>
    <w:rsid w:val="009446CE"/>
    <w:rsid w:val="009458EB"/>
    <w:rsid w:val="009521D0"/>
    <w:rsid w:val="00956EE8"/>
    <w:rsid w:val="00957A29"/>
    <w:rsid w:val="00963050"/>
    <w:rsid w:val="00966296"/>
    <w:rsid w:val="009722C9"/>
    <w:rsid w:val="00972A05"/>
    <w:rsid w:val="00972D4A"/>
    <w:rsid w:val="00973A16"/>
    <w:rsid w:val="00974C95"/>
    <w:rsid w:val="00974DF3"/>
    <w:rsid w:val="00976373"/>
    <w:rsid w:val="00976CCA"/>
    <w:rsid w:val="00977302"/>
    <w:rsid w:val="00980B47"/>
    <w:rsid w:val="0098658D"/>
    <w:rsid w:val="0098736E"/>
    <w:rsid w:val="0099137F"/>
    <w:rsid w:val="00995633"/>
    <w:rsid w:val="00997D21"/>
    <w:rsid w:val="009A41A4"/>
    <w:rsid w:val="009B1190"/>
    <w:rsid w:val="009B60EB"/>
    <w:rsid w:val="009B75AB"/>
    <w:rsid w:val="009C33DE"/>
    <w:rsid w:val="009C368E"/>
    <w:rsid w:val="009C5452"/>
    <w:rsid w:val="009C7E38"/>
    <w:rsid w:val="009D0BB9"/>
    <w:rsid w:val="009D1E8B"/>
    <w:rsid w:val="009D6005"/>
    <w:rsid w:val="009E0CEC"/>
    <w:rsid w:val="009E127B"/>
    <w:rsid w:val="009E3570"/>
    <w:rsid w:val="009E6CE6"/>
    <w:rsid w:val="009F0B4A"/>
    <w:rsid w:val="009F6155"/>
    <w:rsid w:val="00A038AE"/>
    <w:rsid w:val="00A042DA"/>
    <w:rsid w:val="00A0485F"/>
    <w:rsid w:val="00A069AA"/>
    <w:rsid w:val="00A113E1"/>
    <w:rsid w:val="00A13DCC"/>
    <w:rsid w:val="00A22B32"/>
    <w:rsid w:val="00A2357B"/>
    <w:rsid w:val="00A31A42"/>
    <w:rsid w:val="00A36D48"/>
    <w:rsid w:val="00A4443C"/>
    <w:rsid w:val="00A46F81"/>
    <w:rsid w:val="00A524D7"/>
    <w:rsid w:val="00A64DF1"/>
    <w:rsid w:val="00A652DD"/>
    <w:rsid w:val="00A6667A"/>
    <w:rsid w:val="00A66998"/>
    <w:rsid w:val="00A6722B"/>
    <w:rsid w:val="00A67CD4"/>
    <w:rsid w:val="00A67E76"/>
    <w:rsid w:val="00A812F4"/>
    <w:rsid w:val="00A85220"/>
    <w:rsid w:val="00A912F0"/>
    <w:rsid w:val="00A958D7"/>
    <w:rsid w:val="00A96859"/>
    <w:rsid w:val="00AA45C7"/>
    <w:rsid w:val="00AA5405"/>
    <w:rsid w:val="00AB128F"/>
    <w:rsid w:val="00AB1D7D"/>
    <w:rsid w:val="00AB1E13"/>
    <w:rsid w:val="00AB788F"/>
    <w:rsid w:val="00AC0906"/>
    <w:rsid w:val="00AC4848"/>
    <w:rsid w:val="00AC6440"/>
    <w:rsid w:val="00AD0969"/>
    <w:rsid w:val="00AD0AFA"/>
    <w:rsid w:val="00AD3330"/>
    <w:rsid w:val="00AD4BD0"/>
    <w:rsid w:val="00AD6EF6"/>
    <w:rsid w:val="00AE1C75"/>
    <w:rsid w:val="00AE3D05"/>
    <w:rsid w:val="00AE429A"/>
    <w:rsid w:val="00AF4169"/>
    <w:rsid w:val="00AF60F7"/>
    <w:rsid w:val="00B07289"/>
    <w:rsid w:val="00B072B5"/>
    <w:rsid w:val="00B079C4"/>
    <w:rsid w:val="00B10540"/>
    <w:rsid w:val="00B12643"/>
    <w:rsid w:val="00B213DC"/>
    <w:rsid w:val="00B21AE0"/>
    <w:rsid w:val="00B24B30"/>
    <w:rsid w:val="00B27D3E"/>
    <w:rsid w:val="00B34AEA"/>
    <w:rsid w:val="00B3689A"/>
    <w:rsid w:val="00B376FB"/>
    <w:rsid w:val="00B405D1"/>
    <w:rsid w:val="00B41666"/>
    <w:rsid w:val="00B43B12"/>
    <w:rsid w:val="00B628D7"/>
    <w:rsid w:val="00B67E3D"/>
    <w:rsid w:val="00B7204E"/>
    <w:rsid w:val="00B743F3"/>
    <w:rsid w:val="00B75199"/>
    <w:rsid w:val="00B855CE"/>
    <w:rsid w:val="00B92ABA"/>
    <w:rsid w:val="00B92D0F"/>
    <w:rsid w:val="00B93350"/>
    <w:rsid w:val="00B969EA"/>
    <w:rsid w:val="00BA0043"/>
    <w:rsid w:val="00BA1D40"/>
    <w:rsid w:val="00BA5E99"/>
    <w:rsid w:val="00BA7EDA"/>
    <w:rsid w:val="00BB4475"/>
    <w:rsid w:val="00BC3688"/>
    <w:rsid w:val="00BC3ACF"/>
    <w:rsid w:val="00BC4A02"/>
    <w:rsid w:val="00BC75E6"/>
    <w:rsid w:val="00BD4CBF"/>
    <w:rsid w:val="00BD500F"/>
    <w:rsid w:val="00BD5083"/>
    <w:rsid w:val="00BE1A91"/>
    <w:rsid w:val="00BE3C0B"/>
    <w:rsid w:val="00BE6301"/>
    <w:rsid w:val="00BF64C6"/>
    <w:rsid w:val="00BF735E"/>
    <w:rsid w:val="00C009DB"/>
    <w:rsid w:val="00C07C7C"/>
    <w:rsid w:val="00C124F0"/>
    <w:rsid w:val="00C16E36"/>
    <w:rsid w:val="00C1741E"/>
    <w:rsid w:val="00C23EF6"/>
    <w:rsid w:val="00C27F85"/>
    <w:rsid w:val="00C30345"/>
    <w:rsid w:val="00C3650F"/>
    <w:rsid w:val="00C37A40"/>
    <w:rsid w:val="00C40245"/>
    <w:rsid w:val="00C42B58"/>
    <w:rsid w:val="00C43124"/>
    <w:rsid w:val="00C43419"/>
    <w:rsid w:val="00C51349"/>
    <w:rsid w:val="00C541AF"/>
    <w:rsid w:val="00C57182"/>
    <w:rsid w:val="00C612C1"/>
    <w:rsid w:val="00C62196"/>
    <w:rsid w:val="00C632CE"/>
    <w:rsid w:val="00C64261"/>
    <w:rsid w:val="00C66E69"/>
    <w:rsid w:val="00C731BF"/>
    <w:rsid w:val="00C754E8"/>
    <w:rsid w:val="00C75A62"/>
    <w:rsid w:val="00C85B95"/>
    <w:rsid w:val="00C86EB5"/>
    <w:rsid w:val="00C87ECF"/>
    <w:rsid w:val="00C92619"/>
    <w:rsid w:val="00C9559E"/>
    <w:rsid w:val="00C9583C"/>
    <w:rsid w:val="00C96204"/>
    <w:rsid w:val="00CA77DA"/>
    <w:rsid w:val="00CB057D"/>
    <w:rsid w:val="00CB2BE3"/>
    <w:rsid w:val="00CB74DE"/>
    <w:rsid w:val="00CC01FB"/>
    <w:rsid w:val="00CC25C5"/>
    <w:rsid w:val="00CC4F79"/>
    <w:rsid w:val="00CD3EE5"/>
    <w:rsid w:val="00CD690E"/>
    <w:rsid w:val="00CE1793"/>
    <w:rsid w:val="00CE31FD"/>
    <w:rsid w:val="00CF0CE3"/>
    <w:rsid w:val="00CF2DE7"/>
    <w:rsid w:val="00CF369F"/>
    <w:rsid w:val="00CF43A0"/>
    <w:rsid w:val="00CF606E"/>
    <w:rsid w:val="00CF7D87"/>
    <w:rsid w:val="00D00126"/>
    <w:rsid w:val="00D007D9"/>
    <w:rsid w:val="00D03E13"/>
    <w:rsid w:val="00D053DB"/>
    <w:rsid w:val="00D07AFD"/>
    <w:rsid w:val="00D10885"/>
    <w:rsid w:val="00D25350"/>
    <w:rsid w:val="00D371B6"/>
    <w:rsid w:val="00D42544"/>
    <w:rsid w:val="00D441E0"/>
    <w:rsid w:val="00D4635F"/>
    <w:rsid w:val="00D473F1"/>
    <w:rsid w:val="00D501CD"/>
    <w:rsid w:val="00D50924"/>
    <w:rsid w:val="00D50EB5"/>
    <w:rsid w:val="00D54229"/>
    <w:rsid w:val="00D5502F"/>
    <w:rsid w:val="00D57EDE"/>
    <w:rsid w:val="00D603B6"/>
    <w:rsid w:val="00D6086D"/>
    <w:rsid w:val="00D63F8F"/>
    <w:rsid w:val="00D65D39"/>
    <w:rsid w:val="00D67E92"/>
    <w:rsid w:val="00D70AC3"/>
    <w:rsid w:val="00D715B0"/>
    <w:rsid w:val="00D71CC0"/>
    <w:rsid w:val="00D77043"/>
    <w:rsid w:val="00D80883"/>
    <w:rsid w:val="00D80CE7"/>
    <w:rsid w:val="00D81D7A"/>
    <w:rsid w:val="00D83588"/>
    <w:rsid w:val="00D83772"/>
    <w:rsid w:val="00D87153"/>
    <w:rsid w:val="00D9056D"/>
    <w:rsid w:val="00D92018"/>
    <w:rsid w:val="00D971D6"/>
    <w:rsid w:val="00D97227"/>
    <w:rsid w:val="00D97D75"/>
    <w:rsid w:val="00DA0B0B"/>
    <w:rsid w:val="00DA5258"/>
    <w:rsid w:val="00DA5364"/>
    <w:rsid w:val="00DA7F62"/>
    <w:rsid w:val="00DB1A24"/>
    <w:rsid w:val="00DB2DCB"/>
    <w:rsid w:val="00DB31C0"/>
    <w:rsid w:val="00DB3CAC"/>
    <w:rsid w:val="00DB4154"/>
    <w:rsid w:val="00DB6152"/>
    <w:rsid w:val="00DB7265"/>
    <w:rsid w:val="00DC2500"/>
    <w:rsid w:val="00DD20B9"/>
    <w:rsid w:val="00DD41F2"/>
    <w:rsid w:val="00DD46E7"/>
    <w:rsid w:val="00DD7888"/>
    <w:rsid w:val="00DE35E6"/>
    <w:rsid w:val="00DE3C18"/>
    <w:rsid w:val="00DE5DD5"/>
    <w:rsid w:val="00DE7CEE"/>
    <w:rsid w:val="00DF676C"/>
    <w:rsid w:val="00E01EBC"/>
    <w:rsid w:val="00E033E6"/>
    <w:rsid w:val="00E03F67"/>
    <w:rsid w:val="00E03F72"/>
    <w:rsid w:val="00E06378"/>
    <w:rsid w:val="00E065E6"/>
    <w:rsid w:val="00E17C37"/>
    <w:rsid w:val="00E27A03"/>
    <w:rsid w:val="00E31C0B"/>
    <w:rsid w:val="00E3779D"/>
    <w:rsid w:val="00E42AEF"/>
    <w:rsid w:val="00E4318E"/>
    <w:rsid w:val="00E50767"/>
    <w:rsid w:val="00E53662"/>
    <w:rsid w:val="00E54119"/>
    <w:rsid w:val="00E55B5D"/>
    <w:rsid w:val="00E61583"/>
    <w:rsid w:val="00E62644"/>
    <w:rsid w:val="00E630EF"/>
    <w:rsid w:val="00E64AF6"/>
    <w:rsid w:val="00E72BD8"/>
    <w:rsid w:val="00E74517"/>
    <w:rsid w:val="00E856B2"/>
    <w:rsid w:val="00E8727E"/>
    <w:rsid w:val="00E87370"/>
    <w:rsid w:val="00E8774D"/>
    <w:rsid w:val="00E879F0"/>
    <w:rsid w:val="00E922B2"/>
    <w:rsid w:val="00E92C6B"/>
    <w:rsid w:val="00E959DA"/>
    <w:rsid w:val="00E96114"/>
    <w:rsid w:val="00E975A9"/>
    <w:rsid w:val="00EA2395"/>
    <w:rsid w:val="00EB6A38"/>
    <w:rsid w:val="00EC51BE"/>
    <w:rsid w:val="00EC601F"/>
    <w:rsid w:val="00ED0A67"/>
    <w:rsid w:val="00ED0F2E"/>
    <w:rsid w:val="00ED0FFA"/>
    <w:rsid w:val="00ED2613"/>
    <w:rsid w:val="00ED4622"/>
    <w:rsid w:val="00ED4C37"/>
    <w:rsid w:val="00EE11FC"/>
    <w:rsid w:val="00EE7BB5"/>
    <w:rsid w:val="00EF1C68"/>
    <w:rsid w:val="00EF42A0"/>
    <w:rsid w:val="00EF66B4"/>
    <w:rsid w:val="00EF789E"/>
    <w:rsid w:val="00F0227D"/>
    <w:rsid w:val="00F04654"/>
    <w:rsid w:val="00F050B6"/>
    <w:rsid w:val="00F068FF"/>
    <w:rsid w:val="00F077F4"/>
    <w:rsid w:val="00F1038E"/>
    <w:rsid w:val="00F10A5B"/>
    <w:rsid w:val="00F10EEA"/>
    <w:rsid w:val="00F12C42"/>
    <w:rsid w:val="00F16C28"/>
    <w:rsid w:val="00F171DD"/>
    <w:rsid w:val="00F17BBC"/>
    <w:rsid w:val="00F218C9"/>
    <w:rsid w:val="00F21C59"/>
    <w:rsid w:val="00F23534"/>
    <w:rsid w:val="00F25C22"/>
    <w:rsid w:val="00F31FE8"/>
    <w:rsid w:val="00F34C26"/>
    <w:rsid w:val="00F37823"/>
    <w:rsid w:val="00F41B66"/>
    <w:rsid w:val="00F47666"/>
    <w:rsid w:val="00F5259C"/>
    <w:rsid w:val="00F601ED"/>
    <w:rsid w:val="00F6132F"/>
    <w:rsid w:val="00F63AD1"/>
    <w:rsid w:val="00F70E3E"/>
    <w:rsid w:val="00F714FD"/>
    <w:rsid w:val="00F92640"/>
    <w:rsid w:val="00F94FC1"/>
    <w:rsid w:val="00F959BF"/>
    <w:rsid w:val="00F95A72"/>
    <w:rsid w:val="00F976B9"/>
    <w:rsid w:val="00FA201A"/>
    <w:rsid w:val="00FA3586"/>
    <w:rsid w:val="00FB39F3"/>
    <w:rsid w:val="00FB3A3D"/>
    <w:rsid w:val="00FB3D0C"/>
    <w:rsid w:val="00FB4476"/>
    <w:rsid w:val="00FB6DA6"/>
    <w:rsid w:val="00FC0F15"/>
    <w:rsid w:val="00FC79F8"/>
    <w:rsid w:val="00FD086C"/>
    <w:rsid w:val="00FD18B9"/>
    <w:rsid w:val="00FD4A34"/>
    <w:rsid w:val="00FD4E71"/>
    <w:rsid w:val="00FD7574"/>
    <w:rsid w:val="00FE16B6"/>
    <w:rsid w:val="00FE2DED"/>
    <w:rsid w:val="00FE58ED"/>
    <w:rsid w:val="00FE5A16"/>
    <w:rsid w:val="00FF0E80"/>
    <w:rsid w:val="00FF26DD"/>
    <w:rsid w:val="00FF3A30"/>
    <w:rsid w:val="00FF485A"/>
    <w:rsid w:val="00FF5B95"/>
    <w:rsid w:val="00FF657D"/>
    <w:rsid w:val="00FF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839961"/>
  <w15:chartTrackingRefBased/>
  <w15:docId w15:val="{1AD9FE42-DFE6-4C3C-AB9F-D8835E8B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1D6"/>
  </w:style>
  <w:style w:type="paragraph" w:styleId="Heading1">
    <w:name w:val="heading 1"/>
    <w:basedOn w:val="Normal"/>
    <w:next w:val="Normal"/>
    <w:link w:val="Heading1Char"/>
    <w:qFormat/>
    <w:rsid w:val="00D971D6"/>
    <w:pPr>
      <w:keepNext/>
      <w:widowControl w:val="0"/>
      <w:tabs>
        <w:tab w:val="left" w:pos="360"/>
      </w:tabs>
      <w:spacing w:before="120" w:after="120"/>
      <w:outlineLvl w:val="0"/>
    </w:pPr>
    <w:rPr>
      <w:rFonts w:ascii="Times New Roman Bold" w:hAnsi="Times New Roman Bold" w:cs="Times New Roman Bold"/>
      <w:b/>
      <w:bCs/>
      <w:caps/>
      <w:kern w:val="28"/>
      <w:sz w:val="16"/>
      <w:szCs w:val="16"/>
    </w:rPr>
  </w:style>
  <w:style w:type="paragraph" w:styleId="Heading2">
    <w:name w:val="heading 2"/>
    <w:basedOn w:val="Normal"/>
    <w:next w:val="Normal"/>
    <w:link w:val="Heading2Char"/>
    <w:uiPriority w:val="99"/>
    <w:qFormat/>
    <w:rsid w:val="00D971D6"/>
    <w:pPr>
      <w:widowControl w:val="0"/>
      <w:tabs>
        <w:tab w:val="left" w:pos="547"/>
        <w:tab w:val="left" w:pos="1080"/>
      </w:tabs>
      <w:ind w:firstLine="720"/>
      <w:jc w:val="both"/>
      <w:outlineLvl w:val="1"/>
    </w:pPr>
    <w:rPr>
      <w:sz w:val="16"/>
      <w:szCs w:val="16"/>
    </w:rPr>
  </w:style>
  <w:style w:type="paragraph" w:styleId="Heading3">
    <w:name w:val="heading 3"/>
    <w:basedOn w:val="Normal"/>
    <w:next w:val="Normal"/>
    <w:link w:val="Heading3Char"/>
    <w:uiPriority w:val="99"/>
    <w:qFormat/>
    <w:rsid w:val="00D971D6"/>
    <w:pPr>
      <w:keepNext/>
      <w:tabs>
        <w:tab w:val="num" w:pos="2160"/>
      </w:tabs>
      <w:spacing w:before="240" w:after="60"/>
      <w:ind w:left="2160" w:hanging="696"/>
      <w:outlineLvl w:val="2"/>
    </w:pPr>
    <w:rPr>
      <w:rFonts w:ascii="Arial" w:hAnsi="Arial" w:cs="Arial"/>
      <w:sz w:val="24"/>
      <w:szCs w:val="24"/>
    </w:rPr>
  </w:style>
  <w:style w:type="paragraph" w:styleId="Heading4">
    <w:name w:val="heading 4"/>
    <w:basedOn w:val="Normal"/>
    <w:next w:val="Normal"/>
    <w:link w:val="Heading4Char"/>
    <w:uiPriority w:val="99"/>
    <w:qFormat/>
    <w:rsid w:val="00D971D6"/>
    <w:pPr>
      <w:keepNext/>
      <w:tabs>
        <w:tab w:val="num" w:pos="2160"/>
      </w:tabs>
      <w:spacing w:before="240" w:after="60"/>
      <w:ind w:left="2160" w:hanging="696"/>
      <w:outlineLvl w:val="3"/>
    </w:pPr>
    <w:rPr>
      <w:rFonts w:ascii="Arial" w:hAnsi="Arial" w:cs="Arial"/>
      <w:b/>
      <w:bCs/>
      <w:sz w:val="24"/>
      <w:szCs w:val="24"/>
    </w:rPr>
  </w:style>
  <w:style w:type="paragraph" w:styleId="Heading5">
    <w:name w:val="heading 5"/>
    <w:basedOn w:val="Normal"/>
    <w:next w:val="Normal"/>
    <w:link w:val="Heading5Char"/>
    <w:qFormat/>
    <w:rsid w:val="00D971D6"/>
    <w:pPr>
      <w:tabs>
        <w:tab w:val="num" w:pos="2160"/>
      </w:tabs>
      <w:spacing w:before="240" w:after="60"/>
      <w:ind w:left="2160" w:hanging="696"/>
      <w:outlineLvl w:val="4"/>
    </w:pPr>
    <w:rPr>
      <w:sz w:val="22"/>
      <w:szCs w:val="22"/>
    </w:rPr>
  </w:style>
  <w:style w:type="paragraph" w:styleId="Heading6">
    <w:name w:val="heading 6"/>
    <w:basedOn w:val="Normal"/>
    <w:next w:val="Normal"/>
    <w:link w:val="Heading6Char"/>
    <w:qFormat/>
    <w:rsid w:val="00D971D6"/>
    <w:pPr>
      <w:tabs>
        <w:tab w:val="num" w:pos="2160"/>
      </w:tabs>
      <w:spacing w:before="240" w:after="60"/>
      <w:ind w:left="2160" w:hanging="696"/>
      <w:outlineLvl w:val="5"/>
    </w:pPr>
    <w:rPr>
      <w:i/>
      <w:iCs/>
      <w:sz w:val="22"/>
      <w:szCs w:val="22"/>
    </w:rPr>
  </w:style>
  <w:style w:type="paragraph" w:styleId="Heading7">
    <w:name w:val="heading 7"/>
    <w:basedOn w:val="Normal"/>
    <w:next w:val="Normal"/>
    <w:link w:val="Heading7Char"/>
    <w:uiPriority w:val="99"/>
    <w:qFormat/>
    <w:rsid w:val="00D971D6"/>
    <w:pPr>
      <w:tabs>
        <w:tab w:val="num" w:pos="2160"/>
      </w:tabs>
      <w:spacing w:before="240" w:after="60"/>
      <w:ind w:left="2160" w:hanging="696"/>
      <w:outlineLvl w:val="6"/>
    </w:pPr>
    <w:rPr>
      <w:rFonts w:ascii="Arial" w:hAnsi="Arial" w:cs="Arial"/>
    </w:rPr>
  </w:style>
  <w:style w:type="paragraph" w:styleId="Heading8">
    <w:name w:val="heading 8"/>
    <w:basedOn w:val="Normal"/>
    <w:next w:val="Normal"/>
    <w:link w:val="Heading8Char"/>
    <w:uiPriority w:val="99"/>
    <w:qFormat/>
    <w:rsid w:val="00D971D6"/>
    <w:pPr>
      <w:tabs>
        <w:tab w:val="num" w:pos="2160"/>
      </w:tabs>
      <w:spacing w:before="240" w:after="60"/>
      <w:ind w:left="2160" w:hanging="696"/>
      <w:outlineLvl w:val="7"/>
    </w:pPr>
    <w:rPr>
      <w:rFonts w:ascii="Arial" w:hAnsi="Arial" w:cs="Arial"/>
      <w:i/>
      <w:iCs/>
    </w:rPr>
  </w:style>
  <w:style w:type="paragraph" w:styleId="Heading9">
    <w:name w:val="heading 9"/>
    <w:basedOn w:val="Normal"/>
    <w:next w:val="Normal"/>
    <w:link w:val="Heading9Char"/>
    <w:uiPriority w:val="99"/>
    <w:qFormat/>
    <w:rsid w:val="00D971D6"/>
    <w:pPr>
      <w:tabs>
        <w:tab w:val="num" w:pos="2160"/>
      </w:tabs>
      <w:spacing w:before="240" w:after="60"/>
      <w:ind w:left="2160" w:hanging="696"/>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4A26"/>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F0227D"/>
    <w:rPr>
      <w:sz w:val="16"/>
      <w:szCs w:val="16"/>
      <w:lang w:val="en-US" w:eastAsia="en-US"/>
    </w:rPr>
  </w:style>
  <w:style w:type="character" w:customStyle="1" w:styleId="Heading3Char">
    <w:name w:val="Heading 3 Char"/>
    <w:link w:val="Heading3"/>
    <w:uiPriority w:val="9"/>
    <w:semiHidden/>
    <w:rsid w:val="00A64A26"/>
    <w:rPr>
      <w:rFonts w:ascii="Cambria" w:eastAsia="Times New Roman" w:hAnsi="Cambria" w:cs="Times New Roman"/>
      <w:b/>
      <w:bCs/>
      <w:sz w:val="26"/>
      <w:szCs w:val="26"/>
    </w:rPr>
  </w:style>
  <w:style w:type="character" w:customStyle="1" w:styleId="Heading4Char">
    <w:name w:val="Heading 4 Char"/>
    <w:link w:val="Heading4"/>
    <w:uiPriority w:val="9"/>
    <w:semiHidden/>
    <w:rsid w:val="00A64A26"/>
    <w:rPr>
      <w:rFonts w:ascii="Calibri" w:eastAsia="Times New Roman" w:hAnsi="Calibri" w:cs="Times New Roman"/>
      <w:b/>
      <w:bCs/>
      <w:sz w:val="28"/>
      <w:szCs w:val="28"/>
    </w:rPr>
  </w:style>
  <w:style w:type="character" w:customStyle="1" w:styleId="Heading5Char">
    <w:name w:val="Heading 5 Char"/>
    <w:link w:val="Heading5"/>
    <w:rsid w:val="00A64A26"/>
    <w:rPr>
      <w:rFonts w:ascii="Calibri" w:eastAsia="Times New Roman" w:hAnsi="Calibri" w:cs="Times New Roman"/>
      <w:b/>
      <w:bCs/>
      <w:i/>
      <w:iCs/>
      <w:sz w:val="26"/>
      <w:szCs w:val="26"/>
    </w:rPr>
  </w:style>
  <w:style w:type="character" w:customStyle="1" w:styleId="Heading6Char">
    <w:name w:val="Heading 6 Char"/>
    <w:link w:val="Heading6"/>
    <w:rsid w:val="00A64A26"/>
    <w:rPr>
      <w:rFonts w:ascii="Calibri" w:eastAsia="Times New Roman" w:hAnsi="Calibri" w:cs="Times New Roman"/>
      <w:b/>
      <w:bCs/>
    </w:rPr>
  </w:style>
  <w:style w:type="character" w:customStyle="1" w:styleId="Heading7Char">
    <w:name w:val="Heading 7 Char"/>
    <w:link w:val="Heading7"/>
    <w:uiPriority w:val="9"/>
    <w:semiHidden/>
    <w:rsid w:val="00A64A26"/>
    <w:rPr>
      <w:rFonts w:ascii="Calibri" w:eastAsia="Times New Roman" w:hAnsi="Calibri" w:cs="Times New Roman"/>
      <w:sz w:val="24"/>
      <w:szCs w:val="24"/>
    </w:rPr>
  </w:style>
  <w:style w:type="character" w:customStyle="1" w:styleId="Heading8Char">
    <w:name w:val="Heading 8 Char"/>
    <w:link w:val="Heading8"/>
    <w:uiPriority w:val="9"/>
    <w:semiHidden/>
    <w:rsid w:val="00A64A26"/>
    <w:rPr>
      <w:rFonts w:ascii="Calibri" w:eastAsia="Times New Roman" w:hAnsi="Calibri" w:cs="Times New Roman"/>
      <w:i/>
      <w:iCs/>
      <w:sz w:val="24"/>
      <w:szCs w:val="24"/>
    </w:rPr>
  </w:style>
  <w:style w:type="character" w:customStyle="1" w:styleId="Heading9Char">
    <w:name w:val="Heading 9 Char"/>
    <w:link w:val="Heading9"/>
    <w:uiPriority w:val="9"/>
    <w:semiHidden/>
    <w:rsid w:val="00A64A26"/>
    <w:rPr>
      <w:rFonts w:ascii="Cambria" w:eastAsia="Times New Roman" w:hAnsi="Cambria" w:cs="Times New Roman"/>
    </w:rPr>
  </w:style>
  <w:style w:type="paragraph" w:customStyle="1" w:styleId="TitleCentered">
    <w:name w:val="TitleCentered"/>
    <w:basedOn w:val="Normal"/>
    <w:uiPriority w:val="99"/>
    <w:rsid w:val="00D971D6"/>
    <w:pPr>
      <w:widowControl w:val="0"/>
      <w:spacing w:after="240"/>
      <w:jc w:val="center"/>
    </w:pPr>
    <w:rPr>
      <w:rFonts w:ascii="Times New Roman Bold" w:hAnsi="Times New Roman Bold" w:cs="Times New Roman Bold"/>
      <w:b/>
      <w:bCs/>
      <w:sz w:val="24"/>
      <w:szCs w:val="24"/>
    </w:rPr>
  </w:style>
  <w:style w:type="paragraph" w:styleId="BodyText">
    <w:name w:val="Body Text"/>
    <w:basedOn w:val="Normal"/>
    <w:link w:val="BodyTextChar"/>
    <w:uiPriority w:val="99"/>
    <w:rsid w:val="00D971D6"/>
    <w:pPr>
      <w:widowControl w:val="0"/>
      <w:spacing w:after="120"/>
      <w:jc w:val="both"/>
    </w:pPr>
    <w:rPr>
      <w:sz w:val="16"/>
      <w:szCs w:val="16"/>
    </w:rPr>
  </w:style>
  <w:style w:type="character" w:customStyle="1" w:styleId="BodyTextChar">
    <w:name w:val="Body Text Char"/>
    <w:link w:val="BodyText"/>
    <w:uiPriority w:val="99"/>
    <w:semiHidden/>
    <w:rsid w:val="00A64A26"/>
    <w:rPr>
      <w:sz w:val="20"/>
      <w:szCs w:val="20"/>
    </w:rPr>
  </w:style>
  <w:style w:type="character" w:styleId="CommentReference">
    <w:name w:val="annotation reference"/>
    <w:uiPriority w:val="99"/>
    <w:rsid w:val="00D971D6"/>
    <w:rPr>
      <w:sz w:val="16"/>
      <w:szCs w:val="16"/>
    </w:rPr>
  </w:style>
  <w:style w:type="paragraph" w:styleId="Header">
    <w:name w:val="header"/>
    <w:basedOn w:val="Normal"/>
    <w:link w:val="HeaderChar"/>
    <w:rsid w:val="00D971D6"/>
    <w:pPr>
      <w:widowControl w:val="0"/>
      <w:tabs>
        <w:tab w:val="center" w:pos="4320"/>
        <w:tab w:val="right" w:pos="8640"/>
      </w:tabs>
    </w:pPr>
    <w:rPr>
      <w:sz w:val="16"/>
      <w:szCs w:val="16"/>
    </w:rPr>
  </w:style>
  <w:style w:type="character" w:customStyle="1" w:styleId="HeaderChar">
    <w:name w:val="Header Char"/>
    <w:link w:val="Header"/>
    <w:rsid w:val="00A64A26"/>
    <w:rPr>
      <w:sz w:val="20"/>
      <w:szCs w:val="20"/>
    </w:rPr>
  </w:style>
  <w:style w:type="character" w:styleId="PageNumber">
    <w:name w:val="page number"/>
    <w:uiPriority w:val="99"/>
    <w:rsid w:val="00D971D6"/>
    <w:rPr>
      <w:rFonts w:ascii="Arial" w:hAnsi="Arial" w:cs="Arial"/>
      <w:b/>
      <w:bCs/>
      <w:sz w:val="20"/>
      <w:szCs w:val="20"/>
    </w:rPr>
  </w:style>
  <w:style w:type="paragraph" w:styleId="Footer">
    <w:name w:val="footer"/>
    <w:basedOn w:val="Normal"/>
    <w:link w:val="FooterChar"/>
    <w:uiPriority w:val="99"/>
    <w:rsid w:val="00D971D6"/>
    <w:pPr>
      <w:widowControl w:val="0"/>
      <w:tabs>
        <w:tab w:val="center" w:pos="4320"/>
        <w:tab w:val="right" w:pos="8640"/>
      </w:tabs>
    </w:pPr>
    <w:rPr>
      <w:sz w:val="16"/>
      <w:szCs w:val="16"/>
    </w:rPr>
  </w:style>
  <w:style w:type="character" w:customStyle="1" w:styleId="FooterChar">
    <w:name w:val="Footer Char"/>
    <w:link w:val="Footer"/>
    <w:uiPriority w:val="99"/>
    <w:rsid w:val="00A64A26"/>
    <w:rPr>
      <w:sz w:val="20"/>
      <w:szCs w:val="20"/>
    </w:rPr>
  </w:style>
  <w:style w:type="paragraph" w:styleId="CommentText">
    <w:name w:val="annotation text"/>
    <w:basedOn w:val="Normal"/>
    <w:link w:val="CommentTextChar"/>
    <w:rsid w:val="00D971D6"/>
    <w:pPr>
      <w:widowControl w:val="0"/>
    </w:pPr>
  </w:style>
  <w:style w:type="character" w:customStyle="1" w:styleId="CommentTextChar">
    <w:name w:val="Comment Text Char"/>
    <w:link w:val="CommentText"/>
    <w:rsid w:val="00A64A26"/>
    <w:rPr>
      <w:sz w:val="20"/>
      <w:szCs w:val="20"/>
    </w:rPr>
  </w:style>
  <w:style w:type="paragraph" w:customStyle="1" w:styleId="P1">
    <w:name w:val="P1"/>
    <w:uiPriority w:val="99"/>
    <w:rsid w:val="00D971D6"/>
    <w:pPr>
      <w:widowControl w:val="0"/>
      <w:tabs>
        <w:tab w:val="left" w:pos="900"/>
      </w:tabs>
      <w:spacing w:after="180"/>
      <w:ind w:left="540"/>
      <w:jc w:val="both"/>
    </w:pPr>
    <w:rPr>
      <w:sz w:val="24"/>
      <w:szCs w:val="24"/>
    </w:rPr>
  </w:style>
  <w:style w:type="paragraph" w:styleId="BodyTextIndent">
    <w:name w:val="Body Text Indent"/>
    <w:basedOn w:val="Normal"/>
    <w:link w:val="BodyTextIndentChar"/>
    <w:uiPriority w:val="99"/>
    <w:rsid w:val="00D971D6"/>
    <w:pPr>
      <w:ind w:left="720" w:hanging="720"/>
      <w:jc w:val="both"/>
    </w:pPr>
    <w:rPr>
      <w:sz w:val="24"/>
      <w:szCs w:val="24"/>
    </w:rPr>
  </w:style>
  <w:style w:type="character" w:customStyle="1" w:styleId="BodyTextIndentChar">
    <w:name w:val="Body Text Indent Char"/>
    <w:link w:val="BodyTextIndent"/>
    <w:uiPriority w:val="99"/>
    <w:rsid w:val="00A64A26"/>
    <w:rPr>
      <w:sz w:val="20"/>
      <w:szCs w:val="20"/>
    </w:rPr>
  </w:style>
  <w:style w:type="paragraph" w:styleId="BodyText2">
    <w:name w:val="Body Text 2"/>
    <w:basedOn w:val="Normal"/>
    <w:link w:val="BodyText2Char"/>
    <w:uiPriority w:val="99"/>
    <w:rsid w:val="00D971D6"/>
    <w:rPr>
      <w:sz w:val="24"/>
      <w:szCs w:val="24"/>
    </w:rPr>
  </w:style>
  <w:style w:type="character" w:customStyle="1" w:styleId="BodyText2Char">
    <w:name w:val="Body Text 2 Char"/>
    <w:link w:val="BodyText2"/>
    <w:uiPriority w:val="99"/>
    <w:semiHidden/>
    <w:rsid w:val="00A64A26"/>
    <w:rPr>
      <w:sz w:val="20"/>
      <w:szCs w:val="20"/>
    </w:rPr>
  </w:style>
  <w:style w:type="paragraph" w:styleId="BodyText3">
    <w:name w:val="Body Text 3"/>
    <w:basedOn w:val="Normal"/>
    <w:link w:val="BodyText3Char"/>
    <w:rsid w:val="00D971D6"/>
    <w:pPr>
      <w:jc w:val="both"/>
    </w:pPr>
    <w:rPr>
      <w:sz w:val="24"/>
      <w:szCs w:val="24"/>
    </w:rPr>
  </w:style>
  <w:style w:type="character" w:customStyle="1" w:styleId="BodyText3Char">
    <w:name w:val="Body Text 3 Char"/>
    <w:link w:val="BodyText3"/>
    <w:rsid w:val="00A64A26"/>
    <w:rPr>
      <w:sz w:val="16"/>
      <w:szCs w:val="16"/>
    </w:rPr>
  </w:style>
  <w:style w:type="paragraph" w:styleId="Title">
    <w:name w:val="Title"/>
    <w:basedOn w:val="Normal"/>
    <w:link w:val="TitleChar"/>
    <w:uiPriority w:val="99"/>
    <w:qFormat/>
    <w:rsid w:val="00154C68"/>
    <w:pPr>
      <w:jc w:val="center"/>
    </w:pPr>
    <w:rPr>
      <w:rFonts w:ascii="Comic Sans MS" w:hAnsi="Comic Sans MS" w:cs="Comic Sans MS"/>
      <w:b/>
      <w:bCs/>
      <w:sz w:val="28"/>
      <w:szCs w:val="28"/>
      <w:u w:val="single"/>
    </w:rPr>
  </w:style>
  <w:style w:type="character" w:customStyle="1" w:styleId="TitleChar">
    <w:name w:val="Title Char"/>
    <w:link w:val="Title"/>
    <w:uiPriority w:val="99"/>
    <w:rsid w:val="00A64A26"/>
    <w:rPr>
      <w:rFonts w:ascii="Cambria" w:eastAsia="Times New Roman" w:hAnsi="Cambria" w:cs="Times New Roman"/>
      <w:b/>
      <w:bCs/>
      <w:kern w:val="28"/>
      <w:sz w:val="32"/>
      <w:szCs w:val="32"/>
    </w:rPr>
  </w:style>
  <w:style w:type="paragraph" w:styleId="List2">
    <w:name w:val="List 2"/>
    <w:basedOn w:val="Normal"/>
    <w:uiPriority w:val="99"/>
    <w:rsid w:val="00154C68"/>
    <w:pPr>
      <w:ind w:left="720" w:hanging="360"/>
    </w:pPr>
    <w:rPr>
      <w:sz w:val="24"/>
      <w:szCs w:val="24"/>
    </w:rPr>
  </w:style>
  <w:style w:type="paragraph" w:styleId="List3">
    <w:name w:val="List 3"/>
    <w:basedOn w:val="Normal"/>
    <w:uiPriority w:val="99"/>
    <w:rsid w:val="00154C68"/>
    <w:pPr>
      <w:ind w:left="1080" w:hanging="360"/>
    </w:pPr>
    <w:rPr>
      <w:sz w:val="24"/>
      <w:szCs w:val="24"/>
    </w:rPr>
  </w:style>
  <w:style w:type="table" w:styleId="TableGrid">
    <w:name w:val="Table Grid"/>
    <w:basedOn w:val="TableNormal"/>
    <w:rsid w:val="002B3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CharCharCharCharCharChar">
    <w:name w:val="Default Paragraph Font Para Char Char Char Char Char Char Char Char Char Char Char"/>
    <w:aliases w:val="Default Paragraph Font Para Char Char Char Char1 Char Char Char Char Char Char"/>
    <w:basedOn w:val="Normal"/>
    <w:uiPriority w:val="99"/>
    <w:rsid w:val="002C4840"/>
    <w:pPr>
      <w:spacing w:after="160" w:line="240" w:lineRule="exact"/>
    </w:pPr>
    <w:rPr>
      <w:rFonts w:ascii="Verdana" w:hAnsi="Verdana" w:cs="Verdana"/>
    </w:rPr>
  </w:style>
  <w:style w:type="paragraph" w:customStyle="1" w:styleId="TxBrp19">
    <w:name w:val="TxBr_p19"/>
    <w:basedOn w:val="Normal"/>
    <w:rsid w:val="002C4840"/>
    <w:pPr>
      <w:widowControl w:val="0"/>
      <w:tabs>
        <w:tab w:val="left" w:pos="1326"/>
      </w:tabs>
      <w:autoSpaceDE w:val="0"/>
      <w:autoSpaceDN w:val="0"/>
      <w:adjustRightInd w:val="0"/>
      <w:spacing w:line="204" w:lineRule="atLeast"/>
      <w:ind w:left="3822" w:firstLine="732"/>
      <w:jc w:val="both"/>
    </w:pPr>
    <w:rPr>
      <w:sz w:val="24"/>
      <w:szCs w:val="24"/>
    </w:rPr>
  </w:style>
  <w:style w:type="paragraph" w:styleId="BalloonText">
    <w:name w:val="Balloon Text"/>
    <w:basedOn w:val="Normal"/>
    <w:link w:val="BalloonTextChar"/>
    <w:uiPriority w:val="99"/>
    <w:semiHidden/>
    <w:rsid w:val="004D1DA8"/>
    <w:rPr>
      <w:rFonts w:ascii="Tahoma" w:hAnsi="Tahoma" w:cs="Tahoma"/>
      <w:sz w:val="16"/>
      <w:szCs w:val="16"/>
    </w:rPr>
  </w:style>
  <w:style w:type="character" w:customStyle="1" w:styleId="BalloonTextChar">
    <w:name w:val="Balloon Text Char"/>
    <w:link w:val="BalloonText"/>
    <w:uiPriority w:val="99"/>
    <w:semiHidden/>
    <w:rsid w:val="00A64A26"/>
    <w:rPr>
      <w:sz w:val="0"/>
      <w:szCs w:val="0"/>
    </w:rPr>
  </w:style>
  <w:style w:type="paragraph" w:styleId="CommentSubject">
    <w:name w:val="annotation subject"/>
    <w:basedOn w:val="CommentText"/>
    <w:next w:val="CommentText"/>
    <w:link w:val="CommentSubjectChar"/>
    <w:uiPriority w:val="99"/>
    <w:semiHidden/>
    <w:rsid w:val="00333478"/>
    <w:pPr>
      <w:widowControl/>
    </w:pPr>
    <w:rPr>
      <w:b/>
      <w:bCs/>
    </w:rPr>
  </w:style>
  <w:style w:type="character" w:customStyle="1" w:styleId="CommentSubjectChar">
    <w:name w:val="Comment Subject Char"/>
    <w:link w:val="CommentSubject"/>
    <w:uiPriority w:val="99"/>
    <w:semiHidden/>
    <w:rsid w:val="00A64A26"/>
    <w:rPr>
      <w:b/>
      <w:bCs/>
      <w:sz w:val="20"/>
      <w:szCs w:val="20"/>
    </w:rPr>
  </w:style>
  <w:style w:type="paragraph" w:customStyle="1" w:styleId="TxBrt12">
    <w:name w:val="TxBr_t12"/>
    <w:basedOn w:val="Normal"/>
    <w:uiPriority w:val="99"/>
    <w:rsid w:val="00745768"/>
    <w:pPr>
      <w:widowControl w:val="0"/>
      <w:autoSpaceDE w:val="0"/>
      <w:autoSpaceDN w:val="0"/>
      <w:adjustRightInd w:val="0"/>
      <w:spacing w:line="240" w:lineRule="atLeast"/>
    </w:pPr>
    <w:rPr>
      <w:sz w:val="24"/>
      <w:szCs w:val="24"/>
    </w:rPr>
  </w:style>
  <w:style w:type="paragraph" w:customStyle="1" w:styleId="TxBrp14">
    <w:name w:val="TxBr_p14"/>
    <w:basedOn w:val="Normal"/>
    <w:uiPriority w:val="99"/>
    <w:rsid w:val="00745768"/>
    <w:pPr>
      <w:widowControl w:val="0"/>
      <w:tabs>
        <w:tab w:val="left" w:pos="731"/>
        <w:tab w:val="left" w:pos="1111"/>
      </w:tabs>
      <w:autoSpaceDE w:val="0"/>
      <w:autoSpaceDN w:val="0"/>
      <w:adjustRightInd w:val="0"/>
      <w:spacing w:line="204" w:lineRule="atLeast"/>
      <w:ind w:left="3822" w:firstLine="732"/>
      <w:jc w:val="both"/>
    </w:pPr>
    <w:rPr>
      <w:sz w:val="24"/>
      <w:szCs w:val="24"/>
    </w:rPr>
  </w:style>
  <w:style w:type="paragraph" w:customStyle="1" w:styleId="TxBrt13">
    <w:name w:val="TxBr_t13"/>
    <w:basedOn w:val="Normal"/>
    <w:uiPriority w:val="99"/>
    <w:rsid w:val="00745768"/>
    <w:pPr>
      <w:widowControl w:val="0"/>
      <w:autoSpaceDE w:val="0"/>
      <w:autoSpaceDN w:val="0"/>
      <w:adjustRightInd w:val="0"/>
      <w:spacing w:line="240" w:lineRule="atLeast"/>
    </w:pPr>
    <w:rPr>
      <w:sz w:val="24"/>
      <w:szCs w:val="24"/>
    </w:rPr>
  </w:style>
  <w:style w:type="paragraph" w:customStyle="1" w:styleId="TxBrp16">
    <w:name w:val="TxBr_p16"/>
    <w:basedOn w:val="Normal"/>
    <w:uiPriority w:val="99"/>
    <w:rsid w:val="00745768"/>
    <w:pPr>
      <w:widowControl w:val="0"/>
      <w:tabs>
        <w:tab w:val="left" w:pos="141"/>
      </w:tabs>
      <w:autoSpaceDE w:val="0"/>
      <w:autoSpaceDN w:val="0"/>
      <w:adjustRightInd w:val="0"/>
      <w:spacing w:line="204" w:lineRule="atLeast"/>
      <w:jc w:val="both"/>
    </w:pPr>
    <w:rPr>
      <w:sz w:val="24"/>
      <w:szCs w:val="24"/>
    </w:rPr>
  </w:style>
  <w:style w:type="paragraph" w:customStyle="1" w:styleId="TxBrp2">
    <w:name w:val="TxBr_p2"/>
    <w:basedOn w:val="Normal"/>
    <w:uiPriority w:val="99"/>
    <w:rsid w:val="000F72A7"/>
    <w:pPr>
      <w:widowControl w:val="0"/>
      <w:tabs>
        <w:tab w:val="left" w:pos="204"/>
      </w:tabs>
      <w:autoSpaceDE w:val="0"/>
      <w:autoSpaceDN w:val="0"/>
      <w:adjustRightInd w:val="0"/>
      <w:spacing w:line="240" w:lineRule="atLeast"/>
    </w:pPr>
    <w:rPr>
      <w:sz w:val="24"/>
      <w:szCs w:val="24"/>
    </w:rPr>
  </w:style>
  <w:style w:type="paragraph" w:customStyle="1" w:styleId="TxBrp10">
    <w:name w:val="TxBr_p10"/>
    <w:basedOn w:val="Normal"/>
    <w:uiPriority w:val="99"/>
    <w:rsid w:val="00F0227D"/>
    <w:pPr>
      <w:widowControl w:val="0"/>
      <w:autoSpaceDE w:val="0"/>
      <w:autoSpaceDN w:val="0"/>
      <w:adjustRightInd w:val="0"/>
      <w:spacing w:line="240" w:lineRule="atLeast"/>
    </w:pPr>
    <w:rPr>
      <w:sz w:val="24"/>
      <w:szCs w:val="24"/>
    </w:rPr>
  </w:style>
  <w:style w:type="paragraph" w:customStyle="1" w:styleId="TxBrp15">
    <w:name w:val="TxBr_p15"/>
    <w:basedOn w:val="Normal"/>
    <w:uiPriority w:val="99"/>
    <w:rsid w:val="00F0227D"/>
    <w:pPr>
      <w:widowControl w:val="0"/>
      <w:tabs>
        <w:tab w:val="left" w:pos="204"/>
      </w:tabs>
      <w:autoSpaceDE w:val="0"/>
      <w:autoSpaceDN w:val="0"/>
      <w:adjustRightInd w:val="0"/>
      <w:spacing w:line="204" w:lineRule="atLeast"/>
      <w:jc w:val="both"/>
    </w:pPr>
    <w:rPr>
      <w:sz w:val="24"/>
      <w:szCs w:val="24"/>
    </w:rPr>
  </w:style>
  <w:style w:type="paragraph" w:customStyle="1" w:styleId="Char">
    <w:name w:val="Char"/>
    <w:basedOn w:val="Normal"/>
    <w:uiPriority w:val="99"/>
    <w:rsid w:val="00B12643"/>
    <w:pPr>
      <w:spacing w:after="160" w:line="240" w:lineRule="exact"/>
    </w:pPr>
    <w:rPr>
      <w:rFonts w:ascii="Verdana" w:hAnsi="Verdana" w:cs="Verdana"/>
    </w:rPr>
  </w:style>
  <w:style w:type="paragraph" w:customStyle="1" w:styleId="Char2">
    <w:name w:val="Char2"/>
    <w:basedOn w:val="Normal"/>
    <w:uiPriority w:val="99"/>
    <w:rsid w:val="00E922B2"/>
    <w:pPr>
      <w:spacing w:after="160" w:line="240" w:lineRule="exact"/>
    </w:pPr>
    <w:rPr>
      <w:rFonts w:ascii="Verdana" w:hAnsi="Verdana" w:cs="Verdana"/>
    </w:rPr>
  </w:style>
  <w:style w:type="character" w:customStyle="1" w:styleId="CharChar1">
    <w:name w:val="Char Char1"/>
    <w:uiPriority w:val="99"/>
    <w:rsid w:val="00E922B2"/>
    <w:rPr>
      <w:b/>
      <w:bCs/>
      <w:sz w:val="28"/>
      <w:szCs w:val="28"/>
      <w:lang w:val="en-US" w:eastAsia="en-US"/>
    </w:rPr>
  </w:style>
  <w:style w:type="character" w:styleId="Hyperlink">
    <w:name w:val="Hyperlink"/>
    <w:uiPriority w:val="99"/>
    <w:rsid w:val="001D6A3E"/>
    <w:rPr>
      <w:color w:val="0000FF"/>
      <w:u w:val="single"/>
    </w:rPr>
  </w:style>
  <w:style w:type="paragraph" w:customStyle="1" w:styleId="SampleLtrwindents">
    <w:name w:val="Sample Ltr w/indents"/>
    <w:basedOn w:val="Normal"/>
    <w:uiPriority w:val="99"/>
    <w:rsid w:val="00A812F4"/>
    <w:pPr>
      <w:widowControl w:val="0"/>
      <w:spacing w:before="60" w:after="60"/>
      <w:ind w:left="720" w:right="720"/>
    </w:pPr>
    <w:rPr>
      <w:sz w:val="22"/>
      <w:szCs w:val="22"/>
    </w:rPr>
  </w:style>
  <w:style w:type="paragraph" w:styleId="FootnoteText">
    <w:name w:val="footnote text"/>
    <w:basedOn w:val="Normal"/>
    <w:link w:val="FootnoteTextChar"/>
    <w:uiPriority w:val="99"/>
    <w:semiHidden/>
    <w:rsid w:val="00A812F4"/>
    <w:pPr>
      <w:tabs>
        <w:tab w:val="left" w:pos="1134"/>
      </w:tabs>
      <w:spacing w:line="280" w:lineRule="atLeast"/>
    </w:pPr>
    <w:rPr>
      <w:rFonts w:ascii="Arial" w:hAnsi="Arial" w:cs="Arial"/>
    </w:rPr>
  </w:style>
  <w:style w:type="character" w:customStyle="1" w:styleId="FootnoteTextChar">
    <w:name w:val="Footnote Text Char"/>
    <w:link w:val="FootnoteText"/>
    <w:uiPriority w:val="99"/>
    <w:semiHidden/>
    <w:rsid w:val="00A64A26"/>
    <w:rPr>
      <w:sz w:val="20"/>
      <w:szCs w:val="20"/>
    </w:rPr>
  </w:style>
  <w:style w:type="paragraph" w:styleId="ListParagraph">
    <w:name w:val="List Paragraph"/>
    <w:basedOn w:val="Normal"/>
    <w:link w:val="ListParagraphChar"/>
    <w:uiPriority w:val="34"/>
    <w:qFormat/>
    <w:rsid w:val="00533DFE"/>
    <w:pPr>
      <w:ind w:left="720"/>
    </w:pPr>
  </w:style>
  <w:style w:type="paragraph" w:styleId="EndnoteText">
    <w:name w:val="endnote text"/>
    <w:basedOn w:val="Normal"/>
    <w:link w:val="EndnoteTextChar"/>
    <w:uiPriority w:val="99"/>
    <w:semiHidden/>
    <w:rsid w:val="002B03C6"/>
  </w:style>
  <w:style w:type="character" w:customStyle="1" w:styleId="EndnoteTextChar">
    <w:name w:val="Endnote Text Char"/>
    <w:basedOn w:val="DefaultParagraphFont"/>
    <w:link w:val="EndnoteText"/>
    <w:uiPriority w:val="99"/>
    <w:locked/>
    <w:rsid w:val="002B03C6"/>
  </w:style>
  <w:style w:type="paragraph" w:customStyle="1" w:styleId="DefaultText">
    <w:name w:val="Default Text"/>
    <w:basedOn w:val="Normal"/>
    <w:uiPriority w:val="99"/>
    <w:rsid w:val="002B03C6"/>
    <w:pPr>
      <w:widowControl w:val="0"/>
    </w:pPr>
  </w:style>
  <w:style w:type="paragraph" w:customStyle="1" w:styleId="Default">
    <w:name w:val="Default"/>
    <w:rsid w:val="003D71AB"/>
    <w:pPr>
      <w:widowControl w:val="0"/>
      <w:autoSpaceDE w:val="0"/>
      <w:autoSpaceDN w:val="0"/>
      <w:adjustRightInd w:val="0"/>
    </w:pPr>
    <w:rPr>
      <w:rFonts w:ascii="Times New Roman PSMT" w:hAnsi="Times New Roman PSMT" w:cs="Times New Roman PSMT"/>
      <w:color w:val="000000"/>
      <w:sz w:val="24"/>
      <w:szCs w:val="24"/>
      <w:lang w:val="es-ES_tradnl" w:eastAsia="es-ES_tradnl"/>
    </w:rPr>
  </w:style>
  <w:style w:type="paragraph" w:customStyle="1" w:styleId="CM10">
    <w:name w:val="CM10"/>
    <w:basedOn w:val="Default"/>
    <w:next w:val="Default"/>
    <w:uiPriority w:val="99"/>
    <w:rsid w:val="003D71AB"/>
    <w:pPr>
      <w:spacing w:after="263"/>
    </w:pPr>
    <w:rPr>
      <w:rFonts w:cs="Times New Roman"/>
      <w:color w:val="auto"/>
    </w:rPr>
  </w:style>
  <w:style w:type="paragraph" w:customStyle="1" w:styleId="CM3">
    <w:name w:val="CM3"/>
    <w:basedOn w:val="Default"/>
    <w:next w:val="Default"/>
    <w:uiPriority w:val="99"/>
    <w:rsid w:val="003D71AB"/>
    <w:rPr>
      <w:rFonts w:cs="Times New Roman"/>
      <w:color w:val="auto"/>
    </w:rPr>
  </w:style>
  <w:style w:type="paragraph" w:customStyle="1" w:styleId="CM6">
    <w:name w:val="CM6"/>
    <w:basedOn w:val="Default"/>
    <w:next w:val="Default"/>
    <w:uiPriority w:val="99"/>
    <w:rsid w:val="003D71AB"/>
    <w:pPr>
      <w:spacing w:line="276" w:lineRule="atLeast"/>
    </w:pPr>
    <w:rPr>
      <w:rFonts w:cs="Times New Roman"/>
      <w:color w:val="auto"/>
    </w:rPr>
  </w:style>
  <w:style w:type="character" w:styleId="EndnoteReference">
    <w:name w:val="endnote reference"/>
    <w:uiPriority w:val="99"/>
    <w:semiHidden/>
    <w:unhideWhenUsed/>
    <w:rsid w:val="0080264D"/>
    <w:rPr>
      <w:vertAlign w:val="superscript"/>
    </w:rPr>
  </w:style>
  <w:style w:type="paragraph" w:styleId="DocumentMap">
    <w:name w:val="Document Map"/>
    <w:basedOn w:val="Normal"/>
    <w:link w:val="DocumentMapChar"/>
    <w:uiPriority w:val="99"/>
    <w:semiHidden/>
    <w:unhideWhenUsed/>
    <w:rsid w:val="00B75199"/>
    <w:rPr>
      <w:rFonts w:ascii="Tahoma" w:hAnsi="Tahoma" w:cs="Tahoma"/>
      <w:sz w:val="16"/>
      <w:szCs w:val="16"/>
    </w:rPr>
  </w:style>
  <w:style w:type="character" w:customStyle="1" w:styleId="DocumentMapChar">
    <w:name w:val="Document Map Char"/>
    <w:link w:val="DocumentMap"/>
    <w:uiPriority w:val="99"/>
    <w:semiHidden/>
    <w:rsid w:val="00B75199"/>
    <w:rPr>
      <w:rFonts w:ascii="Tahoma" w:hAnsi="Tahoma" w:cs="Tahoma"/>
      <w:sz w:val="16"/>
      <w:szCs w:val="16"/>
    </w:rPr>
  </w:style>
  <w:style w:type="paragraph" w:styleId="BlockText">
    <w:name w:val="Block Text"/>
    <w:basedOn w:val="Normal"/>
    <w:rsid w:val="009446CE"/>
    <w:pPr>
      <w:numPr>
        <w:ilvl w:val="12"/>
      </w:numPr>
      <w:ind w:left="-450" w:right="-360"/>
    </w:pPr>
    <w:rPr>
      <w:rFonts w:ascii="Courier" w:hAnsi="Courier"/>
      <w:sz w:val="22"/>
      <w:lang w:val="en-GB"/>
    </w:rPr>
  </w:style>
  <w:style w:type="character" w:customStyle="1" w:styleId="CharacterStyle1">
    <w:name w:val="Character Style 1"/>
    <w:rsid w:val="00175A72"/>
    <w:rPr>
      <w:sz w:val="20"/>
    </w:rPr>
  </w:style>
  <w:style w:type="character" w:customStyle="1" w:styleId="st">
    <w:name w:val="st"/>
    <w:basedOn w:val="DefaultParagraphFont"/>
    <w:rsid w:val="00175A72"/>
  </w:style>
  <w:style w:type="paragraph" w:styleId="TOAHeading">
    <w:name w:val="toa heading"/>
    <w:basedOn w:val="Normal"/>
    <w:next w:val="Normal"/>
    <w:semiHidden/>
    <w:rsid w:val="00B3689A"/>
    <w:pPr>
      <w:widowControl w:val="0"/>
      <w:tabs>
        <w:tab w:val="right" w:pos="9360"/>
      </w:tabs>
      <w:suppressAutoHyphens/>
    </w:pPr>
    <w:rPr>
      <w:rFonts w:ascii="Courier New" w:hAnsi="Courier New"/>
      <w:b/>
      <w:snapToGrid w:val="0"/>
      <w:sz w:val="24"/>
    </w:rPr>
  </w:style>
  <w:style w:type="paragraph" w:styleId="Revision">
    <w:name w:val="Revision"/>
    <w:hidden/>
    <w:uiPriority w:val="99"/>
    <w:semiHidden/>
    <w:rsid w:val="009E6CE6"/>
  </w:style>
  <w:style w:type="character" w:styleId="FootnoteReference">
    <w:name w:val="footnote reference"/>
    <w:uiPriority w:val="99"/>
    <w:semiHidden/>
    <w:unhideWhenUsed/>
    <w:rsid w:val="008F0F1D"/>
    <w:rPr>
      <w:vertAlign w:val="superscript"/>
    </w:rPr>
  </w:style>
  <w:style w:type="character" w:customStyle="1" w:styleId="ListParagraphChar">
    <w:name w:val="List Paragraph Char"/>
    <w:link w:val="ListParagraph"/>
    <w:uiPriority w:val="34"/>
    <w:rsid w:val="00D4635F"/>
  </w:style>
  <w:style w:type="paragraph" w:customStyle="1" w:styleId="DocIDFooterStyle">
    <w:name w:val="DocIDFooterStyle"/>
    <w:basedOn w:val="Footer"/>
    <w:rsid w:val="00E3779D"/>
    <w:pPr>
      <w:widowControl/>
    </w:pPr>
    <w:rPr>
      <w:sz w:val="12"/>
      <w:szCs w:val="22"/>
    </w:rPr>
  </w:style>
  <w:style w:type="character" w:customStyle="1" w:styleId="hps">
    <w:name w:val="hps"/>
    <w:basedOn w:val="DefaultParagraphFont"/>
    <w:rsid w:val="00CD3EE5"/>
  </w:style>
  <w:style w:type="character" w:customStyle="1" w:styleId="atn">
    <w:name w:val="atn"/>
    <w:basedOn w:val="DefaultParagraphFont"/>
    <w:rsid w:val="00902714"/>
  </w:style>
  <w:style w:type="character" w:customStyle="1" w:styleId="tgc">
    <w:name w:val="_tgc"/>
    <w:basedOn w:val="DefaultParagraphFont"/>
    <w:rsid w:val="003719EF"/>
  </w:style>
  <w:style w:type="paragraph" w:styleId="List">
    <w:name w:val="List"/>
    <w:basedOn w:val="Normal"/>
    <w:uiPriority w:val="99"/>
    <w:semiHidden/>
    <w:unhideWhenUsed/>
    <w:rsid w:val="00247632"/>
    <w:pPr>
      <w:ind w:left="360" w:hanging="360"/>
      <w:contextualSpacing/>
    </w:pPr>
  </w:style>
  <w:style w:type="paragraph" w:customStyle="1" w:styleId="BR-BodyText">
    <w:name w:val="BR-Body Text"/>
    <w:aliases w:val="s1"/>
    <w:basedOn w:val="Normal"/>
    <w:rsid w:val="00247632"/>
    <w:pPr>
      <w:spacing w:after="240"/>
      <w:ind w:left="700" w:firstLine="720"/>
    </w:pPr>
    <w:rPr>
      <w:rFonts w:ascii="Arial" w:hAnsi="Arial"/>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52736">
      <w:bodyDiv w:val="1"/>
      <w:marLeft w:val="0"/>
      <w:marRight w:val="0"/>
      <w:marTop w:val="0"/>
      <w:marBottom w:val="0"/>
      <w:divBdr>
        <w:top w:val="none" w:sz="0" w:space="0" w:color="auto"/>
        <w:left w:val="none" w:sz="0" w:space="0" w:color="auto"/>
        <w:bottom w:val="none" w:sz="0" w:space="0" w:color="auto"/>
        <w:right w:val="none" w:sz="0" w:space="0" w:color="auto"/>
      </w:divBdr>
    </w:div>
    <w:div w:id="341517871">
      <w:bodyDiv w:val="1"/>
      <w:marLeft w:val="0"/>
      <w:marRight w:val="0"/>
      <w:marTop w:val="0"/>
      <w:marBottom w:val="0"/>
      <w:divBdr>
        <w:top w:val="none" w:sz="0" w:space="0" w:color="auto"/>
        <w:left w:val="none" w:sz="0" w:space="0" w:color="auto"/>
        <w:bottom w:val="none" w:sz="0" w:space="0" w:color="auto"/>
        <w:right w:val="none" w:sz="0" w:space="0" w:color="auto"/>
      </w:divBdr>
    </w:div>
    <w:div w:id="651839020">
      <w:bodyDiv w:val="1"/>
      <w:marLeft w:val="0"/>
      <w:marRight w:val="0"/>
      <w:marTop w:val="0"/>
      <w:marBottom w:val="0"/>
      <w:divBdr>
        <w:top w:val="none" w:sz="0" w:space="0" w:color="auto"/>
        <w:left w:val="none" w:sz="0" w:space="0" w:color="auto"/>
        <w:bottom w:val="none" w:sz="0" w:space="0" w:color="auto"/>
        <w:right w:val="none" w:sz="0" w:space="0" w:color="auto"/>
      </w:divBdr>
    </w:div>
    <w:div w:id="1002121515">
      <w:bodyDiv w:val="1"/>
      <w:marLeft w:val="0"/>
      <w:marRight w:val="0"/>
      <w:marTop w:val="0"/>
      <w:marBottom w:val="0"/>
      <w:divBdr>
        <w:top w:val="none" w:sz="0" w:space="0" w:color="auto"/>
        <w:left w:val="none" w:sz="0" w:space="0" w:color="auto"/>
        <w:bottom w:val="none" w:sz="0" w:space="0" w:color="auto"/>
        <w:right w:val="none" w:sz="0" w:space="0" w:color="auto"/>
      </w:divBdr>
      <w:divsChild>
        <w:div w:id="2091195942">
          <w:marLeft w:val="0"/>
          <w:marRight w:val="0"/>
          <w:marTop w:val="0"/>
          <w:marBottom w:val="0"/>
          <w:divBdr>
            <w:top w:val="none" w:sz="0" w:space="0" w:color="auto"/>
            <w:left w:val="none" w:sz="0" w:space="0" w:color="auto"/>
            <w:bottom w:val="none" w:sz="0" w:space="0" w:color="auto"/>
            <w:right w:val="none" w:sz="0" w:space="0" w:color="auto"/>
          </w:divBdr>
          <w:divsChild>
            <w:div w:id="16525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cid:image001.jpg@01D17930.541CF4F0" TargetMode="External"/><Relationship Id="rId1" Type="http://schemas.openxmlformats.org/officeDocument/2006/relationships/image" Target="media/image1.jpeg"/><Relationship Id="rId4" Type="http://schemas.openxmlformats.org/officeDocument/2006/relationships/image" Target="cid:image001.jpg@01D17930.541CF4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C15849-97B5-4D8B-A101-454A2801A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1168</Words>
  <Characters>6662</Characters>
  <Application>Microsoft Office Word</Application>
  <DocSecurity>0</DocSecurity>
  <PresentationFormat>[Compatibility Mode]</PresentationFormat>
  <Lines>55</Lines>
  <Paragraphs>15</Paragraphs>
  <ScaleCrop>false</ScaleCrop>
  <HeadingPairs>
    <vt:vector size="2" baseType="variant">
      <vt:variant>
        <vt:lpstr>Title</vt:lpstr>
      </vt:variant>
      <vt:variant>
        <vt:i4>1</vt:i4>
      </vt:variant>
    </vt:vector>
  </HeadingPairs>
  <TitlesOfParts>
    <vt:vector size="1" baseType="lpstr">
      <vt:lpstr>Model Service Agreement - Eng ver 2016 (general) (00023603).DOC</vt:lpstr>
    </vt:vector>
  </TitlesOfParts>
  <Company>Popular Inc.</Company>
  <LinksUpToDate>false</LinksUpToDate>
  <CharactersWithSpaces>7815</CharactersWithSpaces>
  <SharedDoc>false</SharedDoc>
  <HLinks>
    <vt:vector size="6" baseType="variant">
      <vt:variant>
        <vt:i4>7864393</vt:i4>
      </vt:variant>
      <vt:variant>
        <vt:i4>9967</vt:i4>
      </vt:variant>
      <vt:variant>
        <vt:i4>1025</vt:i4>
      </vt:variant>
      <vt:variant>
        <vt:i4>1</vt:i4>
      </vt:variant>
      <vt:variant>
        <vt:lpwstr>cid:image001.jpg@01D17930.541CF4F0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Service Agreement - Eng ver 2016 (general) (00023603).DOC</dc:title>
  <dc:subject>00023603  /font=7</dc:subject>
  <dc:creator>S013794</dc:creator>
  <cp:keywords/>
  <cp:lastModifiedBy>Daniel Rivera Cruz</cp:lastModifiedBy>
  <cp:revision>2</cp:revision>
  <cp:lastPrinted>2017-11-21T20:01:00Z</cp:lastPrinted>
  <dcterms:created xsi:type="dcterms:W3CDTF">2018-12-14T14:27:00Z</dcterms:created>
  <dcterms:modified xsi:type="dcterms:W3CDTF">2018-12-14T14:27:00Z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rDate">
    <vt:lpwstr>10/23/2014 3:22:25 PM</vt:lpwstr>
  </property>
</Properties>
</file>