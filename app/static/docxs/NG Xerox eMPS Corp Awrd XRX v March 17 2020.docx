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C4155" w14:textId="77777777" w:rsidR="0019297F" w:rsidRDefault="00736C86" w:rsidP="00F057E8">
      <w:pPr>
        <w:spacing w:after="40"/>
        <w:jc w:val="center"/>
        <w:rPr>
          <w:rFonts w:asciiTheme="minorHAnsi" w:hAnsiTheme="minorHAnsi" w:cstheme="minorHAnsi"/>
          <w:b/>
          <w:sz w:val="22"/>
          <w:szCs w:val="22"/>
        </w:rPr>
      </w:pPr>
      <w:r w:rsidRPr="00AA52E0">
        <w:rPr>
          <w:rFonts w:asciiTheme="minorHAnsi" w:hAnsiTheme="minorHAnsi" w:cstheme="minorHAnsi"/>
          <w:b/>
          <w:sz w:val="22"/>
          <w:szCs w:val="22"/>
        </w:rPr>
        <w:t xml:space="preserve">Corporate Award </w:t>
      </w:r>
      <w:r w:rsidR="001F6858">
        <w:rPr>
          <w:rFonts w:asciiTheme="minorHAnsi" w:hAnsiTheme="minorHAnsi" w:cstheme="minorHAnsi"/>
          <w:b/>
          <w:sz w:val="22"/>
          <w:szCs w:val="22"/>
        </w:rPr>
        <w:t xml:space="preserve">No. 3793 </w:t>
      </w:r>
    </w:p>
    <w:p w14:paraId="4E2C7C2C" w14:textId="72E4876C" w:rsidR="00975D40" w:rsidRPr="00AA52E0" w:rsidRDefault="00736C86" w:rsidP="00F057E8">
      <w:pPr>
        <w:spacing w:after="40"/>
        <w:jc w:val="center"/>
        <w:rPr>
          <w:rFonts w:asciiTheme="minorHAnsi" w:hAnsiTheme="minorHAnsi" w:cstheme="minorHAnsi"/>
          <w:b/>
          <w:sz w:val="22"/>
          <w:szCs w:val="22"/>
        </w:rPr>
      </w:pPr>
      <w:r w:rsidRPr="00AA52E0">
        <w:rPr>
          <w:rFonts w:asciiTheme="minorHAnsi" w:hAnsiTheme="minorHAnsi" w:cstheme="minorHAnsi"/>
          <w:b/>
          <w:sz w:val="22"/>
          <w:szCs w:val="22"/>
        </w:rPr>
        <w:t>for Enterprise Managed Print</w:t>
      </w:r>
      <w:r w:rsidR="00000901" w:rsidRPr="00AA52E0">
        <w:rPr>
          <w:rFonts w:asciiTheme="minorHAnsi" w:hAnsiTheme="minorHAnsi" w:cstheme="minorHAnsi"/>
          <w:b/>
          <w:sz w:val="22"/>
          <w:szCs w:val="22"/>
        </w:rPr>
        <w:t xml:space="preserve"> Services</w:t>
      </w:r>
      <w:r w:rsidRPr="00AA52E0">
        <w:rPr>
          <w:rFonts w:asciiTheme="minorHAnsi" w:hAnsiTheme="minorHAnsi" w:cstheme="minorHAnsi"/>
          <w:b/>
          <w:sz w:val="22"/>
          <w:szCs w:val="22"/>
        </w:rPr>
        <w:t xml:space="preserve"> (</w:t>
      </w:r>
      <w:r w:rsidR="00CD7A88" w:rsidRPr="00AA52E0">
        <w:rPr>
          <w:rFonts w:asciiTheme="minorHAnsi" w:hAnsiTheme="minorHAnsi" w:cstheme="minorHAnsi"/>
          <w:b/>
          <w:sz w:val="22"/>
          <w:szCs w:val="22"/>
        </w:rPr>
        <w:t>e</w:t>
      </w:r>
      <w:r w:rsidRPr="00AA52E0">
        <w:rPr>
          <w:rFonts w:asciiTheme="minorHAnsi" w:hAnsiTheme="minorHAnsi" w:cstheme="minorHAnsi"/>
          <w:b/>
          <w:sz w:val="22"/>
          <w:szCs w:val="22"/>
        </w:rPr>
        <w:t>MPS)</w:t>
      </w:r>
    </w:p>
    <w:p w14:paraId="1BA48E03" w14:textId="77777777" w:rsidR="0032716F" w:rsidRPr="00AA52E0" w:rsidRDefault="0032716F" w:rsidP="00F057E8">
      <w:pPr>
        <w:widowControl w:val="0"/>
        <w:spacing w:after="40"/>
        <w:jc w:val="center"/>
        <w:rPr>
          <w:rFonts w:asciiTheme="minorHAnsi" w:hAnsiTheme="minorHAnsi" w:cstheme="minorHAnsi"/>
          <w:b/>
          <w:sz w:val="22"/>
          <w:szCs w:val="22"/>
        </w:rPr>
      </w:pPr>
      <w:r w:rsidRPr="00AA52E0">
        <w:rPr>
          <w:rFonts w:asciiTheme="minorHAnsi" w:hAnsiTheme="minorHAnsi" w:cstheme="minorHAnsi"/>
          <w:b/>
          <w:sz w:val="22"/>
          <w:szCs w:val="22"/>
        </w:rPr>
        <w:t>BETWEEN</w:t>
      </w:r>
    </w:p>
    <w:p w14:paraId="12E8BD65" w14:textId="77777777" w:rsidR="0032716F" w:rsidRPr="00AA52E0" w:rsidRDefault="009836C5" w:rsidP="00F057E8">
      <w:pPr>
        <w:pStyle w:val="Title"/>
        <w:spacing w:after="40"/>
        <w:rPr>
          <w:rFonts w:asciiTheme="minorHAnsi" w:hAnsiTheme="minorHAnsi" w:cstheme="minorHAnsi"/>
          <w:sz w:val="22"/>
          <w:szCs w:val="22"/>
        </w:rPr>
      </w:pPr>
      <w:r w:rsidRPr="00AA52E0">
        <w:rPr>
          <w:rFonts w:asciiTheme="minorHAnsi" w:hAnsiTheme="minorHAnsi" w:cstheme="minorHAnsi"/>
          <w:sz w:val="22"/>
          <w:szCs w:val="22"/>
        </w:rPr>
        <w:t>NORTHROP GRUMMAN SYSTEMS CORPORATION</w:t>
      </w:r>
    </w:p>
    <w:p w14:paraId="05B676EE" w14:textId="77777777" w:rsidR="007A71B5" w:rsidRPr="00AA52E0" w:rsidRDefault="007A71B5" w:rsidP="00F057E8">
      <w:pPr>
        <w:pStyle w:val="Subtitle"/>
        <w:spacing w:after="40"/>
        <w:rPr>
          <w:rFonts w:asciiTheme="minorHAnsi" w:hAnsiTheme="minorHAnsi" w:cstheme="minorHAnsi"/>
          <w:b/>
          <w:caps/>
          <w:sz w:val="22"/>
          <w:szCs w:val="22"/>
        </w:rPr>
      </w:pPr>
      <w:r w:rsidRPr="00AA52E0">
        <w:rPr>
          <w:rFonts w:asciiTheme="minorHAnsi" w:hAnsiTheme="minorHAnsi" w:cstheme="minorHAnsi"/>
          <w:b/>
          <w:caps/>
          <w:sz w:val="22"/>
          <w:szCs w:val="22"/>
        </w:rPr>
        <w:t>and</w:t>
      </w:r>
    </w:p>
    <w:p w14:paraId="43FD3485" w14:textId="77777777" w:rsidR="00D66A88" w:rsidRPr="00AA52E0" w:rsidRDefault="00CC2206" w:rsidP="00F057E8">
      <w:pPr>
        <w:pStyle w:val="Subtitle"/>
        <w:spacing w:after="40"/>
        <w:rPr>
          <w:rFonts w:asciiTheme="minorHAnsi" w:hAnsiTheme="minorHAnsi" w:cstheme="minorHAnsi"/>
          <w:sz w:val="22"/>
          <w:szCs w:val="22"/>
        </w:rPr>
      </w:pPr>
      <w:r w:rsidRPr="00AA52E0">
        <w:rPr>
          <w:rFonts w:asciiTheme="minorHAnsi" w:hAnsiTheme="minorHAnsi" w:cstheme="minorHAnsi"/>
          <w:b/>
          <w:caps/>
          <w:sz w:val="22"/>
          <w:szCs w:val="22"/>
        </w:rPr>
        <w:t>Xerox Corporation</w:t>
      </w:r>
    </w:p>
    <w:p w14:paraId="63D4A4A9" w14:textId="77777777" w:rsidR="00981A95" w:rsidRPr="00AA52E0" w:rsidRDefault="00981A95" w:rsidP="00F057E8">
      <w:pPr>
        <w:widowControl w:val="0"/>
        <w:jc w:val="both"/>
        <w:rPr>
          <w:rFonts w:asciiTheme="minorHAnsi" w:hAnsiTheme="minorHAnsi" w:cstheme="minorHAnsi"/>
          <w:sz w:val="22"/>
          <w:szCs w:val="22"/>
        </w:rPr>
      </w:pPr>
    </w:p>
    <w:p w14:paraId="6FBDD922" w14:textId="77777777" w:rsidR="00B61DD3" w:rsidRPr="001F6858" w:rsidRDefault="00D66A88" w:rsidP="00695370">
      <w:pPr>
        <w:widowControl w:val="0"/>
        <w:spacing w:after="120"/>
        <w:jc w:val="both"/>
        <w:rPr>
          <w:rFonts w:asciiTheme="minorHAnsi" w:hAnsiTheme="minorHAnsi" w:cstheme="minorHAnsi"/>
          <w:sz w:val="22"/>
          <w:szCs w:val="22"/>
        </w:rPr>
      </w:pPr>
      <w:r w:rsidRPr="001F6858">
        <w:rPr>
          <w:rFonts w:asciiTheme="minorHAnsi" w:hAnsiTheme="minorHAnsi" w:cstheme="minorHAnsi"/>
          <w:sz w:val="22"/>
          <w:szCs w:val="22"/>
        </w:rPr>
        <w:t xml:space="preserve">This Corporate </w:t>
      </w:r>
      <w:r w:rsidR="003A70FB" w:rsidRPr="001F6858">
        <w:rPr>
          <w:rFonts w:asciiTheme="minorHAnsi" w:hAnsiTheme="minorHAnsi" w:cstheme="minorHAnsi"/>
          <w:sz w:val="22"/>
          <w:szCs w:val="22"/>
        </w:rPr>
        <w:t>Award</w:t>
      </w:r>
      <w:r w:rsidR="003F70A1" w:rsidRPr="001F6858">
        <w:rPr>
          <w:rFonts w:asciiTheme="minorHAnsi" w:hAnsiTheme="minorHAnsi" w:cstheme="minorHAnsi"/>
          <w:sz w:val="22"/>
          <w:szCs w:val="22"/>
        </w:rPr>
        <w:t xml:space="preserve">, inclusive of Exhibits, </w:t>
      </w:r>
      <w:r w:rsidRPr="001F6858">
        <w:rPr>
          <w:rFonts w:asciiTheme="minorHAnsi" w:hAnsiTheme="minorHAnsi" w:cstheme="minorHAnsi"/>
          <w:sz w:val="22"/>
          <w:szCs w:val="22"/>
        </w:rPr>
        <w:t xml:space="preserve"> (hereinafter referred to as “</w:t>
      </w:r>
      <w:r w:rsidR="007D6050" w:rsidRPr="001F6858">
        <w:rPr>
          <w:rFonts w:asciiTheme="minorHAnsi" w:hAnsiTheme="minorHAnsi" w:cstheme="minorHAnsi"/>
          <w:b/>
          <w:sz w:val="22"/>
          <w:szCs w:val="22"/>
        </w:rPr>
        <w:t>Agreement</w:t>
      </w:r>
      <w:r w:rsidR="007D6050" w:rsidRPr="001F6858">
        <w:rPr>
          <w:rFonts w:asciiTheme="minorHAnsi" w:hAnsiTheme="minorHAnsi" w:cstheme="minorHAnsi"/>
          <w:sz w:val="22"/>
          <w:szCs w:val="22"/>
        </w:rPr>
        <w:t xml:space="preserve">”, </w:t>
      </w:r>
      <w:r w:rsidRPr="001F6858">
        <w:rPr>
          <w:rFonts w:asciiTheme="minorHAnsi" w:hAnsiTheme="minorHAnsi" w:cstheme="minorHAnsi"/>
          <w:sz w:val="22"/>
          <w:szCs w:val="22"/>
        </w:rPr>
        <w:t>or “</w:t>
      </w:r>
      <w:r w:rsidR="003A70FB" w:rsidRPr="001F6858">
        <w:rPr>
          <w:rFonts w:asciiTheme="minorHAnsi" w:hAnsiTheme="minorHAnsi" w:cstheme="minorHAnsi"/>
          <w:b/>
          <w:sz w:val="22"/>
          <w:szCs w:val="22"/>
        </w:rPr>
        <w:t>Award</w:t>
      </w:r>
      <w:r w:rsidRPr="001F6858">
        <w:rPr>
          <w:rFonts w:asciiTheme="minorHAnsi" w:hAnsiTheme="minorHAnsi" w:cstheme="minorHAnsi"/>
          <w:sz w:val="22"/>
          <w:szCs w:val="22"/>
        </w:rPr>
        <w:t>”</w:t>
      </w:r>
      <w:r w:rsidR="004C420D" w:rsidRPr="001F6858">
        <w:rPr>
          <w:rFonts w:asciiTheme="minorHAnsi" w:hAnsiTheme="minorHAnsi" w:cstheme="minorHAnsi"/>
          <w:sz w:val="22"/>
          <w:szCs w:val="22"/>
        </w:rPr>
        <w:t xml:space="preserve"> or “</w:t>
      </w:r>
      <w:r w:rsidR="004C420D" w:rsidRPr="001F6858">
        <w:rPr>
          <w:rFonts w:asciiTheme="minorHAnsi" w:hAnsiTheme="minorHAnsi" w:cstheme="minorHAnsi"/>
          <w:b/>
          <w:sz w:val="22"/>
          <w:szCs w:val="22"/>
        </w:rPr>
        <w:t>Corporate Award</w:t>
      </w:r>
      <w:r w:rsidR="004C420D" w:rsidRPr="001F6858">
        <w:rPr>
          <w:rFonts w:asciiTheme="minorHAnsi" w:hAnsiTheme="minorHAnsi" w:cstheme="minorHAnsi"/>
          <w:sz w:val="22"/>
          <w:szCs w:val="22"/>
        </w:rPr>
        <w:t>”</w:t>
      </w:r>
      <w:r w:rsidRPr="001F6858">
        <w:rPr>
          <w:rFonts w:asciiTheme="minorHAnsi" w:hAnsiTheme="minorHAnsi" w:cstheme="minorHAnsi"/>
          <w:sz w:val="22"/>
          <w:szCs w:val="22"/>
        </w:rPr>
        <w:t xml:space="preserve">) is made and entered into by and between </w:t>
      </w:r>
      <w:r w:rsidR="00A046D3" w:rsidRPr="001F6858">
        <w:rPr>
          <w:rFonts w:asciiTheme="minorHAnsi" w:hAnsiTheme="minorHAnsi" w:cstheme="minorHAnsi"/>
          <w:b/>
          <w:bCs/>
          <w:sz w:val="22"/>
          <w:szCs w:val="22"/>
        </w:rPr>
        <w:t>Northrop Grumman Systems Corporation</w:t>
      </w:r>
      <w:r w:rsidRPr="001F6858">
        <w:rPr>
          <w:rFonts w:asciiTheme="minorHAnsi" w:hAnsiTheme="minorHAnsi" w:cstheme="minorHAnsi"/>
          <w:sz w:val="22"/>
          <w:szCs w:val="22"/>
        </w:rPr>
        <w:t xml:space="preserve">, a Delaware Corporation, with its principal offices at </w:t>
      </w:r>
      <w:r w:rsidR="00975BA5" w:rsidRPr="001F6858">
        <w:rPr>
          <w:rFonts w:asciiTheme="minorHAnsi" w:hAnsiTheme="minorHAnsi" w:cstheme="minorHAnsi"/>
          <w:sz w:val="22"/>
          <w:szCs w:val="22"/>
        </w:rPr>
        <w:t>2980 Fairview Park Drive, Falls Church, Virginia 22042</w:t>
      </w:r>
      <w:r w:rsidRPr="001F6858">
        <w:rPr>
          <w:rFonts w:asciiTheme="minorHAnsi" w:hAnsiTheme="minorHAnsi" w:cstheme="minorHAnsi"/>
          <w:sz w:val="22"/>
          <w:szCs w:val="22"/>
        </w:rPr>
        <w:t xml:space="preserve"> (hereinafter referred to as </w:t>
      </w:r>
      <w:r w:rsidR="00E65C47" w:rsidRPr="001F6858">
        <w:rPr>
          <w:rFonts w:asciiTheme="minorHAnsi" w:hAnsiTheme="minorHAnsi" w:cstheme="minorHAnsi"/>
          <w:sz w:val="22"/>
          <w:szCs w:val="22"/>
        </w:rPr>
        <w:t>“</w:t>
      </w:r>
      <w:r w:rsidR="00E65C47" w:rsidRPr="001F6858">
        <w:rPr>
          <w:rFonts w:asciiTheme="minorHAnsi" w:hAnsiTheme="minorHAnsi" w:cstheme="minorHAnsi"/>
          <w:b/>
          <w:sz w:val="22"/>
          <w:szCs w:val="22"/>
        </w:rPr>
        <w:t>NGSC</w:t>
      </w:r>
      <w:r w:rsidR="00E65C47" w:rsidRPr="001F6858">
        <w:rPr>
          <w:rFonts w:asciiTheme="minorHAnsi" w:hAnsiTheme="minorHAnsi" w:cstheme="minorHAnsi"/>
          <w:sz w:val="22"/>
          <w:szCs w:val="22"/>
        </w:rPr>
        <w:t>”</w:t>
      </w:r>
      <w:r w:rsidR="00BD0FA5" w:rsidRPr="001F6858">
        <w:rPr>
          <w:rFonts w:asciiTheme="minorHAnsi" w:hAnsiTheme="minorHAnsi" w:cstheme="minorHAnsi"/>
          <w:sz w:val="22"/>
          <w:szCs w:val="22"/>
        </w:rPr>
        <w:t xml:space="preserve"> </w:t>
      </w:r>
      <w:r w:rsidR="00436344" w:rsidRPr="001F6858">
        <w:rPr>
          <w:rFonts w:asciiTheme="minorHAnsi" w:hAnsiTheme="minorHAnsi" w:cstheme="minorHAnsi"/>
          <w:sz w:val="22"/>
          <w:szCs w:val="22"/>
        </w:rPr>
        <w:t>or “</w:t>
      </w:r>
      <w:r w:rsidR="00436344" w:rsidRPr="001F6858">
        <w:rPr>
          <w:rFonts w:asciiTheme="minorHAnsi" w:hAnsiTheme="minorHAnsi" w:cstheme="minorHAnsi"/>
          <w:b/>
          <w:sz w:val="22"/>
          <w:szCs w:val="22"/>
        </w:rPr>
        <w:t>Customer</w:t>
      </w:r>
      <w:r w:rsidR="00436344" w:rsidRPr="001F6858">
        <w:rPr>
          <w:rFonts w:asciiTheme="minorHAnsi" w:hAnsiTheme="minorHAnsi" w:cstheme="minorHAnsi"/>
          <w:sz w:val="22"/>
          <w:szCs w:val="22"/>
        </w:rPr>
        <w:t>”</w:t>
      </w:r>
      <w:r w:rsidRPr="001F6858">
        <w:rPr>
          <w:rFonts w:asciiTheme="minorHAnsi" w:hAnsiTheme="minorHAnsi" w:cstheme="minorHAnsi"/>
          <w:sz w:val="22"/>
          <w:szCs w:val="22"/>
        </w:rPr>
        <w:t xml:space="preserve">) and </w:t>
      </w:r>
      <w:r w:rsidR="006B7CB1" w:rsidRPr="001F6858">
        <w:rPr>
          <w:rFonts w:asciiTheme="minorHAnsi" w:hAnsiTheme="minorHAnsi" w:cstheme="minorHAnsi"/>
          <w:b/>
          <w:sz w:val="22"/>
          <w:szCs w:val="22"/>
        </w:rPr>
        <w:t>Xerox Corporation</w:t>
      </w:r>
      <w:r w:rsidR="006B7CB1" w:rsidRPr="001F6858">
        <w:rPr>
          <w:rFonts w:asciiTheme="minorHAnsi" w:hAnsiTheme="minorHAnsi" w:cstheme="minorHAnsi"/>
          <w:sz w:val="22"/>
          <w:szCs w:val="22"/>
        </w:rPr>
        <w:t>,</w:t>
      </w:r>
      <w:r w:rsidR="00B002D0" w:rsidRPr="001F6858">
        <w:rPr>
          <w:rFonts w:asciiTheme="minorHAnsi" w:hAnsiTheme="minorHAnsi" w:cstheme="minorHAnsi"/>
          <w:sz w:val="22"/>
          <w:szCs w:val="22"/>
        </w:rPr>
        <w:t xml:space="preserve"> a </w:t>
      </w:r>
      <w:r w:rsidR="006B7CB1" w:rsidRPr="001F6858">
        <w:rPr>
          <w:rFonts w:asciiTheme="minorHAnsi" w:hAnsiTheme="minorHAnsi" w:cstheme="minorHAnsi"/>
          <w:sz w:val="22"/>
          <w:szCs w:val="22"/>
        </w:rPr>
        <w:t>New York corporation</w:t>
      </w:r>
      <w:r w:rsidR="00B002D0" w:rsidRPr="001F6858">
        <w:rPr>
          <w:rFonts w:asciiTheme="minorHAnsi" w:hAnsiTheme="minorHAnsi" w:cstheme="minorHAnsi"/>
          <w:sz w:val="22"/>
          <w:szCs w:val="22"/>
        </w:rPr>
        <w:t xml:space="preserve">, </w:t>
      </w:r>
      <w:r w:rsidRPr="001F6858">
        <w:rPr>
          <w:rFonts w:asciiTheme="minorHAnsi" w:hAnsiTheme="minorHAnsi" w:cstheme="minorHAnsi"/>
          <w:sz w:val="22"/>
          <w:szCs w:val="22"/>
        </w:rPr>
        <w:t xml:space="preserve">with its principal offices at </w:t>
      </w:r>
      <w:r w:rsidR="00FD2CE8" w:rsidRPr="001F6858">
        <w:rPr>
          <w:rFonts w:asciiTheme="minorHAnsi" w:hAnsiTheme="minorHAnsi" w:cstheme="minorHAnsi"/>
          <w:sz w:val="22"/>
          <w:szCs w:val="22"/>
        </w:rPr>
        <w:t>201 Merritt Ave.</w:t>
      </w:r>
      <w:r w:rsidR="006B7CB1" w:rsidRPr="001F6858">
        <w:rPr>
          <w:rFonts w:asciiTheme="minorHAnsi" w:hAnsiTheme="minorHAnsi" w:cstheme="minorHAnsi"/>
          <w:sz w:val="22"/>
          <w:szCs w:val="22"/>
        </w:rPr>
        <w:t>, Norwalk, CT</w:t>
      </w:r>
      <w:r w:rsidRPr="001F6858">
        <w:rPr>
          <w:rFonts w:asciiTheme="minorHAnsi" w:hAnsiTheme="minorHAnsi" w:cstheme="minorHAnsi"/>
          <w:sz w:val="22"/>
          <w:szCs w:val="22"/>
        </w:rPr>
        <w:t xml:space="preserve"> </w:t>
      </w:r>
      <w:r w:rsidR="006B7CB1" w:rsidRPr="001F6858">
        <w:rPr>
          <w:rFonts w:asciiTheme="minorHAnsi" w:hAnsiTheme="minorHAnsi" w:cstheme="minorHAnsi"/>
          <w:sz w:val="22"/>
          <w:szCs w:val="22"/>
        </w:rPr>
        <w:t xml:space="preserve">06856 </w:t>
      </w:r>
      <w:r w:rsidRPr="001F6858">
        <w:rPr>
          <w:rFonts w:asciiTheme="minorHAnsi" w:hAnsiTheme="minorHAnsi" w:cstheme="minorHAnsi"/>
          <w:sz w:val="22"/>
          <w:szCs w:val="22"/>
        </w:rPr>
        <w:t>(hereinafter referred to as “</w:t>
      </w:r>
      <w:r w:rsidR="0042788E" w:rsidRPr="001F6858">
        <w:rPr>
          <w:rFonts w:asciiTheme="minorHAnsi" w:hAnsiTheme="minorHAnsi" w:cstheme="minorHAnsi"/>
          <w:b/>
          <w:sz w:val="22"/>
          <w:szCs w:val="22"/>
        </w:rPr>
        <w:t>Seller</w:t>
      </w:r>
      <w:r w:rsidRPr="001F6858">
        <w:rPr>
          <w:rFonts w:asciiTheme="minorHAnsi" w:hAnsiTheme="minorHAnsi" w:cstheme="minorHAnsi"/>
          <w:sz w:val="22"/>
          <w:szCs w:val="22"/>
        </w:rPr>
        <w:t>”</w:t>
      </w:r>
      <w:r w:rsidR="006B7CB1" w:rsidRPr="001F6858">
        <w:rPr>
          <w:rFonts w:asciiTheme="minorHAnsi" w:hAnsiTheme="minorHAnsi" w:cstheme="minorHAnsi"/>
          <w:sz w:val="22"/>
          <w:szCs w:val="22"/>
        </w:rPr>
        <w:t xml:space="preserve"> or “</w:t>
      </w:r>
      <w:r w:rsidR="006B7CB1" w:rsidRPr="001F6858">
        <w:rPr>
          <w:rFonts w:asciiTheme="minorHAnsi" w:hAnsiTheme="minorHAnsi" w:cstheme="minorHAnsi"/>
          <w:b/>
          <w:sz w:val="22"/>
          <w:szCs w:val="22"/>
        </w:rPr>
        <w:t>Xerox</w:t>
      </w:r>
      <w:r w:rsidR="006B7CB1" w:rsidRPr="001F6858">
        <w:rPr>
          <w:rFonts w:asciiTheme="minorHAnsi" w:hAnsiTheme="minorHAnsi" w:cstheme="minorHAnsi"/>
          <w:sz w:val="22"/>
          <w:szCs w:val="22"/>
        </w:rPr>
        <w:t>”</w:t>
      </w:r>
      <w:r w:rsidRPr="001F6858">
        <w:rPr>
          <w:rFonts w:asciiTheme="minorHAnsi" w:hAnsiTheme="minorHAnsi" w:cstheme="minorHAnsi"/>
          <w:sz w:val="22"/>
          <w:szCs w:val="22"/>
        </w:rPr>
        <w:t xml:space="preserve">).  </w:t>
      </w:r>
      <w:r w:rsidR="00B002D0" w:rsidRPr="001F6858">
        <w:rPr>
          <w:rFonts w:asciiTheme="minorHAnsi" w:hAnsiTheme="minorHAnsi" w:cstheme="minorHAnsi"/>
          <w:sz w:val="22"/>
          <w:szCs w:val="22"/>
        </w:rPr>
        <w:t>“NGSC”</w:t>
      </w:r>
      <w:r w:rsidRPr="001F6858">
        <w:rPr>
          <w:rFonts w:asciiTheme="minorHAnsi" w:hAnsiTheme="minorHAnsi" w:cstheme="minorHAnsi"/>
          <w:sz w:val="22"/>
          <w:szCs w:val="22"/>
        </w:rPr>
        <w:t xml:space="preserve"> and </w:t>
      </w:r>
      <w:r w:rsidR="00B002D0" w:rsidRPr="001F6858">
        <w:rPr>
          <w:rFonts w:asciiTheme="minorHAnsi" w:hAnsiTheme="minorHAnsi" w:cstheme="minorHAnsi"/>
          <w:sz w:val="22"/>
          <w:szCs w:val="22"/>
        </w:rPr>
        <w:t>“</w:t>
      </w:r>
      <w:r w:rsidRPr="001F6858">
        <w:rPr>
          <w:rFonts w:asciiTheme="minorHAnsi" w:hAnsiTheme="minorHAnsi" w:cstheme="minorHAnsi"/>
          <w:sz w:val="22"/>
          <w:szCs w:val="22"/>
        </w:rPr>
        <w:t>Seller</w:t>
      </w:r>
      <w:r w:rsidR="00B002D0" w:rsidRPr="001F6858">
        <w:rPr>
          <w:rFonts w:asciiTheme="minorHAnsi" w:hAnsiTheme="minorHAnsi" w:cstheme="minorHAnsi"/>
          <w:sz w:val="22"/>
          <w:szCs w:val="22"/>
        </w:rPr>
        <w:t>”</w:t>
      </w:r>
      <w:r w:rsidRPr="001F6858">
        <w:rPr>
          <w:rFonts w:asciiTheme="minorHAnsi" w:hAnsiTheme="minorHAnsi" w:cstheme="minorHAnsi"/>
          <w:sz w:val="22"/>
          <w:szCs w:val="22"/>
        </w:rPr>
        <w:t xml:space="preserve"> may also be referred to singularly or collectively as “</w:t>
      </w:r>
      <w:r w:rsidRPr="001F6858">
        <w:rPr>
          <w:rFonts w:asciiTheme="minorHAnsi" w:hAnsiTheme="minorHAnsi" w:cstheme="minorHAnsi"/>
          <w:b/>
          <w:sz w:val="22"/>
          <w:szCs w:val="22"/>
        </w:rPr>
        <w:t>Party</w:t>
      </w:r>
      <w:r w:rsidRPr="001F6858">
        <w:rPr>
          <w:rFonts w:asciiTheme="minorHAnsi" w:hAnsiTheme="minorHAnsi" w:cstheme="minorHAnsi"/>
          <w:sz w:val="22"/>
          <w:szCs w:val="22"/>
        </w:rPr>
        <w:t>” or “</w:t>
      </w:r>
      <w:r w:rsidRPr="001F6858">
        <w:rPr>
          <w:rFonts w:asciiTheme="minorHAnsi" w:hAnsiTheme="minorHAnsi" w:cstheme="minorHAnsi"/>
          <w:b/>
          <w:sz w:val="22"/>
          <w:szCs w:val="22"/>
        </w:rPr>
        <w:t>Parties</w:t>
      </w:r>
      <w:r w:rsidRPr="001F6858">
        <w:rPr>
          <w:rFonts w:asciiTheme="minorHAnsi" w:hAnsiTheme="minorHAnsi" w:cstheme="minorHAnsi"/>
          <w:sz w:val="22"/>
          <w:szCs w:val="22"/>
        </w:rPr>
        <w:t>.”</w:t>
      </w:r>
      <w:r w:rsidR="00A046D3" w:rsidRPr="001F6858">
        <w:rPr>
          <w:rFonts w:asciiTheme="minorHAnsi" w:hAnsiTheme="minorHAnsi" w:cstheme="minorHAnsi"/>
          <w:sz w:val="22"/>
          <w:szCs w:val="22"/>
        </w:rPr>
        <w:t xml:space="preserve">  This Agreement is effective </w:t>
      </w:r>
      <w:r w:rsidR="002D1584" w:rsidRPr="001F6858">
        <w:rPr>
          <w:rFonts w:asciiTheme="minorHAnsi" w:hAnsiTheme="minorHAnsi" w:cstheme="minorHAnsi"/>
          <w:sz w:val="22"/>
          <w:szCs w:val="22"/>
        </w:rPr>
        <w:t xml:space="preserve">on the </w:t>
      </w:r>
      <w:r w:rsidR="00B002D0" w:rsidRPr="001F6858">
        <w:rPr>
          <w:rFonts w:asciiTheme="minorHAnsi" w:hAnsiTheme="minorHAnsi" w:cstheme="minorHAnsi"/>
          <w:sz w:val="22"/>
          <w:szCs w:val="22"/>
        </w:rPr>
        <w:t xml:space="preserve">first </w:t>
      </w:r>
      <w:r w:rsidR="002D1584" w:rsidRPr="001F6858">
        <w:rPr>
          <w:rFonts w:asciiTheme="minorHAnsi" w:hAnsiTheme="minorHAnsi" w:cstheme="minorHAnsi"/>
          <w:sz w:val="22"/>
          <w:szCs w:val="22"/>
        </w:rPr>
        <w:t xml:space="preserve">date </w:t>
      </w:r>
      <w:r w:rsidR="00B002D0" w:rsidRPr="001F6858">
        <w:rPr>
          <w:rFonts w:asciiTheme="minorHAnsi" w:hAnsiTheme="minorHAnsi" w:cstheme="minorHAnsi"/>
          <w:sz w:val="22"/>
          <w:szCs w:val="22"/>
        </w:rPr>
        <w:t>it has been executed by an authorized representative of both Parties</w:t>
      </w:r>
      <w:r w:rsidR="002D1584" w:rsidRPr="001F6858">
        <w:rPr>
          <w:rFonts w:asciiTheme="minorHAnsi" w:hAnsiTheme="minorHAnsi" w:cstheme="minorHAnsi"/>
          <w:sz w:val="22"/>
          <w:szCs w:val="22"/>
        </w:rPr>
        <w:t xml:space="preserve"> (“</w:t>
      </w:r>
      <w:r w:rsidR="002D1584" w:rsidRPr="001F6858">
        <w:rPr>
          <w:rFonts w:asciiTheme="minorHAnsi" w:hAnsiTheme="minorHAnsi" w:cstheme="minorHAnsi"/>
          <w:b/>
          <w:sz w:val="22"/>
          <w:szCs w:val="22"/>
        </w:rPr>
        <w:t>Effective Date</w:t>
      </w:r>
      <w:r w:rsidR="002D1584" w:rsidRPr="001F6858">
        <w:rPr>
          <w:rFonts w:asciiTheme="minorHAnsi" w:hAnsiTheme="minorHAnsi" w:cstheme="minorHAnsi"/>
          <w:sz w:val="22"/>
          <w:szCs w:val="22"/>
        </w:rPr>
        <w:t>”).</w:t>
      </w:r>
    </w:p>
    <w:p w14:paraId="613FE336" w14:textId="77777777" w:rsidR="00415E37" w:rsidRPr="001F6858" w:rsidRDefault="00D66A88" w:rsidP="00695370">
      <w:pPr>
        <w:widowControl w:val="0"/>
        <w:spacing w:after="120"/>
        <w:jc w:val="both"/>
        <w:rPr>
          <w:rFonts w:asciiTheme="minorHAnsi" w:hAnsiTheme="minorHAnsi" w:cstheme="minorHAnsi"/>
          <w:sz w:val="22"/>
          <w:szCs w:val="22"/>
        </w:rPr>
      </w:pPr>
      <w:r w:rsidRPr="001F6858">
        <w:rPr>
          <w:rFonts w:asciiTheme="minorHAnsi" w:hAnsiTheme="minorHAnsi" w:cstheme="minorHAnsi"/>
          <w:sz w:val="22"/>
          <w:szCs w:val="22"/>
        </w:rPr>
        <w:t>NOW, THEREFORE, in consideration of the foregoing and the promises set forth herein</w:t>
      </w:r>
      <w:r w:rsidR="00B002D0" w:rsidRPr="001F6858">
        <w:rPr>
          <w:rFonts w:asciiTheme="minorHAnsi" w:hAnsiTheme="minorHAnsi" w:cstheme="minorHAnsi"/>
          <w:sz w:val="22"/>
          <w:szCs w:val="22"/>
        </w:rPr>
        <w:t xml:space="preserve"> and NGSC</w:t>
      </w:r>
      <w:r w:rsidRPr="001F6858">
        <w:rPr>
          <w:rFonts w:asciiTheme="minorHAnsi" w:hAnsiTheme="minorHAnsi" w:cstheme="minorHAnsi"/>
          <w:sz w:val="22"/>
          <w:szCs w:val="22"/>
        </w:rPr>
        <w:t xml:space="preserve"> and Seller mutually agree as follows:  </w:t>
      </w:r>
    </w:p>
    <w:p w14:paraId="6AFC842D" w14:textId="77777777" w:rsidR="00B512E9" w:rsidRPr="001F6858" w:rsidRDefault="00D66A88" w:rsidP="00695370">
      <w:pPr>
        <w:pStyle w:val="ListParagraph"/>
        <w:numPr>
          <w:ilvl w:val="0"/>
          <w:numId w:val="29"/>
        </w:numPr>
        <w:spacing w:after="120"/>
        <w:ind w:hanging="720"/>
        <w:jc w:val="both"/>
        <w:outlineLvl w:val="0"/>
        <w:rPr>
          <w:rFonts w:asciiTheme="minorHAnsi" w:hAnsiTheme="minorHAnsi" w:cstheme="minorHAnsi"/>
          <w:sz w:val="22"/>
          <w:szCs w:val="22"/>
        </w:rPr>
      </w:pPr>
      <w:r w:rsidRPr="001F6858">
        <w:rPr>
          <w:rFonts w:asciiTheme="minorHAnsi" w:hAnsiTheme="minorHAnsi" w:cstheme="minorHAnsi"/>
          <w:b/>
          <w:bCs/>
          <w:sz w:val="22"/>
          <w:szCs w:val="22"/>
          <w:u w:val="single"/>
        </w:rPr>
        <w:t>DEFINITIONS.</w:t>
      </w:r>
      <w:r w:rsidRPr="001F6858">
        <w:rPr>
          <w:rFonts w:asciiTheme="minorHAnsi" w:hAnsiTheme="minorHAnsi" w:cstheme="minorHAnsi"/>
          <w:sz w:val="22"/>
          <w:szCs w:val="22"/>
        </w:rPr>
        <w:t xml:space="preserve"> </w:t>
      </w:r>
    </w:p>
    <w:p w14:paraId="7467B253" w14:textId="77777777" w:rsidR="00736C86" w:rsidRPr="001F6858" w:rsidRDefault="002346C9"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 xml:space="preserve">“Affiliates” or “Subsidiaries” </w:t>
      </w:r>
      <w:r w:rsidRPr="001F6858">
        <w:rPr>
          <w:rFonts w:asciiTheme="minorHAnsi" w:hAnsiTheme="minorHAnsi" w:cstheme="minorHAnsi"/>
          <w:sz w:val="22"/>
          <w:szCs w:val="22"/>
        </w:rPr>
        <w:t xml:space="preserve">means any entity, whether incorporated or not, that is controlled by or under common control with a </w:t>
      </w:r>
      <w:r w:rsidR="0009606F" w:rsidRPr="001F6858">
        <w:rPr>
          <w:rFonts w:asciiTheme="minorHAnsi" w:hAnsiTheme="minorHAnsi" w:cstheme="minorHAnsi"/>
          <w:sz w:val="22"/>
          <w:szCs w:val="22"/>
        </w:rPr>
        <w:t>P</w:t>
      </w:r>
      <w:r w:rsidRPr="001F6858">
        <w:rPr>
          <w:rFonts w:asciiTheme="minorHAnsi" w:hAnsiTheme="minorHAnsi" w:cstheme="minorHAnsi"/>
          <w:sz w:val="22"/>
          <w:szCs w:val="22"/>
        </w:rPr>
        <w:t>arty,</w:t>
      </w:r>
      <w:r w:rsidRPr="001F6858">
        <w:rPr>
          <w:rFonts w:asciiTheme="minorHAnsi" w:hAnsiTheme="minorHAnsi" w:cstheme="minorHAnsi"/>
          <w:bCs/>
          <w:sz w:val="22"/>
          <w:szCs w:val="22"/>
        </w:rPr>
        <w:t xml:space="preserve"> and their respective successors</w:t>
      </w:r>
      <w:r w:rsidRPr="001F6858">
        <w:rPr>
          <w:rFonts w:asciiTheme="minorHAnsi" w:hAnsiTheme="minorHAnsi" w:cstheme="minorHAnsi"/>
          <w:sz w:val="22"/>
          <w:szCs w:val="22"/>
        </w:rPr>
        <w:t xml:space="preserve">, and "control" (or variants of it) shall mean the ability whether directly or indirectly to direct the affairs of another by means of ownership, contract or otherwise.  </w:t>
      </w:r>
      <w:r w:rsidRPr="001F6858">
        <w:rPr>
          <w:rFonts w:asciiTheme="minorHAnsi" w:hAnsiTheme="minorHAnsi" w:cstheme="minorHAnsi"/>
          <w:bCs/>
          <w:sz w:val="22"/>
          <w:szCs w:val="22"/>
        </w:rPr>
        <w:t>“</w:t>
      </w:r>
      <w:r w:rsidRPr="001F6858">
        <w:rPr>
          <w:rFonts w:asciiTheme="minorHAnsi" w:hAnsiTheme="minorHAnsi" w:cstheme="minorHAnsi"/>
          <w:b/>
          <w:bCs/>
          <w:sz w:val="22"/>
          <w:szCs w:val="22"/>
        </w:rPr>
        <w:t>Customer Affiliate</w:t>
      </w:r>
      <w:r w:rsidRPr="001F6858">
        <w:rPr>
          <w:rFonts w:asciiTheme="minorHAnsi" w:hAnsiTheme="minorHAnsi" w:cstheme="minorHAnsi"/>
          <w:bCs/>
          <w:sz w:val="22"/>
          <w:szCs w:val="22"/>
        </w:rPr>
        <w:t>” means an Affiliate of Customer</w:t>
      </w:r>
      <w:r w:rsidR="0009606F" w:rsidRPr="001F6858">
        <w:rPr>
          <w:rFonts w:asciiTheme="minorHAnsi" w:hAnsiTheme="minorHAnsi" w:cstheme="minorHAnsi"/>
          <w:bCs/>
          <w:sz w:val="22"/>
          <w:szCs w:val="22"/>
        </w:rPr>
        <w:t xml:space="preserve"> and shall include all Subsidiaries and Affiliates of Northrop Grumman Corporation</w:t>
      </w:r>
      <w:r w:rsidRPr="001F6858">
        <w:rPr>
          <w:rFonts w:asciiTheme="minorHAnsi" w:hAnsiTheme="minorHAnsi" w:cstheme="minorHAnsi"/>
          <w:bCs/>
          <w:sz w:val="22"/>
          <w:szCs w:val="22"/>
        </w:rPr>
        <w:t>.  “</w:t>
      </w:r>
      <w:r w:rsidRPr="001F6858">
        <w:rPr>
          <w:rFonts w:asciiTheme="minorHAnsi" w:hAnsiTheme="minorHAnsi" w:cstheme="minorHAnsi"/>
          <w:b/>
          <w:bCs/>
          <w:sz w:val="22"/>
          <w:szCs w:val="22"/>
        </w:rPr>
        <w:t>Xerox Affiliate</w:t>
      </w:r>
      <w:r w:rsidRPr="001F6858">
        <w:rPr>
          <w:rFonts w:asciiTheme="minorHAnsi" w:hAnsiTheme="minorHAnsi" w:cstheme="minorHAnsi"/>
          <w:bCs/>
          <w:sz w:val="22"/>
          <w:szCs w:val="22"/>
        </w:rPr>
        <w:t xml:space="preserve">” means an Affiliate of Xerox.  </w:t>
      </w:r>
      <w:r w:rsidR="00856860" w:rsidRPr="001F6858">
        <w:rPr>
          <w:rFonts w:asciiTheme="minorHAnsi" w:hAnsiTheme="minorHAnsi" w:cstheme="minorHAnsi"/>
          <w:sz w:val="22"/>
          <w:szCs w:val="22"/>
        </w:rPr>
        <w:t xml:space="preserve"> </w:t>
      </w:r>
    </w:p>
    <w:p w14:paraId="777198FB" w14:textId="481774F1" w:rsidR="004A4CCA" w:rsidRPr="001F6858" w:rsidRDefault="0025417D"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sidDel="0025417D">
        <w:rPr>
          <w:rFonts w:asciiTheme="minorHAnsi" w:hAnsiTheme="minorHAnsi" w:cstheme="minorHAnsi"/>
          <w:sz w:val="22"/>
          <w:szCs w:val="22"/>
        </w:rPr>
        <w:t xml:space="preserve"> </w:t>
      </w:r>
      <w:r w:rsidR="009A1218" w:rsidRPr="001F6858">
        <w:rPr>
          <w:rFonts w:asciiTheme="minorHAnsi" w:hAnsiTheme="minorHAnsi" w:cstheme="minorHAnsi"/>
          <w:b/>
          <w:sz w:val="22"/>
          <w:szCs w:val="22"/>
        </w:rPr>
        <w:t>“</w:t>
      </w:r>
      <w:r w:rsidR="004A4CCA" w:rsidRPr="001F6858">
        <w:rPr>
          <w:rFonts w:asciiTheme="minorHAnsi" w:hAnsiTheme="minorHAnsi" w:cstheme="minorHAnsi"/>
          <w:b/>
          <w:sz w:val="22"/>
          <w:szCs w:val="22"/>
        </w:rPr>
        <w:t>Assessment</w:t>
      </w:r>
      <w:r w:rsidR="009A1218" w:rsidRPr="001F6858">
        <w:rPr>
          <w:rFonts w:asciiTheme="minorHAnsi" w:hAnsiTheme="minorHAnsi" w:cstheme="minorHAnsi"/>
          <w:b/>
          <w:sz w:val="22"/>
          <w:szCs w:val="22"/>
        </w:rPr>
        <w:t>”</w:t>
      </w:r>
      <w:r w:rsidR="004A4CCA" w:rsidRPr="001F6858">
        <w:rPr>
          <w:rFonts w:asciiTheme="minorHAnsi" w:hAnsiTheme="minorHAnsi" w:cstheme="minorHAnsi"/>
          <w:sz w:val="22"/>
          <w:szCs w:val="22"/>
        </w:rPr>
        <w:t xml:space="preserve"> means the evaluation and recommendation reports created as a result of Xerox’s performance of an evaluation of Customer’s requirements.</w:t>
      </w:r>
    </w:p>
    <w:p w14:paraId="0C57B2C0" w14:textId="322714B2" w:rsidR="004A4CCA" w:rsidRPr="001F6858" w:rsidRDefault="0025417D"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sidDel="0025417D">
        <w:rPr>
          <w:rFonts w:asciiTheme="minorHAnsi" w:hAnsiTheme="minorHAnsi" w:cstheme="minorHAnsi"/>
          <w:b/>
          <w:sz w:val="22"/>
          <w:szCs w:val="22"/>
        </w:rPr>
        <w:t xml:space="preserve"> </w:t>
      </w:r>
      <w:r w:rsidR="00E2610D" w:rsidRPr="001F6858">
        <w:rPr>
          <w:rFonts w:asciiTheme="minorHAnsi" w:hAnsiTheme="minorHAnsi" w:cstheme="minorHAnsi"/>
          <w:b/>
          <w:sz w:val="22"/>
          <w:szCs w:val="22"/>
        </w:rPr>
        <w:t>“</w:t>
      </w:r>
      <w:r w:rsidR="0042788E" w:rsidRPr="001F6858">
        <w:rPr>
          <w:rFonts w:asciiTheme="minorHAnsi" w:hAnsiTheme="minorHAnsi" w:cstheme="minorHAnsi"/>
          <w:b/>
          <w:sz w:val="22"/>
          <w:szCs w:val="22"/>
        </w:rPr>
        <w:t>Customer</w:t>
      </w:r>
      <w:r w:rsidR="00E2610D" w:rsidRPr="001F6858">
        <w:rPr>
          <w:rFonts w:asciiTheme="minorHAnsi" w:hAnsiTheme="minorHAnsi" w:cstheme="minorHAnsi"/>
          <w:b/>
          <w:sz w:val="22"/>
          <w:szCs w:val="22"/>
        </w:rPr>
        <w:t xml:space="preserve"> Authorized Purchasing Representative”</w:t>
      </w:r>
      <w:r w:rsidR="00E2610D" w:rsidRPr="001F6858">
        <w:rPr>
          <w:rFonts w:asciiTheme="minorHAnsi" w:hAnsiTheme="minorHAnsi" w:cstheme="minorHAnsi"/>
          <w:color w:val="000000"/>
          <w:sz w:val="22"/>
          <w:szCs w:val="22"/>
        </w:rPr>
        <w:t xml:space="preserve"> </w:t>
      </w:r>
      <w:r w:rsidR="00E2610D" w:rsidRPr="001F6858">
        <w:rPr>
          <w:rFonts w:asciiTheme="minorHAnsi" w:hAnsiTheme="minorHAnsi" w:cstheme="minorHAnsi"/>
          <w:sz w:val="22"/>
          <w:szCs w:val="22"/>
        </w:rPr>
        <w:t xml:space="preserve">means the person authorized by </w:t>
      </w:r>
      <w:r w:rsidR="0042788E" w:rsidRPr="001F6858">
        <w:rPr>
          <w:rFonts w:asciiTheme="minorHAnsi" w:hAnsiTheme="minorHAnsi" w:cstheme="minorHAnsi"/>
          <w:sz w:val="22"/>
          <w:szCs w:val="22"/>
        </w:rPr>
        <w:t>Customer</w:t>
      </w:r>
      <w:r w:rsidR="00522750" w:rsidRPr="001F6858">
        <w:rPr>
          <w:rFonts w:asciiTheme="minorHAnsi" w:hAnsiTheme="minorHAnsi" w:cstheme="minorHAnsi"/>
          <w:sz w:val="22"/>
          <w:szCs w:val="22"/>
        </w:rPr>
        <w:t>’</w:t>
      </w:r>
      <w:r w:rsidR="00E2610D" w:rsidRPr="001F6858">
        <w:rPr>
          <w:rFonts w:asciiTheme="minorHAnsi" w:hAnsiTheme="minorHAnsi" w:cstheme="minorHAnsi"/>
          <w:sz w:val="22"/>
          <w:szCs w:val="22"/>
        </w:rPr>
        <w:t>s cognizant procurement organization to administer and/or execute the Order.</w:t>
      </w:r>
    </w:p>
    <w:p w14:paraId="1B7114C4" w14:textId="77777777" w:rsidR="004A4CCA" w:rsidRPr="001F6858" w:rsidRDefault="005D0884"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w:t>
      </w:r>
      <w:r w:rsidR="0042788E" w:rsidRPr="001F6858">
        <w:rPr>
          <w:rFonts w:asciiTheme="minorHAnsi" w:hAnsiTheme="minorHAnsi" w:cstheme="minorHAnsi"/>
          <w:b/>
          <w:sz w:val="22"/>
          <w:szCs w:val="22"/>
        </w:rPr>
        <w:t>Customer</w:t>
      </w:r>
      <w:r w:rsidRPr="001F6858">
        <w:rPr>
          <w:rFonts w:asciiTheme="minorHAnsi" w:hAnsiTheme="minorHAnsi" w:cstheme="minorHAnsi"/>
          <w:b/>
          <w:sz w:val="22"/>
          <w:szCs w:val="22"/>
        </w:rPr>
        <w:t>”</w:t>
      </w:r>
      <w:r w:rsidR="004D68E8" w:rsidRPr="001F6858">
        <w:rPr>
          <w:rFonts w:asciiTheme="minorHAnsi" w:hAnsiTheme="minorHAnsi" w:cstheme="minorHAnsi"/>
          <w:b/>
          <w:sz w:val="22"/>
          <w:szCs w:val="22"/>
        </w:rPr>
        <w:t xml:space="preserve"> and/or </w:t>
      </w:r>
      <w:r w:rsidRPr="001F6858">
        <w:rPr>
          <w:rFonts w:asciiTheme="minorHAnsi" w:hAnsiTheme="minorHAnsi" w:cstheme="minorHAnsi"/>
          <w:b/>
          <w:sz w:val="22"/>
          <w:szCs w:val="22"/>
        </w:rPr>
        <w:t>“</w:t>
      </w:r>
      <w:r w:rsidR="004D68E8" w:rsidRPr="001F6858">
        <w:rPr>
          <w:rFonts w:asciiTheme="minorHAnsi" w:hAnsiTheme="minorHAnsi" w:cstheme="minorHAnsi"/>
          <w:b/>
          <w:sz w:val="22"/>
          <w:szCs w:val="22"/>
        </w:rPr>
        <w:t>Customer</w:t>
      </w:r>
      <w:r w:rsidR="00B002D0" w:rsidRPr="001F6858">
        <w:rPr>
          <w:rFonts w:asciiTheme="minorHAnsi" w:hAnsiTheme="minorHAnsi" w:cstheme="minorHAnsi"/>
          <w:sz w:val="22"/>
          <w:szCs w:val="22"/>
        </w:rPr>
        <w:t xml:space="preserve">” means NGSC </w:t>
      </w:r>
      <w:r w:rsidR="008D1ACB" w:rsidRPr="001F6858">
        <w:rPr>
          <w:rFonts w:asciiTheme="minorHAnsi" w:hAnsiTheme="minorHAnsi" w:cstheme="minorHAnsi"/>
          <w:sz w:val="22"/>
          <w:szCs w:val="22"/>
        </w:rPr>
        <w:t>or Customer Affiliate</w:t>
      </w:r>
      <w:r w:rsidR="00B002D0" w:rsidRPr="001F6858">
        <w:rPr>
          <w:rFonts w:asciiTheme="minorHAnsi" w:hAnsiTheme="minorHAnsi" w:cstheme="minorHAnsi"/>
          <w:sz w:val="22"/>
          <w:szCs w:val="22"/>
        </w:rPr>
        <w:t xml:space="preserve"> issuing an Order</w:t>
      </w:r>
      <w:r w:rsidR="008D1ACB" w:rsidRPr="001F6858">
        <w:rPr>
          <w:rFonts w:asciiTheme="minorHAnsi" w:hAnsiTheme="minorHAnsi" w:cstheme="minorHAnsi"/>
          <w:sz w:val="22"/>
          <w:szCs w:val="22"/>
        </w:rPr>
        <w:t>,</w:t>
      </w:r>
      <w:r w:rsidR="00465F5F" w:rsidRPr="001F6858">
        <w:rPr>
          <w:rFonts w:asciiTheme="minorHAnsi" w:hAnsiTheme="minorHAnsi" w:cstheme="minorHAnsi"/>
          <w:sz w:val="22"/>
          <w:szCs w:val="22"/>
        </w:rPr>
        <w:t xml:space="preserve"> or signing a Country Participation Agreement</w:t>
      </w:r>
      <w:r w:rsidR="0045123B" w:rsidRPr="001F6858">
        <w:rPr>
          <w:rFonts w:asciiTheme="minorHAnsi" w:hAnsiTheme="minorHAnsi" w:cstheme="minorHAnsi"/>
          <w:sz w:val="22"/>
          <w:szCs w:val="22"/>
        </w:rPr>
        <w:t xml:space="preserve"> and issuing an </w:t>
      </w:r>
      <w:r w:rsidR="005F6060" w:rsidRPr="001F6858">
        <w:rPr>
          <w:rFonts w:asciiTheme="minorHAnsi" w:hAnsiTheme="minorHAnsi" w:cstheme="minorHAnsi"/>
          <w:sz w:val="22"/>
          <w:szCs w:val="22"/>
        </w:rPr>
        <w:t xml:space="preserve">Order </w:t>
      </w:r>
      <w:r w:rsidR="00B002D0" w:rsidRPr="001F6858">
        <w:rPr>
          <w:rFonts w:asciiTheme="minorHAnsi" w:hAnsiTheme="minorHAnsi" w:cstheme="minorHAnsi"/>
          <w:sz w:val="22"/>
          <w:szCs w:val="22"/>
        </w:rPr>
        <w:t>under this Corporate Award</w:t>
      </w:r>
      <w:r w:rsidR="00BE3855" w:rsidRPr="001F6858">
        <w:rPr>
          <w:rFonts w:asciiTheme="minorHAnsi" w:hAnsiTheme="minorHAnsi" w:cstheme="minorHAnsi"/>
          <w:sz w:val="22"/>
          <w:szCs w:val="22"/>
        </w:rPr>
        <w:t>.</w:t>
      </w:r>
      <w:r w:rsidR="004A4CCA" w:rsidRPr="001F6858">
        <w:rPr>
          <w:rFonts w:asciiTheme="minorHAnsi" w:hAnsiTheme="minorHAnsi" w:cstheme="minorHAnsi"/>
          <w:b/>
          <w:sz w:val="22"/>
          <w:szCs w:val="22"/>
        </w:rPr>
        <w:t xml:space="preserve"> </w:t>
      </w:r>
    </w:p>
    <w:p w14:paraId="5C3672B3" w14:textId="77777777" w:rsidR="004A4CCA" w:rsidRPr="001F6858" w:rsidRDefault="004A4CCA"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“Cartridges”</w:t>
      </w:r>
      <w:r w:rsidRPr="001F6858">
        <w:rPr>
          <w:rFonts w:asciiTheme="minorHAnsi" w:hAnsiTheme="minorHAnsi" w:cstheme="minorHAnsi"/>
          <w:sz w:val="22"/>
          <w:szCs w:val="22"/>
        </w:rPr>
        <w:t xml:space="preserve"> means Equipment components designated by Xerox as customer replaceable units, including copy/print cartridges and xerographic modules or fuser modules.</w:t>
      </w:r>
    </w:p>
    <w:p w14:paraId="2FDB3284" w14:textId="77777777" w:rsidR="004A4CCA" w:rsidRPr="001F6858" w:rsidRDefault="004A4CCA"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 xml:space="preserve">“Charges” </w:t>
      </w:r>
      <w:r w:rsidRPr="001F6858">
        <w:rPr>
          <w:rFonts w:asciiTheme="minorHAnsi" w:hAnsiTheme="minorHAnsi" w:cstheme="minorHAnsi"/>
          <w:sz w:val="22"/>
          <w:szCs w:val="22"/>
        </w:rPr>
        <w:t>mean the fees/prices for the particular Services and Products procured by Customer under this A</w:t>
      </w:r>
      <w:r w:rsidR="003D7F02" w:rsidRPr="001F6858">
        <w:rPr>
          <w:rFonts w:asciiTheme="minorHAnsi" w:hAnsiTheme="minorHAnsi" w:cstheme="minorHAnsi"/>
          <w:sz w:val="22"/>
          <w:szCs w:val="22"/>
        </w:rPr>
        <w:t>ward</w:t>
      </w:r>
      <w:r w:rsidRPr="001F6858">
        <w:rPr>
          <w:rFonts w:asciiTheme="minorHAnsi" w:hAnsiTheme="minorHAnsi" w:cstheme="minorHAnsi"/>
          <w:sz w:val="22"/>
          <w:szCs w:val="22"/>
        </w:rPr>
        <w:t>, as set forth in either Exhibit B Pricing</w:t>
      </w:r>
      <w:r w:rsidR="003D7F02" w:rsidRPr="001F6858">
        <w:rPr>
          <w:rFonts w:asciiTheme="minorHAnsi" w:hAnsiTheme="minorHAnsi" w:cstheme="minorHAnsi"/>
          <w:sz w:val="22"/>
          <w:szCs w:val="22"/>
        </w:rPr>
        <w:t xml:space="preserve"> (domestic)</w:t>
      </w:r>
      <w:r w:rsidR="00A42727" w:rsidRPr="001F6858">
        <w:rPr>
          <w:rFonts w:asciiTheme="minorHAnsi" w:hAnsiTheme="minorHAnsi" w:cstheme="minorHAnsi"/>
          <w:sz w:val="22"/>
          <w:szCs w:val="22"/>
        </w:rPr>
        <w:t xml:space="preserve"> or </w:t>
      </w:r>
      <w:r w:rsidRPr="001F6858">
        <w:rPr>
          <w:rFonts w:asciiTheme="minorHAnsi" w:hAnsiTheme="minorHAnsi" w:cstheme="minorHAnsi"/>
          <w:sz w:val="22"/>
          <w:szCs w:val="22"/>
        </w:rPr>
        <w:t>a Country Participation Agreement</w:t>
      </w:r>
      <w:r w:rsidR="003D7F02" w:rsidRPr="001F6858">
        <w:rPr>
          <w:rFonts w:asciiTheme="minorHAnsi" w:hAnsiTheme="minorHAnsi" w:cstheme="minorHAnsi"/>
          <w:sz w:val="22"/>
          <w:szCs w:val="22"/>
        </w:rPr>
        <w:t xml:space="preserve"> (International)</w:t>
      </w:r>
      <w:r w:rsidRPr="001F6858">
        <w:rPr>
          <w:rFonts w:asciiTheme="minorHAnsi" w:hAnsiTheme="minorHAnsi" w:cstheme="minorHAnsi"/>
          <w:sz w:val="22"/>
          <w:szCs w:val="22"/>
        </w:rPr>
        <w:t xml:space="preserve"> and are exclusive of any and all Taxes.  Unless otherwise specified in Exhibit B</w:t>
      </w:r>
      <w:r w:rsidR="003D7F02" w:rsidRPr="001F6858">
        <w:rPr>
          <w:rFonts w:asciiTheme="minorHAnsi" w:hAnsiTheme="minorHAnsi" w:cstheme="minorHAnsi"/>
          <w:sz w:val="22"/>
          <w:szCs w:val="22"/>
        </w:rPr>
        <w:t xml:space="preserve"> or</w:t>
      </w:r>
      <w:r w:rsidRPr="001F6858">
        <w:rPr>
          <w:rFonts w:asciiTheme="minorHAnsi" w:hAnsiTheme="minorHAnsi" w:cstheme="minorHAnsi"/>
          <w:sz w:val="22"/>
          <w:szCs w:val="22"/>
        </w:rPr>
        <w:t xml:space="preserve"> a Country Participation Agreement, </w:t>
      </w:r>
      <w:r w:rsidR="003D7F02" w:rsidRPr="001F6858">
        <w:rPr>
          <w:rFonts w:asciiTheme="minorHAnsi" w:hAnsiTheme="minorHAnsi" w:cstheme="minorHAnsi"/>
          <w:sz w:val="22"/>
          <w:szCs w:val="22"/>
        </w:rPr>
        <w:t>c</w:t>
      </w:r>
      <w:r w:rsidRPr="001F6858">
        <w:rPr>
          <w:rFonts w:asciiTheme="minorHAnsi" w:hAnsiTheme="minorHAnsi" w:cstheme="minorHAnsi"/>
          <w:sz w:val="22"/>
          <w:szCs w:val="22"/>
        </w:rPr>
        <w:t>harges are quoted in and shall be paid in the currency of the country in which the Services are provided and/or Products delivered.</w:t>
      </w:r>
    </w:p>
    <w:p w14:paraId="072DC49A" w14:textId="77777777" w:rsidR="004A4CCA" w:rsidRPr="001F6858" w:rsidRDefault="004A4CCA"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“Consumables”</w:t>
      </w:r>
      <w:r w:rsidRPr="001F6858">
        <w:rPr>
          <w:rFonts w:asciiTheme="minorHAnsi" w:hAnsiTheme="minorHAnsi" w:cstheme="minorHAnsi"/>
          <w:sz w:val="22"/>
          <w:szCs w:val="22"/>
        </w:rPr>
        <w:t xml:space="preserve"> means </w:t>
      </w:r>
      <w:r w:rsidRPr="001F6858">
        <w:rPr>
          <w:rFonts w:asciiTheme="minorHAnsi" w:hAnsiTheme="minorHAnsi" w:cstheme="minorHAnsi"/>
          <w:color w:val="000000"/>
          <w:sz w:val="22"/>
          <w:szCs w:val="22"/>
        </w:rPr>
        <w:t xml:space="preserve">black toner (excluding highlight color toner), black developer, copy Cartridges, and, if applicable, fuser agent required to make impressions.  For full color </w:t>
      </w:r>
      <w:r w:rsidRPr="001F6858">
        <w:rPr>
          <w:rFonts w:asciiTheme="minorHAnsi" w:hAnsiTheme="minorHAnsi" w:cstheme="minorHAnsi"/>
          <w:color w:val="000000"/>
          <w:sz w:val="22"/>
          <w:szCs w:val="22"/>
        </w:rPr>
        <w:lastRenderedPageBreak/>
        <w:t xml:space="preserve">Equipment, Consumables also includes </w:t>
      </w:r>
      <w:r w:rsidRPr="001F6858">
        <w:rPr>
          <w:rFonts w:asciiTheme="minorHAnsi" w:hAnsiTheme="minorHAnsi" w:cstheme="minorHAnsi"/>
          <w:sz w:val="22"/>
          <w:szCs w:val="22"/>
        </w:rPr>
        <w:t xml:space="preserve">color toner and developer.  For Equipment identified as “Phaser”, Consumables also may include, if applicable, black solid ink, color sold ink, imaging units, waste cartridges, transfer rolls, transfer belts, transfer units, belt cleaner, maintenance kits, print Cartridges, drum Cartridges, waste trays and cleaning kits.  Unless otherwise set forth in an Order or Exhibit A, Consumables excludes paper, and highlight color toner.  </w:t>
      </w:r>
    </w:p>
    <w:p w14:paraId="01DC08D6" w14:textId="77777777" w:rsidR="00E827DD" w:rsidRPr="001F6858" w:rsidRDefault="004A4CCA"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 xml:space="preserve">“Country Participation Agreement” </w:t>
      </w:r>
      <w:r w:rsidRPr="001F6858">
        <w:rPr>
          <w:rFonts w:asciiTheme="minorHAnsi" w:hAnsiTheme="minorHAnsi" w:cstheme="minorHAnsi"/>
          <w:sz w:val="22"/>
          <w:szCs w:val="22"/>
        </w:rPr>
        <w:t xml:space="preserve">means an agreement in the form of </w:t>
      </w:r>
      <w:r w:rsidRPr="001F6858">
        <w:rPr>
          <w:rFonts w:asciiTheme="minorHAnsi" w:hAnsiTheme="minorHAnsi" w:cstheme="minorHAnsi"/>
          <w:b/>
          <w:sz w:val="22"/>
          <w:szCs w:val="22"/>
        </w:rPr>
        <w:t>Exhibit I</w:t>
      </w:r>
      <w:r w:rsidRPr="001F6858">
        <w:rPr>
          <w:rFonts w:asciiTheme="minorHAnsi" w:hAnsiTheme="minorHAnsi" w:cstheme="minorHAnsi"/>
          <w:sz w:val="22"/>
          <w:szCs w:val="22"/>
        </w:rPr>
        <w:t xml:space="preserve"> attached to this A</w:t>
      </w:r>
      <w:r w:rsidR="00401D82" w:rsidRPr="001F6858">
        <w:rPr>
          <w:rFonts w:asciiTheme="minorHAnsi" w:hAnsiTheme="minorHAnsi" w:cstheme="minorHAnsi"/>
          <w:sz w:val="22"/>
          <w:szCs w:val="22"/>
        </w:rPr>
        <w:t>ward</w:t>
      </w:r>
      <w:r w:rsidRPr="001F6858">
        <w:rPr>
          <w:rFonts w:asciiTheme="minorHAnsi" w:hAnsiTheme="minorHAnsi" w:cstheme="minorHAnsi"/>
          <w:sz w:val="22"/>
          <w:szCs w:val="22"/>
        </w:rPr>
        <w:t xml:space="preserve"> that is signed by the Parties or their respective Affiliates and that incorporates the terms of this A</w:t>
      </w:r>
      <w:r w:rsidR="009A1218" w:rsidRPr="001F6858">
        <w:rPr>
          <w:rFonts w:asciiTheme="minorHAnsi" w:hAnsiTheme="minorHAnsi" w:cstheme="minorHAnsi"/>
          <w:sz w:val="22"/>
          <w:szCs w:val="22"/>
        </w:rPr>
        <w:t>ward</w:t>
      </w:r>
      <w:r w:rsidRPr="001F6858">
        <w:rPr>
          <w:rFonts w:asciiTheme="minorHAnsi" w:hAnsiTheme="minorHAnsi" w:cstheme="minorHAnsi"/>
          <w:sz w:val="22"/>
          <w:szCs w:val="22"/>
        </w:rPr>
        <w:t xml:space="preserve">, including any additions and modifications to these terms set forth in the Country Participation Agreement that are required in order to do business in an applicable country or in a group of countries (e.g., Western Europe) due to legal, tax or business reasons.  </w:t>
      </w:r>
    </w:p>
    <w:p w14:paraId="714BB8C1" w14:textId="77777777" w:rsidR="004A4CCA" w:rsidRPr="001F6858" w:rsidRDefault="004A4CCA"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 xml:space="preserve">“Customer Assets” </w:t>
      </w:r>
      <w:r w:rsidRPr="001F6858">
        <w:rPr>
          <w:rFonts w:asciiTheme="minorHAnsi" w:hAnsiTheme="minorHAnsi" w:cstheme="minorHAnsi"/>
          <w:sz w:val="22"/>
          <w:szCs w:val="22"/>
        </w:rPr>
        <w:t>means all Customer Equipment, Customer Software and/or work space owned, leased, rented, licensed and/or controlled by Customer and any services utilized by Customer that Customer makes available to Xerox to enable Xerox to provide Products or perform Services</w:t>
      </w:r>
      <w:r w:rsidR="00401D82" w:rsidRPr="001F6858">
        <w:rPr>
          <w:rFonts w:asciiTheme="minorHAnsi" w:hAnsiTheme="minorHAnsi" w:cstheme="minorHAnsi"/>
          <w:sz w:val="22"/>
          <w:szCs w:val="22"/>
        </w:rPr>
        <w:t xml:space="preserve"> under this Award</w:t>
      </w:r>
      <w:r w:rsidRPr="001F6858">
        <w:rPr>
          <w:rFonts w:asciiTheme="minorHAnsi" w:hAnsiTheme="minorHAnsi" w:cstheme="minorHAnsi"/>
          <w:sz w:val="22"/>
          <w:szCs w:val="22"/>
        </w:rPr>
        <w:t>.</w:t>
      </w:r>
    </w:p>
    <w:p w14:paraId="00FBBB1B" w14:textId="77777777" w:rsidR="004A4CCA" w:rsidRPr="001F6858" w:rsidRDefault="004A4CCA"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“Customer Content”</w:t>
      </w:r>
      <w:r w:rsidRPr="001F6858">
        <w:rPr>
          <w:rFonts w:asciiTheme="minorHAnsi" w:hAnsiTheme="minorHAnsi" w:cstheme="minorHAnsi"/>
          <w:sz w:val="22"/>
          <w:szCs w:val="22"/>
        </w:rPr>
        <w:t xml:space="preserve"> means documents, materials and/or data that Customer provides in hard copy or electronic format to Xerox, including personally identifiable information of Customer, Customer’s employees and/or Customer’s customers, in order for Xerox to perform Services or provide Products under </w:t>
      </w:r>
      <w:r w:rsidR="00401D82" w:rsidRPr="001F6858">
        <w:rPr>
          <w:rFonts w:asciiTheme="minorHAnsi" w:hAnsiTheme="minorHAnsi" w:cstheme="minorHAnsi"/>
          <w:sz w:val="22"/>
          <w:szCs w:val="22"/>
        </w:rPr>
        <w:t>this Award</w:t>
      </w:r>
      <w:r w:rsidRPr="001F6858">
        <w:rPr>
          <w:rFonts w:asciiTheme="minorHAnsi" w:hAnsiTheme="minorHAnsi" w:cstheme="minorHAnsi"/>
          <w:sz w:val="22"/>
          <w:szCs w:val="22"/>
        </w:rPr>
        <w:t>.</w:t>
      </w:r>
    </w:p>
    <w:p w14:paraId="5445B015" w14:textId="77777777" w:rsidR="004A4CCA" w:rsidRPr="001F6858" w:rsidRDefault="004A4CCA"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 xml:space="preserve">“Customer Equipment” </w:t>
      </w:r>
      <w:r w:rsidRPr="001F6858">
        <w:rPr>
          <w:rFonts w:asciiTheme="minorHAnsi" w:hAnsiTheme="minorHAnsi" w:cstheme="minorHAnsi"/>
          <w:sz w:val="22"/>
          <w:szCs w:val="22"/>
        </w:rPr>
        <w:t>means the personal property, including equipment, fixtures and/or furniture controlled by Customer, which Xerox needs to use or access to enable Xerox to perform any Services or provide Products under</w:t>
      </w:r>
      <w:r w:rsidR="00401D82" w:rsidRPr="001F6858">
        <w:rPr>
          <w:rFonts w:asciiTheme="minorHAnsi" w:hAnsiTheme="minorHAnsi" w:cstheme="minorHAnsi"/>
          <w:sz w:val="22"/>
          <w:szCs w:val="22"/>
        </w:rPr>
        <w:t xml:space="preserve"> this Award</w:t>
      </w:r>
      <w:r w:rsidRPr="001F6858">
        <w:rPr>
          <w:rFonts w:asciiTheme="minorHAnsi" w:hAnsiTheme="minorHAnsi" w:cstheme="minorHAnsi"/>
          <w:sz w:val="22"/>
          <w:szCs w:val="22"/>
        </w:rPr>
        <w:t>.</w:t>
      </w:r>
    </w:p>
    <w:p w14:paraId="1080F518" w14:textId="77777777" w:rsidR="004A4CCA" w:rsidRPr="001F6858" w:rsidRDefault="004A4CCA"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 xml:space="preserve">“Customer Facilities” </w:t>
      </w:r>
      <w:r w:rsidRPr="001F6858">
        <w:rPr>
          <w:rFonts w:asciiTheme="minorHAnsi" w:hAnsiTheme="minorHAnsi" w:cstheme="minorHAnsi"/>
          <w:sz w:val="22"/>
          <w:szCs w:val="22"/>
        </w:rPr>
        <w:t>means those facilities controlled by Customer where Xerox performs Services or provides Products.</w:t>
      </w:r>
    </w:p>
    <w:p w14:paraId="3E474208" w14:textId="77777777" w:rsidR="004A4CCA" w:rsidRPr="001F6858" w:rsidRDefault="004A4CCA"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 xml:space="preserve">“Customer IP” </w:t>
      </w:r>
      <w:r w:rsidRPr="001F6858">
        <w:rPr>
          <w:rFonts w:asciiTheme="minorHAnsi" w:hAnsiTheme="minorHAnsi" w:cstheme="minorHAnsi"/>
          <w:sz w:val="22"/>
          <w:szCs w:val="22"/>
        </w:rPr>
        <w:t>means all intellectual property and associated intellectual property rights including patent, trademark, service mark, copyright, trade dress, logo and trade secret rights which exist and belong to Customer as of the Effective Date or that may be created by or on behalf of</w:t>
      </w:r>
      <w:r w:rsidRPr="001F6858">
        <w:rPr>
          <w:rFonts w:asciiTheme="minorHAnsi" w:hAnsiTheme="minorHAnsi" w:cstheme="minorHAnsi"/>
          <w:b/>
          <w:sz w:val="22"/>
          <w:szCs w:val="22"/>
        </w:rPr>
        <w:t xml:space="preserve"> </w:t>
      </w:r>
      <w:r w:rsidRPr="001F6858">
        <w:rPr>
          <w:rFonts w:asciiTheme="minorHAnsi" w:hAnsiTheme="minorHAnsi" w:cstheme="minorHAnsi"/>
          <w:sz w:val="22"/>
          <w:szCs w:val="22"/>
        </w:rPr>
        <w:t>Customer after the Effective Date, excluding Xerox Confidential Information.</w:t>
      </w:r>
    </w:p>
    <w:p w14:paraId="4EBCFC1B" w14:textId="77777777" w:rsidR="004A4CCA" w:rsidRPr="001F6858" w:rsidRDefault="004A4CCA"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 xml:space="preserve">“Customer Software” </w:t>
      </w:r>
      <w:r w:rsidRPr="001F6858">
        <w:rPr>
          <w:rFonts w:asciiTheme="minorHAnsi" w:hAnsiTheme="minorHAnsi" w:cstheme="minorHAnsi"/>
          <w:sz w:val="22"/>
          <w:szCs w:val="22"/>
        </w:rPr>
        <w:t xml:space="preserve">means any software owned or controlled by Customer that Xerox is authorized by Customer to use or access to enable Xerox to perform any Services or provide Products as set forth in </w:t>
      </w:r>
      <w:r w:rsidR="00401D82" w:rsidRPr="001F6858">
        <w:rPr>
          <w:rFonts w:asciiTheme="minorHAnsi" w:hAnsiTheme="minorHAnsi" w:cstheme="minorHAnsi"/>
          <w:sz w:val="22"/>
          <w:szCs w:val="22"/>
        </w:rPr>
        <w:t>this Award</w:t>
      </w:r>
      <w:r w:rsidRPr="001F6858">
        <w:rPr>
          <w:rFonts w:asciiTheme="minorHAnsi" w:hAnsiTheme="minorHAnsi" w:cstheme="minorHAnsi"/>
          <w:sz w:val="22"/>
          <w:szCs w:val="22"/>
        </w:rPr>
        <w:t>.</w:t>
      </w:r>
    </w:p>
    <w:p w14:paraId="4320716C" w14:textId="77777777" w:rsidR="00E827DD" w:rsidRPr="001F6858" w:rsidRDefault="004A4CCA"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“Date of Installation”</w:t>
      </w:r>
      <w:r w:rsidRPr="001F6858">
        <w:rPr>
          <w:rFonts w:asciiTheme="minorHAnsi" w:hAnsiTheme="minorHAnsi" w:cstheme="minorHAnsi"/>
          <w:sz w:val="22"/>
          <w:szCs w:val="22"/>
        </w:rPr>
        <w:t xml:space="preserve"> means</w:t>
      </w:r>
      <w:r w:rsidRPr="001F6858">
        <w:rPr>
          <w:rFonts w:asciiTheme="minorHAnsi" w:hAnsiTheme="minorHAnsi" w:cstheme="minorHAnsi"/>
          <w:color w:val="000000"/>
          <w:sz w:val="22"/>
          <w:szCs w:val="22"/>
        </w:rPr>
        <w:t>: (a) for Equipment (or Third Party Equipment) installed by Xerox</w:t>
      </w:r>
      <w:r w:rsidR="000421FD" w:rsidRPr="001F6858">
        <w:rPr>
          <w:rFonts w:asciiTheme="minorHAnsi" w:hAnsiTheme="minorHAnsi" w:cstheme="minorHAnsi"/>
          <w:color w:val="000000"/>
          <w:sz w:val="22"/>
          <w:szCs w:val="22"/>
        </w:rPr>
        <w:t>,</w:t>
      </w:r>
      <w:r w:rsidRPr="001F6858">
        <w:rPr>
          <w:rFonts w:asciiTheme="minorHAnsi" w:hAnsiTheme="minorHAnsi" w:cstheme="minorHAnsi"/>
          <w:color w:val="000000"/>
          <w:sz w:val="22"/>
          <w:szCs w:val="22"/>
        </w:rPr>
        <w:t xml:space="preserve"> the date of delivery (subject to reasonable installation processes, e.g., plugging in and powering up the Equipment and running standard routines according to the applicable Documentation and validation in accordance with standard operating procedures), and is available for Customer’s use; and (b) for Equipment (or Third Party Equipment) designated as “Customer Installable,” the Equipment (or Third Party Equipment) delivery date.</w:t>
      </w:r>
    </w:p>
    <w:p w14:paraId="4EAC1F5D" w14:textId="77777777" w:rsidR="004A4CCA" w:rsidRPr="001F6858" w:rsidRDefault="004A4CCA"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“Diagnostic Software”</w:t>
      </w:r>
      <w:r w:rsidRPr="001F6858">
        <w:rPr>
          <w:rFonts w:asciiTheme="minorHAnsi" w:hAnsiTheme="minorHAnsi" w:cstheme="minorHAnsi"/>
          <w:sz w:val="22"/>
          <w:szCs w:val="22"/>
        </w:rPr>
        <w:t xml:space="preserve"> means Software embedded in or loaded onto Equipment and intended for diagnosis or evaluation of the unit’s operation by Xerox.</w:t>
      </w:r>
    </w:p>
    <w:p w14:paraId="3C3C188A" w14:textId="77777777" w:rsidR="004A4CCA" w:rsidRPr="001F6858" w:rsidRDefault="004A4CCA"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lastRenderedPageBreak/>
        <w:t xml:space="preserve">“Documentation” </w:t>
      </w:r>
      <w:r w:rsidRPr="001F6858">
        <w:rPr>
          <w:rFonts w:asciiTheme="minorHAnsi" w:hAnsiTheme="minorHAnsi" w:cstheme="minorHAnsi"/>
          <w:sz w:val="22"/>
          <w:szCs w:val="22"/>
        </w:rPr>
        <w:t>means all manuals, brochures, specifications, information and software descriptions, in electronic, printed or camera-ready form, and related materials customarily provided by Xerox for use with certain Products and/or Services.</w:t>
      </w:r>
    </w:p>
    <w:p w14:paraId="6886333B" w14:textId="77777777" w:rsidR="000421FD" w:rsidRPr="001F6858" w:rsidRDefault="000421FD"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“eMPS Team” or “eMPS team”</w:t>
      </w:r>
      <w:r w:rsidRPr="001F6858">
        <w:rPr>
          <w:rFonts w:asciiTheme="minorHAnsi" w:hAnsiTheme="minorHAnsi" w:cstheme="minorHAnsi"/>
          <w:sz w:val="22"/>
          <w:szCs w:val="22"/>
        </w:rPr>
        <w:t xml:space="preserve"> </w:t>
      </w:r>
      <w:r w:rsidR="00F72579" w:rsidRPr="001F6858">
        <w:rPr>
          <w:rFonts w:asciiTheme="minorHAnsi" w:hAnsiTheme="minorHAnsi" w:cstheme="minorHAnsi"/>
          <w:sz w:val="22"/>
          <w:szCs w:val="22"/>
        </w:rPr>
        <w:t>means</w:t>
      </w:r>
      <w:r w:rsidRPr="001F6858">
        <w:rPr>
          <w:rFonts w:asciiTheme="minorHAnsi" w:hAnsiTheme="minorHAnsi" w:cstheme="minorHAnsi"/>
          <w:sz w:val="22"/>
          <w:szCs w:val="22"/>
        </w:rPr>
        <w:t xml:space="preserve"> NGSC and Xerox employees </w:t>
      </w:r>
      <w:r w:rsidR="00F72579" w:rsidRPr="001F6858">
        <w:rPr>
          <w:rFonts w:asciiTheme="minorHAnsi" w:hAnsiTheme="minorHAnsi" w:cstheme="minorHAnsi"/>
          <w:sz w:val="22"/>
          <w:szCs w:val="22"/>
        </w:rPr>
        <w:t>working to</w:t>
      </w:r>
      <w:r w:rsidR="002B1E8D" w:rsidRPr="001F6858">
        <w:rPr>
          <w:rFonts w:asciiTheme="minorHAnsi" w:hAnsiTheme="minorHAnsi" w:cstheme="minorHAnsi"/>
          <w:sz w:val="22"/>
          <w:szCs w:val="22"/>
        </w:rPr>
        <w:t xml:space="preserve">gether </w:t>
      </w:r>
      <w:r w:rsidR="00F72579" w:rsidRPr="001F6858">
        <w:rPr>
          <w:rFonts w:asciiTheme="minorHAnsi" w:hAnsiTheme="minorHAnsi" w:cstheme="minorHAnsi"/>
          <w:sz w:val="22"/>
          <w:szCs w:val="22"/>
        </w:rPr>
        <w:t>under this Award.</w:t>
      </w:r>
    </w:p>
    <w:p w14:paraId="7F685B1C" w14:textId="77777777" w:rsidR="004A4CCA" w:rsidRPr="001F6858" w:rsidRDefault="004A4CCA"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“Equipment”</w:t>
      </w:r>
      <w:r w:rsidRPr="001F6858">
        <w:rPr>
          <w:rFonts w:asciiTheme="minorHAnsi" w:hAnsiTheme="minorHAnsi" w:cstheme="minorHAnsi"/>
          <w:sz w:val="22"/>
          <w:szCs w:val="22"/>
        </w:rPr>
        <w:t xml:space="preserve"> means Xerox-branded equipment.</w:t>
      </w:r>
    </w:p>
    <w:p w14:paraId="617C4AF7" w14:textId="77777777" w:rsidR="00401D82" w:rsidRPr="001F6858" w:rsidRDefault="004A4CCA"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sz w:val="22"/>
          <w:szCs w:val="22"/>
        </w:rPr>
        <w:t>“</w:t>
      </w:r>
      <w:r w:rsidRPr="001F6858">
        <w:rPr>
          <w:rFonts w:asciiTheme="minorHAnsi" w:hAnsiTheme="minorHAnsi" w:cstheme="minorHAnsi"/>
          <w:b/>
          <w:sz w:val="22"/>
          <w:szCs w:val="22"/>
        </w:rPr>
        <w:t>IPv6</w:t>
      </w:r>
      <w:r w:rsidRPr="001F6858">
        <w:rPr>
          <w:rFonts w:asciiTheme="minorHAnsi" w:hAnsiTheme="minorHAnsi" w:cstheme="minorHAnsi"/>
          <w:sz w:val="22"/>
          <w:szCs w:val="22"/>
        </w:rPr>
        <w:t xml:space="preserve">” means the standard known as Internet Protocol version 6 which can be found at </w:t>
      </w:r>
      <w:hyperlink r:id="rId11" w:history="1">
        <w:r w:rsidRPr="001F6858">
          <w:rPr>
            <w:rFonts w:asciiTheme="minorHAnsi" w:hAnsiTheme="minorHAnsi" w:cstheme="minorHAnsi"/>
            <w:sz w:val="22"/>
            <w:szCs w:val="22"/>
          </w:rPr>
          <w:t>http://www.antd.nist.gov/usgv6/</w:t>
        </w:r>
      </w:hyperlink>
      <w:r w:rsidRPr="001F6858">
        <w:rPr>
          <w:rFonts w:asciiTheme="minorHAnsi" w:hAnsiTheme="minorHAnsi" w:cstheme="minorHAnsi"/>
          <w:sz w:val="22"/>
          <w:szCs w:val="22"/>
        </w:rPr>
        <w:t>.</w:t>
      </w:r>
    </w:p>
    <w:p w14:paraId="7854C111" w14:textId="77777777" w:rsidR="004A4CCA" w:rsidRPr="001F6858" w:rsidRDefault="002B1E8D"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w:t>
      </w:r>
      <w:r w:rsidR="004A4CCA" w:rsidRPr="001F6858">
        <w:rPr>
          <w:rFonts w:asciiTheme="minorHAnsi" w:hAnsiTheme="minorHAnsi" w:cstheme="minorHAnsi"/>
          <w:b/>
          <w:sz w:val="22"/>
          <w:szCs w:val="22"/>
        </w:rPr>
        <w:t>Maintenance Releases</w:t>
      </w:r>
      <w:r w:rsidRPr="001F6858">
        <w:rPr>
          <w:rFonts w:asciiTheme="minorHAnsi" w:hAnsiTheme="minorHAnsi" w:cstheme="minorHAnsi"/>
          <w:b/>
          <w:sz w:val="22"/>
          <w:szCs w:val="22"/>
        </w:rPr>
        <w:t>”</w:t>
      </w:r>
      <w:r w:rsidR="004A4CCA" w:rsidRPr="001F6858">
        <w:rPr>
          <w:rFonts w:asciiTheme="minorHAnsi" w:hAnsiTheme="minorHAnsi" w:cstheme="minorHAnsi"/>
          <w:b/>
          <w:sz w:val="22"/>
          <w:szCs w:val="22"/>
        </w:rPr>
        <w:t xml:space="preserve"> </w:t>
      </w:r>
      <w:r w:rsidR="004A4CCA" w:rsidRPr="001F6858">
        <w:rPr>
          <w:rFonts w:asciiTheme="minorHAnsi" w:hAnsiTheme="minorHAnsi" w:cstheme="minorHAnsi"/>
          <w:sz w:val="22"/>
          <w:szCs w:val="22"/>
        </w:rPr>
        <w:t xml:space="preserve">means new releases of the Base Software or Application Software that </w:t>
      </w:r>
      <w:r w:rsidRPr="001F6858">
        <w:rPr>
          <w:rFonts w:asciiTheme="minorHAnsi" w:hAnsiTheme="minorHAnsi" w:cstheme="minorHAnsi"/>
          <w:sz w:val="22"/>
          <w:szCs w:val="22"/>
        </w:rPr>
        <w:t xml:space="preserve">primarily </w:t>
      </w:r>
      <w:r w:rsidR="004A4CCA" w:rsidRPr="001F6858">
        <w:rPr>
          <w:rFonts w:asciiTheme="minorHAnsi" w:hAnsiTheme="minorHAnsi" w:cstheme="minorHAnsi"/>
          <w:sz w:val="22"/>
          <w:szCs w:val="22"/>
        </w:rPr>
        <w:t>incorporate coding error fixes, security updates</w:t>
      </w:r>
      <w:r w:rsidR="00A44987" w:rsidRPr="001F6858">
        <w:rPr>
          <w:rFonts w:asciiTheme="minorHAnsi" w:hAnsiTheme="minorHAnsi" w:cstheme="minorHAnsi"/>
          <w:sz w:val="22"/>
          <w:szCs w:val="22"/>
        </w:rPr>
        <w:t xml:space="preserve"> and patches</w:t>
      </w:r>
      <w:r w:rsidR="004A4CCA" w:rsidRPr="001F6858">
        <w:rPr>
          <w:rFonts w:asciiTheme="minorHAnsi" w:hAnsiTheme="minorHAnsi" w:cstheme="minorHAnsi"/>
          <w:sz w:val="22"/>
          <w:szCs w:val="22"/>
        </w:rPr>
        <w:t>, and bug fixes, and any other update.</w:t>
      </w:r>
      <w:r w:rsidR="00C9684E" w:rsidRPr="001F6858">
        <w:rPr>
          <w:rFonts w:asciiTheme="minorHAnsi" w:hAnsiTheme="minorHAnsi" w:cstheme="minorHAnsi"/>
          <w:sz w:val="22"/>
          <w:szCs w:val="22"/>
        </w:rPr>
        <w:t xml:space="preserve">  </w:t>
      </w:r>
    </w:p>
    <w:p w14:paraId="667F931F" w14:textId="77777777" w:rsidR="00B0116F" w:rsidRPr="001F6858" w:rsidRDefault="002B1E8D"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w:t>
      </w:r>
      <w:r w:rsidR="004A4CCA" w:rsidRPr="001F6858">
        <w:rPr>
          <w:rFonts w:asciiTheme="minorHAnsi" w:hAnsiTheme="minorHAnsi" w:cstheme="minorHAnsi"/>
          <w:b/>
          <w:sz w:val="22"/>
          <w:szCs w:val="22"/>
        </w:rPr>
        <w:t>Northrop Grumman</w:t>
      </w:r>
      <w:r w:rsidR="004A4CCA" w:rsidRPr="001F6858">
        <w:rPr>
          <w:rFonts w:asciiTheme="minorHAnsi" w:hAnsiTheme="minorHAnsi" w:cstheme="minorHAnsi"/>
          <w:sz w:val="22"/>
          <w:szCs w:val="22"/>
        </w:rPr>
        <w:t xml:space="preserve">” means NGSC and its Affiliates for purposes of this Corporate Award document.  In Order(s) issued under this Corporate Award by an Affiliate, “Northrop Grumman” means NGSC or the NGSC Affiliate identified on the face of the Order.  </w:t>
      </w:r>
    </w:p>
    <w:p w14:paraId="473C0678" w14:textId="77777777" w:rsidR="005A0638" w:rsidRPr="001F6858" w:rsidRDefault="005F5FE3" w:rsidP="00695370">
      <w:pPr>
        <w:numPr>
          <w:ilvl w:val="1"/>
          <w:numId w:val="1"/>
        </w:numPr>
        <w:tabs>
          <w:tab w:val="clear" w:pos="1620"/>
        </w:tabs>
        <w:spacing w:after="120"/>
        <w:ind w:left="1260" w:hanging="540"/>
        <w:jc w:val="both"/>
        <w:rPr>
          <w:rStyle w:val="CommentReference"/>
          <w:rFonts w:asciiTheme="minorHAnsi" w:hAnsiTheme="minorHAnsi" w:cstheme="minorHAnsi"/>
          <w:sz w:val="22"/>
          <w:szCs w:val="22"/>
        </w:rPr>
      </w:pPr>
      <w:r w:rsidRPr="001F6858">
        <w:rPr>
          <w:rFonts w:asciiTheme="minorHAnsi" w:hAnsiTheme="minorHAnsi" w:cstheme="minorHAnsi"/>
          <w:sz w:val="22"/>
          <w:szCs w:val="22"/>
        </w:rPr>
        <w:t>“</w:t>
      </w:r>
      <w:r w:rsidR="00D66A88" w:rsidRPr="001F6858">
        <w:rPr>
          <w:rFonts w:asciiTheme="minorHAnsi" w:hAnsiTheme="minorHAnsi" w:cstheme="minorHAnsi"/>
          <w:b/>
          <w:sz w:val="22"/>
          <w:szCs w:val="22"/>
        </w:rPr>
        <w:t>O</w:t>
      </w:r>
      <w:r w:rsidRPr="001F6858">
        <w:rPr>
          <w:rFonts w:asciiTheme="minorHAnsi" w:hAnsiTheme="minorHAnsi" w:cstheme="minorHAnsi"/>
          <w:b/>
          <w:sz w:val="22"/>
          <w:szCs w:val="22"/>
        </w:rPr>
        <w:t>rder</w:t>
      </w:r>
      <w:r w:rsidR="00641847" w:rsidRPr="001F6858">
        <w:rPr>
          <w:rFonts w:asciiTheme="minorHAnsi" w:hAnsiTheme="minorHAnsi" w:cstheme="minorHAnsi"/>
          <w:b/>
          <w:sz w:val="22"/>
          <w:szCs w:val="22"/>
        </w:rPr>
        <w:t>” or “Purchase Order</w:t>
      </w:r>
      <w:r w:rsidRPr="001F6858">
        <w:rPr>
          <w:rFonts w:asciiTheme="minorHAnsi" w:hAnsiTheme="minorHAnsi" w:cstheme="minorHAnsi"/>
          <w:sz w:val="22"/>
          <w:szCs w:val="22"/>
        </w:rPr>
        <w:t>”</w:t>
      </w:r>
      <w:r w:rsidR="00D66A88" w:rsidRPr="001F6858">
        <w:rPr>
          <w:rFonts w:asciiTheme="minorHAnsi" w:hAnsiTheme="minorHAnsi" w:cstheme="minorHAnsi"/>
          <w:sz w:val="22"/>
          <w:szCs w:val="22"/>
        </w:rPr>
        <w:t xml:space="preserve"> means the</w:t>
      </w:r>
      <w:r w:rsidR="00056444" w:rsidRPr="001F6858">
        <w:rPr>
          <w:rFonts w:asciiTheme="minorHAnsi" w:hAnsiTheme="minorHAnsi" w:cstheme="minorHAnsi"/>
          <w:sz w:val="22"/>
          <w:szCs w:val="22"/>
        </w:rPr>
        <w:t xml:space="preserve"> written</w:t>
      </w:r>
      <w:r w:rsidR="00D66A88" w:rsidRPr="001F6858">
        <w:rPr>
          <w:rFonts w:asciiTheme="minorHAnsi" w:hAnsiTheme="minorHAnsi" w:cstheme="minorHAnsi"/>
          <w:sz w:val="22"/>
          <w:szCs w:val="22"/>
        </w:rPr>
        <w:t xml:space="preserve"> instrument of contracting utilized by </w:t>
      </w:r>
      <w:r w:rsidR="00DD5493" w:rsidRPr="001F6858">
        <w:rPr>
          <w:rFonts w:asciiTheme="minorHAnsi" w:hAnsiTheme="minorHAnsi" w:cstheme="minorHAnsi"/>
          <w:sz w:val="22"/>
          <w:szCs w:val="22"/>
        </w:rPr>
        <w:t>Customer</w:t>
      </w:r>
      <w:r w:rsidR="009836C5" w:rsidRPr="001F6858">
        <w:rPr>
          <w:rFonts w:asciiTheme="minorHAnsi" w:hAnsiTheme="minorHAnsi" w:cstheme="minorHAnsi"/>
          <w:sz w:val="22"/>
          <w:szCs w:val="22"/>
        </w:rPr>
        <w:t xml:space="preserve"> </w:t>
      </w:r>
      <w:r w:rsidR="00D66A88" w:rsidRPr="001F6858">
        <w:rPr>
          <w:rFonts w:asciiTheme="minorHAnsi" w:hAnsiTheme="minorHAnsi" w:cstheme="minorHAnsi"/>
          <w:sz w:val="22"/>
          <w:szCs w:val="22"/>
        </w:rPr>
        <w:t xml:space="preserve">to </w:t>
      </w:r>
      <w:r w:rsidR="00056444" w:rsidRPr="001F6858">
        <w:rPr>
          <w:rFonts w:asciiTheme="minorHAnsi" w:hAnsiTheme="minorHAnsi" w:cstheme="minorHAnsi"/>
          <w:sz w:val="22"/>
          <w:szCs w:val="22"/>
        </w:rPr>
        <w:t xml:space="preserve">acquire </w:t>
      </w:r>
      <w:r w:rsidR="007A6DA2" w:rsidRPr="001F6858">
        <w:rPr>
          <w:rFonts w:asciiTheme="minorHAnsi" w:hAnsiTheme="minorHAnsi" w:cstheme="minorHAnsi"/>
          <w:sz w:val="22"/>
          <w:szCs w:val="22"/>
        </w:rPr>
        <w:t>Services</w:t>
      </w:r>
      <w:r w:rsidR="00056444" w:rsidRPr="001F6858">
        <w:rPr>
          <w:rFonts w:asciiTheme="minorHAnsi" w:hAnsiTheme="minorHAnsi" w:cstheme="minorHAnsi"/>
          <w:sz w:val="22"/>
          <w:szCs w:val="22"/>
        </w:rPr>
        <w:t xml:space="preserve"> from </w:t>
      </w:r>
      <w:r w:rsidR="00D66A88" w:rsidRPr="001F6858">
        <w:rPr>
          <w:rFonts w:asciiTheme="minorHAnsi" w:hAnsiTheme="minorHAnsi" w:cstheme="minorHAnsi"/>
          <w:sz w:val="22"/>
          <w:szCs w:val="22"/>
        </w:rPr>
        <w:t xml:space="preserve">Seller </w:t>
      </w:r>
      <w:r w:rsidR="00056444" w:rsidRPr="001F6858">
        <w:rPr>
          <w:rFonts w:asciiTheme="minorHAnsi" w:hAnsiTheme="minorHAnsi" w:cstheme="minorHAnsi"/>
          <w:sz w:val="22"/>
          <w:szCs w:val="22"/>
        </w:rPr>
        <w:t xml:space="preserve">under </w:t>
      </w:r>
      <w:r w:rsidR="00D66A88" w:rsidRPr="001F6858">
        <w:rPr>
          <w:rFonts w:asciiTheme="minorHAnsi" w:hAnsiTheme="minorHAnsi" w:cstheme="minorHAnsi"/>
          <w:sz w:val="22"/>
          <w:szCs w:val="22"/>
        </w:rPr>
        <w:t xml:space="preserve">this </w:t>
      </w:r>
      <w:r w:rsidR="003A70FB" w:rsidRPr="001F6858">
        <w:rPr>
          <w:rFonts w:asciiTheme="minorHAnsi" w:hAnsiTheme="minorHAnsi" w:cstheme="minorHAnsi"/>
          <w:sz w:val="22"/>
          <w:szCs w:val="22"/>
        </w:rPr>
        <w:t>Award.</w:t>
      </w:r>
      <w:r w:rsidR="00D66A88" w:rsidRPr="001F6858">
        <w:rPr>
          <w:rFonts w:asciiTheme="minorHAnsi" w:hAnsiTheme="minorHAnsi" w:cstheme="minorHAnsi"/>
          <w:sz w:val="22"/>
          <w:szCs w:val="22"/>
        </w:rPr>
        <w:t xml:space="preserve">  Any Order issued </w:t>
      </w:r>
      <w:r w:rsidR="00056444" w:rsidRPr="001F6858">
        <w:rPr>
          <w:rFonts w:asciiTheme="minorHAnsi" w:hAnsiTheme="minorHAnsi" w:cstheme="minorHAnsi"/>
          <w:sz w:val="22"/>
          <w:szCs w:val="22"/>
        </w:rPr>
        <w:t xml:space="preserve">under </w:t>
      </w:r>
      <w:r w:rsidR="00D66A88" w:rsidRPr="001F6858">
        <w:rPr>
          <w:rFonts w:asciiTheme="minorHAnsi" w:hAnsiTheme="minorHAnsi" w:cstheme="minorHAnsi"/>
          <w:sz w:val="22"/>
          <w:szCs w:val="22"/>
        </w:rPr>
        <w:t xml:space="preserve">this </w:t>
      </w:r>
      <w:r w:rsidR="007D6050" w:rsidRPr="001F6858">
        <w:rPr>
          <w:rFonts w:asciiTheme="minorHAnsi" w:hAnsiTheme="minorHAnsi" w:cstheme="minorHAnsi"/>
          <w:sz w:val="22"/>
          <w:szCs w:val="22"/>
        </w:rPr>
        <w:t>A</w:t>
      </w:r>
      <w:r w:rsidR="00CD212D" w:rsidRPr="001F6858">
        <w:rPr>
          <w:rFonts w:asciiTheme="minorHAnsi" w:hAnsiTheme="minorHAnsi" w:cstheme="minorHAnsi"/>
          <w:sz w:val="22"/>
          <w:szCs w:val="22"/>
        </w:rPr>
        <w:t>ward</w:t>
      </w:r>
      <w:r w:rsidR="00D66A88" w:rsidRPr="001F6858">
        <w:rPr>
          <w:rFonts w:asciiTheme="minorHAnsi" w:hAnsiTheme="minorHAnsi" w:cstheme="minorHAnsi"/>
          <w:sz w:val="22"/>
          <w:szCs w:val="22"/>
        </w:rPr>
        <w:t xml:space="preserve"> </w:t>
      </w:r>
      <w:r w:rsidR="00056444" w:rsidRPr="001F6858">
        <w:rPr>
          <w:rFonts w:asciiTheme="minorHAnsi" w:hAnsiTheme="minorHAnsi" w:cstheme="minorHAnsi"/>
          <w:sz w:val="22"/>
          <w:szCs w:val="22"/>
        </w:rPr>
        <w:t xml:space="preserve">and subject to its terms and conditions shall </w:t>
      </w:r>
      <w:r w:rsidR="00D66A88" w:rsidRPr="001F6858">
        <w:rPr>
          <w:rFonts w:asciiTheme="minorHAnsi" w:hAnsiTheme="minorHAnsi" w:cstheme="minorHAnsi"/>
          <w:sz w:val="22"/>
          <w:szCs w:val="22"/>
        </w:rPr>
        <w:t xml:space="preserve">reference this </w:t>
      </w:r>
      <w:r w:rsidR="007D6050" w:rsidRPr="001F6858">
        <w:rPr>
          <w:rFonts w:asciiTheme="minorHAnsi" w:hAnsiTheme="minorHAnsi" w:cstheme="minorHAnsi"/>
          <w:sz w:val="22"/>
          <w:szCs w:val="22"/>
        </w:rPr>
        <w:t>A</w:t>
      </w:r>
      <w:r w:rsidR="00CD212D" w:rsidRPr="001F6858">
        <w:rPr>
          <w:rFonts w:asciiTheme="minorHAnsi" w:hAnsiTheme="minorHAnsi" w:cstheme="minorHAnsi"/>
          <w:sz w:val="22"/>
          <w:szCs w:val="22"/>
        </w:rPr>
        <w:t>ward</w:t>
      </w:r>
      <w:r w:rsidR="00056444" w:rsidRPr="001F6858">
        <w:rPr>
          <w:rFonts w:asciiTheme="minorHAnsi" w:hAnsiTheme="minorHAnsi" w:cstheme="minorHAnsi"/>
          <w:sz w:val="22"/>
          <w:szCs w:val="22"/>
        </w:rPr>
        <w:t xml:space="preserve"> on the face of the Order</w:t>
      </w:r>
      <w:r w:rsidR="004C420D" w:rsidRPr="001F6858">
        <w:rPr>
          <w:rFonts w:asciiTheme="minorHAnsi" w:hAnsiTheme="minorHAnsi" w:cstheme="minorHAnsi"/>
          <w:sz w:val="22"/>
          <w:szCs w:val="22"/>
        </w:rPr>
        <w:t xml:space="preserve"> </w:t>
      </w:r>
      <w:r w:rsidR="008D1ACB" w:rsidRPr="001F6858">
        <w:rPr>
          <w:rFonts w:asciiTheme="minorHAnsi" w:hAnsiTheme="minorHAnsi" w:cstheme="minorHAnsi"/>
          <w:sz w:val="22"/>
          <w:szCs w:val="22"/>
        </w:rPr>
        <w:t>and, as applicable, a Country Participation Agreement</w:t>
      </w:r>
      <w:r w:rsidR="004C1B77" w:rsidRPr="001F6858">
        <w:rPr>
          <w:rFonts w:asciiTheme="minorHAnsi" w:hAnsiTheme="minorHAnsi" w:cstheme="minorHAnsi"/>
          <w:sz w:val="22"/>
          <w:szCs w:val="22"/>
        </w:rPr>
        <w:t xml:space="preserve">. </w:t>
      </w:r>
    </w:p>
    <w:p w14:paraId="64D10D3F" w14:textId="77777777" w:rsidR="00556662" w:rsidRPr="001F6858" w:rsidRDefault="004A4CCA"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Output of Services</w:t>
      </w:r>
      <w:r w:rsidRPr="001F6858">
        <w:rPr>
          <w:rFonts w:asciiTheme="minorHAnsi" w:hAnsiTheme="minorHAnsi" w:cstheme="minorHAnsi"/>
          <w:sz w:val="22"/>
          <w:szCs w:val="22"/>
        </w:rPr>
        <w:t xml:space="preserve"> means electronic images created by scanning tangible Customer Content, all full or partial copies (tangible and intangible) of Customer Content, and all reports (other than Assessments) and other documentation created by Xerox and required to be delivered to Customer under an Order, but shall not include Software or Third Party Software.</w:t>
      </w:r>
    </w:p>
    <w:p w14:paraId="42F61A0E" w14:textId="77777777" w:rsidR="00BE3855" w:rsidRPr="001F6858" w:rsidRDefault="005F5FE3" w:rsidP="00695370">
      <w:pPr>
        <w:pStyle w:val="NormalDS"/>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sz w:val="22"/>
          <w:szCs w:val="22"/>
        </w:rPr>
        <w:t>“</w:t>
      </w:r>
      <w:r w:rsidRPr="001F6858">
        <w:rPr>
          <w:rFonts w:asciiTheme="minorHAnsi" w:hAnsiTheme="minorHAnsi" w:cstheme="minorHAnsi"/>
          <w:b/>
          <w:sz w:val="22"/>
          <w:szCs w:val="22"/>
        </w:rPr>
        <w:t>Personal Information</w:t>
      </w:r>
      <w:r w:rsidRPr="001F6858">
        <w:rPr>
          <w:rFonts w:asciiTheme="minorHAnsi" w:hAnsiTheme="minorHAnsi" w:cstheme="minorHAnsi"/>
          <w:sz w:val="22"/>
          <w:szCs w:val="22"/>
        </w:rPr>
        <w:t xml:space="preserve">” </w:t>
      </w:r>
      <w:r w:rsidR="00FF3486" w:rsidRPr="001F6858">
        <w:rPr>
          <w:rFonts w:asciiTheme="minorHAnsi" w:hAnsiTheme="minorHAnsi" w:cstheme="minorHAnsi"/>
          <w:sz w:val="22"/>
          <w:szCs w:val="22"/>
        </w:rPr>
        <w:t xml:space="preserve">means  </w:t>
      </w:r>
      <w:r w:rsidRPr="001F6858">
        <w:rPr>
          <w:rFonts w:asciiTheme="minorHAnsi" w:hAnsiTheme="minorHAnsi" w:cstheme="minorHAnsi"/>
          <w:sz w:val="22"/>
          <w:szCs w:val="22"/>
        </w:rPr>
        <w:t xml:space="preserve">any information relating to an identified or identifiable natural person (such as name, postal address, email address, telephone number, date of birth, Social Security number (or its equivalent), driver’s license number, account number, credit or debit card number, personal identification number, health or medical information, or any other unique identifier or one or more factors specific to the individual’s physical, physiological, mental, economic or social identity), whether such data is in individual or aggregate form and regardless of the media in which it is contained, that may be (i) disclosed at any time to </w:t>
      </w:r>
      <w:r w:rsidR="0042788E" w:rsidRPr="001F6858">
        <w:rPr>
          <w:rFonts w:asciiTheme="minorHAnsi" w:hAnsiTheme="minorHAnsi" w:cstheme="minorHAnsi"/>
          <w:sz w:val="22"/>
          <w:szCs w:val="22"/>
        </w:rPr>
        <w:t>Seller</w:t>
      </w:r>
      <w:r w:rsidRPr="001F6858">
        <w:rPr>
          <w:rFonts w:asciiTheme="minorHAnsi" w:hAnsiTheme="minorHAnsi" w:cstheme="minorHAnsi"/>
          <w:sz w:val="22"/>
          <w:szCs w:val="22"/>
        </w:rPr>
        <w:t xml:space="preserve"> or its Personnel by Northrop Grumman or its Personnel in anticipation of, in connection with or incidental to the performance of </w:t>
      </w:r>
      <w:r w:rsidR="00FF3486" w:rsidRPr="001F6858">
        <w:rPr>
          <w:rFonts w:asciiTheme="minorHAnsi" w:hAnsiTheme="minorHAnsi" w:cstheme="minorHAnsi"/>
          <w:sz w:val="22"/>
          <w:szCs w:val="22"/>
        </w:rPr>
        <w:t xml:space="preserve">Services </w:t>
      </w:r>
      <w:r w:rsidRPr="001F6858">
        <w:rPr>
          <w:rFonts w:asciiTheme="minorHAnsi" w:hAnsiTheme="minorHAnsi" w:cstheme="minorHAnsi"/>
          <w:sz w:val="22"/>
          <w:szCs w:val="22"/>
        </w:rPr>
        <w:t xml:space="preserve">for or on behalf of Northrop Grumman; (ii) Processed at any time by </w:t>
      </w:r>
      <w:r w:rsidR="0042788E" w:rsidRPr="001F6858">
        <w:rPr>
          <w:rFonts w:asciiTheme="minorHAnsi" w:hAnsiTheme="minorHAnsi" w:cstheme="minorHAnsi"/>
          <w:sz w:val="22"/>
          <w:szCs w:val="22"/>
        </w:rPr>
        <w:t>Seller</w:t>
      </w:r>
      <w:r w:rsidRPr="001F6858">
        <w:rPr>
          <w:rFonts w:asciiTheme="minorHAnsi" w:hAnsiTheme="minorHAnsi" w:cstheme="minorHAnsi"/>
          <w:sz w:val="22"/>
          <w:szCs w:val="22"/>
        </w:rPr>
        <w:t xml:space="preserve"> or its Personnel in connection with or incidental to the performance of </w:t>
      </w:r>
      <w:r w:rsidR="00FF3486" w:rsidRPr="001F6858">
        <w:rPr>
          <w:rFonts w:asciiTheme="minorHAnsi" w:hAnsiTheme="minorHAnsi" w:cstheme="minorHAnsi"/>
          <w:sz w:val="22"/>
          <w:szCs w:val="22"/>
        </w:rPr>
        <w:t xml:space="preserve">Services </w:t>
      </w:r>
      <w:r w:rsidRPr="001F6858">
        <w:rPr>
          <w:rFonts w:asciiTheme="minorHAnsi" w:hAnsiTheme="minorHAnsi" w:cstheme="minorHAnsi"/>
          <w:sz w:val="22"/>
          <w:szCs w:val="22"/>
        </w:rPr>
        <w:t xml:space="preserve">for or on behalf of Northrop Grumman; or (iii) derived by </w:t>
      </w:r>
      <w:r w:rsidR="0042788E" w:rsidRPr="001F6858">
        <w:rPr>
          <w:rFonts w:asciiTheme="minorHAnsi" w:hAnsiTheme="minorHAnsi" w:cstheme="minorHAnsi"/>
          <w:sz w:val="22"/>
          <w:szCs w:val="22"/>
        </w:rPr>
        <w:t>Seller</w:t>
      </w:r>
      <w:r w:rsidRPr="001F6858">
        <w:rPr>
          <w:rFonts w:asciiTheme="minorHAnsi" w:hAnsiTheme="minorHAnsi" w:cstheme="minorHAnsi"/>
          <w:sz w:val="22"/>
          <w:szCs w:val="22"/>
        </w:rPr>
        <w:t xml:space="preserve"> or its Personnel from the information described in (i) or (ii) above.</w:t>
      </w:r>
    </w:p>
    <w:p w14:paraId="765261B3" w14:textId="77777777" w:rsidR="009A5AD9" w:rsidRPr="001F6858" w:rsidRDefault="00D34F38" w:rsidP="00695370">
      <w:pPr>
        <w:pStyle w:val="NormalDS"/>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sz w:val="22"/>
          <w:szCs w:val="22"/>
        </w:rPr>
        <w:t>“</w:t>
      </w:r>
      <w:r w:rsidRPr="001F6858">
        <w:rPr>
          <w:rFonts w:asciiTheme="minorHAnsi" w:hAnsiTheme="minorHAnsi" w:cstheme="minorHAnsi"/>
          <w:b/>
          <w:sz w:val="22"/>
          <w:szCs w:val="22"/>
        </w:rPr>
        <w:t>Personnel</w:t>
      </w:r>
      <w:r w:rsidRPr="001F6858">
        <w:rPr>
          <w:rFonts w:asciiTheme="minorHAnsi" w:hAnsiTheme="minorHAnsi" w:cstheme="minorHAnsi"/>
          <w:sz w:val="22"/>
          <w:szCs w:val="22"/>
        </w:rPr>
        <w:t xml:space="preserve">,” means employees, agents, consultants or contractors of </w:t>
      </w:r>
      <w:r w:rsidR="0042788E" w:rsidRPr="001F6858">
        <w:rPr>
          <w:rFonts w:asciiTheme="minorHAnsi" w:hAnsiTheme="minorHAnsi" w:cstheme="minorHAnsi"/>
          <w:sz w:val="22"/>
          <w:szCs w:val="22"/>
        </w:rPr>
        <w:t>Seller</w:t>
      </w:r>
      <w:r w:rsidRPr="001F6858">
        <w:rPr>
          <w:rFonts w:asciiTheme="minorHAnsi" w:hAnsiTheme="minorHAnsi" w:cstheme="minorHAnsi"/>
          <w:sz w:val="22"/>
          <w:szCs w:val="22"/>
        </w:rPr>
        <w:t xml:space="preserve"> or </w:t>
      </w:r>
      <w:r w:rsidR="004F3DAC" w:rsidRPr="001F6858">
        <w:rPr>
          <w:rFonts w:asciiTheme="minorHAnsi" w:hAnsiTheme="minorHAnsi" w:cstheme="minorHAnsi"/>
          <w:sz w:val="22"/>
          <w:szCs w:val="22"/>
        </w:rPr>
        <w:t>Customer</w:t>
      </w:r>
      <w:r w:rsidRPr="001F6858">
        <w:rPr>
          <w:rFonts w:asciiTheme="minorHAnsi" w:hAnsiTheme="minorHAnsi" w:cstheme="minorHAnsi"/>
          <w:sz w:val="22"/>
          <w:szCs w:val="22"/>
        </w:rPr>
        <w:t>, as applicable.</w:t>
      </w:r>
    </w:p>
    <w:p w14:paraId="517B0F54" w14:textId="77777777" w:rsidR="00646D30" w:rsidRPr="001F6858" w:rsidRDefault="005F5FE3" w:rsidP="00695370">
      <w:pPr>
        <w:pStyle w:val="NormalDS"/>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sz w:val="22"/>
          <w:szCs w:val="22"/>
        </w:rPr>
        <w:t>“</w:t>
      </w:r>
      <w:r w:rsidRPr="001F6858">
        <w:rPr>
          <w:rFonts w:asciiTheme="minorHAnsi" w:hAnsiTheme="minorHAnsi" w:cstheme="minorHAnsi"/>
          <w:b/>
          <w:sz w:val="22"/>
          <w:szCs w:val="22"/>
        </w:rPr>
        <w:t>Process</w:t>
      </w:r>
      <w:r w:rsidRPr="001F6858">
        <w:rPr>
          <w:rFonts w:asciiTheme="minorHAnsi" w:hAnsiTheme="minorHAnsi" w:cstheme="minorHAnsi"/>
          <w:sz w:val="22"/>
          <w:szCs w:val="22"/>
        </w:rPr>
        <w:t>” or “</w:t>
      </w:r>
      <w:r w:rsidRPr="001F6858">
        <w:rPr>
          <w:rFonts w:asciiTheme="minorHAnsi" w:hAnsiTheme="minorHAnsi" w:cstheme="minorHAnsi"/>
          <w:b/>
          <w:sz w:val="22"/>
          <w:szCs w:val="22"/>
        </w:rPr>
        <w:t>Processing</w:t>
      </w:r>
      <w:r w:rsidRPr="001F6858">
        <w:rPr>
          <w:rFonts w:asciiTheme="minorHAnsi" w:hAnsiTheme="minorHAnsi" w:cstheme="minorHAnsi"/>
          <w:sz w:val="22"/>
          <w:szCs w:val="22"/>
        </w:rPr>
        <w:t>” means any operation or set of operations performed upon Personal Information, whether or not by automatic means, such as creating, collecting, procuring, obtaining, accessing, recording, organizing, storing, adapting, altering, retrieving, consulting, using, disclosing or destroying the data.</w:t>
      </w:r>
    </w:p>
    <w:p w14:paraId="7907FABB" w14:textId="77777777" w:rsidR="00BE3855" w:rsidRPr="001F6858" w:rsidRDefault="00311F19" w:rsidP="00695370">
      <w:pPr>
        <w:pStyle w:val="ListParagraph"/>
        <w:numPr>
          <w:ilvl w:val="1"/>
          <w:numId w:val="1"/>
        </w:numPr>
        <w:tabs>
          <w:tab w:val="clear" w:pos="1620"/>
          <w:tab w:val="left" w:pos="171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lastRenderedPageBreak/>
        <w:t>“</w:t>
      </w:r>
      <w:r w:rsidR="004A4CCA" w:rsidRPr="001F6858">
        <w:rPr>
          <w:rFonts w:asciiTheme="minorHAnsi" w:hAnsiTheme="minorHAnsi" w:cstheme="minorHAnsi"/>
          <w:b/>
          <w:sz w:val="22"/>
          <w:szCs w:val="22"/>
        </w:rPr>
        <w:t>Product</w:t>
      </w:r>
      <w:r w:rsidRPr="001F6858">
        <w:rPr>
          <w:rFonts w:asciiTheme="minorHAnsi" w:hAnsiTheme="minorHAnsi" w:cstheme="minorHAnsi"/>
          <w:b/>
          <w:sz w:val="22"/>
          <w:szCs w:val="22"/>
        </w:rPr>
        <w:t>”</w:t>
      </w:r>
      <w:r w:rsidR="004A4CCA" w:rsidRPr="001F6858">
        <w:rPr>
          <w:rFonts w:asciiTheme="minorHAnsi" w:hAnsiTheme="minorHAnsi" w:cstheme="minorHAnsi"/>
          <w:sz w:val="22"/>
          <w:szCs w:val="22"/>
        </w:rPr>
        <w:t xml:space="preserve"> means Software, Equipment, Third Party Equipment, Third Party Software and/or Consumables supplied by Xerox and provided to Customer under this A</w:t>
      </w:r>
      <w:r w:rsidR="00BD0FA5" w:rsidRPr="001F6858">
        <w:rPr>
          <w:rFonts w:asciiTheme="minorHAnsi" w:hAnsiTheme="minorHAnsi" w:cstheme="minorHAnsi"/>
          <w:sz w:val="22"/>
          <w:szCs w:val="22"/>
        </w:rPr>
        <w:t>ward</w:t>
      </w:r>
      <w:r w:rsidR="004A4CCA" w:rsidRPr="001F6858">
        <w:rPr>
          <w:rFonts w:asciiTheme="minorHAnsi" w:hAnsiTheme="minorHAnsi" w:cstheme="minorHAnsi"/>
          <w:sz w:val="22"/>
          <w:szCs w:val="22"/>
        </w:rPr>
        <w:t>.</w:t>
      </w:r>
    </w:p>
    <w:p w14:paraId="422AC362" w14:textId="77777777" w:rsidR="00896A7B" w:rsidRPr="001F6858" w:rsidRDefault="00470704" w:rsidP="00695370">
      <w:pPr>
        <w:pStyle w:val="ListParagraph"/>
        <w:numPr>
          <w:ilvl w:val="1"/>
          <w:numId w:val="1"/>
        </w:numPr>
        <w:tabs>
          <w:tab w:val="clear" w:pos="1620"/>
          <w:tab w:val="left" w:pos="1440"/>
          <w:tab w:val="left" w:pos="1530"/>
        </w:tabs>
        <w:spacing w:after="120"/>
        <w:ind w:left="1260" w:hanging="540"/>
        <w:jc w:val="both"/>
        <w:rPr>
          <w:rFonts w:asciiTheme="minorHAnsi" w:hAnsiTheme="minorHAnsi" w:cstheme="minorHAnsi"/>
          <w:sz w:val="22"/>
          <w:szCs w:val="22"/>
        </w:rPr>
      </w:pPr>
      <w:r w:rsidRPr="001F6858">
        <w:rPr>
          <w:rFonts w:asciiTheme="minorHAnsi" w:hAnsiTheme="minorHAnsi" w:cstheme="minorHAnsi"/>
          <w:sz w:val="22"/>
          <w:szCs w:val="22"/>
        </w:rPr>
        <w:t xml:space="preserve"> </w:t>
      </w:r>
      <w:r w:rsidR="00B7093D" w:rsidRPr="001F6858">
        <w:rPr>
          <w:rFonts w:asciiTheme="minorHAnsi" w:hAnsiTheme="minorHAnsi" w:cstheme="minorHAnsi"/>
          <w:sz w:val="22"/>
          <w:szCs w:val="22"/>
        </w:rPr>
        <w:t>“</w:t>
      </w:r>
      <w:r w:rsidR="00B7093D" w:rsidRPr="001F6858">
        <w:rPr>
          <w:rFonts w:asciiTheme="minorHAnsi" w:hAnsiTheme="minorHAnsi" w:cstheme="minorHAnsi"/>
          <w:b/>
          <w:sz w:val="22"/>
          <w:szCs w:val="22"/>
        </w:rPr>
        <w:t>Service</w:t>
      </w:r>
      <w:r w:rsidR="00045E9C" w:rsidRPr="001F6858">
        <w:rPr>
          <w:rFonts w:asciiTheme="minorHAnsi" w:hAnsiTheme="minorHAnsi" w:cstheme="minorHAnsi"/>
          <w:b/>
          <w:sz w:val="22"/>
          <w:szCs w:val="22"/>
        </w:rPr>
        <w:t>s</w:t>
      </w:r>
      <w:r w:rsidR="00B7093D" w:rsidRPr="001F6858">
        <w:rPr>
          <w:rFonts w:asciiTheme="minorHAnsi" w:hAnsiTheme="minorHAnsi" w:cstheme="minorHAnsi"/>
          <w:sz w:val="22"/>
          <w:szCs w:val="22"/>
        </w:rPr>
        <w:t xml:space="preserve">” </w:t>
      </w:r>
      <w:r w:rsidR="004A4CCA" w:rsidRPr="001F6858">
        <w:rPr>
          <w:rFonts w:asciiTheme="minorHAnsi" w:hAnsiTheme="minorHAnsi" w:cstheme="minorHAnsi"/>
          <w:sz w:val="22"/>
          <w:szCs w:val="22"/>
        </w:rPr>
        <w:t xml:space="preserve">“Services” means Seller’s time and effort, including any </w:t>
      </w:r>
      <w:r w:rsidR="00311F19" w:rsidRPr="001F6858">
        <w:rPr>
          <w:rFonts w:asciiTheme="minorHAnsi" w:hAnsiTheme="minorHAnsi" w:cstheme="minorHAnsi"/>
          <w:sz w:val="22"/>
          <w:szCs w:val="22"/>
        </w:rPr>
        <w:t xml:space="preserve">Products, </w:t>
      </w:r>
      <w:r w:rsidR="004A4CCA" w:rsidRPr="001F6858">
        <w:rPr>
          <w:rFonts w:asciiTheme="minorHAnsi" w:hAnsiTheme="minorHAnsi" w:cstheme="minorHAnsi"/>
          <w:sz w:val="22"/>
          <w:szCs w:val="22"/>
        </w:rPr>
        <w:t>goods, supplies, materials, articles, items, parts, components or assemblies</w:t>
      </w:r>
      <w:r w:rsidR="00311F19" w:rsidRPr="001F6858">
        <w:rPr>
          <w:rFonts w:asciiTheme="minorHAnsi" w:hAnsiTheme="minorHAnsi" w:cstheme="minorHAnsi"/>
          <w:sz w:val="22"/>
          <w:szCs w:val="22"/>
        </w:rPr>
        <w:t>, required for</w:t>
      </w:r>
      <w:r w:rsidR="004A4CCA" w:rsidRPr="001F6858">
        <w:rPr>
          <w:rFonts w:asciiTheme="minorHAnsi" w:hAnsiTheme="minorHAnsi" w:cstheme="minorHAnsi"/>
          <w:sz w:val="22"/>
          <w:szCs w:val="22"/>
        </w:rPr>
        <w:t xml:space="preserve"> the performance of the Service</w:t>
      </w:r>
      <w:r w:rsidR="00311F19" w:rsidRPr="001F6858">
        <w:rPr>
          <w:rFonts w:asciiTheme="minorHAnsi" w:hAnsiTheme="minorHAnsi" w:cstheme="minorHAnsi"/>
          <w:sz w:val="22"/>
          <w:szCs w:val="22"/>
        </w:rPr>
        <w:t>s</w:t>
      </w:r>
      <w:r w:rsidR="008B44F5" w:rsidRPr="001F6858">
        <w:rPr>
          <w:rFonts w:asciiTheme="minorHAnsi" w:hAnsiTheme="minorHAnsi" w:cstheme="minorHAnsi"/>
          <w:sz w:val="22"/>
          <w:szCs w:val="22"/>
        </w:rPr>
        <w:t xml:space="preserve"> or otherwise provided by Seller to Customer under this Award.</w:t>
      </w:r>
    </w:p>
    <w:p w14:paraId="7D964C5B" w14:textId="77777777" w:rsidR="00BD0FA5" w:rsidRPr="001F6858" w:rsidRDefault="00896A7B" w:rsidP="00695370">
      <w:pPr>
        <w:pStyle w:val="ListParagraph"/>
        <w:numPr>
          <w:ilvl w:val="1"/>
          <w:numId w:val="1"/>
        </w:numPr>
        <w:tabs>
          <w:tab w:val="clear" w:pos="1620"/>
          <w:tab w:val="left" w:pos="1440"/>
          <w:tab w:val="left" w:pos="153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“Service Level Agreement”</w:t>
      </w:r>
      <w:r w:rsidRPr="001F6858">
        <w:rPr>
          <w:rFonts w:asciiTheme="minorHAnsi" w:hAnsiTheme="minorHAnsi" w:cstheme="minorHAnsi"/>
          <w:sz w:val="22"/>
          <w:szCs w:val="22"/>
        </w:rPr>
        <w:t xml:space="preserve"> </w:t>
      </w:r>
      <w:r w:rsidR="00311F19" w:rsidRPr="001F6858">
        <w:rPr>
          <w:rFonts w:asciiTheme="minorHAnsi" w:hAnsiTheme="minorHAnsi" w:cstheme="minorHAnsi"/>
          <w:sz w:val="22"/>
          <w:szCs w:val="22"/>
        </w:rPr>
        <w:t xml:space="preserve">means the </w:t>
      </w:r>
      <w:r w:rsidRPr="001F6858">
        <w:rPr>
          <w:rFonts w:asciiTheme="minorHAnsi" w:hAnsiTheme="minorHAnsi" w:cstheme="minorHAnsi"/>
          <w:sz w:val="22"/>
          <w:szCs w:val="22"/>
        </w:rPr>
        <w:t>detailed expected level of service commitment to be performed by the Xerox</w:t>
      </w:r>
      <w:r w:rsidR="00311F19" w:rsidRPr="001F6858">
        <w:rPr>
          <w:rFonts w:asciiTheme="minorHAnsi" w:hAnsiTheme="minorHAnsi" w:cstheme="minorHAnsi"/>
          <w:sz w:val="22"/>
          <w:szCs w:val="22"/>
        </w:rPr>
        <w:t xml:space="preserve"> as set forth in Exhibit C</w:t>
      </w:r>
      <w:r w:rsidRPr="001F6858">
        <w:rPr>
          <w:rFonts w:asciiTheme="minorHAnsi" w:hAnsiTheme="minorHAnsi" w:cstheme="minorHAnsi"/>
          <w:sz w:val="22"/>
          <w:szCs w:val="22"/>
        </w:rPr>
        <w:t xml:space="preserve">. </w:t>
      </w:r>
    </w:p>
    <w:p w14:paraId="09FC4363" w14:textId="77777777" w:rsidR="00896A7B" w:rsidRPr="001F6858" w:rsidRDefault="00896A7B"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w:t>
      </w:r>
      <w:r w:rsidR="00BE3855" w:rsidRPr="001F6858">
        <w:rPr>
          <w:rFonts w:asciiTheme="minorHAnsi" w:hAnsiTheme="minorHAnsi" w:cstheme="minorHAnsi"/>
          <w:b/>
          <w:sz w:val="22"/>
          <w:szCs w:val="22"/>
        </w:rPr>
        <w:t>Software</w:t>
      </w:r>
      <w:r w:rsidR="002D76B8" w:rsidRPr="001F6858">
        <w:rPr>
          <w:rFonts w:asciiTheme="minorHAnsi" w:hAnsiTheme="minorHAnsi" w:cstheme="minorHAnsi"/>
          <w:b/>
          <w:sz w:val="22"/>
          <w:szCs w:val="22"/>
        </w:rPr>
        <w:t>”</w:t>
      </w:r>
      <w:r w:rsidR="00BE3855" w:rsidRPr="001F6858">
        <w:rPr>
          <w:rFonts w:asciiTheme="minorHAnsi" w:hAnsiTheme="minorHAnsi" w:cstheme="minorHAnsi"/>
          <w:b/>
          <w:sz w:val="22"/>
          <w:szCs w:val="22"/>
        </w:rPr>
        <w:t xml:space="preserve"> </w:t>
      </w:r>
      <w:r w:rsidR="00BE3855" w:rsidRPr="001F6858">
        <w:rPr>
          <w:rFonts w:asciiTheme="minorHAnsi" w:hAnsiTheme="minorHAnsi" w:cstheme="minorHAnsi"/>
          <w:sz w:val="22"/>
          <w:szCs w:val="22"/>
        </w:rPr>
        <w:t>means Xerox-branded Software supplied by Xerox</w:t>
      </w:r>
      <w:r w:rsidR="00311F19" w:rsidRPr="001F6858">
        <w:rPr>
          <w:rFonts w:asciiTheme="minorHAnsi" w:hAnsiTheme="minorHAnsi" w:cstheme="minorHAnsi"/>
          <w:sz w:val="22"/>
          <w:szCs w:val="22"/>
        </w:rPr>
        <w:t xml:space="preserve"> or a Xerox Affiliate</w:t>
      </w:r>
      <w:r w:rsidR="00BE3855" w:rsidRPr="001F6858">
        <w:rPr>
          <w:rFonts w:asciiTheme="minorHAnsi" w:hAnsiTheme="minorHAnsi" w:cstheme="minorHAnsi"/>
          <w:sz w:val="22"/>
          <w:szCs w:val="22"/>
        </w:rPr>
        <w:t xml:space="preserve"> under this A</w:t>
      </w:r>
      <w:r w:rsidR="00C05CD8" w:rsidRPr="001F6858">
        <w:rPr>
          <w:rFonts w:asciiTheme="minorHAnsi" w:hAnsiTheme="minorHAnsi" w:cstheme="minorHAnsi"/>
          <w:sz w:val="22"/>
          <w:szCs w:val="22"/>
        </w:rPr>
        <w:t>ward</w:t>
      </w:r>
      <w:r w:rsidR="00A86DDC" w:rsidRPr="001F6858">
        <w:rPr>
          <w:rFonts w:asciiTheme="minorHAnsi" w:hAnsiTheme="minorHAnsi" w:cstheme="minorHAnsi"/>
          <w:sz w:val="22"/>
          <w:szCs w:val="22"/>
        </w:rPr>
        <w:t>, including any upgrades, new versions or new releases</w:t>
      </w:r>
      <w:r w:rsidR="00BE3855" w:rsidRPr="001F6858">
        <w:rPr>
          <w:rFonts w:asciiTheme="minorHAnsi" w:hAnsiTheme="minorHAnsi" w:cstheme="minorHAnsi"/>
          <w:sz w:val="22"/>
          <w:szCs w:val="22"/>
        </w:rPr>
        <w:t xml:space="preserve">.  Software may be </w:t>
      </w:r>
      <w:r w:rsidR="00C05CD8" w:rsidRPr="001F6858">
        <w:rPr>
          <w:rFonts w:asciiTheme="minorHAnsi" w:hAnsiTheme="minorHAnsi" w:cstheme="minorHAnsi"/>
          <w:sz w:val="22"/>
          <w:szCs w:val="22"/>
        </w:rPr>
        <w:t>Base Software or Application Software</w:t>
      </w:r>
      <w:r w:rsidR="00311F19" w:rsidRPr="001F6858">
        <w:rPr>
          <w:rFonts w:asciiTheme="minorHAnsi" w:hAnsiTheme="minorHAnsi" w:cstheme="minorHAnsi"/>
          <w:sz w:val="22"/>
          <w:szCs w:val="22"/>
        </w:rPr>
        <w:t>,</w:t>
      </w:r>
      <w:r w:rsidR="00C05CD8" w:rsidRPr="001F6858">
        <w:rPr>
          <w:rFonts w:asciiTheme="minorHAnsi" w:hAnsiTheme="minorHAnsi" w:cstheme="minorHAnsi"/>
          <w:sz w:val="22"/>
          <w:szCs w:val="22"/>
        </w:rPr>
        <w:t xml:space="preserve"> but does not include Diagnostic Software, or Xerox Tools</w:t>
      </w:r>
      <w:r w:rsidR="00E62F47" w:rsidRPr="001F6858">
        <w:rPr>
          <w:rFonts w:asciiTheme="minorHAnsi" w:hAnsiTheme="minorHAnsi" w:cstheme="minorHAnsi"/>
          <w:sz w:val="22"/>
          <w:szCs w:val="22"/>
        </w:rPr>
        <w:t xml:space="preserve"> as defined below,</w:t>
      </w:r>
      <w:r w:rsidR="00C9684E" w:rsidRPr="001F6858">
        <w:rPr>
          <w:rFonts w:asciiTheme="minorHAnsi" w:hAnsiTheme="minorHAnsi" w:cstheme="minorHAnsi"/>
          <w:sz w:val="22"/>
          <w:szCs w:val="22"/>
        </w:rPr>
        <w:t xml:space="preserve"> or any virus protection software</w:t>
      </w:r>
      <w:r w:rsidR="00C05CD8" w:rsidRPr="001F6858">
        <w:rPr>
          <w:rFonts w:asciiTheme="minorHAnsi" w:hAnsiTheme="minorHAnsi" w:cstheme="minorHAnsi"/>
          <w:sz w:val="22"/>
          <w:szCs w:val="22"/>
        </w:rPr>
        <w:t>.</w:t>
      </w:r>
    </w:p>
    <w:p w14:paraId="2DB1D80D" w14:textId="77777777" w:rsidR="00BD0FA5" w:rsidRPr="001F6858" w:rsidRDefault="00896A7B"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“Statement of Work</w:t>
      </w:r>
      <w:r w:rsidRPr="001F6858">
        <w:rPr>
          <w:rFonts w:asciiTheme="minorHAnsi" w:hAnsiTheme="minorHAnsi" w:cstheme="minorHAnsi"/>
          <w:sz w:val="22"/>
          <w:szCs w:val="22"/>
        </w:rPr>
        <w:t>”</w:t>
      </w:r>
      <w:r w:rsidR="000931B1" w:rsidRPr="001F6858">
        <w:rPr>
          <w:rFonts w:asciiTheme="minorHAnsi" w:hAnsiTheme="minorHAnsi" w:cstheme="minorHAnsi"/>
          <w:sz w:val="22"/>
          <w:szCs w:val="22"/>
        </w:rPr>
        <w:t xml:space="preserve"> or “</w:t>
      </w:r>
      <w:r w:rsidR="000931B1" w:rsidRPr="001F6858">
        <w:rPr>
          <w:rFonts w:asciiTheme="minorHAnsi" w:hAnsiTheme="minorHAnsi" w:cstheme="minorHAnsi"/>
          <w:b/>
          <w:sz w:val="22"/>
          <w:szCs w:val="22"/>
        </w:rPr>
        <w:t>SOW</w:t>
      </w:r>
      <w:r w:rsidR="000931B1" w:rsidRPr="001F6858">
        <w:rPr>
          <w:rFonts w:asciiTheme="minorHAnsi" w:hAnsiTheme="minorHAnsi" w:cstheme="minorHAnsi"/>
          <w:sz w:val="22"/>
          <w:szCs w:val="22"/>
        </w:rPr>
        <w:t xml:space="preserve">” </w:t>
      </w:r>
      <w:r w:rsidR="00311F19" w:rsidRPr="001F6858">
        <w:rPr>
          <w:rFonts w:asciiTheme="minorHAnsi" w:hAnsiTheme="minorHAnsi" w:cstheme="minorHAnsi"/>
          <w:sz w:val="22"/>
          <w:szCs w:val="22"/>
          <w:lang w:val="en"/>
        </w:rPr>
        <w:t>means the description of the Services to be provided by Xerox under this Award as set forth in Exhibit A</w:t>
      </w:r>
      <w:r w:rsidRPr="001F6858">
        <w:rPr>
          <w:rFonts w:asciiTheme="minorHAnsi" w:hAnsiTheme="minorHAnsi" w:cstheme="minorHAnsi"/>
          <w:sz w:val="22"/>
          <w:szCs w:val="22"/>
        </w:rPr>
        <w:t>.</w:t>
      </w:r>
    </w:p>
    <w:p w14:paraId="1ABA2F36" w14:textId="77777777" w:rsidR="00981A95" w:rsidRPr="001F6858" w:rsidRDefault="00461C72"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lang w:val="en"/>
        </w:rPr>
      </w:pPr>
      <w:r w:rsidRPr="001F6858">
        <w:rPr>
          <w:rFonts w:asciiTheme="minorHAnsi" w:hAnsiTheme="minorHAnsi" w:cstheme="minorHAnsi"/>
          <w:sz w:val="22"/>
          <w:szCs w:val="22"/>
        </w:rPr>
        <w:t>“</w:t>
      </w:r>
      <w:r w:rsidRPr="001F6858">
        <w:rPr>
          <w:rFonts w:asciiTheme="minorHAnsi" w:hAnsiTheme="minorHAnsi" w:cstheme="minorHAnsi"/>
          <w:b/>
          <w:sz w:val="22"/>
          <w:szCs w:val="22"/>
        </w:rPr>
        <w:t>Taxes</w:t>
      </w:r>
      <w:r w:rsidRPr="001F6858">
        <w:rPr>
          <w:rFonts w:asciiTheme="minorHAnsi" w:hAnsiTheme="minorHAnsi" w:cstheme="minorHAnsi"/>
          <w:sz w:val="22"/>
          <w:szCs w:val="22"/>
        </w:rPr>
        <w:t xml:space="preserve">” </w:t>
      </w:r>
      <w:r w:rsidRPr="001F6858">
        <w:rPr>
          <w:rFonts w:asciiTheme="minorHAnsi" w:hAnsiTheme="minorHAnsi" w:cstheme="minorHAnsi"/>
          <w:sz w:val="22"/>
          <w:szCs w:val="22"/>
          <w:lang w:val="en"/>
        </w:rPr>
        <w:t>means any and all taxes of any kind or nature, however denominated,  imposed or collected by any governmental entity, including but not limited to federal, state, provincial, or local net income, gross income, sales, use, transfer, registration, business and occupation, value added, excise, severance, stamp, premium, windfall profit, customs, duties, real property, personal property, capital stock, social security, unemployment, disability, payroll, license, employee or other withholding, or other tax, of any kind whatsoever.</w:t>
      </w:r>
    </w:p>
    <w:p w14:paraId="73B1DED7" w14:textId="77777777" w:rsidR="00CD7A88" w:rsidRPr="001F6858" w:rsidRDefault="00981A95"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sz w:val="22"/>
          <w:szCs w:val="22"/>
        </w:rPr>
        <w:t>“</w:t>
      </w:r>
      <w:r w:rsidRPr="001F6858">
        <w:rPr>
          <w:rFonts w:asciiTheme="minorHAnsi" w:hAnsiTheme="minorHAnsi" w:cstheme="minorHAnsi"/>
          <w:b/>
          <w:sz w:val="22"/>
          <w:szCs w:val="22"/>
        </w:rPr>
        <w:t>Transaction Taxes</w:t>
      </w:r>
      <w:r w:rsidRPr="001F6858">
        <w:rPr>
          <w:rFonts w:asciiTheme="minorHAnsi" w:hAnsiTheme="minorHAnsi" w:cstheme="minorHAnsi"/>
          <w:sz w:val="22"/>
          <w:szCs w:val="22"/>
        </w:rPr>
        <w:t>” means any and all sales, consumption or similar taxes that are required to be paid in respect of any transaction and resulting fees under this Agreement, including but not limited to (i) sales, use, value added, Goods and Service Tax (GST). Harmonized Sale Tax (HST), Quebec Sales Tax (QST), and Provincial Sales Tax (PST</w:t>
      </w:r>
      <w:r w:rsidR="007C72E5" w:rsidRPr="001F6858">
        <w:rPr>
          <w:rFonts w:asciiTheme="minorHAnsi" w:hAnsiTheme="minorHAnsi" w:cstheme="minorHAnsi"/>
          <w:sz w:val="22"/>
          <w:szCs w:val="22"/>
        </w:rPr>
        <w:t>)</w:t>
      </w:r>
      <w:r w:rsidR="00E361F2" w:rsidRPr="001F6858">
        <w:rPr>
          <w:rFonts w:asciiTheme="minorHAnsi" w:hAnsiTheme="minorHAnsi" w:cstheme="minorHAnsi"/>
          <w:sz w:val="22"/>
          <w:szCs w:val="22"/>
        </w:rPr>
        <w:t>, plus any interest and/or penalty thereon attributable to Northrop Grumman’s acts or omissions</w:t>
      </w:r>
      <w:r w:rsidRPr="001F6858">
        <w:rPr>
          <w:rFonts w:asciiTheme="minorHAnsi" w:hAnsiTheme="minorHAnsi" w:cstheme="minorHAnsi"/>
          <w:sz w:val="22"/>
          <w:szCs w:val="22"/>
        </w:rPr>
        <w:t>.</w:t>
      </w:r>
    </w:p>
    <w:p w14:paraId="09BECF1A" w14:textId="77777777" w:rsidR="00BE3855" w:rsidRPr="001F6858" w:rsidRDefault="00461C72"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sz w:val="22"/>
          <w:szCs w:val="22"/>
        </w:rPr>
        <w:t>“</w:t>
      </w:r>
      <w:r w:rsidR="00BE3855" w:rsidRPr="001F6858">
        <w:rPr>
          <w:rFonts w:asciiTheme="minorHAnsi" w:hAnsiTheme="minorHAnsi" w:cstheme="minorHAnsi"/>
          <w:b/>
          <w:sz w:val="22"/>
          <w:szCs w:val="22"/>
        </w:rPr>
        <w:t xml:space="preserve">Third Party Equipment </w:t>
      </w:r>
      <w:r w:rsidR="00BE3855" w:rsidRPr="001F6858">
        <w:rPr>
          <w:rFonts w:asciiTheme="minorHAnsi" w:hAnsiTheme="minorHAnsi" w:cstheme="minorHAnsi"/>
          <w:sz w:val="22"/>
          <w:szCs w:val="22"/>
        </w:rPr>
        <w:t>means hardware that is manufactured by or for a third party and bears the third party's trademark and a serialized identification plate, or is otherwise specifically identified as third party hardware.</w:t>
      </w:r>
    </w:p>
    <w:p w14:paraId="781BC89F" w14:textId="77777777" w:rsidR="00EE60CE" w:rsidRPr="001F6858" w:rsidRDefault="00BE3855"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 xml:space="preserve">Third Party Software </w:t>
      </w:r>
      <w:r w:rsidRPr="001F6858">
        <w:rPr>
          <w:rFonts w:asciiTheme="minorHAnsi" w:hAnsiTheme="minorHAnsi" w:cstheme="minorHAnsi"/>
          <w:sz w:val="22"/>
          <w:szCs w:val="22"/>
        </w:rPr>
        <w:t>means software owned or controlled by a third party and licensed to Xerox or to Customer directly or via a sublicense.</w:t>
      </w:r>
    </w:p>
    <w:p w14:paraId="5CEC7418" w14:textId="77777777" w:rsidR="004A4CCA" w:rsidRPr="001F6858" w:rsidRDefault="00E83041"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w:t>
      </w:r>
      <w:r w:rsidR="004A4CCA" w:rsidRPr="001F6858">
        <w:rPr>
          <w:rFonts w:asciiTheme="minorHAnsi" w:hAnsiTheme="minorHAnsi" w:cstheme="minorHAnsi"/>
          <w:b/>
          <w:sz w:val="22"/>
          <w:szCs w:val="22"/>
        </w:rPr>
        <w:t>Virus(es”)</w:t>
      </w:r>
      <w:r w:rsidR="004A4CCA" w:rsidRPr="001F6858">
        <w:rPr>
          <w:rFonts w:asciiTheme="minorHAnsi" w:hAnsiTheme="minorHAnsi" w:cstheme="minorHAnsi"/>
          <w:sz w:val="22"/>
          <w:szCs w:val="22"/>
        </w:rPr>
        <w:t xml:space="preserve"> means computer instructions that, through malicious design, (i) adversely affect the operation, security, or integrity of a computing, telecommunications, or other digital operating or processing system or environment, including other programs, data, computer libraries, and computer and communications equipment, by altering, destroying, disrupting, or inhibiting such operation, security, or integrity; or (ii) falsely purport to perform a useful function but which actually perform either a destructive or harmful function.</w:t>
      </w:r>
    </w:p>
    <w:p w14:paraId="762EB221" w14:textId="77777777" w:rsidR="004A4CCA" w:rsidRPr="001F6858" w:rsidRDefault="00E83041"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w:t>
      </w:r>
      <w:r w:rsidR="004A4CCA" w:rsidRPr="001F6858">
        <w:rPr>
          <w:rFonts w:asciiTheme="minorHAnsi" w:hAnsiTheme="minorHAnsi" w:cstheme="minorHAnsi"/>
          <w:b/>
          <w:sz w:val="22"/>
          <w:szCs w:val="22"/>
        </w:rPr>
        <w:t>Withholding Taxes</w:t>
      </w:r>
      <w:r w:rsidR="004A4CCA" w:rsidRPr="001F6858">
        <w:rPr>
          <w:rFonts w:asciiTheme="minorHAnsi" w:hAnsiTheme="minorHAnsi" w:cstheme="minorHAnsi"/>
          <w:sz w:val="22"/>
          <w:szCs w:val="22"/>
        </w:rPr>
        <w:t>” means any and all Taxes that Northrop Grumman or a Northrop Grumman Affiliate is required by applicable law to withhold or deduct from any fee payable pursuant to this Agreement.</w:t>
      </w:r>
    </w:p>
    <w:p w14:paraId="78748E07" w14:textId="77777777" w:rsidR="00BE3855" w:rsidRPr="001F6858" w:rsidRDefault="00E83041"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t>“</w:t>
      </w:r>
      <w:r w:rsidR="00BE3855" w:rsidRPr="001F6858">
        <w:rPr>
          <w:rFonts w:asciiTheme="minorHAnsi" w:hAnsiTheme="minorHAnsi" w:cstheme="minorHAnsi"/>
          <w:b/>
          <w:sz w:val="22"/>
          <w:szCs w:val="22"/>
        </w:rPr>
        <w:t>Xerox IP</w:t>
      </w:r>
      <w:r w:rsidRPr="001F6858">
        <w:rPr>
          <w:rFonts w:asciiTheme="minorHAnsi" w:hAnsiTheme="minorHAnsi" w:cstheme="minorHAnsi"/>
          <w:b/>
          <w:sz w:val="22"/>
          <w:szCs w:val="22"/>
        </w:rPr>
        <w:t>”</w:t>
      </w:r>
      <w:r w:rsidR="00BE3855" w:rsidRPr="001F6858">
        <w:rPr>
          <w:rFonts w:asciiTheme="minorHAnsi" w:hAnsiTheme="minorHAnsi" w:cstheme="minorHAnsi"/>
          <w:b/>
          <w:sz w:val="22"/>
          <w:szCs w:val="22"/>
        </w:rPr>
        <w:t xml:space="preserve"> </w:t>
      </w:r>
      <w:r w:rsidR="00BE3855" w:rsidRPr="001F6858">
        <w:rPr>
          <w:rFonts w:asciiTheme="minorHAnsi" w:hAnsiTheme="minorHAnsi" w:cstheme="minorHAnsi"/>
          <w:sz w:val="22"/>
          <w:szCs w:val="22"/>
        </w:rPr>
        <w:t xml:space="preserve">means all intellectual property and associated intellectual property rights including patent, trademark, service mark, copyright, trade dress, logo and trade secret rights which exist and belong to Xerox as of the Effective Date or that may be created by </w:t>
      </w:r>
      <w:r w:rsidR="0045341C" w:rsidRPr="001F6858">
        <w:rPr>
          <w:rFonts w:asciiTheme="minorHAnsi" w:hAnsiTheme="minorHAnsi" w:cstheme="minorHAnsi"/>
          <w:sz w:val="22"/>
          <w:szCs w:val="22"/>
        </w:rPr>
        <w:t xml:space="preserve">or on behalf of </w:t>
      </w:r>
      <w:r w:rsidR="00BE3855" w:rsidRPr="001F6858">
        <w:rPr>
          <w:rFonts w:asciiTheme="minorHAnsi" w:hAnsiTheme="minorHAnsi" w:cstheme="minorHAnsi"/>
          <w:sz w:val="22"/>
          <w:szCs w:val="22"/>
        </w:rPr>
        <w:t>Xerox after the Effective Date, excluding Customer Confidential Information.</w:t>
      </w:r>
    </w:p>
    <w:p w14:paraId="2A798E11" w14:textId="77777777" w:rsidR="00BE3855" w:rsidRPr="001F6858" w:rsidRDefault="00E83041" w:rsidP="00695370">
      <w:pPr>
        <w:pStyle w:val="ListParagraph"/>
        <w:numPr>
          <w:ilvl w:val="1"/>
          <w:numId w:val="1"/>
        </w:numPr>
        <w:tabs>
          <w:tab w:val="clear" w:pos="1620"/>
        </w:tabs>
        <w:spacing w:after="120"/>
        <w:ind w:left="1260" w:hanging="540"/>
        <w:jc w:val="both"/>
        <w:rPr>
          <w:rFonts w:asciiTheme="minorHAnsi" w:hAnsiTheme="minorHAnsi" w:cstheme="minorHAnsi"/>
          <w:sz w:val="22"/>
          <w:szCs w:val="22"/>
        </w:rPr>
      </w:pPr>
      <w:r w:rsidRPr="001F6858">
        <w:rPr>
          <w:rFonts w:asciiTheme="minorHAnsi" w:hAnsiTheme="minorHAnsi" w:cstheme="minorHAnsi"/>
          <w:b/>
          <w:sz w:val="22"/>
          <w:szCs w:val="22"/>
        </w:rPr>
        <w:lastRenderedPageBreak/>
        <w:t>“</w:t>
      </w:r>
      <w:r w:rsidR="00BE3855" w:rsidRPr="001F6858">
        <w:rPr>
          <w:rFonts w:asciiTheme="minorHAnsi" w:hAnsiTheme="minorHAnsi" w:cstheme="minorHAnsi"/>
          <w:b/>
          <w:sz w:val="22"/>
          <w:szCs w:val="22"/>
        </w:rPr>
        <w:t>Xerox Tools</w:t>
      </w:r>
      <w:r w:rsidRPr="001F6858">
        <w:rPr>
          <w:rFonts w:asciiTheme="minorHAnsi" w:hAnsiTheme="minorHAnsi" w:cstheme="minorHAnsi"/>
          <w:b/>
          <w:sz w:val="22"/>
          <w:szCs w:val="22"/>
        </w:rPr>
        <w:t>”</w:t>
      </w:r>
      <w:r w:rsidR="00BE3855" w:rsidRPr="001F6858">
        <w:rPr>
          <w:rFonts w:asciiTheme="minorHAnsi" w:hAnsiTheme="minorHAnsi" w:cstheme="minorHAnsi"/>
          <w:sz w:val="22"/>
          <w:szCs w:val="22"/>
        </w:rPr>
        <w:t xml:space="preserve"> means certain proprietary </w:t>
      </w:r>
      <w:r w:rsidR="00E62F47" w:rsidRPr="001F6858">
        <w:rPr>
          <w:rFonts w:asciiTheme="minorHAnsi" w:hAnsiTheme="minorHAnsi" w:cstheme="minorHAnsi"/>
          <w:sz w:val="22"/>
          <w:szCs w:val="22"/>
        </w:rPr>
        <w:t xml:space="preserve">server based software </w:t>
      </w:r>
      <w:r w:rsidR="00BE3855" w:rsidRPr="001F6858">
        <w:rPr>
          <w:rFonts w:asciiTheme="minorHAnsi" w:hAnsiTheme="minorHAnsi" w:cstheme="minorHAnsi"/>
          <w:sz w:val="22"/>
          <w:szCs w:val="22"/>
        </w:rPr>
        <w:t>tools used by Xerox to provide certain Services, and any modifications, enhancements, improvements thereto and derivative works thereof</w:t>
      </w:r>
      <w:r w:rsidR="00CE3244" w:rsidRPr="001F6858">
        <w:rPr>
          <w:rFonts w:asciiTheme="minorHAnsi" w:hAnsiTheme="minorHAnsi" w:cstheme="minorHAnsi"/>
          <w:sz w:val="22"/>
          <w:szCs w:val="22"/>
        </w:rPr>
        <w:t xml:space="preserve">, including </w:t>
      </w:r>
      <w:r w:rsidR="00EC3EBA" w:rsidRPr="001F6858">
        <w:rPr>
          <w:rFonts w:asciiTheme="minorHAnsi" w:hAnsiTheme="minorHAnsi" w:cstheme="minorHAnsi"/>
          <w:sz w:val="22"/>
          <w:szCs w:val="22"/>
        </w:rPr>
        <w:t>Xerox Device Manager (“XDM”) and Xerox Services Manager (“XSM”)</w:t>
      </w:r>
      <w:r w:rsidR="00BE3855" w:rsidRPr="001F6858">
        <w:rPr>
          <w:rFonts w:asciiTheme="minorHAnsi" w:hAnsiTheme="minorHAnsi" w:cstheme="minorHAnsi"/>
          <w:sz w:val="22"/>
          <w:szCs w:val="22"/>
        </w:rPr>
        <w:t>.</w:t>
      </w:r>
    </w:p>
    <w:p w14:paraId="40160DE3" w14:textId="77777777" w:rsidR="00102995" w:rsidRPr="001F6858" w:rsidRDefault="003D5BA4" w:rsidP="00695370">
      <w:pPr>
        <w:pStyle w:val="ListParagraph"/>
        <w:numPr>
          <w:ilvl w:val="0"/>
          <w:numId w:val="29"/>
        </w:numPr>
        <w:spacing w:after="120"/>
        <w:jc w:val="both"/>
        <w:outlineLvl w:val="0"/>
        <w:rPr>
          <w:rFonts w:asciiTheme="minorHAnsi" w:hAnsiTheme="minorHAnsi" w:cstheme="minorHAnsi"/>
          <w:sz w:val="22"/>
          <w:szCs w:val="22"/>
        </w:rPr>
      </w:pPr>
      <w:r w:rsidRPr="001F6858">
        <w:rPr>
          <w:rFonts w:asciiTheme="minorHAnsi" w:hAnsiTheme="minorHAnsi" w:cstheme="minorHAnsi"/>
          <w:b/>
          <w:bCs/>
          <w:sz w:val="22"/>
          <w:szCs w:val="22"/>
          <w:u w:val="single"/>
        </w:rPr>
        <w:t>SCOPE OF AGREEMENT</w:t>
      </w:r>
      <w:r w:rsidR="0069038E" w:rsidRPr="001F6858">
        <w:rPr>
          <w:rFonts w:asciiTheme="minorHAnsi" w:hAnsiTheme="minorHAnsi" w:cstheme="minorHAnsi"/>
          <w:b/>
          <w:bCs/>
          <w:sz w:val="22"/>
          <w:szCs w:val="22"/>
          <w:u w:val="single"/>
        </w:rPr>
        <w:t>.</w:t>
      </w:r>
      <w:r w:rsidR="00F81CF0" w:rsidRPr="001F6858">
        <w:rPr>
          <w:rFonts w:asciiTheme="minorHAnsi" w:hAnsiTheme="minorHAnsi" w:cstheme="minorHAnsi"/>
          <w:b/>
          <w:bCs/>
          <w:sz w:val="22"/>
          <w:szCs w:val="22"/>
          <w:u w:val="single"/>
        </w:rPr>
        <w:t xml:space="preserve"> </w:t>
      </w:r>
    </w:p>
    <w:p w14:paraId="291F9342" w14:textId="77777777" w:rsidR="00E73E32" w:rsidRPr="001F6858" w:rsidRDefault="003D5BA4" w:rsidP="00695370">
      <w:pPr>
        <w:spacing w:after="120"/>
        <w:ind w:left="720"/>
        <w:jc w:val="both"/>
        <w:rPr>
          <w:rFonts w:asciiTheme="minorHAnsi" w:hAnsiTheme="minorHAnsi" w:cstheme="minorHAnsi"/>
          <w:sz w:val="22"/>
          <w:szCs w:val="22"/>
        </w:rPr>
      </w:pPr>
      <w:r w:rsidRPr="001F6858">
        <w:rPr>
          <w:rFonts w:asciiTheme="minorHAnsi" w:hAnsiTheme="minorHAnsi" w:cstheme="minorHAnsi"/>
          <w:sz w:val="22"/>
          <w:szCs w:val="22"/>
        </w:rPr>
        <w:t xml:space="preserve">This Corporate Award sets forth the basic framework from which </w:t>
      </w:r>
      <w:r w:rsidR="00852C95" w:rsidRPr="001F6858">
        <w:rPr>
          <w:rFonts w:asciiTheme="minorHAnsi" w:hAnsiTheme="minorHAnsi" w:cstheme="minorHAnsi"/>
          <w:sz w:val="22"/>
          <w:szCs w:val="22"/>
        </w:rPr>
        <w:t>NGSC or its Affiliates</w:t>
      </w:r>
      <w:r w:rsidR="00056444" w:rsidRPr="001F6858">
        <w:rPr>
          <w:rFonts w:asciiTheme="minorHAnsi" w:hAnsiTheme="minorHAnsi" w:cstheme="minorHAnsi"/>
          <w:sz w:val="22"/>
          <w:szCs w:val="22"/>
        </w:rPr>
        <w:t xml:space="preserve"> </w:t>
      </w:r>
      <w:r w:rsidRPr="001F6858">
        <w:rPr>
          <w:rFonts w:asciiTheme="minorHAnsi" w:hAnsiTheme="minorHAnsi" w:cstheme="minorHAnsi"/>
          <w:sz w:val="22"/>
          <w:szCs w:val="22"/>
        </w:rPr>
        <w:t xml:space="preserve">may </w:t>
      </w:r>
      <w:r w:rsidR="001A0ACB" w:rsidRPr="001F6858">
        <w:rPr>
          <w:rFonts w:asciiTheme="minorHAnsi" w:hAnsiTheme="minorHAnsi" w:cstheme="minorHAnsi"/>
          <w:sz w:val="22"/>
          <w:szCs w:val="22"/>
        </w:rPr>
        <w:t>o</w:t>
      </w:r>
      <w:r w:rsidRPr="001F6858">
        <w:rPr>
          <w:rFonts w:asciiTheme="minorHAnsi" w:hAnsiTheme="minorHAnsi" w:cstheme="minorHAnsi"/>
          <w:sz w:val="22"/>
          <w:szCs w:val="22"/>
        </w:rPr>
        <w:t xml:space="preserve">rder </w:t>
      </w:r>
      <w:r w:rsidR="00E83041" w:rsidRPr="001F6858">
        <w:rPr>
          <w:rFonts w:asciiTheme="minorHAnsi" w:hAnsiTheme="minorHAnsi" w:cstheme="minorHAnsi"/>
          <w:sz w:val="22"/>
          <w:szCs w:val="22"/>
        </w:rPr>
        <w:t xml:space="preserve">Services and Products </w:t>
      </w:r>
      <w:r w:rsidRPr="001F6858">
        <w:rPr>
          <w:rFonts w:asciiTheme="minorHAnsi" w:hAnsiTheme="minorHAnsi" w:cstheme="minorHAnsi"/>
          <w:sz w:val="22"/>
          <w:szCs w:val="22"/>
        </w:rPr>
        <w:t xml:space="preserve">from Seller </w:t>
      </w:r>
      <w:r w:rsidR="00E83041" w:rsidRPr="001F6858">
        <w:rPr>
          <w:rFonts w:asciiTheme="minorHAnsi" w:hAnsiTheme="minorHAnsi" w:cstheme="minorHAnsi"/>
          <w:sz w:val="22"/>
          <w:szCs w:val="22"/>
        </w:rPr>
        <w:t>or its Affiliates</w:t>
      </w:r>
      <w:r w:rsidRPr="001F6858">
        <w:rPr>
          <w:rFonts w:asciiTheme="minorHAnsi" w:hAnsiTheme="minorHAnsi" w:cstheme="minorHAnsi"/>
          <w:sz w:val="22"/>
          <w:szCs w:val="22"/>
        </w:rPr>
        <w:t>.</w:t>
      </w:r>
      <w:r w:rsidR="00BE3855" w:rsidRPr="001F6858">
        <w:rPr>
          <w:rFonts w:asciiTheme="minorHAnsi" w:hAnsiTheme="minorHAnsi" w:cstheme="minorHAnsi"/>
          <w:sz w:val="22"/>
          <w:szCs w:val="22"/>
        </w:rPr>
        <w:t xml:space="preserve">  </w:t>
      </w:r>
      <w:r w:rsidRPr="001F6858">
        <w:rPr>
          <w:rFonts w:asciiTheme="minorHAnsi" w:hAnsiTheme="minorHAnsi" w:cstheme="minorHAnsi"/>
          <w:sz w:val="22"/>
          <w:szCs w:val="22"/>
        </w:rPr>
        <w:t xml:space="preserve">This Award </w:t>
      </w:r>
      <w:r w:rsidR="00E83041" w:rsidRPr="001F6858">
        <w:rPr>
          <w:rFonts w:asciiTheme="minorHAnsi" w:hAnsiTheme="minorHAnsi" w:cstheme="minorHAnsi"/>
          <w:sz w:val="22"/>
          <w:szCs w:val="22"/>
        </w:rPr>
        <w:t xml:space="preserve">(and the applicable Country Participation Agreement) </w:t>
      </w:r>
      <w:r w:rsidRPr="001F6858">
        <w:rPr>
          <w:rFonts w:asciiTheme="minorHAnsi" w:hAnsiTheme="minorHAnsi" w:cstheme="minorHAnsi"/>
          <w:sz w:val="22"/>
          <w:szCs w:val="22"/>
        </w:rPr>
        <w:t xml:space="preserve">establishes the prices and basic terms under which Seller agrees to sell the </w:t>
      </w:r>
      <w:r w:rsidR="00CA228F" w:rsidRPr="001F6858">
        <w:rPr>
          <w:rFonts w:asciiTheme="minorHAnsi" w:hAnsiTheme="minorHAnsi" w:cstheme="minorHAnsi"/>
          <w:sz w:val="22"/>
          <w:szCs w:val="22"/>
        </w:rPr>
        <w:t>Services</w:t>
      </w:r>
      <w:r w:rsidRPr="001F6858">
        <w:rPr>
          <w:rFonts w:asciiTheme="minorHAnsi" w:hAnsiTheme="minorHAnsi" w:cstheme="minorHAnsi"/>
          <w:sz w:val="22"/>
          <w:szCs w:val="22"/>
        </w:rPr>
        <w:t xml:space="preserve"> to </w:t>
      </w:r>
      <w:r w:rsidR="00DD5493"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for the term of this Award.</w:t>
      </w:r>
    </w:p>
    <w:p w14:paraId="3B6123FE" w14:textId="77777777" w:rsidR="00AB7789" w:rsidRPr="001F6858" w:rsidRDefault="00AB7789" w:rsidP="00695370">
      <w:pPr>
        <w:pStyle w:val="ListParagraph"/>
        <w:numPr>
          <w:ilvl w:val="1"/>
          <w:numId w:val="4"/>
        </w:numPr>
        <w:tabs>
          <w:tab w:val="clear" w:pos="900"/>
        </w:tabs>
        <w:spacing w:after="120"/>
        <w:ind w:left="1080"/>
        <w:jc w:val="both"/>
        <w:rPr>
          <w:rFonts w:asciiTheme="minorHAnsi" w:hAnsiTheme="minorHAnsi" w:cstheme="minorHAnsi"/>
          <w:sz w:val="22"/>
          <w:szCs w:val="22"/>
        </w:rPr>
      </w:pPr>
      <w:r w:rsidRPr="001F6858">
        <w:rPr>
          <w:rFonts w:asciiTheme="minorHAnsi" w:hAnsiTheme="minorHAnsi" w:cstheme="minorHAnsi"/>
          <w:sz w:val="22"/>
          <w:szCs w:val="22"/>
        </w:rPr>
        <w:t>The Services purchased under this Award are for internal Northrop Grumman consumption</w:t>
      </w:r>
      <w:r w:rsidR="00AB2EE6" w:rsidRPr="001F6858">
        <w:rPr>
          <w:rFonts w:asciiTheme="minorHAnsi" w:hAnsiTheme="minorHAnsi" w:cstheme="minorHAnsi"/>
          <w:sz w:val="22"/>
          <w:szCs w:val="22"/>
        </w:rPr>
        <w:t xml:space="preserve"> both </w:t>
      </w:r>
      <w:r w:rsidR="00886C82" w:rsidRPr="001F6858">
        <w:rPr>
          <w:rFonts w:asciiTheme="minorHAnsi" w:hAnsiTheme="minorHAnsi" w:cstheme="minorHAnsi"/>
          <w:sz w:val="22"/>
          <w:szCs w:val="22"/>
        </w:rPr>
        <w:t>d</w:t>
      </w:r>
      <w:r w:rsidR="00AB2EE6" w:rsidRPr="001F6858">
        <w:rPr>
          <w:rFonts w:asciiTheme="minorHAnsi" w:hAnsiTheme="minorHAnsi" w:cstheme="minorHAnsi"/>
          <w:sz w:val="22"/>
          <w:szCs w:val="22"/>
        </w:rPr>
        <w:t xml:space="preserve">omestic and </w:t>
      </w:r>
      <w:r w:rsidR="00886C82" w:rsidRPr="001F6858">
        <w:rPr>
          <w:rFonts w:asciiTheme="minorHAnsi" w:hAnsiTheme="minorHAnsi" w:cstheme="minorHAnsi"/>
          <w:sz w:val="22"/>
          <w:szCs w:val="22"/>
        </w:rPr>
        <w:t>i</w:t>
      </w:r>
      <w:r w:rsidR="00AB2EE6" w:rsidRPr="001F6858">
        <w:rPr>
          <w:rFonts w:asciiTheme="minorHAnsi" w:hAnsiTheme="minorHAnsi" w:cstheme="minorHAnsi"/>
          <w:sz w:val="22"/>
          <w:szCs w:val="22"/>
        </w:rPr>
        <w:t>nternational.</w:t>
      </w:r>
      <w:r w:rsidR="00A37002" w:rsidRPr="001F6858">
        <w:rPr>
          <w:rFonts w:asciiTheme="minorHAnsi" w:hAnsiTheme="minorHAnsi" w:cstheme="minorHAnsi"/>
          <w:sz w:val="22"/>
          <w:szCs w:val="22"/>
        </w:rPr>
        <w:t xml:space="preserve"> Notwithstanding any </w:t>
      </w:r>
      <w:r w:rsidR="00E77115" w:rsidRPr="001F6858">
        <w:rPr>
          <w:rFonts w:asciiTheme="minorHAnsi" w:hAnsiTheme="minorHAnsi" w:cstheme="minorHAnsi"/>
          <w:sz w:val="22"/>
          <w:szCs w:val="22"/>
        </w:rPr>
        <w:t xml:space="preserve">contrary </w:t>
      </w:r>
      <w:r w:rsidR="00A37002" w:rsidRPr="001F6858">
        <w:rPr>
          <w:rFonts w:asciiTheme="minorHAnsi" w:hAnsiTheme="minorHAnsi" w:cstheme="minorHAnsi"/>
          <w:sz w:val="22"/>
          <w:szCs w:val="22"/>
        </w:rPr>
        <w:t xml:space="preserve">term in this Award, the parties hereby agree Xerox shall manage the </w:t>
      </w:r>
      <w:r w:rsidR="00141968" w:rsidRPr="001F6858">
        <w:rPr>
          <w:rFonts w:asciiTheme="minorHAnsi" w:hAnsiTheme="minorHAnsi" w:cstheme="minorHAnsi"/>
          <w:sz w:val="22"/>
          <w:szCs w:val="22"/>
        </w:rPr>
        <w:t xml:space="preserve">international/domestic </w:t>
      </w:r>
      <w:r w:rsidR="00A37002" w:rsidRPr="001F6858">
        <w:rPr>
          <w:rFonts w:asciiTheme="minorHAnsi" w:hAnsiTheme="minorHAnsi" w:cstheme="minorHAnsi"/>
          <w:sz w:val="22"/>
          <w:szCs w:val="22"/>
        </w:rPr>
        <w:t xml:space="preserve">contract engagement process and contracting between a </w:t>
      </w:r>
      <w:r w:rsidR="0042788E" w:rsidRPr="001F6858">
        <w:rPr>
          <w:rFonts w:asciiTheme="minorHAnsi" w:hAnsiTheme="minorHAnsi" w:cstheme="minorHAnsi"/>
          <w:sz w:val="22"/>
          <w:szCs w:val="22"/>
        </w:rPr>
        <w:t>Seller</w:t>
      </w:r>
      <w:r w:rsidR="00A37002" w:rsidRPr="001F6858">
        <w:rPr>
          <w:rFonts w:asciiTheme="minorHAnsi" w:hAnsiTheme="minorHAnsi" w:cstheme="minorHAnsi"/>
          <w:sz w:val="22"/>
          <w:szCs w:val="22"/>
        </w:rPr>
        <w:t xml:space="preserve"> Affiliate or a </w:t>
      </w:r>
      <w:r w:rsidR="0042788E" w:rsidRPr="001F6858">
        <w:rPr>
          <w:rFonts w:asciiTheme="minorHAnsi" w:hAnsiTheme="minorHAnsi" w:cstheme="minorHAnsi"/>
          <w:sz w:val="22"/>
          <w:szCs w:val="22"/>
        </w:rPr>
        <w:t>Seller</w:t>
      </w:r>
      <w:r w:rsidR="00A37002" w:rsidRPr="001F6858">
        <w:rPr>
          <w:rFonts w:asciiTheme="minorHAnsi" w:hAnsiTheme="minorHAnsi" w:cstheme="minorHAnsi"/>
          <w:sz w:val="22"/>
          <w:szCs w:val="22"/>
        </w:rPr>
        <w:t xml:space="preserve"> Authorized Channel Partner and Northrop Grumman.</w:t>
      </w:r>
    </w:p>
    <w:p w14:paraId="18AE9906" w14:textId="77777777" w:rsidR="00B71EAB" w:rsidRPr="001F6858" w:rsidRDefault="00AB2EE6" w:rsidP="00695370">
      <w:pPr>
        <w:pStyle w:val="ListParagraph"/>
        <w:numPr>
          <w:ilvl w:val="1"/>
          <w:numId w:val="4"/>
        </w:numPr>
        <w:tabs>
          <w:tab w:val="clear" w:pos="900"/>
        </w:tabs>
        <w:spacing w:after="120"/>
        <w:ind w:left="1080"/>
        <w:jc w:val="both"/>
        <w:rPr>
          <w:rFonts w:asciiTheme="minorHAnsi" w:hAnsiTheme="minorHAnsi" w:cstheme="minorHAnsi"/>
          <w:sz w:val="22"/>
          <w:szCs w:val="22"/>
        </w:rPr>
      </w:pPr>
      <w:r w:rsidRPr="001F6858">
        <w:rPr>
          <w:rFonts w:asciiTheme="minorHAnsi" w:hAnsiTheme="minorHAnsi" w:cstheme="minorHAnsi"/>
          <w:sz w:val="22"/>
          <w:szCs w:val="22"/>
        </w:rPr>
        <w:t xml:space="preserve">This Award does not commit </w:t>
      </w:r>
      <w:r w:rsidR="00DD5493"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to order any of Seller’s Services nor does this Award create an Order of any Seller’s Services.   </w:t>
      </w:r>
      <w:r w:rsidR="00B71EAB" w:rsidRPr="001F6858">
        <w:rPr>
          <w:rFonts w:asciiTheme="minorHAnsi" w:hAnsiTheme="minorHAnsi" w:cstheme="minorHAnsi"/>
          <w:sz w:val="22"/>
          <w:szCs w:val="22"/>
        </w:rPr>
        <w:t xml:space="preserve">This Award does not commit Seller to provide Products or Services in any country for which Xerox does not have a Xerox Affiliate.  However, in those countries where </w:t>
      </w:r>
      <w:r w:rsidR="00EE6E74" w:rsidRPr="001F6858">
        <w:rPr>
          <w:rFonts w:asciiTheme="minorHAnsi" w:hAnsiTheme="minorHAnsi" w:cstheme="minorHAnsi"/>
          <w:sz w:val="22"/>
          <w:szCs w:val="22"/>
        </w:rPr>
        <w:t xml:space="preserve">an </w:t>
      </w:r>
      <w:r w:rsidR="00B71EAB" w:rsidRPr="001F6858">
        <w:rPr>
          <w:rFonts w:asciiTheme="minorHAnsi" w:hAnsiTheme="minorHAnsi" w:cstheme="minorHAnsi"/>
          <w:sz w:val="22"/>
          <w:szCs w:val="22"/>
        </w:rPr>
        <w:t xml:space="preserve">Authorized Channel Partner (defined </w:t>
      </w:r>
      <w:r w:rsidR="00D93489" w:rsidRPr="001F6858">
        <w:rPr>
          <w:rFonts w:asciiTheme="minorHAnsi" w:hAnsiTheme="minorHAnsi" w:cstheme="minorHAnsi"/>
          <w:sz w:val="22"/>
          <w:szCs w:val="22"/>
        </w:rPr>
        <w:t>below</w:t>
      </w:r>
      <w:r w:rsidR="00B71EAB" w:rsidRPr="001F6858">
        <w:rPr>
          <w:rFonts w:asciiTheme="minorHAnsi" w:hAnsiTheme="minorHAnsi" w:cstheme="minorHAnsi"/>
          <w:sz w:val="22"/>
          <w:szCs w:val="22"/>
        </w:rPr>
        <w:t xml:space="preserve">) provides Xerox-brand Products and Services, Xerox will use commercially reasonable efforts to facilitate provision of those Products and Services by an Authorized Channel Partner where Xerox has an Authorized Channel Partner (defined below).  </w:t>
      </w:r>
      <w:r w:rsidR="00DD5493" w:rsidRPr="001F6858">
        <w:rPr>
          <w:rFonts w:asciiTheme="minorHAnsi" w:hAnsiTheme="minorHAnsi" w:cstheme="minorHAnsi"/>
          <w:sz w:val="22"/>
          <w:szCs w:val="22"/>
        </w:rPr>
        <w:t>Customer</w:t>
      </w:r>
      <w:r w:rsidR="00B71EAB" w:rsidRPr="001F6858">
        <w:rPr>
          <w:rFonts w:asciiTheme="minorHAnsi" w:hAnsiTheme="minorHAnsi" w:cstheme="minorHAnsi"/>
          <w:sz w:val="22"/>
          <w:szCs w:val="22"/>
        </w:rPr>
        <w:t xml:space="preserve"> acknowledges that not all Products and Services to be provided by Xerox under this Award may be available in all countries.</w:t>
      </w:r>
    </w:p>
    <w:p w14:paraId="7D31352C" w14:textId="77777777" w:rsidR="00B51CE2" w:rsidRPr="001F6858" w:rsidRDefault="00AB2EE6" w:rsidP="00695370">
      <w:pPr>
        <w:pStyle w:val="ListParagraph"/>
        <w:numPr>
          <w:ilvl w:val="1"/>
          <w:numId w:val="4"/>
        </w:numPr>
        <w:tabs>
          <w:tab w:val="clear" w:pos="900"/>
        </w:tabs>
        <w:spacing w:after="120"/>
        <w:ind w:left="1080"/>
        <w:jc w:val="both"/>
        <w:rPr>
          <w:rFonts w:asciiTheme="minorHAnsi" w:hAnsiTheme="minorHAnsi" w:cstheme="minorHAnsi"/>
          <w:sz w:val="22"/>
          <w:szCs w:val="22"/>
        </w:rPr>
      </w:pPr>
      <w:r w:rsidRPr="001F6858">
        <w:rPr>
          <w:rFonts w:asciiTheme="minorHAnsi" w:hAnsiTheme="minorHAnsi" w:cstheme="minorHAnsi"/>
          <w:b/>
          <w:sz w:val="22"/>
          <w:szCs w:val="22"/>
        </w:rPr>
        <w:t>Xerox Corporation and Xerox Affiliates</w:t>
      </w:r>
      <w:r w:rsidRPr="001F6858">
        <w:rPr>
          <w:rFonts w:asciiTheme="minorHAnsi" w:hAnsiTheme="minorHAnsi" w:cstheme="minorHAnsi"/>
          <w:sz w:val="22"/>
          <w:szCs w:val="22"/>
        </w:rPr>
        <w:t>.  Xerox Corporation</w:t>
      </w:r>
      <w:r w:rsidR="00237DE6" w:rsidRPr="001F6858">
        <w:rPr>
          <w:rFonts w:asciiTheme="minorHAnsi" w:hAnsiTheme="minorHAnsi" w:cstheme="minorHAnsi"/>
          <w:sz w:val="22"/>
          <w:szCs w:val="22"/>
        </w:rPr>
        <w:t xml:space="preserve"> (or its US Affiliates)</w:t>
      </w:r>
      <w:r w:rsidRPr="001F6858">
        <w:rPr>
          <w:rFonts w:asciiTheme="minorHAnsi" w:hAnsiTheme="minorHAnsi" w:cstheme="minorHAnsi"/>
          <w:sz w:val="22"/>
          <w:szCs w:val="22"/>
        </w:rPr>
        <w:t xml:space="preserve"> will provide Services at locations within the United States and its possessions and territories and the Commonwealth of Puerto Rico.  In all other geographic areas</w:t>
      </w:r>
      <w:r w:rsidR="00D93489" w:rsidRPr="001F6858">
        <w:rPr>
          <w:rFonts w:asciiTheme="minorHAnsi" w:hAnsiTheme="minorHAnsi" w:cstheme="minorHAnsi"/>
          <w:sz w:val="22"/>
          <w:szCs w:val="22"/>
        </w:rPr>
        <w:t xml:space="preserve"> outside the United States a</w:t>
      </w:r>
      <w:r w:rsidRPr="001F6858">
        <w:rPr>
          <w:rFonts w:asciiTheme="minorHAnsi" w:hAnsiTheme="minorHAnsi" w:cstheme="minorHAnsi"/>
          <w:sz w:val="22"/>
          <w:szCs w:val="22"/>
        </w:rPr>
        <w:t xml:space="preserve"> Xerox Affiliate in that geography or, in areas where Xerox Affiliates distribute and provide Products and Services through Authorized Channel Partners, the applicable Authorized Channel Partner will provide Products and Services to Customer or Customer Affiliate</w:t>
      </w:r>
      <w:r w:rsidR="00B51CE2" w:rsidRPr="001F6858">
        <w:rPr>
          <w:rFonts w:asciiTheme="minorHAnsi" w:hAnsiTheme="minorHAnsi" w:cstheme="minorHAnsi"/>
          <w:sz w:val="22"/>
          <w:szCs w:val="22"/>
        </w:rPr>
        <w:t>.</w:t>
      </w:r>
    </w:p>
    <w:p w14:paraId="63D1C973" w14:textId="77777777" w:rsidR="00141968" w:rsidRPr="001F6858" w:rsidRDefault="007849D5" w:rsidP="00695370">
      <w:pPr>
        <w:pStyle w:val="ListParagraph"/>
        <w:numPr>
          <w:ilvl w:val="1"/>
          <w:numId w:val="4"/>
        </w:numPr>
        <w:tabs>
          <w:tab w:val="clear" w:pos="900"/>
        </w:tabs>
        <w:spacing w:after="120"/>
        <w:ind w:left="1080"/>
        <w:jc w:val="both"/>
        <w:rPr>
          <w:rFonts w:asciiTheme="minorHAnsi" w:hAnsiTheme="minorHAnsi" w:cstheme="minorHAnsi"/>
          <w:sz w:val="22"/>
          <w:szCs w:val="22"/>
        </w:rPr>
      </w:pPr>
      <w:r w:rsidRPr="001F6858">
        <w:rPr>
          <w:rFonts w:asciiTheme="minorHAnsi" w:hAnsiTheme="minorHAnsi" w:cstheme="minorHAnsi"/>
          <w:b/>
          <w:sz w:val="22"/>
          <w:szCs w:val="22"/>
        </w:rPr>
        <w:t>Authorized Channel Partners</w:t>
      </w:r>
      <w:r w:rsidRPr="001F6858">
        <w:rPr>
          <w:rFonts w:asciiTheme="minorHAnsi" w:hAnsiTheme="minorHAnsi" w:cstheme="minorHAnsi"/>
          <w:sz w:val="22"/>
          <w:szCs w:val="22"/>
        </w:rPr>
        <w:t xml:space="preserve">. </w:t>
      </w:r>
      <w:r w:rsidR="00ED6E38" w:rsidRPr="001F6858">
        <w:rPr>
          <w:rFonts w:asciiTheme="minorHAnsi" w:hAnsiTheme="minorHAnsi" w:cstheme="minorHAnsi"/>
          <w:sz w:val="22"/>
          <w:szCs w:val="22"/>
        </w:rPr>
        <w:t>“</w:t>
      </w:r>
      <w:r w:rsidR="00ED6E38" w:rsidRPr="001F6858">
        <w:rPr>
          <w:rFonts w:asciiTheme="minorHAnsi" w:hAnsiTheme="minorHAnsi" w:cstheme="minorHAnsi"/>
          <w:b/>
          <w:bCs/>
          <w:sz w:val="22"/>
          <w:szCs w:val="22"/>
        </w:rPr>
        <w:t xml:space="preserve">Authorized Channel Partners” </w:t>
      </w:r>
      <w:r w:rsidRPr="001F6858">
        <w:rPr>
          <w:rFonts w:asciiTheme="minorHAnsi" w:hAnsiTheme="minorHAnsi" w:cstheme="minorHAnsi"/>
          <w:sz w:val="22"/>
          <w:szCs w:val="22"/>
        </w:rPr>
        <w:t xml:space="preserve"> </w:t>
      </w:r>
      <w:r w:rsidR="00141968" w:rsidRPr="001F6858">
        <w:rPr>
          <w:rFonts w:asciiTheme="minorHAnsi" w:hAnsiTheme="minorHAnsi" w:cstheme="minorHAnsi"/>
          <w:sz w:val="22"/>
          <w:szCs w:val="22"/>
        </w:rPr>
        <w:t>means certain independent third parties with which Xerox has signed agreements to promote, market, finance, distribute, sell and/or support certain of Xerox's Products and Services.  For those geographies where Customer or Customer Affiliate wishes to obtain Products and/or Services in a geography where such Products and/or Services are provided via an Authorized Channel Partner, the terms and conditions set forth in this Award shall not apply to such transaction unless agreed to by the Authorized Channel Partner.  Such Authorized Channel Partners may require separately negotiated terms with Customer.  Customer shall be responsible in coordination with Xerox to negotiate prices and terms with such Authorized Channel Partner, but such prices shall not exceed the Charges for the applicable Products and Services for the applicable geography/country (if any) set forth in this Award.  </w:t>
      </w:r>
      <w:r w:rsidR="00ED6E38" w:rsidRPr="001F6858">
        <w:rPr>
          <w:rFonts w:asciiTheme="minorHAnsi" w:hAnsiTheme="minorHAnsi" w:cstheme="minorHAnsi"/>
          <w:sz w:val="22"/>
          <w:szCs w:val="22"/>
        </w:rPr>
        <w:t>Xerox shall manage the contract engagement process and contracting between the Authorized Channel Partners and Northrop Grumman.</w:t>
      </w:r>
    </w:p>
    <w:p w14:paraId="022A3359" w14:textId="77777777" w:rsidR="007849D5" w:rsidRPr="001F6858" w:rsidRDefault="007849D5" w:rsidP="00695370">
      <w:pPr>
        <w:pStyle w:val="ListParagraph"/>
        <w:numPr>
          <w:ilvl w:val="1"/>
          <w:numId w:val="4"/>
        </w:numPr>
        <w:tabs>
          <w:tab w:val="clear" w:pos="900"/>
        </w:tabs>
        <w:spacing w:after="120"/>
        <w:ind w:left="1080"/>
        <w:jc w:val="both"/>
        <w:rPr>
          <w:rFonts w:asciiTheme="minorHAnsi" w:hAnsiTheme="minorHAnsi" w:cstheme="minorHAnsi"/>
          <w:sz w:val="22"/>
          <w:szCs w:val="22"/>
        </w:rPr>
      </w:pPr>
      <w:r w:rsidRPr="001F6858">
        <w:rPr>
          <w:rFonts w:asciiTheme="minorHAnsi" w:hAnsiTheme="minorHAnsi" w:cstheme="minorHAnsi"/>
          <w:b/>
          <w:sz w:val="22"/>
          <w:szCs w:val="22"/>
        </w:rPr>
        <w:t>Country Participation Agreements</w:t>
      </w:r>
      <w:r w:rsidRPr="001F6858">
        <w:rPr>
          <w:rFonts w:asciiTheme="minorHAnsi" w:hAnsiTheme="minorHAnsi" w:cstheme="minorHAnsi"/>
          <w:sz w:val="22"/>
          <w:szCs w:val="22"/>
        </w:rPr>
        <w:t>.  Xerox Affiliates and Customer Affiliates shall, if required by local law or for business or taxation purposes, execute a Country Participation Agreement.  The Country Participation Agreements are intended to be executed by each Party’s local Af</w:t>
      </w:r>
      <w:r w:rsidRPr="001F6858">
        <w:rPr>
          <w:rFonts w:asciiTheme="minorHAnsi" w:hAnsiTheme="minorHAnsi" w:cstheme="minorHAnsi"/>
          <w:sz w:val="22"/>
          <w:szCs w:val="22"/>
        </w:rPr>
        <w:lastRenderedPageBreak/>
        <w:t>filiate in the country where Services are performed or Products are provided and should include only those supplements, additions or modifications to this A</w:t>
      </w:r>
      <w:r w:rsidR="00F87BEF" w:rsidRPr="001F6858">
        <w:rPr>
          <w:rFonts w:asciiTheme="minorHAnsi" w:hAnsiTheme="minorHAnsi" w:cstheme="minorHAnsi"/>
          <w:sz w:val="22"/>
          <w:szCs w:val="22"/>
        </w:rPr>
        <w:t>ward</w:t>
      </w:r>
      <w:r w:rsidRPr="001F6858">
        <w:rPr>
          <w:rFonts w:asciiTheme="minorHAnsi" w:hAnsiTheme="minorHAnsi" w:cstheme="minorHAnsi"/>
          <w:sz w:val="22"/>
          <w:szCs w:val="22"/>
        </w:rPr>
        <w:t xml:space="preserve"> that are required for the purpose of addressing local laws, legislative enactments or other similar requirements, including for example, privacy or data protection requirements, local labor or human resource regulations or practices, tax requirements and local business requirements.  Each Country Participation Agreement shall be signed by the Parties’ respective local Affiliates in such country, unless otherwise agreed by the Parties, and shall incorporate this A</w:t>
      </w:r>
      <w:r w:rsidR="00F87BEF" w:rsidRPr="001F6858">
        <w:rPr>
          <w:rFonts w:asciiTheme="minorHAnsi" w:hAnsiTheme="minorHAnsi" w:cstheme="minorHAnsi"/>
          <w:sz w:val="22"/>
          <w:szCs w:val="22"/>
        </w:rPr>
        <w:t>ward</w:t>
      </w:r>
      <w:r w:rsidRPr="001F6858">
        <w:rPr>
          <w:rFonts w:asciiTheme="minorHAnsi" w:hAnsiTheme="minorHAnsi" w:cstheme="minorHAnsi"/>
          <w:sz w:val="22"/>
          <w:szCs w:val="22"/>
        </w:rPr>
        <w:t xml:space="preserve"> by reference.  Each executed Country Participation Agreement is a separate agreement between the Parties or their respective Affiliates that sign it.  Where the Parties or their respective Affiliates have executed a Country Participation Agreement, references to this “A</w:t>
      </w:r>
      <w:r w:rsidR="00F87BEF" w:rsidRPr="001F6858">
        <w:rPr>
          <w:rFonts w:asciiTheme="minorHAnsi" w:hAnsiTheme="minorHAnsi" w:cstheme="minorHAnsi"/>
          <w:sz w:val="22"/>
          <w:szCs w:val="22"/>
        </w:rPr>
        <w:t>ward</w:t>
      </w:r>
      <w:r w:rsidRPr="001F6858">
        <w:rPr>
          <w:rFonts w:asciiTheme="minorHAnsi" w:hAnsiTheme="minorHAnsi" w:cstheme="minorHAnsi"/>
          <w:sz w:val="22"/>
          <w:szCs w:val="22"/>
        </w:rPr>
        <w:t>” shall mean, where applicable, this A</w:t>
      </w:r>
      <w:r w:rsidR="00F87BEF" w:rsidRPr="001F6858">
        <w:rPr>
          <w:rFonts w:asciiTheme="minorHAnsi" w:hAnsiTheme="minorHAnsi" w:cstheme="minorHAnsi"/>
          <w:sz w:val="22"/>
          <w:szCs w:val="22"/>
        </w:rPr>
        <w:t>ward</w:t>
      </w:r>
      <w:r w:rsidRPr="001F6858">
        <w:rPr>
          <w:rFonts w:asciiTheme="minorHAnsi" w:hAnsiTheme="minorHAnsi" w:cstheme="minorHAnsi"/>
          <w:sz w:val="22"/>
          <w:szCs w:val="22"/>
        </w:rPr>
        <w:t xml:space="preserve"> as amended, supplemented and incorporated into the Country Participation Agreement.  </w:t>
      </w:r>
    </w:p>
    <w:p w14:paraId="28008665" w14:textId="77777777" w:rsidR="008B11E3" w:rsidRPr="001F6858" w:rsidRDefault="007849D5" w:rsidP="00695370">
      <w:pPr>
        <w:pStyle w:val="ListParagraph"/>
        <w:numPr>
          <w:ilvl w:val="1"/>
          <w:numId w:val="4"/>
        </w:numPr>
        <w:tabs>
          <w:tab w:val="clear" w:pos="900"/>
        </w:tabs>
        <w:spacing w:after="120"/>
        <w:ind w:left="1080"/>
        <w:jc w:val="both"/>
        <w:rPr>
          <w:rFonts w:asciiTheme="minorHAnsi" w:hAnsiTheme="minorHAnsi" w:cstheme="minorHAnsi"/>
          <w:sz w:val="22"/>
          <w:szCs w:val="22"/>
        </w:rPr>
      </w:pPr>
      <w:r w:rsidRPr="001F6858">
        <w:rPr>
          <w:rFonts w:asciiTheme="minorHAnsi" w:hAnsiTheme="minorHAnsi" w:cstheme="minorHAnsi"/>
          <w:b/>
          <w:sz w:val="22"/>
          <w:szCs w:val="22"/>
        </w:rPr>
        <w:t xml:space="preserve">Countries in Scope.  </w:t>
      </w:r>
      <w:r w:rsidR="00ED6E38" w:rsidRPr="001F6858">
        <w:rPr>
          <w:rFonts w:asciiTheme="minorHAnsi" w:hAnsiTheme="minorHAnsi" w:cstheme="minorHAnsi"/>
          <w:sz w:val="22"/>
          <w:szCs w:val="22"/>
        </w:rPr>
        <w:t>The Parties may add international countries to the scope of this Award, if there is a Xerox Affiliate located in that country, by execution of a Country Participation Agreement for that country.  In those countries where Products or Services are provided by an Authorized Channel Partner, Xerox shall manage the contract engagement process and contracting between the Authorized Channel Partners and Northrop Grumman and Customer may acquire Products and Services in such country by execution of a local agreement or a Country Participation Agreement, in collaboration with Xerox, with the applicable Authorized Channel Partner if agreed by the Authorized Channel Partner</w:t>
      </w:r>
    </w:p>
    <w:p w14:paraId="373098DA" w14:textId="77777777" w:rsidR="00116459" w:rsidRPr="001F6858" w:rsidRDefault="00B51CE2" w:rsidP="00695370">
      <w:pPr>
        <w:pStyle w:val="ListParagraph"/>
        <w:numPr>
          <w:ilvl w:val="1"/>
          <w:numId w:val="4"/>
        </w:numPr>
        <w:tabs>
          <w:tab w:val="clear" w:pos="900"/>
        </w:tabs>
        <w:spacing w:after="120"/>
        <w:ind w:left="1080"/>
        <w:jc w:val="both"/>
        <w:rPr>
          <w:rFonts w:asciiTheme="minorHAnsi" w:hAnsiTheme="minorHAnsi" w:cstheme="minorHAnsi"/>
          <w:sz w:val="22"/>
          <w:szCs w:val="22"/>
        </w:rPr>
      </w:pPr>
      <w:r w:rsidRPr="001F6858">
        <w:rPr>
          <w:rFonts w:asciiTheme="minorHAnsi" w:hAnsiTheme="minorHAnsi" w:cstheme="minorHAnsi"/>
          <w:sz w:val="22"/>
          <w:szCs w:val="22"/>
        </w:rPr>
        <w:t xml:space="preserve">This Award consists of multiple parts, including Exhibits.  For sake of clarity, the </w:t>
      </w:r>
      <w:r w:rsidR="007849D5" w:rsidRPr="001F6858">
        <w:rPr>
          <w:rFonts w:asciiTheme="minorHAnsi" w:hAnsiTheme="minorHAnsi" w:cstheme="minorHAnsi"/>
          <w:sz w:val="22"/>
          <w:szCs w:val="22"/>
        </w:rPr>
        <w:t>P</w:t>
      </w:r>
      <w:r w:rsidRPr="001F6858">
        <w:rPr>
          <w:rFonts w:asciiTheme="minorHAnsi" w:hAnsiTheme="minorHAnsi" w:cstheme="minorHAnsi"/>
          <w:sz w:val="22"/>
          <w:szCs w:val="22"/>
        </w:rPr>
        <w:t xml:space="preserve">arties agree that in the event of any inconsistency or divergence between the multiple </w:t>
      </w:r>
      <w:r w:rsidR="002C29A9" w:rsidRPr="001F6858">
        <w:rPr>
          <w:rFonts w:asciiTheme="minorHAnsi" w:hAnsiTheme="minorHAnsi" w:cstheme="minorHAnsi"/>
          <w:sz w:val="22"/>
          <w:szCs w:val="22"/>
        </w:rPr>
        <w:t>Exhibits</w:t>
      </w:r>
      <w:r w:rsidRPr="001F6858">
        <w:rPr>
          <w:rFonts w:asciiTheme="minorHAnsi" w:hAnsiTheme="minorHAnsi" w:cstheme="minorHAnsi"/>
          <w:sz w:val="22"/>
          <w:szCs w:val="22"/>
        </w:rPr>
        <w:t>, all such inconsistencies or divergences will be resolved by the following order of precedence</w:t>
      </w:r>
      <w:r w:rsidR="002C29A9" w:rsidRPr="001F6858">
        <w:rPr>
          <w:rFonts w:asciiTheme="minorHAnsi" w:hAnsiTheme="minorHAnsi" w:cstheme="minorHAnsi"/>
          <w:sz w:val="22"/>
          <w:szCs w:val="22"/>
        </w:rPr>
        <w:t xml:space="preserve"> (see also Section </w:t>
      </w:r>
      <w:r w:rsidR="00312CEF" w:rsidRPr="001F6858">
        <w:rPr>
          <w:rFonts w:asciiTheme="minorHAnsi" w:hAnsiTheme="minorHAnsi" w:cstheme="minorHAnsi"/>
          <w:sz w:val="22"/>
          <w:szCs w:val="22"/>
        </w:rPr>
        <w:t xml:space="preserve">3.1 </w:t>
      </w:r>
      <w:r w:rsidR="002C29A9" w:rsidRPr="001F6858">
        <w:rPr>
          <w:rFonts w:asciiTheme="minorHAnsi" w:hAnsiTheme="minorHAnsi" w:cstheme="minorHAnsi"/>
          <w:sz w:val="22"/>
          <w:szCs w:val="22"/>
        </w:rPr>
        <w:t>Order of Precedence)</w:t>
      </w:r>
      <w:r w:rsidRPr="001F6858">
        <w:rPr>
          <w:rFonts w:asciiTheme="minorHAnsi" w:hAnsiTheme="minorHAnsi" w:cstheme="minorHAnsi"/>
          <w:sz w:val="22"/>
          <w:szCs w:val="22"/>
        </w:rPr>
        <w:t xml:space="preserve"> in which the first listed </w:t>
      </w:r>
      <w:r w:rsidR="002C29A9" w:rsidRPr="001F6858">
        <w:rPr>
          <w:rFonts w:asciiTheme="minorHAnsi" w:hAnsiTheme="minorHAnsi" w:cstheme="minorHAnsi"/>
          <w:sz w:val="22"/>
          <w:szCs w:val="22"/>
        </w:rPr>
        <w:t xml:space="preserve">Exhibit </w:t>
      </w:r>
      <w:r w:rsidRPr="001F6858">
        <w:rPr>
          <w:rFonts w:asciiTheme="minorHAnsi" w:hAnsiTheme="minorHAnsi" w:cstheme="minorHAnsi"/>
          <w:sz w:val="22"/>
          <w:szCs w:val="22"/>
        </w:rPr>
        <w:t>shall govern all others (</w:t>
      </w:r>
      <w:r w:rsidRPr="001F6858">
        <w:rPr>
          <w:rFonts w:asciiTheme="minorHAnsi" w:hAnsiTheme="minorHAnsi" w:cstheme="minorHAnsi"/>
          <w:i/>
          <w:iCs/>
          <w:sz w:val="22"/>
          <w:szCs w:val="22"/>
        </w:rPr>
        <w:t>i.e.</w:t>
      </w:r>
      <w:r w:rsidRPr="001F6858">
        <w:rPr>
          <w:rFonts w:asciiTheme="minorHAnsi" w:hAnsiTheme="minorHAnsi" w:cstheme="minorHAnsi"/>
          <w:sz w:val="22"/>
          <w:szCs w:val="22"/>
        </w:rPr>
        <w:t xml:space="preserve"> all differences in the </w:t>
      </w:r>
      <w:r w:rsidR="002C29A9" w:rsidRPr="001F6858">
        <w:rPr>
          <w:rFonts w:asciiTheme="minorHAnsi" w:hAnsiTheme="minorHAnsi" w:cstheme="minorHAnsi"/>
          <w:sz w:val="22"/>
          <w:szCs w:val="22"/>
        </w:rPr>
        <w:t xml:space="preserve">Exhibits </w:t>
      </w:r>
      <w:r w:rsidRPr="001F6858">
        <w:rPr>
          <w:rFonts w:asciiTheme="minorHAnsi" w:hAnsiTheme="minorHAnsi" w:cstheme="minorHAnsi"/>
          <w:sz w:val="22"/>
          <w:szCs w:val="22"/>
        </w:rPr>
        <w:t xml:space="preserve">shall be resolved by referring to the provisions of the first listed </w:t>
      </w:r>
      <w:r w:rsidR="002C29A9" w:rsidRPr="001F6858">
        <w:rPr>
          <w:rFonts w:asciiTheme="minorHAnsi" w:hAnsiTheme="minorHAnsi" w:cstheme="minorHAnsi"/>
          <w:sz w:val="22"/>
          <w:szCs w:val="22"/>
        </w:rPr>
        <w:t>Exhibit</w:t>
      </w:r>
      <w:r w:rsidRPr="001F6858">
        <w:rPr>
          <w:rFonts w:asciiTheme="minorHAnsi" w:hAnsiTheme="minorHAnsi" w:cstheme="minorHAnsi"/>
          <w:sz w:val="22"/>
          <w:szCs w:val="22"/>
        </w:rPr>
        <w:t xml:space="preserve">) and the remaining listed </w:t>
      </w:r>
      <w:r w:rsidR="002C29A9" w:rsidRPr="001F6858">
        <w:rPr>
          <w:rFonts w:asciiTheme="minorHAnsi" w:hAnsiTheme="minorHAnsi" w:cstheme="minorHAnsi"/>
          <w:sz w:val="22"/>
          <w:szCs w:val="22"/>
        </w:rPr>
        <w:t>Exhibits</w:t>
      </w:r>
      <w:r w:rsidRPr="001F6858">
        <w:rPr>
          <w:rFonts w:asciiTheme="minorHAnsi" w:hAnsiTheme="minorHAnsi" w:cstheme="minorHAnsi"/>
          <w:sz w:val="22"/>
          <w:szCs w:val="22"/>
        </w:rPr>
        <w:t xml:space="preserve"> shall take precedence over other </w:t>
      </w:r>
      <w:r w:rsidR="002C29A9" w:rsidRPr="001F6858">
        <w:rPr>
          <w:rFonts w:asciiTheme="minorHAnsi" w:hAnsiTheme="minorHAnsi" w:cstheme="minorHAnsi"/>
          <w:sz w:val="22"/>
          <w:szCs w:val="22"/>
        </w:rPr>
        <w:t xml:space="preserve">Exhibits </w:t>
      </w:r>
      <w:r w:rsidRPr="001F6858">
        <w:rPr>
          <w:rFonts w:asciiTheme="minorHAnsi" w:hAnsiTheme="minorHAnsi" w:cstheme="minorHAnsi"/>
          <w:sz w:val="22"/>
          <w:szCs w:val="22"/>
        </w:rPr>
        <w:t>in the order listed.  The following Exhibits are incorporated herein by reference:</w:t>
      </w:r>
    </w:p>
    <w:p w14:paraId="5E64AA9A" w14:textId="77777777" w:rsidR="008B11E3" w:rsidRPr="001F6858" w:rsidRDefault="00AB2EE6" w:rsidP="001F6858">
      <w:pPr>
        <w:ind w:left="2707" w:hanging="1440"/>
        <w:jc w:val="both"/>
        <w:rPr>
          <w:rFonts w:asciiTheme="minorHAnsi" w:hAnsiTheme="minorHAnsi" w:cstheme="minorHAnsi"/>
          <w:sz w:val="22"/>
          <w:szCs w:val="22"/>
        </w:rPr>
      </w:pPr>
      <w:r w:rsidRPr="001F6858">
        <w:rPr>
          <w:rFonts w:asciiTheme="minorHAnsi" w:hAnsiTheme="minorHAnsi" w:cstheme="minorHAnsi"/>
          <w:sz w:val="22"/>
          <w:szCs w:val="22"/>
        </w:rPr>
        <w:t>Exhibit “A”</w:t>
      </w:r>
      <w:r w:rsidRPr="001F6858">
        <w:rPr>
          <w:rFonts w:asciiTheme="minorHAnsi" w:hAnsiTheme="minorHAnsi" w:cstheme="minorHAnsi"/>
          <w:sz w:val="22"/>
          <w:szCs w:val="22"/>
        </w:rPr>
        <w:tab/>
      </w:r>
      <w:r w:rsidR="0021720B" w:rsidRPr="001F6858">
        <w:rPr>
          <w:rFonts w:asciiTheme="minorHAnsi" w:hAnsiTheme="minorHAnsi" w:cstheme="minorHAnsi"/>
          <w:sz w:val="22"/>
          <w:szCs w:val="22"/>
        </w:rPr>
        <w:t xml:space="preserve">Statement of Work </w:t>
      </w:r>
      <w:r w:rsidR="00D23E4C" w:rsidRPr="001F6858">
        <w:rPr>
          <w:rFonts w:asciiTheme="minorHAnsi" w:hAnsiTheme="minorHAnsi" w:cstheme="minorHAnsi"/>
          <w:sz w:val="22"/>
          <w:szCs w:val="22"/>
          <w:lang w:val="en"/>
        </w:rPr>
        <w:t xml:space="preserve"> </w:t>
      </w:r>
    </w:p>
    <w:p w14:paraId="56F1B3C1" w14:textId="77777777" w:rsidR="00AB2EE6" w:rsidRPr="001F6858" w:rsidRDefault="00AB2EE6" w:rsidP="001F6858">
      <w:pPr>
        <w:ind w:left="2707" w:hanging="1440"/>
        <w:jc w:val="both"/>
        <w:rPr>
          <w:rFonts w:asciiTheme="minorHAnsi" w:hAnsiTheme="minorHAnsi" w:cstheme="minorHAnsi"/>
          <w:sz w:val="22"/>
          <w:szCs w:val="22"/>
        </w:rPr>
      </w:pPr>
      <w:r w:rsidRPr="001F6858">
        <w:rPr>
          <w:rFonts w:asciiTheme="minorHAnsi" w:hAnsiTheme="minorHAnsi" w:cstheme="minorHAnsi"/>
          <w:sz w:val="22"/>
          <w:szCs w:val="22"/>
        </w:rPr>
        <w:t>Exhibit “B”</w:t>
      </w:r>
      <w:r w:rsidRPr="001F6858">
        <w:rPr>
          <w:rFonts w:asciiTheme="minorHAnsi" w:hAnsiTheme="minorHAnsi" w:cstheme="minorHAnsi"/>
          <w:sz w:val="22"/>
          <w:szCs w:val="22"/>
        </w:rPr>
        <w:tab/>
      </w:r>
      <w:r w:rsidR="00CA121C" w:rsidRPr="001F6858">
        <w:rPr>
          <w:rFonts w:asciiTheme="minorHAnsi" w:hAnsiTheme="minorHAnsi" w:cstheme="minorHAnsi"/>
          <w:sz w:val="22"/>
          <w:szCs w:val="22"/>
        </w:rPr>
        <w:t xml:space="preserve">Device Models and </w:t>
      </w:r>
      <w:r w:rsidRPr="001F6858">
        <w:rPr>
          <w:rFonts w:asciiTheme="minorHAnsi" w:hAnsiTheme="minorHAnsi" w:cstheme="minorHAnsi"/>
          <w:sz w:val="22"/>
          <w:szCs w:val="22"/>
        </w:rPr>
        <w:t>Pricing</w:t>
      </w:r>
      <w:r w:rsidR="00D23E4C" w:rsidRPr="001F6858">
        <w:rPr>
          <w:rFonts w:asciiTheme="minorHAnsi" w:hAnsiTheme="minorHAnsi" w:cstheme="minorHAnsi"/>
          <w:sz w:val="22"/>
          <w:szCs w:val="22"/>
        </w:rPr>
        <w:t xml:space="preserve"> </w:t>
      </w:r>
    </w:p>
    <w:p w14:paraId="1189DCD7" w14:textId="77777777" w:rsidR="00D23E4C" w:rsidRPr="001F6858" w:rsidRDefault="00AB2EE6" w:rsidP="001F6858">
      <w:pPr>
        <w:tabs>
          <w:tab w:val="left" w:pos="720"/>
        </w:tabs>
        <w:ind w:left="2707" w:hanging="1440"/>
        <w:jc w:val="both"/>
        <w:rPr>
          <w:rFonts w:asciiTheme="minorHAnsi" w:hAnsiTheme="minorHAnsi" w:cstheme="minorHAnsi"/>
          <w:sz w:val="22"/>
          <w:szCs w:val="22"/>
        </w:rPr>
      </w:pPr>
      <w:r w:rsidRPr="001F6858">
        <w:rPr>
          <w:rFonts w:asciiTheme="minorHAnsi" w:hAnsiTheme="minorHAnsi" w:cstheme="minorHAnsi"/>
          <w:sz w:val="22"/>
          <w:szCs w:val="22"/>
        </w:rPr>
        <w:t>Exhibit “C”</w:t>
      </w:r>
      <w:r w:rsidRPr="001F6858">
        <w:rPr>
          <w:rFonts w:asciiTheme="minorHAnsi" w:hAnsiTheme="minorHAnsi" w:cstheme="minorHAnsi"/>
          <w:sz w:val="22"/>
          <w:szCs w:val="22"/>
        </w:rPr>
        <w:tab/>
        <w:t>Service Level Agreement</w:t>
      </w:r>
      <w:r w:rsidR="00D23E4C" w:rsidRPr="001F6858">
        <w:rPr>
          <w:rFonts w:asciiTheme="minorHAnsi" w:hAnsiTheme="minorHAnsi" w:cstheme="minorHAnsi"/>
          <w:sz w:val="22"/>
          <w:szCs w:val="22"/>
        </w:rPr>
        <w:t xml:space="preserve"> </w:t>
      </w:r>
    </w:p>
    <w:p w14:paraId="70E9E2E5" w14:textId="77777777" w:rsidR="00AB2EE6" w:rsidRPr="001F6858" w:rsidRDefault="00AB2EE6" w:rsidP="001F6858">
      <w:pPr>
        <w:ind w:left="2707" w:hanging="1440"/>
        <w:jc w:val="both"/>
        <w:rPr>
          <w:rFonts w:asciiTheme="minorHAnsi" w:hAnsiTheme="minorHAnsi" w:cstheme="minorHAnsi"/>
          <w:sz w:val="22"/>
          <w:szCs w:val="22"/>
        </w:rPr>
      </w:pPr>
      <w:r w:rsidRPr="001F6858">
        <w:rPr>
          <w:rFonts w:asciiTheme="minorHAnsi" w:hAnsiTheme="minorHAnsi" w:cstheme="minorHAnsi"/>
          <w:sz w:val="22"/>
          <w:szCs w:val="22"/>
        </w:rPr>
        <w:t>Exhibit “D”</w:t>
      </w:r>
      <w:r w:rsidRPr="001F6858">
        <w:rPr>
          <w:rFonts w:asciiTheme="minorHAnsi" w:hAnsiTheme="minorHAnsi" w:cstheme="minorHAnsi"/>
          <w:sz w:val="22"/>
          <w:szCs w:val="22"/>
        </w:rPr>
        <w:tab/>
      </w:r>
      <w:r w:rsidR="0038279C" w:rsidRPr="001F6858">
        <w:rPr>
          <w:rFonts w:asciiTheme="minorHAnsi" w:hAnsiTheme="minorHAnsi" w:cstheme="minorHAnsi"/>
          <w:sz w:val="22"/>
          <w:szCs w:val="22"/>
        </w:rPr>
        <w:t>Information Security Requirements</w:t>
      </w:r>
    </w:p>
    <w:p w14:paraId="57B24D45" w14:textId="77777777" w:rsidR="00B51CE2" w:rsidRPr="001F6858" w:rsidRDefault="00AB2EE6" w:rsidP="001F6858">
      <w:pPr>
        <w:ind w:left="2707" w:hanging="1440"/>
        <w:jc w:val="both"/>
        <w:rPr>
          <w:rFonts w:asciiTheme="minorHAnsi" w:hAnsiTheme="minorHAnsi" w:cstheme="minorHAnsi"/>
          <w:sz w:val="22"/>
          <w:szCs w:val="22"/>
        </w:rPr>
      </w:pPr>
      <w:r w:rsidRPr="001F6858">
        <w:rPr>
          <w:rFonts w:asciiTheme="minorHAnsi" w:hAnsiTheme="minorHAnsi" w:cstheme="minorHAnsi"/>
          <w:sz w:val="22"/>
          <w:szCs w:val="22"/>
        </w:rPr>
        <w:t>Exhibit “E”</w:t>
      </w:r>
      <w:r w:rsidRPr="001F6858">
        <w:rPr>
          <w:rFonts w:asciiTheme="minorHAnsi" w:hAnsiTheme="minorHAnsi" w:cstheme="minorHAnsi"/>
          <w:sz w:val="22"/>
          <w:szCs w:val="22"/>
        </w:rPr>
        <w:tab/>
      </w:r>
      <w:r w:rsidR="008B11E3" w:rsidRPr="001F6858">
        <w:rPr>
          <w:rFonts w:asciiTheme="minorHAnsi" w:hAnsiTheme="minorHAnsi" w:cstheme="minorHAnsi"/>
          <w:sz w:val="22"/>
          <w:szCs w:val="22"/>
        </w:rPr>
        <w:t>Small Business Plan</w:t>
      </w:r>
      <w:r w:rsidR="005114FF" w:rsidRPr="001F6858">
        <w:rPr>
          <w:rFonts w:asciiTheme="minorHAnsi" w:hAnsiTheme="minorHAnsi" w:cstheme="minorHAnsi"/>
          <w:sz w:val="22"/>
          <w:szCs w:val="22"/>
        </w:rPr>
        <w:t xml:space="preserve"> </w:t>
      </w:r>
    </w:p>
    <w:p w14:paraId="6E4B476D" w14:textId="77777777" w:rsidR="00116459" w:rsidRPr="001F6858" w:rsidRDefault="00116459" w:rsidP="001F6858">
      <w:pPr>
        <w:ind w:left="2707" w:hanging="1440"/>
        <w:jc w:val="both"/>
        <w:rPr>
          <w:rFonts w:asciiTheme="minorHAnsi" w:hAnsiTheme="minorHAnsi" w:cstheme="minorHAnsi"/>
          <w:sz w:val="22"/>
          <w:szCs w:val="22"/>
        </w:rPr>
      </w:pPr>
      <w:r w:rsidRPr="001F6858">
        <w:rPr>
          <w:rFonts w:asciiTheme="minorHAnsi" w:hAnsiTheme="minorHAnsi" w:cstheme="minorHAnsi"/>
          <w:sz w:val="22"/>
          <w:szCs w:val="22"/>
        </w:rPr>
        <w:t xml:space="preserve">Exhibit </w:t>
      </w:r>
      <w:r w:rsidR="002064AA" w:rsidRPr="001F6858">
        <w:rPr>
          <w:rFonts w:asciiTheme="minorHAnsi" w:hAnsiTheme="minorHAnsi" w:cstheme="minorHAnsi"/>
          <w:sz w:val="22"/>
          <w:szCs w:val="22"/>
        </w:rPr>
        <w:t>“</w:t>
      </w:r>
      <w:r w:rsidR="0042788E" w:rsidRPr="001F6858">
        <w:rPr>
          <w:rFonts w:asciiTheme="minorHAnsi" w:hAnsiTheme="minorHAnsi" w:cstheme="minorHAnsi"/>
          <w:sz w:val="22"/>
          <w:szCs w:val="22"/>
        </w:rPr>
        <w:t>F</w:t>
      </w:r>
      <w:r w:rsidRPr="001F6858">
        <w:rPr>
          <w:rFonts w:asciiTheme="minorHAnsi" w:hAnsiTheme="minorHAnsi" w:cstheme="minorHAnsi"/>
          <w:sz w:val="22"/>
          <w:szCs w:val="22"/>
        </w:rPr>
        <w:t xml:space="preserve">” </w:t>
      </w:r>
      <w:r w:rsidRPr="001F6858">
        <w:rPr>
          <w:rFonts w:asciiTheme="minorHAnsi" w:hAnsiTheme="minorHAnsi" w:cstheme="minorHAnsi"/>
          <w:sz w:val="22"/>
          <w:szCs w:val="22"/>
        </w:rPr>
        <w:tab/>
        <w:t xml:space="preserve">Northrop Grumman </w:t>
      </w:r>
      <w:r w:rsidR="00F7470D" w:rsidRPr="001F6858">
        <w:rPr>
          <w:rFonts w:asciiTheme="minorHAnsi" w:hAnsiTheme="minorHAnsi" w:cstheme="minorHAnsi"/>
          <w:sz w:val="22"/>
          <w:szCs w:val="22"/>
        </w:rPr>
        <w:t xml:space="preserve">Supplemental </w:t>
      </w:r>
      <w:r w:rsidR="00120CC4" w:rsidRPr="001F6858">
        <w:rPr>
          <w:rFonts w:asciiTheme="minorHAnsi" w:hAnsiTheme="minorHAnsi" w:cstheme="minorHAnsi"/>
          <w:sz w:val="22"/>
          <w:szCs w:val="22"/>
        </w:rPr>
        <w:t xml:space="preserve">Terms and Conditions </w:t>
      </w:r>
      <w:r w:rsidR="00F7470D" w:rsidRPr="001F6858">
        <w:rPr>
          <w:rFonts w:asciiTheme="minorHAnsi" w:hAnsiTheme="minorHAnsi" w:cstheme="minorHAnsi"/>
          <w:sz w:val="22"/>
          <w:szCs w:val="22"/>
        </w:rPr>
        <w:t>for International Orders</w:t>
      </w:r>
    </w:p>
    <w:p w14:paraId="590007FF" w14:textId="77777777" w:rsidR="00CA121C" w:rsidRPr="001F6858" w:rsidRDefault="00AB2EE6" w:rsidP="001F6858">
      <w:pPr>
        <w:ind w:left="2707" w:hanging="1440"/>
        <w:jc w:val="both"/>
        <w:rPr>
          <w:rFonts w:asciiTheme="minorHAnsi" w:hAnsiTheme="minorHAnsi" w:cstheme="minorHAnsi"/>
          <w:sz w:val="22"/>
          <w:szCs w:val="22"/>
        </w:rPr>
      </w:pPr>
      <w:r w:rsidRPr="001F6858">
        <w:rPr>
          <w:rFonts w:asciiTheme="minorHAnsi" w:hAnsiTheme="minorHAnsi" w:cstheme="minorHAnsi"/>
          <w:sz w:val="22"/>
          <w:szCs w:val="22"/>
        </w:rPr>
        <w:t>Exhibit “</w:t>
      </w:r>
      <w:r w:rsidR="0042788E" w:rsidRPr="001F6858">
        <w:rPr>
          <w:rFonts w:asciiTheme="minorHAnsi" w:hAnsiTheme="minorHAnsi" w:cstheme="minorHAnsi"/>
          <w:sz w:val="22"/>
          <w:szCs w:val="22"/>
        </w:rPr>
        <w:t>G</w:t>
      </w:r>
      <w:r w:rsidRPr="001F6858">
        <w:rPr>
          <w:rFonts w:asciiTheme="minorHAnsi" w:hAnsiTheme="minorHAnsi" w:cstheme="minorHAnsi"/>
          <w:sz w:val="22"/>
          <w:szCs w:val="22"/>
        </w:rPr>
        <w:t>”</w:t>
      </w:r>
      <w:r w:rsidRPr="001F6858">
        <w:rPr>
          <w:rFonts w:asciiTheme="minorHAnsi" w:hAnsiTheme="minorHAnsi" w:cstheme="minorHAnsi"/>
          <w:sz w:val="22"/>
          <w:szCs w:val="22"/>
        </w:rPr>
        <w:tab/>
      </w:r>
      <w:r w:rsidR="00CA121C" w:rsidRPr="001F6858">
        <w:rPr>
          <w:rFonts w:asciiTheme="minorHAnsi" w:hAnsiTheme="minorHAnsi" w:cstheme="minorHAnsi"/>
          <w:sz w:val="22"/>
          <w:szCs w:val="22"/>
        </w:rPr>
        <w:t>Supplemental Terms and Conditions for Services, Maintenance and Software</w:t>
      </w:r>
    </w:p>
    <w:p w14:paraId="713FB4F3" w14:textId="77777777" w:rsidR="00AB2EE6" w:rsidRPr="001F6858" w:rsidRDefault="00CA121C" w:rsidP="001F6858">
      <w:pPr>
        <w:ind w:left="2707" w:hanging="1440"/>
        <w:jc w:val="both"/>
        <w:rPr>
          <w:rFonts w:asciiTheme="minorHAnsi" w:hAnsiTheme="minorHAnsi" w:cstheme="minorHAnsi"/>
          <w:sz w:val="22"/>
          <w:szCs w:val="22"/>
        </w:rPr>
      </w:pPr>
      <w:r w:rsidRPr="001F6858">
        <w:rPr>
          <w:rFonts w:asciiTheme="minorHAnsi" w:hAnsiTheme="minorHAnsi" w:cstheme="minorHAnsi"/>
          <w:sz w:val="22"/>
          <w:szCs w:val="22"/>
        </w:rPr>
        <w:t>Exhibit “H”</w:t>
      </w:r>
      <w:r w:rsidRPr="001F6858">
        <w:rPr>
          <w:rFonts w:asciiTheme="minorHAnsi" w:hAnsiTheme="minorHAnsi" w:cstheme="minorHAnsi"/>
          <w:sz w:val="22"/>
          <w:szCs w:val="22"/>
        </w:rPr>
        <w:tab/>
      </w:r>
      <w:r w:rsidR="0042788E" w:rsidRPr="001F6858">
        <w:rPr>
          <w:rFonts w:asciiTheme="minorHAnsi" w:hAnsiTheme="minorHAnsi" w:cstheme="minorHAnsi"/>
          <w:sz w:val="22"/>
          <w:szCs w:val="22"/>
        </w:rPr>
        <w:t>Supplemental Xerox Tools Terms: Contains a list of the Xerox tools to perform the statement of work</w:t>
      </w:r>
    </w:p>
    <w:p w14:paraId="340DBD06" w14:textId="77777777" w:rsidR="00AB2EE6" w:rsidRPr="001F6858" w:rsidRDefault="00AB2EE6" w:rsidP="001F6858">
      <w:pPr>
        <w:ind w:left="2707" w:hanging="1440"/>
        <w:jc w:val="both"/>
        <w:rPr>
          <w:rFonts w:asciiTheme="minorHAnsi" w:hAnsiTheme="minorHAnsi" w:cstheme="minorHAnsi"/>
          <w:sz w:val="22"/>
          <w:szCs w:val="22"/>
        </w:rPr>
      </w:pPr>
      <w:r w:rsidRPr="001F6858">
        <w:rPr>
          <w:rFonts w:asciiTheme="minorHAnsi" w:hAnsiTheme="minorHAnsi" w:cstheme="minorHAnsi"/>
          <w:sz w:val="22"/>
          <w:szCs w:val="22"/>
        </w:rPr>
        <w:t>Exhibit “</w:t>
      </w:r>
      <w:r w:rsidR="00CA121C" w:rsidRPr="001F6858">
        <w:rPr>
          <w:rFonts w:asciiTheme="minorHAnsi" w:hAnsiTheme="minorHAnsi" w:cstheme="minorHAnsi"/>
          <w:sz w:val="22"/>
          <w:szCs w:val="22"/>
        </w:rPr>
        <w:t>I</w:t>
      </w:r>
      <w:r w:rsidRPr="001F6858">
        <w:rPr>
          <w:rFonts w:asciiTheme="minorHAnsi" w:hAnsiTheme="minorHAnsi" w:cstheme="minorHAnsi"/>
          <w:sz w:val="22"/>
          <w:szCs w:val="22"/>
        </w:rPr>
        <w:t xml:space="preserve">” </w:t>
      </w:r>
      <w:r w:rsidRPr="001F6858">
        <w:rPr>
          <w:rFonts w:asciiTheme="minorHAnsi" w:hAnsiTheme="minorHAnsi" w:cstheme="minorHAnsi"/>
          <w:sz w:val="22"/>
          <w:szCs w:val="22"/>
        </w:rPr>
        <w:tab/>
      </w:r>
      <w:r w:rsidR="0042788E" w:rsidRPr="001F6858">
        <w:rPr>
          <w:rFonts w:asciiTheme="minorHAnsi" w:hAnsiTheme="minorHAnsi" w:cstheme="minorHAnsi"/>
          <w:sz w:val="22"/>
          <w:szCs w:val="22"/>
        </w:rPr>
        <w:t>Form of Country Participation Agreement: Terms to be used for international Affiliates</w:t>
      </w:r>
    </w:p>
    <w:p w14:paraId="7CD0D9A9" w14:textId="77777777" w:rsidR="009B7287" w:rsidRPr="001F6858" w:rsidRDefault="009B7287" w:rsidP="00695370">
      <w:pPr>
        <w:pStyle w:val="ListParagraph"/>
        <w:numPr>
          <w:ilvl w:val="1"/>
          <w:numId w:val="4"/>
        </w:numPr>
        <w:tabs>
          <w:tab w:val="clear" w:pos="900"/>
        </w:tabs>
        <w:spacing w:after="120"/>
        <w:ind w:left="1080"/>
        <w:jc w:val="both"/>
        <w:rPr>
          <w:rFonts w:asciiTheme="minorHAnsi" w:hAnsiTheme="minorHAnsi" w:cstheme="minorHAnsi"/>
          <w:sz w:val="22"/>
          <w:szCs w:val="22"/>
        </w:rPr>
      </w:pPr>
      <w:r w:rsidRPr="001F6858">
        <w:rPr>
          <w:rFonts w:asciiTheme="minorHAnsi" w:hAnsiTheme="minorHAnsi" w:cstheme="minorHAnsi"/>
          <w:sz w:val="22"/>
          <w:szCs w:val="22"/>
        </w:rPr>
        <w:t>Unless otherwise required by the context, when the Parties respective Affiliates are providing and receiving Services, all references to “</w:t>
      </w:r>
      <w:r w:rsidR="0042788E" w:rsidRPr="001F6858">
        <w:rPr>
          <w:rFonts w:asciiTheme="minorHAnsi" w:hAnsiTheme="minorHAnsi" w:cstheme="minorHAnsi"/>
          <w:sz w:val="22"/>
          <w:szCs w:val="22"/>
        </w:rPr>
        <w:t>Seller</w:t>
      </w:r>
      <w:r w:rsidRPr="001F6858">
        <w:rPr>
          <w:rFonts w:asciiTheme="minorHAnsi" w:hAnsiTheme="minorHAnsi" w:cstheme="minorHAnsi"/>
          <w:sz w:val="22"/>
          <w:szCs w:val="22"/>
        </w:rPr>
        <w:t>”, “Xerox” or “Party” in this Corporate Award will be deemed to be references to the respective Xerox Affiliate and all references to “Northrop Grumman,” NGSC”, “Customer” or “Party” in this Corporate Award will be deemed to be references to the respective Customer Affiliate.</w:t>
      </w:r>
    </w:p>
    <w:p w14:paraId="733B3089" w14:textId="77777777" w:rsidR="00102995" w:rsidRPr="001F6858" w:rsidRDefault="00535ED0" w:rsidP="00695370">
      <w:pPr>
        <w:pStyle w:val="ListParagraph"/>
        <w:numPr>
          <w:ilvl w:val="0"/>
          <w:numId w:val="29"/>
        </w:numPr>
        <w:spacing w:after="120"/>
        <w:ind w:hanging="720"/>
        <w:jc w:val="both"/>
        <w:outlineLvl w:val="0"/>
        <w:rPr>
          <w:rFonts w:asciiTheme="minorHAnsi" w:hAnsiTheme="minorHAnsi" w:cstheme="minorHAnsi"/>
          <w:sz w:val="22"/>
          <w:szCs w:val="22"/>
        </w:rPr>
      </w:pPr>
      <w:r w:rsidRPr="001F6858">
        <w:rPr>
          <w:rFonts w:asciiTheme="minorHAnsi" w:hAnsiTheme="minorHAnsi" w:cstheme="minorHAnsi"/>
          <w:b/>
          <w:bCs/>
          <w:sz w:val="22"/>
          <w:szCs w:val="22"/>
          <w:u w:val="single"/>
        </w:rPr>
        <w:t>ORDER OF PRECEDENCE/AMENDMENTS</w:t>
      </w:r>
    </w:p>
    <w:p w14:paraId="40C1F99F" w14:textId="77777777" w:rsidR="00357DDD" w:rsidRPr="001F6858" w:rsidRDefault="00535ED0" w:rsidP="00695370">
      <w:pPr>
        <w:pStyle w:val="BodyTextIndent"/>
        <w:spacing w:after="120"/>
        <w:ind w:left="1080" w:hanging="360"/>
        <w:jc w:val="both"/>
        <w:rPr>
          <w:rFonts w:asciiTheme="minorHAnsi" w:hAnsiTheme="minorHAnsi" w:cstheme="minorHAnsi"/>
          <w:sz w:val="22"/>
          <w:szCs w:val="22"/>
        </w:rPr>
      </w:pPr>
      <w:r w:rsidRPr="001F6858">
        <w:rPr>
          <w:rFonts w:asciiTheme="minorHAnsi" w:hAnsiTheme="minorHAnsi" w:cstheme="minorHAnsi"/>
          <w:sz w:val="22"/>
          <w:szCs w:val="22"/>
        </w:rPr>
        <w:lastRenderedPageBreak/>
        <w:t>3</w:t>
      </w:r>
      <w:r w:rsidR="0038279C" w:rsidRPr="001F6858">
        <w:rPr>
          <w:rFonts w:asciiTheme="minorHAnsi" w:hAnsiTheme="minorHAnsi" w:cstheme="minorHAnsi"/>
          <w:sz w:val="22"/>
          <w:szCs w:val="22"/>
        </w:rPr>
        <w:t>.</w:t>
      </w:r>
      <w:r w:rsidRPr="001F6858">
        <w:rPr>
          <w:rFonts w:asciiTheme="minorHAnsi" w:hAnsiTheme="minorHAnsi" w:cstheme="minorHAnsi"/>
          <w:sz w:val="22"/>
          <w:szCs w:val="22"/>
        </w:rPr>
        <w:t>1</w:t>
      </w:r>
      <w:r w:rsidRPr="001F6858">
        <w:rPr>
          <w:rFonts w:asciiTheme="minorHAnsi" w:hAnsiTheme="minorHAnsi" w:cstheme="minorHAnsi"/>
          <w:sz w:val="22"/>
          <w:szCs w:val="22"/>
        </w:rPr>
        <w:tab/>
      </w:r>
      <w:r w:rsidRPr="001F6858">
        <w:rPr>
          <w:rFonts w:asciiTheme="minorHAnsi" w:hAnsiTheme="minorHAnsi" w:cstheme="minorHAnsi"/>
          <w:b/>
          <w:sz w:val="22"/>
          <w:szCs w:val="22"/>
        </w:rPr>
        <w:t>Order of Precedence</w:t>
      </w:r>
      <w:r w:rsidRPr="001F6858">
        <w:rPr>
          <w:rFonts w:asciiTheme="minorHAnsi" w:hAnsiTheme="minorHAnsi" w:cstheme="minorHAnsi"/>
          <w:sz w:val="22"/>
          <w:szCs w:val="22"/>
        </w:rPr>
        <w:t xml:space="preserve">.  </w:t>
      </w:r>
    </w:p>
    <w:p w14:paraId="6C921A5B" w14:textId="77777777" w:rsidR="00535ED0" w:rsidRPr="001F6858" w:rsidRDefault="00535ED0" w:rsidP="00695370">
      <w:pPr>
        <w:pStyle w:val="BodyTextIndent"/>
        <w:spacing w:after="120"/>
        <w:ind w:left="1080"/>
        <w:jc w:val="both"/>
        <w:rPr>
          <w:rFonts w:asciiTheme="minorHAnsi" w:hAnsiTheme="minorHAnsi" w:cstheme="minorHAnsi"/>
          <w:sz w:val="22"/>
          <w:szCs w:val="22"/>
        </w:rPr>
      </w:pPr>
      <w:r w:rsidRPr="001F6858">
        <w:rPr>
          <w:rFonts w:asciiTheme="minorHAnsi" w:hAnsiTheme="minorHAnsi" w:cstheme="minorHAnsi"/>
          <w:sz w:val="22"/>
          <w:szCs w:val="22"/>
        </w:rPr>
        <w:t>In the event of any conflict between the terms of this Corporate Award and any Order issued hereunder, the following order of precedence shall prevail:</w:t>
      </w:r>
    </w:p>
    <w:p w14:paraId="3C0A0DD8" w14:textId="77777777" w:rsidR="00535ED0" w:rsidRPr="001F6858" w:rsidRDefault="00535ED0" w:rsidP="00695370">
      <w:pPr>
        <w:pStyle w:val="BodyTextIndent"/>
        <w:spacing w:after="120"/>
        <w:ind w:firstLine="360"/>
        <w:jc w:val="both"/>
        <w:rPr>
          <w:rFonts w:asciiTheme="minorHAnsi" w:hAnsiTheme="minorHAnsi" w:cstheme="minorHAnsi"/>
          <w:sz w:val="22"/>
          <w:szCs w:val="22"/>
        </w:rPr>
      </w:pPr>
      <w:r w:rsidRPr="001F6858">
        <w:rPr>
          <w:rFonts w:asciiTheme="minorHAnsi" w:hAnsiTheme="minorHAnsi" w:cstheme="minorHAnsi"/>
          <w:sz w:val="22"/>
          <w:szCs w:val="22"/>
        </w:rPr>
        <w:t>In the United States:</w:t>
      </w:r>
    </w:p>
    <w:p w14:paraId="68C1E9D0" w14:textId="77777777" w:rsidR="00535ED0" w:rsidRPr="001F6858" w:rsidRDefault="00535ED0" w:rsidP="00C11107">
      <w:pPr>
        <w:pStyle w:val="BodyTextIndent"/>
        <w:numPr>
          <w:ilvl w:val="0"/>
          <w:numId w:val="34"/>
        </w:numPr>
        <w:ind w:left="1440"/>
        <w:jc w:val="both"/>
        <w:rPr>
          <w:rFonts w:asciiTheme="minorHAnsi" w:hAnsiTheme="minorHAnsi" w:cstheme="minorHAnsi"/>
          <w:sz w:val="22"/>
          <w:szCs w:val="22"/>
        </w:rPr>
      </w:pPr>
      <w:r w:rsidRPr="001F6858">
        <w:rPr>
          <w:rFonts w:asciiTheme="minorHAnsi" w:hAnsiTheme="minorHAnsi" w:cstheme="minorHAnsi"/>
          <w:sz w:val="22"/>
          <w:szCs w:val="22"/>
        </w:rPr>
        <w:t>The terms of this Award, other than its Exhibits(s);</w:t>
      </w:r>
    </w:p>
    <w:p w14:paraId="7233C24D" w14:textId="77777777" w:rsidR="00535ED0" w:rsidRPr="001F6858" w:rsidRDefault="00535ED0" w:rsidP="00C11107">
      <w:pPr>
        <w:pStyle w:val="BodyTextIndent"/>
        <w:numPr>
          <w:ilvl w:val="0"/>
          <w:numId w:val="34"/>
        </w:numPr>
        <w:ind w:left="1440"/>
        <w:jc w:val="both"/>
        <w:rPr>
          <w:rFonts w:asciiTheme="minorHAnsi" w:hAnsiTheme="minorHAnsi" w:cstheme="minorHAnsi"/>
          <w:sz w:val="22"/>
          <w:szCs w:val="22"/>
        </w:rPr>
      </w:pPr>
      <w:r w:rsidRPr="001F6858">
        <w:rPr>
          <w:rFonts w:asciiTheme="minorHAnsi" w:hAnsiTheme="minorHAnsi" w:cstheme="minorHAnsi"/>
          <w:sz w:val="22"/>
          <w:szCs w:val="22"/>
        </w:rPr>
        <w:t>Terms of any Exhibit(s) to this Award, subject to Section 2</w:t>
      </w:r>
      <w:r w:rsidR="00E351A2" w:rsidRPr="001F6858">
        <w:rPr>
          <w:rFonts w:asciiTheme="minorHAnsi" w:hAnsiTheme="minorHAnsi" w:cstheme="minorHAnsi"/>
          <w:sz w:val="22"/>
          <w:szCs w:val="22"/>
        </w:rPr>
        <w:t xml:space="preserve"> </w:t>
      </w:r>
      <w:r w:rsidRPr="001F6858">
        <w:rPr>
          <w:rFonts w:asciiTheme="minorHAnsi" w:hAnsiTheme="minorHAnsi" w:cstheme="minorHAnsi"/>
          <w:sz w:val="22"/>
          <w:szCs w:val="22"/>
        </w:rPr>
        <w:t xml:space="preserve">G above; and </w:t>
      </w:r>
    </w:p>
    <w:p w14:paraId="46B1F9D6" w14:textId="77777777" w:rsidR="00535ED0" w:rsidRPr="001F6858" w:rsidRDefault="00535ED0" w:rsidP="00C11107">
      <w:pPr>
        <w:pStyle w:val="BodyTextIndent"/>
        <w:numPr>
          <w:ilvl w:val="0"/>
          <w:numId w:val="34"/>
        </w:numPr>
        <w:spacing w:after="120"/>
        <w:ind w:left="1440"/>
        <w:jc w:val="both"/>
        <w:rPr>
          <w:rFonts w:asciiTheme="minorHAnsi" w:hAnsiTheme="minorHAnsi" w:cstheme="minorHAnsi"/>
          <w:sz w:val="22"/>
          <w:szCs w:val="22"/>
        </w:rPr>
      </w:pPr>
      <w:r w:rsidRPr="001F6858">
        <w:rPr>
          <w:rFonts w:asciiTheme="minorHAnsi" w:hAnsiTheme="minorHAnsi" w:cstheme="minorHAnsi"/>
          <w:sz w:val="22"/>
          <w:szCs w:val="22"/>
        </w:rPr>
        <w:t>Terms of the Order.  Any pre-printed terms and conditions on such Order or terms contrary to or incremental to this Award shall be of no force or effect.</w:t>
      </w:r>
    </w:p>
    <w:p w14:paraId="34CA55F1" w14:textId="77777777" w:rsidR="003C2280" w:rsidRPr="001F6858" w:rsidRDefault="00535ED0" w:rsidP="00695370">
      <w:pPr>
        <w:pStyle w:val="BodyTextIndent"/>
        <w:spacing w:after="120"/>
        <w:ind w:left="1080"/>
        <w:jc w:val="both"/>
        <w:rPr>
          <w:rFonts w:asciiTheme="minorHAnsi" w:hAnsiTheme="minorHAnsi" w:cstheme="minorHAnsi"/>
          <w:sz w:val="22"/>
          <w:szCs w:val="22"/>
        </w:rPr>
      </w:pPr>
      <w:r w:rsidRPr="001F6858">
        <w:rPr>
          <w:rFonts w:asciiTheme="minorHAnsi" w:hAnsiTheme="minorHAnsi" w:cstheme="minorHAnsi"/>
          <w:sz w:val="22"/>
          <w:szCs w:val="22"/>
        </w:rPr>
        <w:t xml:space="preserve">Outside the United States:  </w:t>
      </w:r>
    </w:p>
    <w:p w14:paraId="514FD82A" w14:textId="77777777" w:rsidR="003C2280" w:rsidRPr="001F6858" w:rsidRDefault="00535ED0" w:rsidP="00C11107">
      <w:pPr>
        <w:pStyle w:val="BodyTextIndent"/>
        <w:numPr>
          <w:ilvl w:val="0"/>
          <w:numId w:val="62"/>
        </w:numPr>
        <w:jc w:val="both"/>
        <w:rPr>
          <w:rFonts w:asciiTheme="minorHAnsi" w:hAnsiTheme="minorHAnsi" w:cstheme="minorHAnsi"/>
          <w:sz w:val="22"/>
          <w:szCs w:val="22"/>
        </w:rPr>
      </w:pPr>
      <w:r w:rsidRPr="001F6858">
        <w:rPr>
          <w:rFonts w:asciiTheme="minorHAnsi" w:hAnsiTheme="minorHAnsi" w:cstheme="minorHAnsi"/>
          <w:sz w:val="22"/>
          <w:szCs w:val="22"/>
        </w:rPr>
        <w:t xml:space="preserve">Country Participation Agreement </w:t>
      </w:r>
    </w:p>
    <w:p w14:paraId="7F24A662" w14:textId="77777777" w:rsidR="00A92782" w:rsidRPr="001F6858" w:rsidRDefault="00A92782" w:rsidP="00C11107">
      <w:pPr>
        <w:pStyle w:val="BodyTextIndent"/>
        <w:numPr>
          <w:ilvl w:val="0"/>
          <w:numId w:val="62"/>
        </w:numPr>
        <w:jc w:val="both"/>
        <w:rPr>
          <w:rFonts w:asciiTheme="minorHAnsi" w:hAnsiTheme="minorHAnsi" w:cstheme="minorHAnsi"/>
          <w:sz w:val="22"/>
          <w:szCs w:val="22"/>
        </w:rPr>
      </w:pPr>
      <w:r w:rsidRPr="001F6858">
        <w:rPr>
          <w:rFonts w:asciiTheme="minorHAnsi" w:hAnsiTheme="minorHAnsi" w:cstheme="minorHAnsi"/>
          <w:sz w:val="22"/>
          <w:szCs w:val="22"/>
        </w:rPr>
        <w:t>International Terms</w:t>
      </w:r>
      <w:r w:rsidR="00F7470D" w:rsidRPr="001F6858">
        <w:rPr>
          <w:rFonts w:asciiTheme="minorHAnsi" w:hAnsiTheme="minorHAnsi" w:cstheme="minorHAnsi"/>
          <w:sz w:val="22"/>
          <w:szCs w:val="22"/>
        </w:rPr>
        <w:t xml:space="preserve"> and Conditions</w:t>
      </w:r>
    </w:p>
    <w:p w14:paraId="3C1009B8" w14:textId="77777777" w:rsidR="00F7470D" w:rsidRPr="001F6858" w:rsidRDefault="00F7470D" w:rsidP="00C11107">
      <w:pPr>
        <w:pStyle w:val="BodyTextIndent"/>
        <w:numPr>
          <w:ilvl w:val="0"/>
          <w:numId w:val="62"/>
        </w:numPr>
        <w:jc w:val="both"/>
        <w:rPr>
          <w:rFonts w:asciiTheme="minorHAnsi" w:hAnsiTheme="minorHAnsi" w:cstheme="minorHAnsi"/>
          <w:sz w:val="22"/>
          <w:szCs w:val="22"/>
        </w:rPr>
      </w:pPr>
      <w:r w:rsidRPr="001F6858">
        <w:rPr>
          <w:rFonts w:asciiTheme="minorHAnsi" w:hAnsiTheme="minorHAnsi" w:cstheme="minorHAnsi"/>
          <w:sz w:val="22"/>
          <w:szCs w:val="22"/>
        </w:rPr>
        <w:t>The terms of this Award, other than its Exhibit(s)</w:t>
      </w:r>
    </w:p>
    <w:p w14:paraId="4E51A518" w14:textId="77777777" w:rsidR="00F7470D" w:rsidRPr="001F6858" w:rsidRDefault="00F7470D" w:rsidP="00C11107">
      <w:pPr>
        <w:pStyle w:val="BodyTextIndent"/>
        <w:numPr>
          <w:ilvl w:val="0"/>
          <w:numId w:val="62"/>
        </w:numPr>
        <w:jc w:val="both"/>
        <w:rPr>
          <w:rFonts w:asciiTheme="minorHAnsi" w:hAnsiTheme="minorHAnsi" w:cstheme="minorHAnsi"/>
          <w:sz w:val="22"/>
          <w:szCs w:val="22"/>
        </w:rPr>
      </w:pPr>
      <w:r w:rsidRPr="001F6858">
        <w:rPr>
          <w:rFonts w:asciiTheme="minorHAnsi" w:hAnsiTheme="minorHAnsi" w:cstheme="minorHAnsi"/>
          <w:sz w:val="22"/>
          <w:szCs w:val="22"/>
        </w:rPr>
        <w:t>Terms of any Exhibit(s) to this Award</w:t>
      </w:r>
    </w:p>
    <w:p w14:paraId="2D376DF9" w14:textId="77777777" w:rsidR="00535ED0" w:rsidRPr="001F6858" w:rsidRDefault="009E1AFC" w:rsidP="00C11107">
      <w:pPr>
        <w:pStyle w:val="BodyTextIndent"/>
        <w:numPr>
          <w:ilvl w:val="0"/>
          <w:numId w:val="62"/>
        </w:numPr>
        <w:spacing w:after="120"/>
        <w:jc w:val="both"/>
        <w:rPr>
          <w:rFonts w:asciiTheme="minorHAnsi" w:hAnsiTheme="minorHAnsi" w:cstheme="minorHAnsi"/>
          <w:sz w:val="22"/>
          <w:szCs w:val="22"/>
        </w:rPr>
      </w:pPr>
      <w:r w:rsidRPr="001F6858">
        <w:rPr>
          <w:rFonts w:asciiTheme="minorHAnsi" w:hAnsiTheme="minorHAnsi" w:cstheme="minorHAnsi"/>
          <w:sz w:val="22"/>
          <w:szCs w:val="22"/>
        </w:rPr>
        <w:t>Terms of the Order</w:t>
      </w:r>
    </w:p>
    <w:p w14:paraId="4282C4A5" w14:textId="77777777" w:rsidR="00357DDD" w:rsidRPr="001F6858" w:rsidRDefault="00535ED0" w:rsidP="00695370">
      <w:pPr>
        <w:pStyle w:val="BodyTextIndent"/>
        <w:spacing w:after="120"/>
        <w:ind w:left="1080" w:hanging="360"/>
        <w:jc w:val="both"/>
        <w:rPr>
          <w:rFonts w:asciiTheme="minorHAnsi" w:hAnsiTheme="minorHAnsi" w:cstheme="minorHAnsi"/>
          <w:sz w:val="22"/>
          <w:szCs w:val="22"/>
        </w:rPr>
      </w:pPr>
      <w:r w:rsidRPr="001F6858">
        <w:rPr>
          <w:rFonts w:asciiTheme="minorHAnsi" w:hAnsiTheme="minorHAnsi" w:cstheme="minorHAnsi"/>
          <w:sz w:val="22"/>
          <w:szCs w:val="22"/>
        </w:rPr>
        <w:t>3.2</w:t>
      </w:r>
      <w:r w:rsidRPr="001F6858">
        <w:rPr>
          <w:rFonts w:asciiTheme="minorHAnsi" w:hAnsiTheme="minorHAnsi" w:cstheme="minorHAnsi"/>
          <w:sz w:val="22"/>
          <w:szCs w:val="22"/>
        </w:rPr>
        <w:tab/>
      </w:r>
      <w:r w:rsidRPr="001F6858">
        <w:rPr>
          <w:rFonts w:asciiTheme="minorHAnsi" w:hAnsiTheme="minorHAnsi" w:cstheme="minorHAnsi"/>
          <w:b/>
          <w:sz w:val="22"/>
          <w:szCs w:val="22"/>
        </w:rPr>
        <w:t>Amendments</w:t>
      </w:r>
      <w:r w:rsidRPr="001F6858">
        <w:rPr>
          <w:rFonts w:asciiTheme="minorHAnsi" w:hAnsiTheme="minorHAnsi" w:cstheme="minorHAnsi"/>
          <w:sz w:val="22"/>
          <w:szCs w:val="22"/>
        </w:rPr>
        <w:t xml:space="preserve">.  </w:t>
      </w:r>
    </w:p>
    <w:p w14:paraId="2DBEC9F4" w14:textId="77777777" w:rsidR="00535ED0" w:rsidRPr="001F6858" w:rsidRDefault="00535ED0" w:rsidP="00C11107">
      <w:pPr>
        <w:pStyle w:val="BodyTextIndent"/>
        <w:spacing w:after="120"/>
        <w:ind w:left="1080"/>
        <w:jc w:val="both"/>
        <w:rPr>
          <w:rFonts w:asciiTheme="minorHAnsi" w:hAnsiTheme="minorHAnsi" w:cstheme="minorHAnsi"/>
          <w:sz w:val="22"/>
          <w:szCs w:val="22"/>
        </w:rPr>
      </w:pPr>
      <w:r w:rsidRPr="001F6858">
        <w:rPr>
          <w:rFonts w:asciiTheme="minorHAnsi" w:hAnsiTheme="minorHAnsi" w:cstheme="minorHAnsi"/>
          <w:sz w:val="22"/>
          <w:szCs w:val="22"/>
        </w:rPr>
        <w:t xml:space="preserve">All changes to this Award must be made in a writing signed by Customer and Xerox.  Any amendment of this Award shall not affect the obligations of either Party under any </w:t>
      </w:r>
      <w:proofErr w:type="spellStart"/>
      <w:r w:rsidRPr="001F6858">
        <w:rPr>
          <w:rFonts w:asciiTheme="minorHAnsi" w:hAnsiTheme="minorHAnsi" w:cstheme="minorHAnsi"/>
          <w:sz w:val="22"/>
          <w:szCs w:val="22"/>
        </w:rPr>
        <w:t>then</w:t>
      </w:r>
      <w:proofErr w:type="spellEnd"/>
      <w:r w:rsidRPr="001F6858">
        <w:rPr>
          <w:rFonts w:asciiTheme="minorHAnsi" w:hAnsiTheme="minorHAnsi" w:cstheme="minorHAnsi"/>
          <w:sz w:val="22"/>
          <w:szCs w:val="22"/>
        </w:rPr>
        <w:t xml:space="preserve"> existing Orders, which shall continue in effect unless the amendment expressly applies to such existing Orders.  </w:t>
      </w:r>
    </w:p>
    <w:p w14:paraId="0B567195" w14:textId="77777777" w:rsidR="00357DDD" w:rsidRPr="001F6858" w:rsidRDefault="00535ED0" w:rsidP="00695370">
      <w:pPr>
        <w:pStyle w:val="BodyTextIndent"/>
        <w:numPr>
          <w:ilvl w:val="1"/>
          <w:numId w:val="29"/>
        </w:numPr>
        <w:spacing w:after="120"/>
        <w:ind w:left="1080" w:hanging="360"/>
        <w:jc w:val="both"/>
        <w:rPr>
          <w:rFonts w:asciiTheme="minorHAnsi" w:hAnsiTheme="minorHAnsi" w:cstheme="minorHAnsi"/>
          <w:sz w:val="22"/>
          <w:szCs w:val="22"/>
        </w:rPr>
      </w:pPr>
      <w:r w:rsidRPr="001F6858">
        <w:rPr>
          <w:rFonts w:asciiTheme="minorHAnsi" w:hAnsiTheme="minorHAnsi" w:cstheme="minorHAnsi"/>
          <w:b/>
          <w:sz w:val="22"/>
          <w:szCs w:val="22"/>
        </w:rPr>
        <w:t>Orders with Incremental or Contrary Terms and Conditions</w:t>
      </w:r>
      <w:r w:rsidRPr="001F6858">
        <w:rPr>
          <w:rFonts w:asciiTheme="minorHAnsi" w:hAnsiTheme="minorHAnsi" w:cstheme="minorHAnsi"/>
          <w:sz w:val="22"/>
          <w:szCs w:val="22"/>
        </w:rPr>
        <w:t xml:space="preserve">.  </w:t>
      </w:r>
    </w:p>
    <w:p w14:paraId="30787863" w14:textId="288B0F78" w:rsidR="00535ED0" w:rsidRPr="001F6858" w:rsidRDefault="00535ED0" w:rsidP="001F6858">
      <w:pPr>
        <w:pStyle w:val="BodyTextIndent"/>
        <w:spacing w:after="120"/>
        <w:ind w:left="1080"/>
        <w:jc w:val="both"/>
        <w:rPr>
          <w:rFonts w:asciiTheme="minorHAnsi" w:hAnsiTheme="minorHAnsi" w:cstheme="minorHAnsi"/>
          <w:sz w:val="22"/>
          <w:szCs w:val="22"/>
        </w:rPr>
      </w:pPr>
      <w:r w:rsidRPr="001F6858">
        <w:rPr>
          <w:rFonts w:asciiTheme="minorHAnsi" w:hAnsiTheme="minorHAnsi" w:cstheme="minorHAnsi"/>
          <w:sz w:val="22"/>
          <w:szCs w:val="22"/>
        </w:rPr>
        <w:t xml:space="preserve">Notwithstanding Section </w:t>
      </w:r>
      <w:r w:rsidR="0038279C" w:rsidRPr="001F6858">
        <w:rPr>
          <w:rFonts w:asciiTheme="minorHAnsi" w:hAnsiTheme="minorHAnsi" w:cstheme="minorHAnsi"/>
          <w:sz w:val="22"/>
          <w:szCs w:val="22"/>
        </w:rPr>
        <w:t>3</w:t>
      </w:r>
      <w:r w:rsidRPr="001F6858">
        <w:rPr>
          <w:rFonts w:asciiTheme="minorHAnsi" w:hAnsiTheme="minorHAnsi" w:cstheme="minorHAnsi"/>
          <w:sz w:val="22"/>
          <w:szCs w:val="22"/>
        </w:rPr>
        <w:t xml:space="preserve">.1, Order of Precedence, above, if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wishes to issue an Order for Northrop Grumman or a particular NGSC Affiliate with incremental or contrary terms and conditions to the Award, which incremental or contrary terms and conditions would (i) take precedence over the terms and conditions of the Award; and (ii) apply only to that Order and no other Order, the following process shall be followed:</w:t>
      </w:r>
    </w:p>
    <w:p w14:paraId="18AF46AF" w14:textId="77777777" w:rsidR="00535ED0" w:rsidRPr="001F6858" w:rsidRDefault="0042788E" w:rsidP="00C11107">
      <w:pPr>
        <w:pStyle w:val="BodyTextIndent"/>
        <w:numPr>
          <w:ilvl w:val="0"/>
          <w:numId w:val="35"/>
        </w:numPr>
        <w:ind w:left="1440"/>
        <w:jc w:val="both"/>
        <w:rPr>
          <w:rFonts w:asciiTheme="minorHAnsi" w:hAnsiTheme="minorHAnsi" w:cstheme="minorHAnsi"/>
          <w:sz w:val="22"/>
          <w:szCs w:val="22"/>
        </w:rPr>
      </w:pPr>
      <w:r w:rsidRPr="001F6858">
        <w:rPr>
          <w:rFonts w:asciiTheme="minorHAnsi" w:hAnsiTheme="minorHAnsi" w:cstheme="minorHAnsi"/>
          <w:sz w:val="22"/>
          <w:szCs w:val="22"/>
        </w:rPr>
        <w:t>Customer</w:t>
      </w:r>
      <w:r w:rsidR="00535ED0" w:rsidRPr="001F6858">
        <w:rPr>
          <w:rFonts w:asciiTheme="minorHAnsi" w:hAnsiTheme="minorHAnsi" w:cstheme="minorHAnsi"/>
          <w:sz w:val="22"/>
          <w:szCs w:val="22"/>
        </w:rPr>
        <w:t xml:space="preserve"> shall provide to Seller written notice of </w:t>
      </w:r>
      <w:r w:rsidRPr="001F6858">
        <w:rPr>
          <w:rFonts w:asciiTheme="minorHAnsi" w:hAnsiTheme="minorHAnsi" w:cstheme="minorHAnsi"/>
          <w:sz w:val="22"/>
          <w:szCs w:val="22"/>
        </w:rPr>
        <w:t>Customer</w:t>
      </w:r>
      <w:r w:rsidR="00535ED0" w:rsidRPr="001F6858">
        <w:rPr>
          <w:rFonts w:asciiTheme="minorHAnsi" w:hAnsiTheme="minorHAnsi" w:cstheme="minorHAnsi"/>
          <w:sz w:val="22"/>
          <w:szCs w:val="22"/>
        </w:rPr>
        <w:t xml:space="preserve">’s request for a new Order referencing this Section </w:t>
      </w:r>
      <w:r w:rsidR="0038279C" w:rsidRPr="001F6858">
        <w:rPr>
          <w:rFonts w:asciiTheme="minorHAnsi" w:hAnsiTheme="minorHAnsi" w:cstheme="minorHAnsi"/>
          <w:sz w:val="22"/>
          <w:szCs w:val="22"/>
        </w:rPr>
        <w:t>3</w:t>
      </w:r>
      <w:r w:rsidR="00535ED0" w:rsidRPr="001F6858">
        <w:rPr>
          <w:rFonts w:asciiTheme="minorHAnsi" w:hAnsiTheme="minorHAnsi" w:cstheme="minorHAnsi"/>
          <w:sz w:val="22"/>
          <w:szCs w:val="22"/>
        </w:rPr>
        <w:t>.3 and identifying the proposed incremental or contrary terms and conditions to Seller for review;</w:t>
      </w:r>
    </w:p>
    <w:p w14:paraId="17375D73" w14:textId="77777777" w:rsidR="00535ED0" w:rsidRPr="001F6858" w:rsidRDefault="00535ED0" w:rsidP="00C11107">
      <w:pPr>
        <w:pStyle w:val="BodyTextIndent"/>
        <w:numPr>
          <w:ilvl w:val="0"/>
          <w:numId w:val="35"/>
        </w:numPr>
        <w:ind w:left="1440"/>
        <w:jc w:val="both"/>
        <w:rPr>
          <w:rFonts w:asciiTheme="minorHAnsi" w:hAnsiTheme="minorHAnsi" w:cstheme="minorHAnsi"/>
          <w:sz w:val="22"/>
          <w:szCs w:val="22"/>
        </w:rPr>
      </w:pPr>
      <w:r w:rsidRPr="001F6858">
        <w:rPr>
          <w:rFonts w:asciiTheme="minorHAnsi" w:hAnsiTheme="minorHAnsi" w:cstheme="minorHAnsi"/>
          <w:sz w:val="22"/>
          <w:szCs w:val="22"/>
        </w:rPr>
        <w:t>The parties shall resolve any issues in such Order prior to written authorization of both parties; and</w:t>
      </w:r>
    </w:p>
    <w:p w14:paraId="4208CF42" w14:textId="77777777" w:rsidR="00535ED0" w:rsidRPr="001F6858" w:rsidRDefault="00535ED0" w:rsidP="00C11107">
      <w:pPr>
        <w:pStyle w:val="BodyTextIndent"/>
        <w:numPr>
          <w:ilvl w:val="0"/>
          <w:numId w:val="35"/>
        </w:numPr>
        <w:spacing w:after="120"/>
        <w:ind w:left="1440"/>
        <w:jc w:val="both"/>
        <w:rPr>
          <w:rFonts w:asciiTheme="minorHAnsi" w:hAnsiTheme="minorHAnsi" w:cstheme="minorHAnsi"/>
          <w:sz w:val="22"/>
          <w:szCs w:val="22"/>
        </w:rPr>
      </w:pPr>
      <w:r w:rsidRPr="001F6858">
        <w:rPr>
          <w:rFonts w:asciiTheme="minorHAnsi" w:hAnsiTheme="minorHAnsi" w:cstheme="minorHAnsi"/>
          <w:sz w:val="22"/>
          <w:szCs w:val="22"/>
        </w:rPr>
        <w:t>Upon written authorization of the parties, the terms of Order shall take precedence over the Award only with respect to the subject matter and time period of such Order.</w:t>
      </w:r>
    </w:p>
    <w:p w14:paraId="6703DF94" w14:textId="77777777" w:rsidR="00357DDD" w:rsidRPr="001F6858" w:rsidRDefault="00535ED0" w:rsidP="00C11107">
      <w:pPr>
        <w:pStyle w:val="BodyTextIndent"/>
        <w:spacing w:after="120"/>
        <w:ind w:left="1080"/>
        <w:jc w:val="both"/>
        <w:rPr>
          <w:rFonts w:asciiTheme="minorHAnsi" w:hAnsiTheme="minorHAnsi" w:cstheme="minorHAnsi"/>
          <w:sz w:val="22"/>
          <w:szCs w:val="22"/>
        </w:rPr>
      </w:pPr>
      <w:r w:rsidRPr="001F6858">
        <w:rPr>
          <w:rFonts w:asciiTheme="minorHAnsi" w:hAnsiTheme="minorHAnsi" w:cstheme="minorHAnsi"/>
          <w:sz w:val="22"/>
          <w:szCs w:val="22"/>
        </w:rPr>
        <w:t xml:space="preserve">If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fails to comply with Section </w:t>
      </w:r>
      <w:r w:rsidR="0038279C" w:rsidRPr="001F6858">
        <w:rPr>
          <w:rFonts w:asciiTheme="minorHAnsi" w:hAnsiTheme="minorHAnsi" w:cstheme="minorHAnsi"/>
          <w:sz w:val="22"/>
          <w:szCs w:val="22"/>
        </w:rPr>
        <w:t>3</w:t>
      </w:r>
      <w:r w:rsidRPr="001F6858">
        <w:rPr>
          <w:rFonts w:asciiTheme="minorHAnsi" w:hAnsiTheme="minorHAnsi" w:cstheme="minorHAnsi"/>
          <w:sz w:val="22"/>
          <w:szCs w:val="22"/>
        </w:rPr>
        <w:t>.3(A), and such Order is authorized by the parties, then any such terms contrary to or incremental to this Award contained in such Order shall be of no force or effect.</w:t>
      </w:r>
    </w:p>
    <w:p w14:paraId="1AA53158" w14:textId="77777777" w:rsidR="00102995" w:rsidRPr="001F6858" w:rsidRDefault="00D66A88" w:rsidP="00695370">
      <w:pPr>
        <w:pStyle w:val="ListParagraph"/>
        <w:numPr>
          <w:ilvl w:val="0"/>
          <w:numId w:val="29"/>
        </w:numPr>
        <w:spacing w:after="120"/>
        <w:ind w:hanging="720"/>
        <w:jc w:val="both"/>
        <w:outlineLvl w:val="0"/>
        <w:rPr>
          <w:rFonts w:asciiTheme="minorHAnsi" w:hAnsiTheme="minorHAnsi" w:cstheme="minorHAnsi"/>
          <w:sz w:val="22"/>
          <w:szCs w:val="22"/>
        </w:rPr>
      </w:pPr>
      <w:r w:rsidRPr="001F6858">
        <w:rPr>
          <w:rFonts w:asciiTheme="minorHAnsi" w:hAnsiTheme="minorHAnsi" w:cstheme="minorHAnsi"/>
          <w:b/>
          <w:bCs/>
          <w:sz w:val="22"/>
          <w:szCs w:val="22"/>
          <w:u w:val="single"/>
        </w:rPr>
        <w:t xml:space="preserve">TERM.  </w:t>
      </w:r>
    </w:p>
    <w:p w14:paraId="4E62CB1E" w14:textId="1C69F009" w:rsidR="006B5218" w:rsidRPr="001F6858" w:rsidRDefault="00E6339C" w:rsidP="00C11107">
      <w:pPr>
        <w:autoSpaceDE w:val="0"/>
        <w:autoSpaceDN w:val="0"/>
        <w:adjustRightInd w:val="0"/>
        <w:spacing w:after="120"/>
        <w:ind w:left="720"/>
        <w:jc w:val="both"/>
        <w:rPr>
          <w:rFonts w:asciiTheme="minorHAnsi" w:hAnsiTheme="minorHAnsi" w:cstheme="minorHAnsi"/>
          <w:sz w:val="22"/>
          <w:szCs w:val="22"/>
        </w:rPr>
      </w:pPr>
      <w:commentRangeStart w:id="0"/>
      <w:commentRangeStart w:id="1"/>
      <w:r w:rsidRPr="001F6858">
        <w:rPr>
          <w:rFonts w:asciiTheme="minorHAnsi" w:hAnsiTheme="minorHAnsi" w:cstheme="minorHAnsi"/>
          <w:sz w:val="22"/>
          <w:szCs w:val="22"/>
        </w:rPr>
        <w:t>This A</w:t>
      </w:r>
      <w:r w:rsidR="00F46A09" w:rsidRPr="001F6858">
        <w:rPr>
          <w:rFonts w:asciiTheme="minorHAnsi" w:hAnsiTheme="minorHAnsi" w:cstheme="minorHAnsi"/>
          <w:sz w:val="22"/>
          <w:szCs w:val="22"/>
        </w:rPr>
        <w:t>ward</w:t>
      </w:r>
      <w:r w:rsidRPr="001F6858">
        <w:rPr>
          <w:rFonts w:asciiTheme="minorHAnsi" w:hAnsiTheme="minorHAnsi" w:cstheme="minorHAnsi"/>
          <w:sz w:val="22"/>
          <w:szCs w:val="22"/>
        </w:rPr>
        <w:t xml:space="preserve"> shall commence on the Effective Date and shall remain in effect for an initial term of </w:t>
      </w:r>
      <w:r w:rsidR="00A7038C" w:rsidRPr="001F6858">
        <w:rPr>
          <w:rFonts w:asciiTheme="minorHAnsi" w:hAnsiTheme="minorHAnsi" w:cstheme="minorHAnsi"/>
          <w:sz w:val="22"/>
          <w:szCs w:val="22"/>
        </w:rPr>
        <w:t xml:space="preserve">five </w:t>
      </w:r>
      <w:r w:rsidRPr="001F6858">
        <w:rPr>
          <w:rFonts w:asciiTheme="minorHAnsi" w:hAnsiTheme="minorHAnsi" w:cstheme="minorHAnsi"/>
          <w:sz w:val="22"/>
          <w:szCs w:val="22"/>
        </w:rPr>
        <w:t>(</w:t>
      </w:r>
      <w:r w:rsidR="00A7038C" w:rsidRPr="001F6858">
        <w:rPr>
          <w:rFonts w:asciiTheme="minorHAnsi" w:hAnsiTheme="minorHAnsi" w:cstheme="minorHAnsi"/>
          <w:sz w:val="22"/>
          <w:szCs w:val="22"/>
        </w:rPr>
        <w:t>5</w:t>
      </w:r>
      <w:r w:rsidRPr="001F6858">
        <w:rPr>
          <w:rFonts w:asciiTheme="minorHAnsi" w:hAnsiTheme="minorHAnsi" w:cstheme="minorHAnsi"/>
          <w:sz w:val="22"/>
          <w:szCs w:val="22"/>
        </w:rPr>
        <w:t>) years following the Effective Date (“Term”) unless terminated earlier as provided herein.  Each Order shall have its own term length.  Northrop Grumman shall have the unilateral right to extend the Term twice for up to two one (1) year periods on the same pricing and terms and conditions set forth in this A</w:t>
      </w:r>
      <w:r w:rsidR="00F46A09" w:rsidRPr="001F6858">
        <w:rPr>
          <w:rFonts w:asciiTheme="minorHAnsi" w:hAnsiTheme="minorHAnsi" w:cstheme="minorHAnsi"/>
          <w:sz w:val="22"/>
          <w:szCs w:val="22"/>
        </w:rPr>
        <w:t>ward</w:t>
      </w:r>
      <w:r w:rsidR="00C34E26" w:rsidRPr="001F6858">
        <w:rPr>
          <w:rFonts w:asciiTheme="minorHAnsi" w:hAnsiTheme="minorHAnsi" w:cstheme="minorHAnsi"/>
          <w:sz w:val="22"/>
          <w:szCs w:val="22"/>
        </w:rPr>
        <w:t xml:space="preserve">, provided that Northrop Grumman gives Xerox written notice of its intent to renew </w:t>
      </w:r>
      <w:r w:rsidR="00AB0AE3" w:rsidRPr="001F6858">
        <w:rPr>
          <w:rFonts w:asciiTheme="minorHAnsi" w:hAnsiTheme="minorHAnsi" w:cstheme="minorHAnsi"/>
          <w:sz w:val="22"/>
          <w:szCs w:val="22"/>
        </w:rPr>
        <w:t>thirty</w:t>
      </w:r>
      <w:r w:rsidR="00C34E26" w:rsidRPr="001F6858">
        <w:rPr>
          <w:rFonts w:asciiTheme="minorHAnsi" w:hAnsiTheme="minorHAnsi" w:cstheme="minorHAnsi"/>
          <w:sz w:val="22"/>
          <w:szCs w:val="22"/>
        </w:rPr>
        <w:t xml:space="preserve"> (</w:t>
      </w:r>
      <w:r w:rsidR="00AB0AE3" w:rsidRPr="001F6858">
        <w:rPr>
          <w:rFonts w:asciiTheme="minorHAnsi" w:hAnsiTheme="minorHAnsi" w:cstheme="minorHAnsi"/>
          <w:sz w:val="22"/>
          <w:szCs w:val="22"/>
        </w:rPr>
        <w:t>30</w:t>
      </w:r>
      <w:r w:rsidR="00C34E26" w:rsidRPr="001F6858">
        <w:rPr>
          <w:rFonts w:asciiTheme="minorHAnsi" w:hAnsiTheme="minorHAnsi" w:cstheme="minorHAnsi"/>
          <w:sz w:val="22"/>
          <w:szCs w:val="22"/>
        </w:rPr>
        <w:t xml:space="preserve">) days prior to the expiration of the Term or the prior one year </w:t>
      </w:r>
      <w:r w:rsidR="00C34E26" w:rsidRPr="001F6858">
        <w:rPr>
          <w:rFonts w:asciiTheme="minorHAnsi" w:hAnsiTheme="minorHAnsi" w:cstheme="minorHAnsi"/>
          <w:sz w:val="22"/>
          <w:szCs w:val="22"/>
        </w:rPr>
        <w:lastRenderedPageBreak/>
        <w:t>extension</w:t>
      </w:r>
      <w:r w:rsidRPr="001F6858">
        <w:rPr>
          <w:rFonts w:asciiTheme="minorHAnsi" w:hAnsiTheme="minorHAnsi" w:cstheme="minorHAnsi"/>
          <w:sz w:val="22"/>
          <w:szCs w:val="22"/>
        </w:rPr>
        <w:t>.  This A</w:t>
      </w:r>
      <w:r w:rsidR="00F46A09" w:rsidRPr="001F6858">
        <w:rPr>
          <w:rFonts w:asciiTheme="minorHAnsi" w:hAnsiTheme="minorHAnsi" w:cstheme="minorHAnsi"/>
          <w:sz w:val="22"/>
          <w:szCs w:val="22"/>
        </w:rPr>
        <w:t>ward</w:t>
      </w:r>
      <w:r w:rsidRPr="001F6858">
        <w:rPr>
          <w:rFonts w:asciiTheme="minorHAnsi" w:hAnsiTheme="minorHAnsi" w:cstheme="minorHAnsi"/>
          <w:sz w:val="22"/>
          <w:szCs w:val="22"/>
        </w:rPr>
        <w:t xml:space="preserve"> shall continue to apply after the expiration of its term with respect to any pending Order(s) until the Parties’ obligations under such Order(s) are complete.</w:t>
      </w:r>
      <w:commentRangeEnd w:id="0"/>
      <w:r w:rsidR="00843EC8" w:rsidRPr="001F6858">
        <w:rPr>
          <w:rStyle w:val="CommentReference"/>
          <w:rFonts w:asciiTheme="minorHAnsi" w:hAnsiTheme="minorHAnsi" w:cstheme="minorHAnsi"/>
          <w:sz w:val="22"/>
          <w:szCs w:val="22"/>
        </w:rPr>
        <w:commentReference w:id="0"/>
      </w:r>
      <w:commentRangeEnd w:id="1"/>
      <w:r w:rsidR="004F3CAA" w:rsidRPr="001F6858">
        <w:rPr>
          <w:rStyle w:val="CommentReference"/>
          <w:rFonts w:asciiTheme="minorHAnsi" w:hAnsiTheme="minorHAnsi" w:cstheme="minorHAnsi"/>
          <w:sz w:val="22"/>
          <w:szCs w:val="22"/>
        </w:rPr>
        <w:commentReference w:id="1"/>
      </w:r>
    </w:p>
    <w:p w14:paraId="3F17290C" w14:textId="77777777" w:rsidR="00102995" w:rsidRPr="001F6858" w:rsidRDefault="00D66A88" w:rsidP="00695370">
      <w:pPr>
        <w:pStyle w:val="ListParagraph"/>
        <w:numPr>
          <w:ilvl w:val="0"/>
          <w:numId w:val="29"/>
        </w:numPr>
        <w:spacing w:after="120"/>
        <w:ind w:hanging="720"/>
        <w:jc w:val="both"/>
        <w:outlineLvl w:val="0"/>
        <w:rPr>
          <w:rFonts w:asciiTheme="minorHAnsi" w:hAnsiTheme="minorHAnsi" w:cstheme="minorHAnsi"/>
          <w:sz w:val="22"/>
          <w:szCs w:val="22"/>
        </w:rPr>
      </w:pPr>
      <w:r w:rsidRPr="001F6858">
        <w:rPr>
          <w:rFonts w:asciiTheme="minorHAnsi" w:hAnsiTheme="minorHAnsi" w:cstheme="minorHAnsi"/>
          <w:b/>
          <w:bCs/>
          <w:sz w:val="22"/>
          <w:szCs w:val="22"/>
          <w:u w:val="single"/>
        </w:rPr>
        <w:t>PRICING.</w:t>
      </w:r>
      <w:r w:rsidRPr="001F6858">
        <w:rPr>
          <w:rFonts w:asciiTheme="minorHAnsi" w:hAnsiTheme="minorHAnsi" w:cstheme="minorHAnsi"/>
          <w:sz w:val="22"/>
          <w:szCs w:val="22"/>
        </w:rPr>
        <w:t xml:space="preserve"> </w:t>
      </w:r>
    </w:p>
    <w:p w14:paraId="768E8174" w14:textId="77777777" w:rsidR="00BF5BEC" w:rsidRPr="001F6858" w:rsidRDefault="00811997" w:rsidP="00695370">
      <w:pPr>
        <w:pStyle w:val="ListParagraph"/>
        <w:numPr>
          <w:ilvl w:val="0"/>
          <w:numId w:val="6"/>
        </w:numPr>
        <w:tabs>
          <w:tab w:val="left" w:pos="1080"/>
        </w:tabs>
        <w:autoSpaceDE w:val="0"/>
        <w:autoSpaceDN w:val="0"/>
        <w:adjustRightInd w:val="0"/>
        <w:spacing w:after="120"/>
        <w:jc w:val="both"/>
        <w:rPr>
          <w:rFonts w:asciiTheme="minorHAnsi" w:hAnsiTheme="minorHAnsi" w:cstheme="minorHAnsi"/>
          <w:sz w:val="22"/>
          <w:szCs w:val="22"/>
        </w:rPr>
      </w:pPr>
      <w:r w:rsidRPr="001F6858">
        <w:rPr>
          <w:rFonts w:asciiTheme="minorHAnsi" w:hAnsiTheme="minorHAnsi" w:cstheme="minorHAnsi"/>
          <w:sz w:val="22"/>
          <w:szCs w:val="22"/>
        </w:rPr>
        <w:t xml:space="preserve">For </w:t>
      </w:r>
      <w:r w:rsidR="00C34E26" w:rsidRPr="001F6858">
        <w:rPr>
          <w:rFonts w:asciiTheme="minorHAnsi" w:hAnsiTheme="minorHAnsi" w:cstheme="minorHAnsi"/>
          <w:sz w:val="22"/>
          <w:szCs w:val="22"/>
        </w:rPr>
        <w:t xml:space="preserve">Services provided in the United States, </w:t>
      </w:r>
      <w:r w:rsidR="00045E9C" w:rsidRPr="001F6858">
        <w:rPr>
          <w:rFonts w:asciiTheme="minorHAnsi" w:hAnsiTheme="minorHAnsi" w:cstheme="minorHAnsi"/>
          <w:sz w:val="22"/>
          <w:szCs w:val="22"/>
        </w:rPr>
        <w:t xml:space="preserve">Seller agrees to sell </w:t>
      </w:r>
      <w:r w:rsidR="00D95AEB" w:rsidRPr="001F6858">
        <w:rPr>
          <w:rFonts w:asciiTheme="minorHAnsi" w:hAnsiTheme="minorHAnsi" w:cstheme="minorHAnsi"/>
          <w:sz w:val="22"/>
          <w:szCs w:val="22"/>
        </w:rPr>
        <w:t>Services</w:t>
      </w:r>
      <w:r w:rsidR="00045E9C" w:rsidRPr="001F6858">
        <w:rPr>
          <w:rFonts w:asciiTheme="minorHAnsi" w:hAnsiTheme="minorHAnsi" w:cstheme="minorHAnsi"/>
          <w:sz w:val="22"/>
          <w:szCs w:val="22"/>
        </w:rPr>
        <w:t xml:space="preserve"> to Northrop Grumman at the </w:t>
      </w:r>
      <w:r w:rsidR="00AB0AE3" w:rsidRPr="001F6858">
        <w:rPr>
          <w:rFonts w:asciiTheme="minorHAnsi" w:hAnsiTheme="minorHAnsi" w:cstheme="minorHAnsi"/>
          <w:sz w:val="22"/>
          <w:szCs w:val="22"/>
        </w:rPr>
        <w:t>Charges</w:t>
      </w:r>
      <w:r w:rsidR="00045E9C" w:rsidRPr="001F6858">
        <w:rPr>
          <w:rFonts w:asciiTheme="minorHAnsi" w:hAnsiTheme="minorHAnsi" w:cstheme="minorHAnsi"/>
          <w:sz w:val="22"/>
          <w:szCs w:val="22"/>
        </w:rPr>
        <w:t xml:space="preserve"> set forth in </w:t>
      </w:r>
      <w:r w:rsidR="002978A3" w:rsidRPr="001F6858">
        <w:rPr>
          <w:rFonts w:asciiTheme="minorHAnsi" w:hAnsiTheme="minorHAnsi" w:cstheme="minorHAnsi"/>
          <w:sz w:val="22"/>
          <w:szCs w:val="22"/>
        </w:rPr>
        <w:t xml:space="preserve">Exhibit </w:t>
      </w:r>
      <w:r w:rsidR="00045E9C" w:rsidRPr="001F6858">
        <w:rPr>
          <w:rFonts w:asciiTheme="minorHAnsi" w:hAnsiTheme="minorHAnsi" w:cstheme="minorHAnsi"/>
          <w:sz w:val="22"/>
          <w:szCs w:val="22"/>
        </w:rPr>
        <w:t xml:space="preserve">B to this Award during the term of this Corporate Award.  Seller’s Services may only be added or deleted from </w:t>
      </w:r>
      <w:r w:rsidR="002978A3" w:rsidRPr="001F6858">
        <w:rPr>
          <w:rFonts w:asciiTheme="minorHAnsi" w:hAnsiTheme="minorHAnsi" w:cstheme="minorHAnsi"/>
          <w:sz w:val="22"/>
          <w:szCs w:val="22"/>
        </w:rPr>
        <w:t xml:space="preserve">Exhibit </w:t>
      </w:r>
      <w:r w:rsidR="00045E9C" w:rsidRPr="001F6858">
        <w:rPr>
          <w:rFonts w:asciiTheme="minorHAnsi" w:hAnsiTheme="minorHAnsi" w:cstheme="minorHAnsi"/>
          <w:sz w:val="22"/>
          <w:szCs w:val="22"/>
        </w:rPr>
        <w:t xml:space="preserve">A by a written modification of this Award signed by </w:t>
      </w:r>
      <w:r w:rsidR="00ED3336" w:rsidRPr="001F6858">
        <w:rPr>
          <w:rFonts w:asciiTheme="minorHAnsi" w:hAnsiTheme="minorHAnsi" w:cstheme="minorHAnsi"/>
          <w:sz w:val="22"/>
          <w:szCs w:val="22"/>
        </w:rPr>
        <w:t>the Parties</w:t>
      </w:r>
      <w:r w:rsidR="00045E9C" w:rsidRPr="001F6858">
        <w:rPr>
          <w:rFonts w:asciiTheme="minorHAnsi" w:hAnsiTheme="minorHAnsi" w:cstheme="minorHAnsi"/>
          <w:sz w:val="22"/>
          <w:szCs w:val="22"/>
        </w:rPr>
        <w:t xml:space="preserve"> pursuant to the “Changes” clause hereof. </w:t>
      </w:r>
    </w:p>
    <w:p w14:paraId="54094603" w14:textId="77777777" w:rsidR="005A0638" w:rsidRPr="001F6858" w:rsidRDefault="00811997" w:rsidP="00695370">
      <w:pPr>
        <w:pStyle w:val="ListParagraph"/>
        <w:numPr>
          <w:ilvl w:val="0"/>
          <w:numId w:val="6"/>
        </w:numPr>
        <w:autoSpaceDE w:val="0"/>
        <w:autoSpaceDN w:val="0"/>
        <w:adjustRightInd w:val="0"/>
        <w:spacing w:after="120"/>
        <w:jc w:val="both"/>
        <w:rPr>
          <w:rFonts w:asciiTheme="minorHAnsi" w:hAnsiTheme="minorHAnsi" w:cstheme="minorHAnsi"/>
          <w:sz w:val="22"/>
          <w:szCs w:val="22"/>
        </w:rPr>
      </w:pPr>
      <w:r w:rsidRPr="001F6858">
        <w:rPr>
          <w:rFonts w:asciiTheme="minorHAnsi" w:hAnsiTheme="minorHAnsi" w:cstheme="minorHAnsi"/>
          <w:sz w:val="22"/>
          <w:szCs w:val="22"/>
        </w:rPr>
        <w:t xml:space="preserve">For </w:t>
      </w:r>
      <w:r w:rsidR="00242C2C" w:rsidRPr="001F6858">
        <w:rPr>
          <w:rFonts w:asciiTheme="minorHAnsi" w:hAnsiTheme="minorHAnsi" w:cstheme="minorHAnsi"/>
          <w:sz w:val="22"/>
          <w:szCs w:val="22"/>
        </w:rPr>
        <w:t>Services provided outside of the United States</w:t>
      </w:r>
      <w:r w:rsidR="004A45D2" w:rsidRPr="001F6858">
        <w:rPr>
          <w:rFonts w:asciiTheme="minorHAnsi" w:hAnsiTheme="minorHAnsi" w:cstheme="minorHAnsi"/>
          <w:sz w:val="22"/>
          <w:szCs w:val="22"/>
        </w:rPr>
        <w:t>,</w:t>
      </w:r>
      <w:r w:rsidR="00242C2C" w:rsidRPr="001F6858">
        <w:rPr>
          <w:rFonts w:asciiTheme="minorHAnsi" w:hAnsiTheme="minorHAnsi" w:cstheme="minorHAnsi"/>
          <w:sz w:val="22"/>
          <w:szCs w:val="22"/>
        </w:rPr>
        <w:t xml:space="preserve"> excluding countries supported by Authorized Channel Partners</w:t>
      </w:r>
      <w:r w:rsidR="004A45D2" w:rsidRPr="001F6858">
        <w:rPr>
          <w:rFonts w:asciiTheme="minorHAnsi" w:hAnsiTheme="minorHAnsi" w:cstheme="minorHAnsi"/>
          <w:sz w:val="22"/>
          <w:szCs w:val="22"/>
        </w:rPr>
        <w:t>,</w:t>
      </w:r>
      <w:r w:rsidR="00242C2C" w:rsidRPr="001F6858">
        <w:rPr>
          <w:rFonts w:asciiTheme="minorHAnsi" w:hAnsiTheme="minorHAnsi" w:cstheme="minorHAnsi"/>
          <w:sz w:val="22"/>
          <w:szCs w:val="22"/>
        </w:rPr>
        <w:t xml:space="preserve"> S</w:t>
      </w:r>
      <w:r w:rsidRPr="001F6858">
        <w:rPr>
          <w:rFonts w:asciiTheme="minorHAnsi" w:hAnsiTheme="minorHAnsi" w:cstheme="minorHAnsi"/>
          <w:sz w:val="22"/>
          <w:szCs w:val="22"/>
        </w:rPr>
        <w:t xml:space="preserve">eller agrees to sell Services to Northrop Grumman at the mutually agreed to </w:t>
      </w:r>
      <w:r w:rsidR="00AB0AE3" w:rsidRPr="001F6858">
        <w:rPr>
          <w:rFonts w:asciiTheme="minorHAnsi" w:hAnsiTheme="minorHAnsi" w:cstheme="minorHAnsi"/>
          <w:sz w:val="22"/>
          <w:szCs w:val="22"/>
        </w:rPr>
        <w:t>Charges</w:t>
      </w:r>
      <w:r w:rsidRPr="001F6858">
        <w:rPr>
          <w:rFonts w:asciiTheme="minorHAnsi" w:hAnsiTheme="minorHAnsi" w:cstheme="minorHAnsi"/>
          <w:sz w:val="22"/>
          <w:szCs w:val="22"/>
        </w:rPr>
        <w:t xml:space="preserve"> set forth in the Purchase Order</w:t>
      </w:r>
      <w:r w:rsidR="00727E0B" w:rsidRPr="001F6858">
        <w:rPr>
          <w:rFonts w:asciiTheme="minorHAnsi" w:hAnsiTheme="minorHAnsi" w:cstheme="minorHAnsi"/>
          <w:sz w:val="22"/>
          <w:szCs w:val="22"/>
        </w:rPr>
        <w:t xml:space="preserve"> associated with each Country Participation Agreement</w:t>
      </w:r>
      <w:r w:rsidRPr="001F6858">
        <w:rPr>
          <w:rFonts w:asciiTheme="minorHAnsi" w:hAnsiTheme="minorHAnsi" w:cstheme="minorHAnsi"/>
          <w:sz w:val="22"/>
          <w:szCs w:val="22"/>
        </w:rPr>
        <w:t xml:space="preserve">.  Seller’s Services may only be added or deleted from the applicable Purchase Order </w:t>
      </w:r>
      <w:r w:rsidR="00727E0B" w:rsidRPr="001F6858">
        <w:rPr>
          <w:rFonts w:asciiTheme="minorHAnsi" w:hAnsiTheme="minorHAnsi" w:cstheme="minorHAnsi"/>
          <w:sz w:val="22"/>
          <w:szCs w:val="22"/>
        </w:rPr>
        <w:t xml:space="preserve">and associated Country Participation Agreement by written modification </w:t>
      </w:r>
      <w:r w:rsidRPr="001F6858">
        <w:rPr>
          <w:rFonts w:asciiTheme="minorHAnsi" w:hAnsiTheme="minorHAnsi" w:cstheme="minorHAnsi"/>
          <w:sz w:val="22"/>
          <w:szCs w:val="22"/>
        </w:rPr>
        <w:t xml:space="preserve">signed by the Parties pursuant to the “Changes” clause hereof. </w:t>
      </w:r>
    </w:p>
    <w:p w14:paraId="02CFB922" w14:textId="77777777" w:rsidR="00981A95" w:rsidRPr="001F6858" w:rsidRDefault="00E6339C" w:rsidP="00695370">
      <w:pPr>
        <w:pStyle w:val="ListParagraph"/>
        <w:numPr>
          <w:ilvl w:val="0"/>
          <w:numId w:val="6"/>
        </w:numPr>
        <w:autoSpaceDE w:val="0"/>
        <w:autoSpaceDN w:val="0"/>
        <w:adjustRightInd w:val="0"/>
        <w:spacing w:after="120"/>
        <w:jc w:val="both"/>
        <w:rPr>
          <w:rFonts w:asciiTheme="minorHAnsi" w:hAnsiTheme="minorHAnsi" w:cstheme="minorHAnsi"/>
          <w:sz w:val="22"/>
          <w:szCs w:val="22"/>
        </w:rPr>
      </w:pPr>
      <w:r w:rsidRPr="001F6858">
        <w:rPr>
          <w:rFonts w:asciiTheme="minorHAnsi" w:hAnsiTheme="minorHAnsi" w:cstheme="minorHAnsi"/>
          <w:bCs/>
          <w:sz w:val="22"/>
          <w:szCs w:val="22"/>
        </w:rPr>
        <w:t>Charges for Services</w:t>
      </w:r>
      <w:r w:rsidRPr="001F6858">
        <w:rPr>
          <w:rFonts w:asciiTheme="minorHAnsi" w:hAnsiTheme="minorHAnsi" w:cstheme="minorHAnsi"/>
          <w:sz w:val="22"/>
          <w:szCs w:val="22"/>
        </w:rPr>
        <w:t xml:space="preserve"> </w:t>
      </w:r>
      <w:r w:rsidR="00A4098D" w:rsidRPr="001F6858">
        <w:rPr>
          <w:rFonts w:asciiTheme="minorHAnsi" w:hAnsiTheme="minorHAnsi" w:cstheme="minorHAnsi"/>
          <w:sz w:val="22"/>
          <w:szCs w:val="22"/>
        </w:rPr>
        <w:t xml:space="preserve">described in Exhibit A </w:t>
      </w:r>
      <w:r w:rsidRPr="001F6858">
        <w:rPr>
          <w:rFonts w:asciiTheme="minorHAnsi" w:hAnsiTheme="minorHAnsi" w:cstheme="minorHAnsi"/>
          <w:sz w:val="22"/>
          <w:szCs w:val="22"/>
        </w:rPr>
        <w:t xml:space="preserve">are based upon shared information believed to be complete and accurate.  If Customer requests any changes or additions to </w:t>
      </w:r>
      <w:r w:rsidR="00AB0AE3" w:rsidRPr="001F6858">
        <w:rPr>
          <w:rFonts w:asciiTheme="minorHAnsi" w:hAnsiTheme="minorHAnsi" w:cstheme="minorHAnsi"/>
          <w:sz w:val="22"/>
          <w:szCs w:val="22"/>
        </w:rPr>
        <w:t>this Award</w:t>
      </w:r>
      <w:r w:rsidR="004A45D2" w:rsidRPr="001F6858">
        <w:rPr>
          <w:rFonts w:asciiTheme="minorHAnsi" w:hAnsiTheme="minorHAnsi" w:cstheme="minorHAnsi"/>
          <w:sz w:val="22"/>
          <w:szCs w:val="22"/>
        </w:rPr>
        <w:t xml:space="preserve"> or an Order</w:t>
      </w:r>
      <w:r w:rsidRPr="001F6858">
        <w:rPr>
          <w:rFonts w:asciiTheme="minorHAnsi" w:hAnsiTheme="minorHAnsi" w:cstheme="minorHAnsi"/>
          <w:sz w:val="22"/>
          <w:szCs w:val="22"/>
        </w:rPr>
        <w:t xml:space="preserve">, the Parties will negotiate in good faith to make appropriate adjustments to </w:t>
      </w:r>
      <w:r w:rsidR="00AB0AE3" w:rsidRPr="001F6858">
        <w:rPr>
          <w:rFonts w:asciiTheme="minorHAnsi" w:hAnsiTheme="minorHAnsi" w:cstheme="minorHAnsi"/>
          <w:sz w:val="22"/>
          <w:szCs w:val="22"/>
        </w:rPr>
        <w:t>the Award Charges.</w:t>
      </w:r>
      <w:r w:rsidRPr="001F6858">
        <w:rPr>
          <w:rFonts w:asciiTheme="minorHAnsi" w:hAnsiTheme="minorHAnsi" w:cstheme="minorHAnsi"/>
          <w:sz w:val="22"/>
          <w:szCs w:val="22"/>
        </w:rPr>
        <w:t xml:space="preserve">  In accordance with </w:t>
      </w:r>
      <w:r w:rsidR="00112A4B" w:rsidRPr="001F6858">
        <w:rPr>
          <w:rFonts w:asciiTheme="minorHAnsi" w:hAnsiTheme="minorHAnsi" w:cstheme="minorHAnsi"/>
          <w:sz w:val="22"/>
          <w:szCs w:val="22"/>
        </w:rPr>
        <w:t>Northrop</w:t>
      </w:r>
      <w:r w:rsidRPr="001F6858">
        <w:rPr>
          <w:rFonts w:asciiTheme="minorHAnsi" w:hAnsiTheme="minorHAnsi" w:cstheme="minorHAnsi"/>
          <w:sz w:val="22"/>
          <w:szCs w:val="22"/>
        </w:rPr>
        <w:t xml:space="preserve"> Grumman Policies and Procedure no</w:t>
      </w:r>
      <w:r w:rsidR="00112A4B" w:rsidRPr="001F6858">
        <w:rPr>
          <w:rFonts w:asciiTheme="minorHAnsi" w:hAnsiTheme="minorHAnsi" w:cstheme="minorHAnsi"/>
          <w:sz w:val="22"/>
          <w:szCs w:val="22"/>
        </w:rPr>
        <w:t xml:space="preserve"> additional</w:t>
      </w:r>
      <w:r w:rsidRPr="001F6858">
        <w:rPr>
          <w:rFonts w:asciiTheme="minorHAnsi" w:hAnsiTheme="minorHAnsi" w:cstheme="minorHAnsi"/>
          <w:sz w:val="22"/>
          <w:szCs w:val="22"/>
        </w:rPr>
        <w:t xml:space="preserve"> work and or travel is authorized unless it is approved in writing by Northrop Grumman.  The Corporate Award must be updated to reflect </w:t>
      </w:r>
      <w:r w:rsidR="00112A4B" w:rsidRPr="001F6858">
        <w:rPr>
          <w:rFonts w:asciiTheme="minorHAnsi" w:hAnsiTheme="minorHAnsi" w:cstheme="minorHAnsi"/>
          <w:sz w:val="22"/>
          <w:szCs w:val="22"/>
        </w:rPr>
        <w:t>any</w:t>
      </w:r>
      <w:r w:rsidRPr="001F6858">
        <w:rPr>
          <w:rFonts w:asciiTheme="minorHAnsi" w:hAnsiTheme="minorHAnsi" w:cstheme="minorHAnsi"/>
          <w:sz w:val="22"/>
          <w:szCs w:val="22"/>
        </w:rPr>
        <w:t xml:space="preserve"> agreed upon changes and </w:t>
      </w:r>
      <w:r w:rsidR="004A45D2" w:rsidRPr="001F6858">
        <w:rPr>
          <w:rFonts w:asciiTheme="minorHAnsi" w:hAnsiTheme="minorHAnsi" w:cstheme="minorHAnsi"/>
          <w:sz w:val="22"/>
          <w:szCs w:val="22"/>
        </w:rPr>
        <w:t>Charges</w:t>
      </w:r>
      <w:r w:rsidRPr="001F6858">
        <w:rPr>
          <w:rFonts w:asciiTheme="minorHAnsi" w:hAnsiTheme="minorHAnsi" w:cstheme="minorHAnsi"/>
          <w:sz w:val="22"/>
          <w:szCs w:val="22"/>
        </w:rPr>
        <w:t>.</w:t>
      </w:r>
    </w:p>
    <w:p w14:paraId="75FE113C" w14:textId="77777777" w:rsidR="005B32AD" w:rsidRPr="001F6858" w:rsidRDefault="00981A95" w:rsidP="00695370">
      <w:pPr>
        <w:pStyle w:val="ListParagraph"/>
        <w:numPr>
          <w:ilvl w:val="0"/>
          <w:numId w:val="6"/>
        </w:numPr>
        <w:autoSpaceDE w:val="0"/>
        <w:autoSpaceDN w:val="0"/>
        <w:adjustRightInd w:val="0"/>
        <w:spacing w:after="120"/>
        <w:jc w:val="both"/>
        <w:rPr>
          <w:rFonts w:asciiTheme="minorHAnsi" w:hAnsiTheme="minorHAnsi" w:cstheme="minorHAnsi"/>
          <w:sz w:val="22"/>
          <w:szCs w:val="22"/>
        </w:rPr>
      </w:pPr>
      <w:r w:rsidRPr="001F6858">
        <w:rPr>
          <w:rFonts w:asciiTheme="minorHAnsi" w:hAnsiTheme="minorHAnsi" w:cstheme="minorHAnsi"/>
          <w:sz w:val="22"/>
          <w:szCs w:val="22"/>
        </w:rPr>
        <w:t>Termination Fees for Services</w:t>
      </w:r>
      <w:r w:rsidR="00C9684E" w:rsidRPr="001F6858">
        <w:rPr>
          <w:rFonts w:asciiTheme="minorHAnsi" w:hAnsiTheme="minorHAnsi" w:cstheme="minorHAnsi"/>
          <w:sz w:val="22"/>
          <w:szCs w:val="22"/>
        </w:rPr>
        <w:t xml:space="preserve"> and Products</w:t>
      </w:r>
      <w:r w:rsidRPr="001F6858">
        <w:rPr>
          <w:rFonts w:asciiTheme="minorHAnsi" w:hAnsiTheme="minorHAnsi" w:cstheme="minorHAnsi"/>
          <w:sz w:val="22"/>
          <w:szCs w:val="22"/>
        </w:rPr>
        <w:t xml:space="preserve">.  Notwithstanding anything in this Award to the contrary, in the event of termination of Services </w:t>
      </w:r>
      <w:r w:rsidR="00C9684E" w:rsidRPr="001F6858">
        <w:rPr>
          <w:rFonts w:asciiTheme="minorHAnsi" w:hAnsiTheme="minorHAnsi" w:cstheme="minorHAnsi"/>
          <w:sz w:val="22"/>
          <w:szCs w:val="22"/>
        </w:rPr>
        <w:t xml:space="preserve">or Products </w:t>
      </w:r>
      <w:r w:rsidRPr="001F6858">
        <w:rPr>
          <w:rFonts w:asciiTheme="minorHAnsi" w:hAnsiTheme="minorHAnsi" w:cstheme="minorHAnsi"/>
          <w:sz w:val="22"/>
          <w:szCs w:val="22"/>
        </w:rPr>
        <w:t xml:space="preserve">for any reason other than Xerox’s Termination for Default as defined herein, Customer agrees to pay all cancellation fees, termination fees or early termination charges, </w:t>
      </w:r>
      <w:r w:rsidR="004D5DD4" w:rsidRPr="001F6858">
        <w:rPr>
          <w:rFonts w:asciiTheme="minorHAnsi" w:hAnsiTheme="minorHAnsi" w:cstheme="minorHAnsi"/>
          <w:sz w:val="22"/>
          <w:szCs w:val="22"/>
        </w:rPr>
        <w:t xml:space="preserve">as set forth in Exhibit B or the Order that has been terminated </w:t>
      </w:r>
      <w:r w:rsidRPr="001F6858">
        <w:rPr>
          <w:rFonts w:asciiTheme="minorHAnsi" w:hAnsiTheme="minorHAnsi" w:cstheme="minorHAnsi"/>
          <w:sz w:val="22"/>
          <w:szCs w:val="22"/>
        </w:rPr>
        <w:t>if any, plus applicable Taxes.</w:t>
      </w:r>
    </w:p>
    <w:p w14:paraId="2EE81A5E" w14:textId="77777777" w:rsidR="00102995" w:rsidRPr="001F6858" w:rsidRDefault="009144BD" w:rsidP="00695370">
      <w:pPr>
        <w:pStyle w:val="ListParagraph"/>
        <w:numPr>
          <w:ilvl w:val="0"/>
          <w:numId w:val="29"/>
        </w:numPr>
        <w:spacing w:after="120"/>
        <w:ind w:hanging="720"/>
        <w:jc w:val="both"/>
        <w:outlineLvl w:val="0"/>
        <w:rPr>
          <w:rFonts w:asciiTheme="minorHAnsi" w:hAnsiTheme="minorHAnsi" w:cstheme="minorHAnsi"/>
          <w:sz w:val="22"/>
          <w:szCs w:val="22"/>
        </w:rPr>
      </w:pPr>
      <w:bookmarkStart w:id="2" w:name="_DV_M46"/>
      <w:bookmarkEnd w:id="2"/>
      <w:r w:rsidRPr="001F6858">
        <w:rPr>
          <w:rFonts w:asciiTheme="minorHAnsi" w:hAnsiTheme="minorHAnsi" w:cstheme="minorHAnsi"/>
          <w:b/>
          <w:sz w:val="22"/>
          <w:szCs w:val="22"/>
          <w:u w:val="single"/>
        </w:rPr>
        <w:t>PERIODIC PRIC</w:t>
      </w:r>
      <w:r w:rsidR="00E03DE0" w:rsidRPr="001F6858">
        <w:rPr>
          <w:rFonts w:asciiTheme="minorHAnsi" w:hAnsiTheme="minorHAnsi" w:cstheme="minorHAnsi"/>
          <w:b/>
          <w:sz w:val="22"/>
          <w:szCs w:val="22"/>
          <w:u w:val="single"/>
        </w:rPr>
        <w:t xml:space="preserve">E </w:t>
      </w:r>
      <w:r w:rsidR="00673DE4" w:rsidRPr="001F6858">
        <w:rPr>
          <w:rFonts w:asciiTheme="minorHAnsi" w:hAnsiTheme="minorHAnsi" w:cstheme="minorHAnsi"/>
          <w:b/>
          <w:caps/>
          <w:sz w:val="22"/>
          <w:szCs w:val="22"/>
          <w:u w:val="single"/>
        </w:rPr>
        <w:t xml:space="preserve">Customer </w:t>
      </w:r>
      <w:r w:rsidRPr="001F6858">
        <w:rPr>
          <w:rFonts w:asciiTheme="minorHAnsi" w:hAnsiTheme="minorHAnsi" w:cstheme="minorHAnsi"/>
          <w:b/>
          <w:sz w:val="22"/>
          <w:szCs w:val="22"/>
          <w:u w:val="single"/>
        </w:rPr>
        <w:t>AUDITS.</w:t>
      </w:r>
      <w:r w:rsidR="00090D52" w:rsidRPr="001F6858">
        <w:rPr>
          <w:rFonts w:asciiTheme="minorHAnsi" w:hAnsiTheme="minorHAnsi" w:cstheme="minorHAnsi"/>
          <w:b/>
          <w:sz w:val="22"/>
          <w:szCs w:val="22"/>
          <w:u w:val="single"/>
        </w:rPr>
        <w:t xml:space="preserve"> </w:t>
      </w:r>
    </w:p>
    <w:p w14:paraId="19486463" w14:textId="77777777" w:rsidR="00E0261E" w:rsidRPr="001F6858" w:rsidRDefault="0034018A" w:rsidP="00695370">
      <w:pPr>
        <w:pStyle w:val="BodyTextIndent"/>
        <w:spacing w:after="120"/>
        <w:jc w:val="both"/>
        <w:rPr>
          <w:rFonts w:asciiTheme="minorHAnsi" w:hAnsiTheme="minorHAnsi" w:cstheme="minorHAnsi"/>
          <w:sz w:val="22"/>
          <w:szCs w:val="22"/>
        </w:rPr>
      </w:pPr>
      <w:r w:rsidRPr="001F6858">
        <w:rPr>
          <w:rFonts w:asciiTheme="minorHAnsi" w:hAnsiTheme="minorHAnsi" w:cstheme="minorHAnsi"/>
          <w:sz w:val="22"/>
          <w:szCs w:val="22"/>
        </w:rPr>
        <w:t>Northrop Grumman</w:t>
      </w:r>
      <w:r w:rsidR="009144BD" w:rsidRPr="001F6858">
        <w:rPr>
          <w:rFonts w:asciiTheme="minorHAnsi" w:hAnsiTheme="minorHAnsi" w:cstheme="minorHAnsi"/>
          <w:sz w:val="22"/>
          <w:szCs w:val="22"/>
        </w:rPr>
        <w:t xml:space="preserve"> reserves the right to conduct </w:t>
      </w:r>
      <w:r w:rsidR="005D512C" w:rsidRPr="001F6858">
        <w:rPr>
          <w:rFonts w:asciiTheme="minorHAnsi" w:hAnsiTheme="minorHAnsi" w:cstheme="minorHAnsi"/>
          <w:sz w:val="22"/>
          <w:szCs w:val="22"/>
        </w:rPr>
        <w:t>one audit per year</w:t>
      </w:r>
      <w:r w:rsidR="00E36800" w:rsidRPr="001F6858">
        <w:rPr>
          <w:rFonts w:asciiTheme="minorHAnsi" w:hAnsiTheme="minorHAnsi" w:cstheme="minorHAnsi"/>
          <w:sz w:val="22"/>
          <w:szCs w:val="22"/>
        </w:rPr>
        <w:t xml:space="preserve"> during the Term of this A</w:t>
      </w:r>
      <w:r w:rsidR="00E0560D" w:rsidRPr="001F6858">
        <w:rPr>
          <w:rFonts w:asciiTheme="minorHAnsi" w:hAnsiTheme="minorHAnsi" w:cstheme="minorHAnsi"/>
          <w:sz w:val="22"/>
          <w:szCs w:val="22"/>
        </w:rPr>
        <w:t>ward</w:t>
      </w:r>
      <w:r w:rsidR="009144BD" w:rsidRPr="001F6858">
        <w:rPr>
          <w:rFonts w:asciiTheme="minorHAnsi" w:hAnsiTheme="minorHAnsi" w:cstheme="minorHAnsi"/>
          <w:sz w:val="22"/>
          <w:szCs w:val="22"/>
        </w:rPr>
        <w:t xml:space="preserve"> of Seller’s </w:t>
      </w:r>
      <w:r w:rsidR="005D512C" w:rsidRPr="001F6858">
        <w:rPr>
          <w:rFonts w:asciiTheme="minorHAnsi" w:hAnsiTheme="minorHAnsi" w:cstheme="minorHAnsi"/>
          <w:sz w:val="22"/>
          <w:szCs w:val="22"/>
        </w:rPr>
        <w:t xml:space="preserve">relevant </w:t>
      </w:r>
      <w:r w:rsidR="009144BD" w:rsidRPr="001F6858">
        <w:rPr>
          <w:rFonts w:asciiTheme="minorHAnsi" w:hAnsiTheme="minorHAnsi" w:cstheme="minorHAnsi"/>
          <w:sz w:val="22"/>
          <w:szCs w:val="22"/>
        </w:rPr>
        <w:t>records, including Seller’s</w:t>
      </w:r>
      <w:r w:rsidR="002B45D5" w:rsidRPr="001F6858">
        <w:rPr>
          <w:rFonts w:asciiTheme="minorHAnsi" w:hAnsiTheme="minorHAnsi" w:cstheme="minorHAnsi"/>
          <w:sz w:val="22"/>
          <w:szCs w:val="22"/>
        </w:rPr>
        <w:t xml:space="preserve"> </w:t>
      </w:r>
      <w:r w:rsidR="009144BD" w:rsidRPr="001F6858">
        <w:rPr>
          <w:rFonts w:asciiTheme="minorHAnsi" w:hAnsiTheme="minorHAnsi" w:cstheme="minorHAnsi"/>
          <w:sz w:val="22"/>
          <w:szCs w:val="22"/>
        </w:rPr>
        <w:t xml:space="preserve">invoices as necessary for verification of pricing under this </w:t>
      </w:r>
      <w:r w:rsidR="007D6050" w:rsidRPr="001F6858">
        <w:rPr>
          <w:rFonts w:asciiTheme="minorHAnsi" w:hAnsiTheme="minorHAnsi" w:cstheme="minorHAnsi"/>
          <w:sz w:val="22"/>
          <w:szCs w:val="22"/>
        </w:rPr>
        <w:t>A</w:t>
      </w:r>
      <w:r w:rsidR="00CD212D" w:rsidRPr="001F6858">
        <w:rPr>
          <w:rFonts w:asciiTheme="minorHAnsi" w:hAnsiTheme="minorHAnsi" w:cstheme="minorHAnsi"/>
          <w:sz w:val="22"/>
          <w:szCs w:val="22"/>
        </w:rPr>
        <w:t>ward</w:t>
      </w:r>
      <w:r w:rsidR="009144BD" w:rsidRPr="001F6858">
        <w:rPr>
          <w:rFonts w:asciiTheme="minorHAnsi" w:hAnsiTheme="minorHAnsi" w:cstheme="minorHAnsi"/>
          <w:sz w:val="22"/>
          <w:szCs w:val="22"/>
        </w:rPr>
        <w:t>.  Seller shall make available pertinent records as</w:t>
      </w:r>
      <w:r w:rsidR="009A11D5" w:rsidRPr="001F6858">
        <w:rPr>
          <w:rFonts w:asciiTheme="minorHAnsi" w:hAnsiTheme="minorHAnsi" w:cstheme="minorHAnsi"/>
          <w:sz w:val="22"/>
          <w:szCs w:val="22"/>
        </w:rPr>
        <w:t xml:space="preserve"> </w:t>
      </w:r>
      <w:r w:rsidR="009144BD" w:rsidRPr="001F6858">
        <w:rPr>
          <w:rFonts w:asciiTheme="minorHAnsi" w:hAnsiTheme="minorHAnsi" w:cstheme="minorHAnsi"/>
          <w:sz w:val="22"/>
          <w:szCs w:val="22"/>
        </w:rPr>
        <w:t xml:space="preserve">necessary for </w:t>
      </w:r>
      <w:r w:rsidRPr="001F6858">
        <w:rPr>
          <w:rFonts w:asciiTheme="minorHAnsi" w:hAnsiTheme="minorHAnsi" w:cstheme="minorHAnsi"/>
          <w:sz w:val="22"/>
          <w:szCs w:val="22"/>
        </w:rPr>
        <w:t>Northrop Grumman</w:t>
      </w:r>
      <w:r w:rsidR="009144BD" w:rsidRPr="001F6858">
        <w:rPr>
          <w:rFonts w:asciiTheme="minorHAnsi" w:hAnsiTheme="minorHAnsi" w:cstheme="minorHAnsi"/>
          <w:sz w:val="22"/>
          <w:szCs w:val="22"/>
        </w:rPr>
        <w:t xml:space="preserve"> to conduct the audit.  </w:t>
      </w:r>
      <w:r w:rsidR="00295CA4" w:rsidRPr="001F6858">
        <w:rPr>
          <w:rFonts w:asciiTheme="minorHAnsi" w:hAnsiTheme="minorHAnsi" w:cstheme="minorHAnsi"/>
          <w:sz w:val="22"/>
          <w:szCs w:val="22"/>
        </w:rPr>
        <w:t xml:space="preserve">Seller shall respond to all requests for data within </w:t>
      </w:r>
      <w:r w:rsidR="00F95D0C" w:rsidRPr="001F6858">
        <w:rPr>
          <w:rFonts w:asciiTheme="minorHAnsi" w:hAnsiTheme="minorHAnsi" w:cstheme="minorHAnsi"/>
          <w:sz w:val="22"/>
          <w:szCs w:val="22"/>
        </w:rPr>
        <w:t xml:space="preserve">30 </w:t>
      </w:r>
      <w:r w:rsidR="00295CA4" w:rsidRPr="001F6858">
        <w:rPr>
          <w:rFonts w:asciiTheme="minorHAnsi" w:hAnsiTheme="minorHAnsi" w:cstheme="minorHAnsi"/>
          <w:sz w:val="22"/>
          <w:szCs w:val="22"/>
        </w:rPr>
        <w:t xml:space="preserve">business days of the request. </w:t>
      </w:r>
    </w:p>
    <w:p w14:paraId="75918204" w14:textId="77777777" w:rsidR="00102995" w:rsidRPr="001F6858" w:rsidRDefault="00CD5485" w:rsidP="00695370">
      <w:pPr>
        <w:pStyle w:val="ListParagraph"/>
        <w:numPr>
          <w:ilvl w:val="0"/>
          <w:numId w:val="29"/>
        </w:numPr>
        <w:spacing w:after="120"/>
        <w:ind w:hanging="720"/>
        <w:jc w:val="both"/>
        <w:outlineLvl w:val="0"/>
        <w:rPr>
          <w:rFonts w:asciiTheme="minorHAnsi" w:hAnsiTheme="minorHAnsi" w:cstheme="minorHAnsi"/>
          <w:sz w:val="22"/>
          <w:szCs w:val="22"/>
        </w:rPr>
      </w:pPr>
      <w:r w:rsidRPr="001F6858">
        <w:rPr>
          <w:rFonts w:asciiTheme="minorHAnsi" w:hAnsiTheme="minorHAnsi" w:cstheme="minorHAnsi"/>
          <w:b/>
          <w:sz w:val="22"/>
          <w:szCs w:val="22"/>
          <w:u w:val="single"/>
        </w:rPr>
        <w:t>O</w:t>
      </w:r>
      <w:r w:rsidR="006B3E2E" w:rsidRPr="001F6858">
        <w:rPr>
          <w:rFonts w:asciiTheme="minorHAnsi" w:hAnsiTheme="minorHAnsi" w:cstheme="minorHAnsi"/>
          <w:b/>
          <w:sz w:val="22"/>
          <w:szCs w:val="22"/>
          <w:u w:val="single"/>
        </w:rPr>
        <w:t>RDER PROCESSING</w:t>
      </w:r>
    </w:p>
    <w:p w14:paraId="6A35D407" w14:textId="77777777" w:rsidR="003A395F" w:rsidRPr="001F6858" w:rsidRDefault="003A395F" w:rsidP="00695370">
      <w:pPr>
        <w:pStyle w:val="BodyText2"/>
        <w:numPr>
          <w:ilvl w:val="0"/>
          <w:numId w:val="61"/>
        </w:numPr>
        <w:spacing w:after="120"/>
        <w:ind w:left="1080"/>
        <w:jc w:val="both"/>
        <w:rPr>
          <w:rStyle w:val="DeltaViewDeletion"/>
          <w:rFonts w:asciiTheme="minorHAnsi" w:hAnsiTheme="minorHAnsi" w:cstheme="minorHAnsi"/>
          <w:strike w:val="0"/>
          <w:color w:val="auto"/>
          <w:sz w:val="22"/>
          <w:szCs w:val="22"/>
        </w:rPr>
      </w:pPr>
      <w:r w:rsidRPr="001F6858">
        <w:rPr>
          <w:rFonts w:asciiTheme="minorHAnsi" w:hAnsiTheme="minorHAnsi" w:cstheme="minorHAnsi"/>
          <w:color w:val="auto"/>
          <w:sz w:val="22"/>
          <w:szCs w:val="22"/>
        </w:rPr>
        <w:t xml:space="preserve">Seller upon receipt of a paper, facsimile, or electronic Order from Northrop Grumman referencing this Award shall not perform any of the requirements of the Order and this Award until Seller has accepted such Order by Seller’s authorized written signature thereon. </w:t>
      </w:r>
      <w:r w:rsidR="0042788E" w:rsidRPr="001F6858">
        <w:rPr>
          <w:rFonts w:asciiTheme="minorHAnsi" w:hAnsiTheme="minorHAnsi" w:cstheme="minorHAnsi"/>
          <w:color w:val="auto"/>
          <w:sz w:val="22"/>
          <w:szCs w:val="22"/>
        </w:rPr>
        <w:t>Customer</w:t>
      </w:r>
      <w:r w:rsidRPr="001F6858">
        <w:rPr>
          <w:rFonts w:asciiTheme="minorHAnsi" w:hAnsiTheme="minorHAnsi" w:cstheme="minorHAnsi"/>
          <w:color w:val="auto"/>
          <w:sz w:val="22"/>
          <w:szCs w:val="22"/>
        </w:rPr>
        <w:t xml:space="preserve"> hereby objects to any additional or different terms contained in Seller’s acceptance.  Seller shall reference any Order number or other identifier and the Corporate Award number on the individual packing sheets and invoices.  </w:t>
      </w:r>
      <w:r w:rsidRPr="001F6858">
        <w:rPr>
          <w:rStyle w:val="DeltaViewDeletion"/>
          <w:rFonts w:asciiTheme="minorHAnsi" w:hAnsiTheme="minorHAnsi" w:cstheme="minorHAnsi"/>
          <w:strike w:val="0"/>
          <w:color w:val="auto"/>
          <w:sz w:val="22"/>
          <w:szCs w:val="22"/>
        </w:rPr>
        <w:t>All Orders must be accepted in writing by both Parties to be authorized.  Only Customer’s and Seller’s written acknowledgement via an authorized signature of an Order shall conclusively evidence acceptance of the Order by the Parties.  Notwithstanding any pre-printed or other text on an Order, no other method of acceptance of an Order is permitted under this Award</w:t>
      </w:r>
      <w:r w:rsidR="005878BD" w:rsidRPr="001F6858">
        <w:rPr>
          <w:rStyle w:val="DeltaViewDeletion"/>
          <w:rFonts w:asciiTheme="minorHAnsi" w:hAnsiTheme="minorHAnsi" w:cstheme="minorHAnsi"/>
          <w:strike w:val="0"/>
          <w:color w:val="auto"/>
          <w:sz w:val="22"/>
          <w:szCs w:val="22"/>
        </w:rPr>
        <w:t>.</w:t>
      </w:r>
      <w:r w:rsidRPr="001F6858">
        <w:rPr>
          <w:rStyle w:val="DeltaViewDeletion"/>
          <w:rFonts w:asciiTheme="minorHAnsi" w:hAnsiTheme="minorHAnsi" w:cstheme="minorHAnsi"/>
          <w:color w:val="auto"/>
          <w:sz w:val="22"/>
          <w:szCs w:val="22"/>
        </w:rPr>
        <w:t xml:space="preserve"> </w:t>
      </w:r>
    </w:p>
    <w:p w14:paraId="2E14050F" w14:textId="77777777" w:rsidR="005878BD" w:rsidRPr="001F6858" w:rsidRDefault="003A395F" w:rsidP="00695370">
      <w:pPr>
        <w:pStyle w:val="ListParagraph"/>
        <w:numPr>
          <w:ilvl w:val="0"/>
          <w:numId w:val="61"/>
        </w:numPr>
        <w:spacing w:after="120"/>
        <w:ind w:left="1080"/>
        <w:jc w:val="both"/>
        <w:rPr>
          <w:rStyle w:val="DeltaViewDeletion"/>
          <w:rFonts w:asciiTheme="minorHAnsi" w:hAnsiTheme="minorHAnsi" w:cstheme="minorHAnsi"/>
          <w:strike w:val="0"/>
          <w:color w:val="auto"/>
          <w:sz w:val="22"/>
          <w:szCs w:val="22"/>
        </w:rPr>
      </w:pPr>
      <w:r w:rsidRPr="001F6858">
        <w:rPr>
          <w:rStyle w:val="DeltaViewDeletion"/>
          <w:rFonts w:asciiTheme="minorHAnsi" w:hAnsiTheme="minorHAnsi" w:cstheme="minorHAnsi"/>
          <w:strike w:val="0"/>
          <w:color w:val="auto"/>
          <w:sz w:val="22"/>
          <w:szCs w:val="22"/>
        </w:rPr>
        <w:lastRenderedPageBreak/>
        <w:t xml:space="preserve">The </w:t>
      </w:r>
      <w:r w:rsidR="0042788E" w:rsidRPr="001F6858">
        <w:rPr>
          <w:rStyle w:val="DeltaViewDeletion"/>
          <w:rFonts w:asciiTheme="minorHAnsi" w:hAnsiTheme="minorHAnsi" w:cstheme="minorHAnsi"/>
          <w:strike w:val="0"/>
          <w:color w:val="auto"/>
          <w:sz w:val="22"/>
          <w:szCs w:val="22"/>
        </w:rPr>
        <w:t>Customer</w:t>
      </w:r>
      <w:r w:rsidRPr="001F6858">
        <w:rPr>
          <w:rStyle w:val="DeltaViewDeletion"/>
          <w:rFonts w:asciiTheme="minorHAnsi" w:hAnsiTheme="minorHAnsi" w:cstheme="minorHAnsi"/>
          <w:strike w:val="0"/>
          <w:color w:val="auto"/>
          <w:sz w:val="22"/>
          <w:szCs w:val="22"/>
        </w:rPr>
        <w:t xml:space="preserve">’s Authorized Purchasing Representative has sole authority to make contractual commitments on behalf of the </w:t>
      </w:r>
      <w:r w:rsidR="0042788E" w:rsidRPr="001F6858">
        <w:rPr>
          <w:rStyle w:val="DeltaViewDeletion"/>
          <w:rFonts w:asciiTheme="minorHAnsi" w:hAnsiTheme="minorHAnsi" w:cstheme="minorHAnsi"/>
          <w:strike w:val="0"/>
          <w:color w:val="auto"/>
          <w:sz w:val="22"/>
          <w:szCs w:val="22"/>
        </w:rPr>
        <w:t>Customer</w:t>
      </w:r>
      <w:r w:rsidRPr="001F6858">
        <w:rPr>
          <w:rStyle w:val="DeltaViewDeletion"/>
          <w:rFonts w:asciiTheme="minorHAnsi" w:hAnsiTheme="minorHAnsi" w:cstheme="minorHAnsi"/>
          <w:strike w:val="0"/>
          <w:color w:val="auto"/>
          <w:sz w:val="22"/>
          <w:szCs w:val="22"/>
        </w:rPr>
        <w:t xml:space="preserve">, to provide contractual direction, and to change contractual requirements as defined in the Order.  </w:t>
      </w:r>
      <w:r w:rsidR="0042788E" w:rsidRPr="001F6858">
        <w:rPr>
          <w:rStyle w:val="DeltaViewDeletion"/>
          <w:rFonts w:asciiTheme="minorHAnsi" w:hAnsiTheme="minorHAnsi" w:cstheme="minorHAnsi"/>
          <w:strike w:val="0"/>
          <w:color w:val="auto"/>
          <w:sz w:val="22"/>
          <w:szCs w:val="22"/>
        </w:rPr>
        <w:t>Customer</w:t>
      </w:r>
      <w:r w:rsidRPr="001F6858">
        <w:rPr>
          <w:rStyle w:val="DeltaViewDeletion"/>
          <w:rFonts w:asciiTheme="minorHAnsi" w:hAnsiTheme="minorHAnsi" w:cstheme="minorHAnsi"/>
          <w:strike w:val="0"/>
          <w:color w:val="auto"/>
          <w:sz w:val="22"/>
          <w:szCs w:val="22"/>
        </w:rPr>
        <w:t>’s engineering, technical personnel and other representatives may from time to time render assistance or give technical advice or discuss or affect an exchange of information with Seller’s personnel concerning the Product hereunder. No such action shall be deemed to be a change under the “Changes” clause of this Order and shall not be the basis for an equitable adjustment.</w:t>
      </w:r>
    </w:p>
    <w:p w14:paraId="5112D53C" w14:textId="77777777" w:rsidR="00102995" w:rsidRPr="001F6858" w:rsidRDefault="003A395F" w:rsidP="00C11107">
      <w:pPr>
        <w:pStyle w:val="BodyText2"/>
        <w:numPr>
          <w:ilvl w:val="0"/>
          <w:numId w:val="61"/>
        </w:numPr>
        <w:spacing w:after="120"/>
        <w:ind w:left="1080"/>
        <w:jc w:val="both"/>
        <w:rPr>
          <w:rFonts w:asciiTheme="minorHAnsi" w:hAnsiTheme="minorHAnsi" w:cstheme="minorHAnsi"/>
          <w:sz w:val="22"/>
          <w:szCs w:val="22"/>
        </w:rPr>
      </w:pPr>
      <w:r w:rsidRPr="001F6858">
        <w:rPr>
          <w:rStyle w:val="DeltaViewDeletion"/>
          <w:rFonts w:asciiTheme="minorHAnsi" w:hAnsiTheme="minorHAnsi" w:cstheme="minorHAnsi"/>
          <w:strike w:val="0"/>
          <w:color w:val="auto"/>
          <w:sz w:val="22"/>
          <w:szCs w:val="22"/>
        </w:rPr>
        <w:t>The Parties further agree that no Order may alter or change any of the following clauses: Section [2</w:t>
      </w:r>
      <w:r w:rsidR="006E392F" w:rsidRPr="001F6858">
        <w:rPr>
          <w:rStyle w:val="DeltaViewDeletion"/>
          <w:rFonts w:asciiTheme="minorHAnsi" w:hAnsiTheme="minorHAnsi" w:cstheme="minorHAnsi"/>
          <w:strike w:val="0"/>
          <w:color w:val="auto"/>
          <w:sz w:val="22"/>
          <w:szCs w:val="22"/>
        </w:rPr>
        <w:t>2</w:t>
      </w:r>
      <w:r w:rsidR="00C038C0" w:rsidRPr="001F6858">
        <w:rPr>
          <w:rStyle w:val="DeltaViewDeletion"/>
          <w:rFonts w:asciiTheme="minorHAnsi" w:hAnsiTheme="minorHAnsi" w:cstheme="minorHAnsi"/>
          <w:strike w:val="0"/>
          <w:color w:val="auto"/>
          <w:sz w:val="22"/>
          <w:szCs w:val="22"/>
        </w:rPr>
        <w:t xml:space="preserve"> B</w:t>
      </w:r>
      <w:r w:rsidRPr="001F6858">
        <w:rPr>
          <w:rStyle w:val="DeltaViewDeletion"/>
          <w:rFonts w:asciiTheme="minorHAnsi" w:hAnsiTheme="minorHAnsi" w:cstheme="minorHAnsi"/>
          <w:strike w:val="0"/>
          <w:color w:val="auto"/>
          <w:sz w:val="22"/>
          <w:szCs w:val="22"/>
        </w:rPr>
        <w:t>] Indemnification; Section [</w:t>
      </w:r>
      <w:r w:rsidR="00165DB3" w:rsidRPr="001F6858">
        <w:rPr>
          <w:rStyle w:val="DeltaViewDeletion"/>
          <w:rFonts w:asciiTheme="minorHAnsi" w:hAnsiTheme="minorHAnsi" w:cstheme="minorHAnsi"/>
          <w:strike w:val="0"/>
          <w:color w:val="auto"/>
          <w:sz w:val="22"/>
          <w:szCs w:val="22"/>
        </w:rPr>
        <w:t>22 A</w:t>
      </w:r>
      <w:r w:rsidRPr="001F6858">
        <w:rPr>
          <w:rStyle w:val="DeltaViewDeletion"/>
          <w:rFonts w:asciiTheme="minorHAnsi" w:hAnsiTheme="minorHAnsi" w:cstheme="minorHAnsi"/>
          <w:strike w:val="0"/>
          <w:color w:val="auto"/>
          <w:sz w:val="22"/>
          <w:szCs w:val="22"/>
        </w:rPr>
        <w:t xml:space="preserve"> General Indemnification; Section [</w:t>
      </w:r>
      <w:r w:rsidR="00E76756" w:rsidRPr="001F6858">
        <w:rPr>
          <w:rStyle w:val="DeltaViewDeletion"/>
          <w:rFonts w:asciiTheme="minorHAnsi" w:hAnsiTheme="minorHAnsi" w:cstheme="minorHAnsi"/>
          <w:strike w:val="0"/>
          <w:color w:val="auto"/>
          <w:sz w:val="22"/>
          <w:szCs w:val="22"/>
        </w:rPr>
        <w:t>24</w:t>
      </w:r>
      <w:r w:rsidRPr="001F6858">
        <w:rPr>
          <w:rStyle w:val="DeltaViewDeletion"/>
          <w:rFonts w:asciiTheme="minorHAnsi" w:hAnsiTheme="minorHAnsi" w:cstheme="minorHAnsi"/>
          <w:strike w:val="0"/>
          <w:color w:val="auto"/>
          <w:sz w:val="22"/>
          <w:szCs w:val="22"/>
        </w:rPr>
        <w:t>] Limitation of Liability and Section [</w:t>
      </w:r>
      <w:r w:rsidR="002A46B8" w:rsidRPr="001F6858">
        <w:rPr>
          <w:rStyle w:val="DeltaViewDeletion"/>
          <w:rFonts w:asciiTheme="minorHAnsi" w:hAnsiTheme="minorHAnsi" w:cstheme="minorHAnsi"/>
          <w:strike w:val="0"/>
          <w:color w:val="auto"/>
          <w:sz w:val="22"/>
          <w:szCs w:val="22"/>
        </w:rPr>
        <w:t>30</w:t>
      </w:r>
      <w:r w:rsidRPr="001F6858">
        <w:rPr>
          <w:rStyle w:val="DeltaViewDeletion"/>
          <w:rFonts w:asciiTheme="minorHAnsi" w:hAnsiTheme="minorHAnsi" w:cstheme="minorHAnsi"/>
          <w:strike w:val="0"/>
          <w:color w:val="auto"/>
          <w:sz w:val="22"/>
          <w:szCs w:val="22"/>
        </w:rPr>
        <w:t xml:space="preserve">] </w:t>
      </w:r>
      <w:r w:rsidR="00F94E88" w:rsidRPr="001F6858">
        <w:rPr>
          <w:rStyle w:val="DeltaViewDeletion"/>
          <w:rFonts w:asciiTheme="minorHAnsi" w:hAnsiTheme="minorHAnsi" w:cstheme="minorHAnsi"/>
          <w:strike w:val="0"/>
          <w:color w:val="auto"/>
          <w:sz w:val="22"/>
          <w:szCs w:val="22"/>
        </w:rPr>
        <w:t xml:space="preserve">Information of </w:t>
      </w:r>
      <w:r w:rsidR="0042788E" w:rsidRPr="001F6858">
        <w:rPr>
          <w:rStyle w:val="DeltaViewDeletion"/>
          <w:rFonts w:asciiTheme="minorHAnsi" w:hAnsiTheme="minorHAnsi" w:cstheme="minorHAnsi"/>
          <w:strike w:val="0"/>
          <w:color w:val="auto"/>
          <w:sz w:val="22"/>
          <w:szCs w:val="22"/>
        </w:rPr>
        <w:t>Customer</w:t>
      </w:r>
      <w:r w:rsidR="00F94E88" w:rsidRPr="001F6858">
        <w:rPr>
          <w:rStyle w:val="DeltaViewDeletion"/>
          <w:rFonts w:asciiTheme="minorHAnsi" w:hAnsiTheme="minorHAnsi" w:cstheme="minorHAnsi"/>
          <w:strike w:val="0"/>
          <w:color w:val="auto"/>
          <w:sz w:val="22"/>
          <w:szCs w:val="22"/>
        </w:rPr>
        <w:t xml:space="preserve"> and Seller</w:t>
      </w:r>
      <w:r w:rsidRPr="001F6858">
        <w:rPr>
          <w:rStyle w:val="DeltaViewDeletion"/>
          <w:rFonts w:asciiTheme="minorHAnsi" w:hAnsiTheme="minorHAnsi" w:cstheme="minorHAnsi"/>
          <w:strike w:val="0"/>
          <w:color w:val="auto"/>
          <w:sz w:val="22"/>
          <w:szCs w:val="22"/>
        </w:rPr>
        <w:t xml:space="preserve">.  </w:t>
      </w:r>
      <w:r w:rsidRPr="001F6858">
        <w:rPr>
          <w:rFonts w:asciiTheme="minorHAnsi" w:hAnsiTheme="minorHAnsi" w:cstheme="minorHAnsi"/>
          <w:color w:val="auto"/>
          <w:sz w:val="22"/>
          <w:szCs w:val="22"/>
        </w:rPr>
        <w:t>In addition, provisions in this Agreement related to the obligation of Customer to pay, reimburse or indemnify Xerox for any and all applicable Taxes shall not be superseded, reduced, contracted or otherwise limited in any way by conflicting or additional tax provisions in any other contractual document.</w:t>
      </w:r>
    </w:p>
    <w:p w14:paraId="5A8B2EE5" w14:textId="77777777" w:rsidR="00102995" w:rsidRPr="001F6858" w:rsidRDefault="006B3E2E" w:rsidP="00695370">
      <w:pPr>
        <w:pStyle w:val="ListParagraph"/>
        <w:numPr>
          <w:ilvl w:val="0"/>
          <w:numId w:val="29"/>
        </w:numPr>
        <w:spacing w:after="120"/>
        <w:ind w:hanging="720"/>
        <w:jc w:val="both"/>
        <w:outlineLvl w:val="0"/>
        <w:rPr>
          <w:rFonts w:asciiTheme="minorHAnsi" w:hAnsiTheme="minorHAnsi" w:cstheme="minorHAnsi"/>
          <w:sz w:val="22"/>
          <w:szCs w:val="22"/>
        </w:rPr>
      </w:pPr>
      <w:r w:rsidRPr="001F6858">
        <w:rPr>
          <w:rStyle w:val="DeltaViewDeletion"/>
          <w:rFonts w:asciiTheme="minorHAnsi" w:hAnsiTheme="minorHAnsi" w:cstheme="minorHAnsi"/>
          <w:b/>
          <w:strike w:val="0"/>
          <w:color w:val="auto"/>
          <w:sz w:val="22"/>
          <w:szCs w:val="22"/>
          <w:u w:val="single"/>
        </w:rPr>
        <w:t>CHANGES.</w:t>
      </w:r>
      <w:r w:rsidR="00AB30D3" w:rsidRPr="001F6858">
        <w:rPr>
          <w:rFonts w:asciiTheme="minorHAnsi" w:hAnsiTheme="minorHAnsi" w:cstheme="minorHAnsi"/>
          <w:b/>
          <w:bCs/>
          <w:sz w:val="22"/>
          <w:szCs w:val="22"/>
          <w:u w:val="single"/>
        </w:rPr>
        <w:t xml:space="preserve"> </w:t>
      </w:r>
    </w:p>
    <w:p w14:paraId="2892E7B3" w14:textId="77777777" w:rsidR="003F5C91" w:rsidRPr="001F6858" w:rsidRDefault="0042788E" w:rsidP="00695370">
      <w:pPr>
        <w:widowControl w:val="0"/>
        <w:numPr>
          <w:ilvl w:val="0"/>
          <w:numId w:val="38"/>
        </w:numPr>
        <w:spacing w:after="120"/>
        <w:ind w:left="1080" w:right="194" w:hanging="379"/>
        <w:jc w:val="both"/>
        <w:rPr>
          <w:rFonts w:asciiTheme="minorHAnsi" w:hAnsiTheme="minorHAnsi" w:cstheme="minorHAnsi"/>
          <w:sz w:val="22"/>
          <w:szCs w:val="22"/>
        </w:rPr>
      </w:pPr>
      <w:r w:rsidRPr="001F6858">
        <w:rPr>
          <w:rFonts w:asciiTheme="minorHAnsi" w:hAnsiTheme="minorHAnsi" w:cstheme="minorHAnsi"/>
          <w:spacing w:val="-1"/>
          <w:sz w:val="22"/>
          <w:szCs w:val="22"/>
        </w:rPr>
        <w:t>Customer</w:t>
      </w:r>
      <w:r w:rsidR="003F5C91" w:rsidRPr="001F6858">
        <w:rPr>
          <w:rFonts w:asciiTheme="minorHAnsi" w:hAnsiTheme="minorHAnsi" w:cstheme="minorHAnsi"/>
          <w:spacing w:val="-1"/>
          <w:sz w:val="22"/>
          <w:szCs w:val="22"/>
        </w:rPr>
        <w:t xml:space="preserve"> may</w:t>
      </w:r>
      <w:r w:rsidR="003F5C91" w:rsidRPr="001F6858">
        <w:rPr>
          <w:rFonts w:asciiTheme="minorHAnsi" w:hAnsiTheme="minorHAnsi" w:cstheme="minorHAnsi"/>
          <w:spacing w:val="-2"/>
          <w:sz w:val="22"/>
          <w:szCs w:val="22"/>
        </w:rPr>
        <w:t xml:space="preserve"> </w:t>
      </w:r>
      <w:r w:rsidR="003F5C91" w:rsidRPr="001F6858">
        <w:rPr>
          <w:rFonts w:asciiTheme="minorHAnsi" w:hAnsiTheme="minorHAnsi" w:cstheme="minorHAnsi"/>
          <w:spacing w:val="-1"/>
          <w:sz w:val="22"/>
          <w:szCs w:val="22"/>
        </w:rPr>
        <w:t>at any</w:t>
      </w:r>
      <w:r w:rsidR="003F5C91" w:rsidRPr="001F6858">
        <w:rPr>
          <w:rFonts w:asciiTheme="minorHAnsi" w:hAnsiTheme="minorHAnsi" w:cstheme="minorHAnsi"/>
          <w:spacing w:val="-2"/>
          <w:sz w:val="22"/>
          <w:szCs w:val="22"/>
        </w:rPr>
        <w:t xml:space="preserve"> </w:t>
      </w:r>
      <w:r w:rsidR="003F5C91" w:rsidRPr="001F6858">
        <w:rPr>
          <w:rFonts w:asciiTheme="minorHAnsi" w:hAnsiTheme="minorHAnsi" w:cstheme="minorHAnsi"/>
          <w:spacing w:val="-1"/>
          <w:sz w:val="22"/>
          <w:szCs w:val="22"/>
        </w:rPr>
        <w:t xml:space="preserve">time, </w:t>
      </w:r>
      <w:r w:rsidR="003F5C91" w:rsidRPr="001F6858">
        <w:rPr>
          <w:rFonts w:asciiTheme="minorHAnsi" w:hAnsiTheme="minorHAnsi" w:cstheme="minorHAnsi"/>
          <w:sz w:val="22"/>
          <w:szCs w:val="22"/>
        </w:rPr>
        <w:t>by</w:t>
      </w:r>
      <w:r w:rsidR="003F5C91" w:rsidRPr="001F6858">
        <w:rPr>
          <w:rFonts w:asciiTheme="minorHAnsi" w:hAnsiTheme="minorHAnsi" w:cstheme="minorHAnsi"/>
          <w:spacing w:val="-2"/>
          <w:sz w:val="22"/>
          <w:szCs w:val="22"/>
        </w:rPr>
        <w:t xml:space="preserve"> written</w:t>
      </w:r>
      <w:r w:rsidR="003F5C91" w:rsidRPr="001F6858">
        <w:rPr>
          <w:rFonts w:asciiTheme="minorHAnsi" w:hAnsiTheme="minorHAnsi" w:cstheme="minorHAnsi"/>
          <w:spacing w:val="2"/>
          <w:sz w:val="22"/>
          <w:szCs w:val="22"/>
        </w:rPr>
        <w:t xml:space="preserve"> </w:t>
      </w:r>
      <w:r w:rsidR="003F5C91" w:rsidRPr="001F6858">
        <w:rPr>
          <w:rFonts w:asciiTheme="minorHAnsi" w:hAnsiTheme="minorHAnsi" w:cstheme="minorHAnsi"/>
          <w:spacing w:val="-1"/>
          <w:sz w:val="22"/>
          <w:szCs w:val="22"/>
        </w:rPr>
        <w:t>order,</w:t>
      </w:r>
      <w:r w:rsidR="003F5C91" w:rsidRPr="001F6858">
        <w:rPr>
          <w:rFonts w:asciiTheme="minorHAnsi" w:hAnsiTheme="minorHAnsi" w:cstheme="minorHAnsi"/>
          <w:sz w:val="22"/>
          <w:szCs w:val="22"/>
        </w:rPr>
        <w:t xml:space="preserve"> </w:t>
      </w:r>
      <w:r w:rsidR="003F5C91" w:rsidRPr="001F6858">
        <w:rPr>
          <w:rFonts w:asciiTheme="minorHAnsi" w:hAnsiTheme="minorHAnsi" w:cstheme="minorHAnsi"/>
          <w:spacing w:val="-2"/>
          <w:sz w:val="22"/>
          <w:szCs w:val="22"/>
        </w:rPr>
        <w:t>and</w:t>
      </w:r>
      <w:r w:rsidR="003F5C91" w:rsidRPr="001F6858">
        <w:rPr>
          <w:rFonts w:asciiTheme="minorHAnsi" w:hAnsiTheme="minorHAnsi" w:cstheme="minorHAnsi"/>
          <w:spacing w:val="2"/>
          <w:sz w:val="22"/>
          <w:szCs w:val="22"/>
        </w:rPr>
        <w:t xml:space="preserve"> </w:t>
      </w:r>
      <w:r w:rsidR="003F5C91" w:rsidRPr="001F6858">
        <w:rPr>
          <w:rFonts w:asciiTheme="minorHAnsi" w:hAnsiTheme="minorHAnsi" w:cstheme="minorHAnsi"/>
          <w:spacing w:val="-2"/>
          <w:sz w:val="22"/>
          <w:szCs w:val="22"/>
        </w:rPr>
        <w:t>without</w:t>
      </w:r>
      <w:r w:rsidR="003F5C91" w:rsidRPr="001F6858">
        <w:rPr>
          <w:rFonts w:asciiTheme="minorHAnsi" w:hAnsiTheme="minorHAnsi" w:cstheme="minorHAnsi"/>
          <w:spacing w:val="-1"/>
          <w:sz w:val="22"/>
          <w:szCs w:val="22"/>
        </w:rPr>
        <w:t xml:space="preserve"> notice</w:t>
      </w:r>
      <w:r w:rsidR="003F5C91" w:rsidRPr="001F6858">
        <w:rPr>
          <w:rFonts w:asciiTheme="minorHAnsi" w:hAnsiTheme="minorHAnsi" w:cstheme="minorHAnsi"/>
          <w:spacing w:val="-3"/>
          <w:sz w:val="22"/>
          <w:szCs w:val="22"/>
        </w:rPr>
        <w:t xml:space="preserve"> </w:t>
      </w:r>
      <w:r w:rsidR="003F5C91" w:rsidRPr="001F6858">
        <w:rPr>
          <w:rFonts w:asciiTheme="minorHAnsi" w:hAnsiTheme="minorHAnsi" w:cstheme="minorHAnsi"/>
          <w:sz w:val="22"/>
          <w:szCs w:val="22"/>
        </w:rPr>
        <w:t>to</w:t>
      </w:r>
      <w:r w:rsidR="003F5C91" w:rsidRPr="001F6858">
        <w:rPr>
          <w:rFonts w:asciiTheme="minorHAnsi" w:hAnsiTheme="minorHAnsi" w:cstheme="minorHAnsi"/>
          <w:spacing w:val="-1"/>
          <w:sz w:val="22"/>
          <w:szCs w:val="22"/>
        </w:rPr>
        <w:t xml:space="preserve"> </w:t>
      </w:r>
      <w:r w:rsidR="003F5C91" w:rsidRPr="001F6858">
        <w:rPr>
          <w:rFonts w:asciiTheme="minorHAnsi" w:hAnsiTheme="minorHAnsi" w:cstheme="minorHAnsi"/>
          <w:spacing w:val="-2"/>
          <w:sz w:val="22"/>
          <w:szCs w:val="22"/>
        </w:rPr>
        <w:t>sureties</w:t>
      </w:r>
      <w:r w:rsidR="003F5C91" w:rsidRPr="001F6858">
        <w:rPr>
          <w:rFonts w:asciiTheme="minorHAnsi" w:hAnsiTheme="minorHAnsi" w:cstheme="minorHAnsi"/>
          <w:spacing w:val="1"/>
          <w:sz w:val="22"/>
          <w:szCs w:val="22"/>
        </w:rPr>
        <w:t xml:space="preserve"> </w:t>
      </w:r>
      <w:r w:rsidR="003F5C91" w:rsidRPr="001F6858">
        <w:rPr>
          <w:rFonts w:asciiTheme="minorHAnsi" w:hAnsiTheme="minorHAnsi" w:cstheme="minorHAnsi"/>
          <w:spacing w:val="-1"/>
          <w:sz w:val="22"/>
          <w:szCs w:val="22"/>
        </w:rPr>
        <w:t>or</w:t>
      </w:r>
      <w:r w:rsidR="003F5C91" w:rsidRPr="001F6858">
        <w:rPr>
          <w:rFonts w:asciiTheme="minorHAnsi" w:hAnsiTheme="minorHAnsi" w:cstheme="minorHAnsi"/>
          <w:sz w:val="22"/>
          <w:szCs w:val="22"/>
        </w:rPr>
        <w:t xml:space="preserve"> </w:t>
      </w:r>
      <w:r w:rsidR="003F5C91" w:rsidRPr="001F6858">
        <w:rPr>
          <w:rFonts w:asciiTheme="minorHAnsi" w:hAnsiTheme="minorHAnsi" w:cstheme="minorHAnsi"/>
          <w:spacing w:val="-1"/>
          <w:sz w:val="22"/>
          <w:szCs w:val="22"/>
        </w:rPr>
        <w:t>assignees,</w:t>
      </w:r>
      <w:r w:rsidR="003F5C91" w:rsidRPr="001F6858">
        <w:rPr>
          <w:rFonts w:asciiTheme="minorHAnsi" w:hAnsiTheme="minorHAnsi" w:cstheme="minorHAnsi"/>
          <w:spacing w:val="2"/>
          <w:sz w:val="22"/>
          <w:szCs w:val="22"/>
        </w:rPr>
        <w:t xml:space="preserve"> </w:t>
      </w:r>
      <w:r w:rsidR="003F5C91" w:rsidRPr="001F6858">
        <w:rPr>
          <w:rFonts w:asciiTheme="minorHAnsi" w:hAnsiTheme="minorHAnsi" w:cstheme="minorHAnsi"/>
          <w:sz w:val="22"/>
          <w:szCs w:val="22"/>
        </w:rPr>
        <w:t>if</w:t>
      </w:r>
      <w:r w:rsidR="003F5C91" w:rsidRPr="001F6858">
        <w:rPr>
          <w:rFonts w:asciiTheme="minorHAnsi" w:hAnsiTheme="minorHAnsi" w:cstheme="minorHAnsi"/>
          <w:spacing w:val="-3"/>
          <w:sz w:val="22"/>
          <w:szCs w:val="22"/>
        </w:rPr>
        <w:t xml:space="preserve"> </w:t>
      </w:r>
      <w:r w:rsidR="003F5C91" w:rsidRPr="001F6858">
        <w:rPr>
          <w:rFonts w:asciiTheme="minorHAnsi" w:hAnsiTheme="minorHAnsi" w:cstheme="minorHAnsi"/>
          <w:spacing w:val="-2"/>
          <w:sz w:val="22"/>
          <w:szCs w:val="22"/>
        </w:rPr>
        <w:t>any,</w:t>
      </w:r>
      <w:r w:rsidR="003F5C91" w:rsidRPr="001F6858">
        <w:rPr>
          <w:rFonts w:asciiTheme="minorHAnsi" w:hAnsiTheme="minorHAnsi" w:cstheme="minorHAnsi"/>
          <w:spacing w:val="2"/>
          <w:sz w:val="22"/>
          <w:szCs w:val="22"/>
        </w:rPr>
        <w:t xml:space="preserve"> </w:t>
      </w:r>
      <w:r w:rsidR="003F5C91" w:rsidRPr="001F6858">
        <w:rPr>
          <w:rFonts w:asciiTheme="minorHAnsi" w:hAnsiTheme="minorHAnsi" w:cstheme="minorHAnsi"/>
          <w:spacing w:val="-1"/>
          <w:sz w:val="22"/>
          <w:szCs w:val="22"/>
        </w:rPr>
        <w:t>make</w:t>
      </w:r>
      <w:r w:rsidR="003F5C91" w:rsidRPr="001F6858">
        <w:rPr>
          <w:rFonts w:asciiTheme="minorHAnsi" w:hAnsiTheme="minorHAnsi" w:cstheme="minorHAnsi"/>
          <w:spacing w:val="-4"/>
          <w:sz w:val="22"/>
          <w:szCs w:val="22"/>
        </w:rPr>
        <w:t xml:space="preserve"> </w:t>
      </w:r>
      <w:r w:rsidR="003F5C91" w:rsidRPr="001F6858">
        <w:rPr>
          <w:rFonts w:asciiTheme="minorHAnsi" w:hAnsiTheme="minorHAnsi" w:cstheme="minorHAnsi"/>
          <w:spacing w:val="-1"/>
          <w:sz w:val="22"/>
          <w:szCs w:val="22"/>
        </w:rPr>
        <w:t>changes</w:t>
      </w:r>
      <w:r w:rsidR="003F5C91" w:rsidRPr="001F6858">
        <w:rPr>
          <w:rFonts w:asciiTheme="minorHAnsi" w:hAnsiTheme="minorHAnsi" w:cstheme="minorHAnsi"/>
          <w:spacing w:val="-2"/>
          <w:sz w:val="22"/>
          <w:szCs w:val="22"/>
        </w:rPr>
        <w:t xml:space="preserve"> </w:t>
      </w:r>
      <w:r w:rsidR="003F5C91" w:rsidRPr="001F6858">
        <w:rPr>
          <w:rFonts w:asciiTheme="minorHAnsi" w:hAnsiTheme="minorHAnsi" w:cstheme="minorHAnsi"/>
          <w:spacing w:val="-1"/>
          <w:sz w:val="22"/>
          <w:szCs w:val="22"/>
        </w:rPr>
        <w:t>within</w:t>
      </w:r>
      <w:r w:rsidR="003F5C91" w:rsidRPr="001F6858">
        <w:rPr>
          <w:rFonts w:asciiTheme="minorHAnsi" w:hAnsiTheme="minorHAnsi" w:cstheme="minorHAnsi"/>
          <w:sz w:val="22"/>
          <w:szCs w:val="22"/>
        </w:rPr>
        <w:t xml:space="preserve"> </w:t>
      </w:r>
      <w:r w:rsidR="003F5C91" w:rsidRPr="001F6858">
        <w:rPr>
          <w:rFonts w:asciiTheme="minorHAnsi" w:hAnsiTheme="minorHAnsi" w:cstheme="minorHAnsi"/>
          <w:spacing w:val="-1"/>
          <w:sz w:val="22"/>
          <w:szCs w:val="22"/>
        </w:rPr>
        <w:t>the general</w:t>
      </w:r>
      <w:r w:rsidR="003F5C91" w:rsidRPr="001F6858">
        <w:rPr>
          <w:rFonts w:asciiTheme="minorHAnsi" w:hAnsiTheme="minorHAnsi" w:cstheme="minorHAnsi"/>
          <w:sz w:val="22"/>
          <w:szCs w:val="22"/>
        </w:rPr>
        <w:t xml:space="preserve"> </w:t>
      </w:r>
      <w:r w:rsidR="003F5C91" w:rsidRPr="001F6858">
        <w:rPr>
          <w:rFonts w:asciiTheme="minorHAnsi" w:hAnsiTheme="minorHAnsi" w:cstheme="minorHAnsi"/>
          <w:spacing w:val="-1"/>
          <w:sz w:val="22"/>
          <w:szCs w:val="22"/>
        </w:rPr>
        <w:t>scope</w:t>
      </w:r>
      <w:r w:rsidR="003F5C91" w:rsidRPr="001F6858">
        <w:rPr>
          <w:rFonts w:asciiTheme="minorHAnsi" w:hAnsiTheme="minorHAnsi" w:cstheme="minorHAnsi"/>
          <w:spacing w:val="93"/>
          <w:sz w:val="22"/>
          <w:szCs w:val="22"/>
        </w:rPr>
        <w:t xml:space="preserve"> </w:t>
      </w:r>
      <w:r w:rsidR="003F5C91" w:rsidRPr="001F6858">
        <w:rPr>
          <w:rFonts w:asciiTheme="minorHAnsi" w:hAnsiTheme="minorHAnsi" w:cstheme="minorHAnsi"/>
          <w:spacing w:val="-1"/>
          <w:sz w:val="22"/>
          <w:szCs w:val="22"/>
        </w:rPr>
        <w:t>of</w:t>
      </w:r>
      <w:r w:rsidR="003F5C91" w:rsidRPr="001F6858">
        <w:rPr>
          <w:rFonts w:asciiTheme="minorHAnsi" w:hAnsiTheme="minorHAnsi" w:cstheme="minorHAnsi"/>
          <w:spacing w:val="19"/>
          <w:sz w:val="22"/>
          <w:szCs w:val="22"/>
        </w:rPr>
        <w:t xml:space="preserve"> an Order placed under </w:t>
      </w:r>
      <w:r w:rsidR="003F5C91" w:rsidRPr="001F6858">
        <w:rPr>
          <w:rFonts w:asciiTheme="minorHAnsi" w:hAnsiTheme="minorHAnsi" w:cstheme="minorHAnsi"/>
          <w:sz w:val="22"/>
          <w:szCs w:val="22"/>
        </w:rPr>
        <w:t>this</w:t>
      </w:r>
      <w:r w:rsidR="003F5C91" w:rsidRPr="001F6858">
        <w:rPr>
          <w:rFonts w:asciiTheme="minorHAnsi" w:hAnsiTheme="minorHAnsi" w:cstheme="minorHAnsi"/>
          <w:spacing w:val="19"/>
          <w:sz w:val="22"/>
          <w:szCs w:val="22"/>
        </w:rPr>
        <w:t xml:space="preserve"> </w:t>
      </w:r>
      <w:r w:rsidR="003F5C91" w:rsidRPr="001F6858">
        <w:rPr>
          <w:rFonts w:asciiTheme="minorHAnsi" w:hAnsiTheme="minorHAnsi" w:cstheme="minorHAnsi"/>
          <w:spacing w:val="-2"/>
          <w:sz w:val="22"/>
          <w:szCs w:val="22"/>
        </w:rPr>
        <w:t>Agreement.</w:t>
      </w:r>
      <w:r w:rsidR="003F5C91" w:rsidRPr="001F6858">
        <w:rPr>
          <w:rFonts w:asciiTheme="minorHAnsi" w:hAnsiTheme="minorHAnsi" w:cstheme="minorHAnsi"/>
          <w:spacing w:val="20"/>
          <w:sz w:val="22"/>
          <w:szCs w:val="22"/>
        </w:rPr>
        <w:t xml:space="preserve"> </w:t>
      </w:r>
      <w:r w:rsidR="003F5C91" w:rsidRPr="001F6858">
        <w:rPr>
          <w:rFonts w:asciiTheme="minorHAnsi" w:hAnsiTheme="minorHAnsi" w:cstheme="minorHAnsi"/>
          <w:sz w:val="22"/>
          <w:szCs w:val="22"/>
        </w:rPr>
        <w:t>in</w:t>
      </w:r>
      <w:r w:rsidR="003F5C91" w:rsidRPr="001F6858">
        <w:rPr>
          <w:rFonts w:asciiTheme="minorHAnsi" w:hAnsiTheme="minorHAnsi" w:cstheme="minorHAnsi"/>
          <w:spacing w:val="21"/>
          <w:sz w:val="22"/>
          <w:szCs w:val="22"/>
        </w:rPr>
        <w:t xml:space="preserve"> </w:t>
      </w:r>
      <w:r w:rsidR="003F5C91" w:rsidRPr="001F6858">
        <w:rPr>
          <w:rFonts w:asciiTheme="minorHAnsi" w:hAnsiTheme="minorHAnsi" w:cstheme="minorHAnsi"/>
          <w:spacing w:val="-1"/>
          <w:sz w:val="22"/>
          <w:szCs w:val="22"/>
        </w:rPr>
        <w:t>(1)</w:t>
      </w:r>
      <w:r w:rsidR="003F5C91" w:rsidRPr="001F6858">
        <w:rPr>
          <w:rFonts w:asciiTheme="minorHAnsi" w:hAnsiTheme="minorHAnsi" w:cstheme="minorHAnsi"/>
          <w:spacing w:val="20"/>
          <w:sz w:val="22"/>
          <w:szCs w:val="22"/>
        </w:rPr>
        <w:t xml:space="preserve"> </w:t>
      </w:r>
      <w:r w:rsidR="003F5C91" w:rsidRPr="001F6858">
        <w:rPr>
          <w:rFonts w:asciiTheme="minorHAnsi" w:hAnsiTheme="minorHAnsi" w:cstheme="minorHAnsi"/>
          <w:spacing w:val="-1"/>
          <w:sz w:val="22"/>
          <w:szCs w:val="22"/>
        </w:rPr>
        <w:t>statement</w:t>
      </w:r>
      <w:r w:rsidR="003F5C91" w:rsidRPr="001F6858">
        <w:rPr>
          <w:rFonts w:asciiTheme="minorHAnsi" w:hAnsiTheme="minorHAnsi" w:cstheme="minorHAnsi"/>
          <w:spacing w:val="20"/>
          <w:sz w:val="22"/>
          <w:szCs w:val="22"/>
        </w:rPr>
        <w:t xml:space="preserve"> </w:t>
      </w:r>
      <w:r w:rsidR="003F5C91" w:rsidRPr="001F6858">
        <w:rPr>
          <w:rFonts w:asciiTheme="minorHAnsi" w:hAnsiTheme="minorHAnsi" w:cstheme="minorHAnsi"/>
          <w:spacing w:val="-1"/>
          <w:sz w:val="22"/>
          <w:szCs w:val="22"/>
        </w:rPr>
        <w:t>of</w:t>
      </w:r>
      <w:r w:rsidR="003F5C91" w:rsidRPr="001F6858">
        <w:rPr>
          <w:rFonts w:asciiTheme="minorHAnsi" w:hAnsiTheme="minorHAnsi" w:cstheme="minorHAnsi"/>
          <w:spacing w:val="19"/>
          <w:sz w:val="22"/>
          <w:szCs w:val="22"/>
        </w:rPr>
        <w:t xml:space="preserve"> </w:t>
      </w:r>
      <w:r w:rsidR="003F5C91" w:rsidRPr="001F6858">
        <w:rPr>
          <w:rFonts w:asciiTheme="minorHAnsi" w:hAnsiTheme="minorHAnsi" w:cstheme="minorHAnsi"/>
          <w:spacing w:val="-1"/>
          <w:sz w:val="22"/>
          <w:szCs w:val="22"/>
        </w:rPr>
        <w:t>work;</w:t>
      </w:r>
      <w:r w:rsidR="003F5C91" w:rsidRPr="001F6858">
        <w:rPr>
          <w:rFonts w:asciiTheme="minorHAnsi" w:hAnsiTheme="minorHAnsi" w:cstheme="minorHAnsi"/>
          <w:spacing w:val="20"/>
          <w:sz w:val="22"/>
          <w:szCs w:val="22"/>
        </w:rPr>
        <w:t xml:space="preserve"> </w:t>
      </w:r>
      <w:r w:rsidR="003F5C91" w:rsidRPr="001F6858">
        <w:rPr>
          <w:rFonts w:asciiTheme="minorHAnsi" w:hAnsiTheme="minorHAnsi" w:cstheme="minorHAnsi"/>
          <w:spacing w:val="-1"/>
          <w:sz w:val="22"/>
          <w:szCs w:val="22"/>
        </w:rPr>
        <w:t>(2)</w:t>
      </w:r>
      <w:r w:rsidR="003F5C91" w:rsidRPr="001F6858">
        <w:rPr>
          <w:rFonts w:asciiTheme="minorHAnsi" w:hAnsiTheme="minorHAnsi" w:cstheme="minorHAnsi"/>
          <w:spacing w:val="19"/>
          <w:sz w:val="22"/>
          <w:szCs w:val="22"/>
        </w:rPr>
        <w:t xml:space="preserve"> </w:t>
      </w:r>
      <w:r w:rsidR="003F5C91" w:rsidRPr="001F6858">
        <w:rPr>
          <w:rFonts w:asciiTheme="minorHAnsi" w:hAnsiTheme="minorHAnsi" w:cstheme="minorHAnsi"/>
          <w:spacing w:val="-1"/>
          <w:sz w:val="22"/>
          <w:szCs w:val="22"/>
        </w:rPr>
        <w:t>method</w:t>
      </w:r>
      <w:r w:rsidR="003F5C91" w:rsidRPr="001F6858">
        <w:rPr>
          <w:rFonts w:asciiTheme="minorHAnsi" w:hAnsiTheme="minorHAnsi" w:cstheme="minorHAnsi"/>
          <w:spacing w:val="21"/>
          <w:sz w:val="22"/>
          <w:szCs w:val="22"/>
        </w:rPr>
        <w:t xml:space="preserve"> </w:t>
      </w:r>
      <w:r w:rsidR="003F5C91" w:rsidRPr="001F6858">
        <w:rPr>
          <w:rFonts w:asciiTheme="minorHAnsi" w:hAnsiTheme="minorHAnsi" w:cstheme="minorHAnsi"/>
          <w:spacing w:val="-1"/>
          <w:sz w:val="22"/>
          <w:szCs w:val="22"/>
        </w:rPr>
        <w:t>of</w:t>
      </w:r>
      <w:r w:rsidR="003F5C91" w:rsidRPr="001F6858">
        <w:rPr>
          <w:rFonts w:asciiTheme="minorHAnsi" w:hAnsiTheme="minorHAnsi" w:cstheme="minorHAnsi"/>
          <w:spacing w:val="51"/>
          <w:sz w:val="22"/>
          <w:szCs w:val="22"/>
        </w:rPr>
        <w:t xml:space="preserve"> </w:t>
      </w:r>
      <w:r w:rsidR="003F5C91" w:rsidRPr="001F6858">
        <w:rPr>
          <w:rFonts w:asciiTheme="minorHAnsi" w:hAnsiTheme="minorHAnsi" w:cstheme="minorHAnsi"/>
          <w:spacing w:val="-1"/>
          <w:sz w:val="22"/>
          <w:szCs w:val="22"/>
        </w:rPr>
        <w:t>shipment,</w:t>
      </w:r>
      <w:r w:rsidR="003F5C91" w:rsidRPr="001F6858">
        <w:rPr>
          <w:rFonts w:asciiTheme="minorHAnsi" w:hAnsiTheme="minorHAnsi" w:cstheme="minorHAnsi"/>
          <w:spacing w:val="1"/>
          <w:sz w:val="22"/>
          <w:szCs w:val="22"/>
        </w:rPr>
        <w:t xml:space="preserve"> </w:t>
      </w:r>
      <w:r w:rsidR="003F5C91" w:rsidRPr="001F6858">
        <w:rPr>
          <w:rFonts w:asciiTheme="minorHAnsi" w:hAnsiTheme="minorHAnsi" w:cstheme="minorHAnsi"/>
          <w:spacing w:val="-1"/>
          <w:sz w:val="22"/>
          <w:szCs w:val="22"/>
        </w:rPr>
        <w:t>packaging,</w:t>
      </w:r>
      <w:r w:rsidR="003F5C91" w:rsidRPr="001F6858">
        <w:rPr>
          <w:rFonts w:asciiTheme="minorHAnsi" w:hAnsiTheme="minorHAnsi" w:cstheme="minorHAnsi"/>
          <w:spacing w:val="1"/>
          <w:sz w:val="22"/>
          <w:szCs w:val="22"/>
        </w:rPr>
        <w:t xml:space="preserve"> </w:t>
      </w:r>
      <w:r w:rsidR="003F5C91" w:rsidRPr="001F6858">
        <w:rPr>
          <w:rFonts w:asciiTheme="minorHAnsi" w:hAnsiTheme="minorHAnsi" w:cstheme="minorHAnsi"/>
          <w:spacing w:val="-1"/>
          <w:sz w:val="22"/>
          <w:szCs w:val="22"/>
        </w:rPr>
        <w:t>or</w:t>
      </w:r>
      <w:r w:rsidR="003F5C91" w:rsidRPr="001F6858">
        <w:rPr>
          <w:rFonts w:asciiTheme="minorHAnsi" w:hAnsiTheme="minorHAnsi" w:cstheme="minorHAnsi"/>
          <w:spacing w:val="2"/>
          <w:sz w:val="22"/>
          <w:szCs w:val="22"/>
        </w:rPr>
        <w:t xml:space="preserve"> </w:t>
      </w:r>
      <w:r w:rsidR="003F5C91" w:rsidRPr="001F6858">
        <w:rPr>
          <w:rFonts w:asciiTheme="minorHAnsi" w:hAnsiTheme="minorHAnsi" w:cstheme="minorHAnsi"/>
          <w:spacing w:val="-1"/>
          <w:sz w:val="22"/>
          <w:szCs w:val="22"/>
        </w:rPr>
        <w:t>packing;</w:t>
      </w:r>
      <w:r w:rsidR="003F5C91" w:rsidRPr="001F6858">
        <w:rPr>
          <w:rFonts w:asciiTheme="minorHAnsi" w:hAnsiTheme="minorHAnsi" w:cstheme="minorHAnsi"/>
          <w:spacing w:val="1"/>
          <w:sz w:val="22"/>
          <w:szCs w:val="22"/>
        </w:rPr>
        <w:t xml:space="preserve"> </w:t>
      </w:r>
      <w:r w:rsidR="003F5C91" w:rsidRPr="001F6858">
        <w:rPr>
          <w:rFonts w:asciiTheme="minorHAnsi" w:hAnsiTheme="minorHAnsi" w:cstheme="minorHAnsi"/>
          <w:spacing w:val="-1"/>
          <w:sz w:val="22"/>
          <w:szCs w:val="22"/>
        </w:rPr>
        <w:t>(3)</w:t>
      </w:r>
      <w:r w:rsidR="003F5C91" w:rsidRPr="001F6858">
        <w:rPr>
          <w:rFonts w:asciiTheme="minorHAnsi" w:hAnsiTheme="minorHAnsi" w:cstheme="minorHAnsi"/>
          <w:sz w:val="22"/>
          <w:szCs w:val="22"/>
        </w:rPr>
        <w:t xml:space="preserve"> </w:t>
      </w:r>
      <w:r w:rsidR="003F5C91" w:rsidRPr="001F6858">
        <w:rPr>
          <w:rFonts w:asciiTheme="minorHAnsi" w:hAnsiTheme="minorHAnsi" w:cstheme="minorHAnsi"/>
          <w:spacing w:val="-1"/>
          <w:sz w:val="22"/>
          <w:szCs w:val="22"/>
        </w:rPr>
        <w:t>time</w:t>
      </w:r>
      <w:r w:rsidR="003F5C91" w:rsidRPr="001F6858">
        <w:rPr>
          <w:rFonts w:asciiTheme="minorHAnsi" w:hAnsiTheme="minorHAnsi" w:cstheme="minorHAnsi"/>
          <w:spacing w:val="1"/>
          <w:sz w:val="22"/>
          <w:szCs w:val="22"/>
        </w:rPr>
        <w:t xml:space="preserve"> </w:t>
      </w:r>
      <w:r w:rsidR="003F5C91" w:rsidRPr="001F6858">
        <w:rPr>
          <w:rFonts w:asciiTheme="minorHAnsi" w:hAnsiTheme="minorHAnsi" w:cstheme="minorHAnsi"/>
          <w:spacing w:val="-1"/>
          <w:sz w:val="22"/>
          <w:szCs w:val="22"/>
        </w:rPr>
        <w:t>and place</w:t>
      </w:r>
      <w:r w:rsidR="003F5C91" w:rsidRPr="001F6858">
        <w:rPr>
          <w:rFonts w:asciiTheme="minorHAnsi" w:hAnsiTheme="minorHAnsi" w:cstheme="minorHAnsi"/>
          <w:spacing w:val="1"/>
          <w:sz w:val="22"/>
          <w:szCs w:val="22"/>
        </w:rPr>
        <w:t xml:space="preserve"> </w:t>
      </w:r>
      <w:r w:rsidR="003F5C91" w:rsidRPr="001F6858">
        <w:rPr>
          <w:rFonts w:asciiTheme="minorHAnsi" w:hAnsiTheme="minorHAnsi" w:cstheme="minorHAnsi"/>
          <w:spacing w:val="-1"/>
          <w:sz w:val="22"/>
          <w:szCs w:val="22"/>
        </w:rPr>
        <w:t>of</w:t>
      </w:r>
      <w:r w:rsidR="003F5C91" w:rsidRPr="001F6858">
        <w:rPr>
          <w:rFonts w:asciiTheme="minorHAnsi" w:hAnsiTheme="minorHAnsi" w:cstheme="minorHAnsi"/>
          <w:spacing w:val="1"/>
          <w:sz w:val="22"/>
          <w:szCs w:val="22"/>
        </w:rPr>
        <w:t xml:space="preserve"> </w:t>
      </w:r>
      <w:r w:rsidR="003F5C91" w:rsidRPr="001F6858">
        <w:rPr>
          <w:rFonts w:asciiTheme="minorHAnsi" w:hAnsiTheme="minorHAnsi" w:cstheme="minorHAnsi"/>
          <w:spacing w:val="-1"/>
          <w:sz w:val="22"/>
          <w:szCs w:val="22"/>
        </w:rPr>
        <w:t>delivery;</w:t>
      </w:r>
      <w:r w:rsidR="003F5C91" w:rsidRPr="001F6858">
        <w:rPr>
          <w:rFonts w:asciiTheme="minorHAnsi" w:hAnsiTheme="minorHAnsi" w:cstheme="minorHAnsi"/>
          <w:spacing w:val="1"/>
          <w:sz w:val="22"/>
          <w:szCs w:val="22"/>
        </w:rPr>
        <w:t xml:space="preserve"> </w:t>
      </w:r>
      <w:r w:rsidR="003F5C91" w:rsidRPr="001F6858">
        <w:rPr>
          <w:rFonts w:asciiTheme="minorHAnsi" w:hAnsiTheme="minorHAnsi" w:cstheme="minorHAnsi"/>
          <w:spacing w:val="-1"/>
          <w:sz w:val="22"/>
          <w:szCs w:val="22"/>
        </w:rPr>
        <w:t>(4)</w:t>
      </w:r>
      <w:r w:rsidR="003F5C91" w:rsidRPr="001F6858">
        <w:rPr>
          <w:rFonts w:asciiTheme="minorHAnsi" w:hAnsiTheme="minorHAnsi" w:cstheme="minorHAnsi"/>
          <w:sz w:val="22"/>
          <w:szCs w:val="22"/>
        </w:rPr>
        <w:t xml:space="preserve"> </w:t>
      </w:r>
      <w:r w:rsidR="003F5C91" w:rsidRPr="001F6858">
        <w:rPr>
          <w:rFonts w:asciiTheme="minorHAnsi" w:hAnsiTheme="minorHAnsi" w:cstheme="minorHAnsi"/>
          <w:spacing w:val="-1"/>
          <w:sz w:val="22"/>
          <w:szCs w:val="22"/>
        </w:rPr>
        <w:t>reasonable</w:t>
      </w:r>
      <w:r w:rsidR="003F5C91" w:rsidRPr="001F6858">
        <w:rPr>
          <w:rFonts w:asciiTheme="minorHAnsi" w:hAnsiTheme="minorHAnsi" w:cstheme="minorHAnsi"/>
          <w:spacing w:val="1"/>
          <w:sz w:val="22"/>
          <w:szCs w:val="22"/>
        </w:rPr>
        <w:t xml:space="preserve"> </w:t>
      </w:r>
      <w:r w:rsidR="003F5C91" w:rsidRPr="001F6858">
        <w:rPr>
          <w:rFonts w:asciiTheme="minorHAnsi" w:hAnsiTheme="minorHAnsi" w:cstheme="minorHAnsi"/>
          <w:spacing w:val="-1"/>
          <w:sz w:val="22"/>
          <w:szCs w:val="22"/>
        </w:rPr>
        <w:t>adjustments</w:t>
      </w:r>
      <w:r w:rsidR="003F5C91" w:rsidRPr="001F6858">
        <w:rPr>
          <w:rFonts w:asciiTheme="minorHAnsi" w:hAnsiTheme="minorHAnsi" w:cstheme="minorHAnsi"/>
          <w:sz w:val="22"/>
          <w:szCs w:val="22"/>
        </w:rPr>
        <w:t xml:space="preserve"> in</w:t>
      </w:r>
      <w:r w:rsidR="003F5C91" w:rsidRPr="001F6858">
        <w:rPr>
          <w:rFonts w:asciiTheme="minorHAnsi" w:hAnsiTheme="minorHAnsi" w:cstheme="minorHAnsi"/>
          <w:spacing w:val="-1"/>
          <w:sz w:val="22"/>
          <w:szCs w:val="22"/>
        </w:rPr>
        <w:t xml:space="preserve"> quantities</w:t>
      </w:r>
      <w:r w:rsidR="003F5C91" w:rsidRPr="001F6858">
        <w:rPr>
          <w:rFonts w:asciiTheme="minorHAnsi" w:hAnsiTheme="minorHAnsi" w:cstheme="minorHAnsi"/>
          <w:sz w:val="22"/>
          <w:szCs w:val="22"/>
        </w:rPr>
        <w:t xml:space="preserve"> </w:t>
      </w:r>
      <w:r w:rsidR="003F5C91" w:rsidRPr="001F6858">
        <w:rPr>
          <w:rFonts w:asciiTheme="minorHAnsi" w:hAnsiTheme="minorHAnsi" w:cstheme="minorHAnsi"/>
          <w:spacing w:val="-1"/>
          <w:sz w:val="22"/>
          <w:szCs w:val="22"/>
        </w:rPr>
        <w:t>and/or delivery</w:t>
      </w:r>
      <w:r w:rsidR="003F5C91" w:rsidRPr="001F6858">
        <w:rPr>
          <w:rFonts w:asciiTheme="minorHAnsi" w:hAnsiTheme="minorHAnsi" w:cstheme="minorHAnsi"/>
          <w:spacing w:val="4"/>
          <w:sz w:val="22"/>
          <w:szCs w:val="22"/>
        </w:rPr>
        <w:t xml:space="preserve"> </w:t>
      </w:r>
      <w:r w:rsidR="003F5C91" w:rsidRPr="001F6858">
        <w:rPr>
          <w:rFonts w:asciiTheme="minorHAnsi" w:hAnsiTheme="minorHAnsi" w:cstheme="minorHAnsi"/>
          <w:spacing w:val="-1"/>
          <w:sz w:val="22"/>
          <w:szCs w:val="22"/>
        </w:rPr>
        <w:t>schedules</w:t>
      </w:r>
      <w:r w:rsidR="00C24DA7" w:rsidRPr="001F6858">
        <w:rPr>
          <w:rFonts w:asciiTheme="minorHAnsi" w:hAnsiTheme="minorHAnsi" w:cstheme="minorHAnsi"/>
          <w:spacing w:val="-1"/>
          <w:sz w:val="22"/>
          <w:szCs w:val="22"/>
        </w:rPr>
        <w:t xml:space="preserve">, subject to </w:t>
      </w:r>
      <w:r w:rsidR="003E41D1" w:rsidRPr="001F6858">
        <w:rPr>
          <w:rFonts w:asciiTheme="minorHAnsi" w:hAnsiTheme="minorHAnsi" w:cstheme="minorHAnsi"/>
          <w:spacing w:val="-1"/>
          <w:sz w:val="22"/>
          <w:szCs w:val="22"/>
        </w:rPr>
        <w:t xml:space="preserve">payment of </w:t>
      </w:r>
      <w:r w:rsidR="003E41D1" w:rsidRPr="001F6858">
        <w:rPr>
          <w:rFonts w:asciiTheme="minorHAnsi" w:hAnsiTheme="minorHAnsi" w:cstheme="minorHAnsi"/>
          <w:bCs/>
          <w:sz w:val="22"/>
          <w:szCs w:val="22"/>
        </w:rPr>
        <w:t>applicable early termination fees set forth in this Award, Exhibit B, Order or Country Participation Agreement.</w:t>
      </w:r>
      <w:r w:rsidR="003F5C91" w:rsidRPr="001F6858">
        <w:rPr>
          <w:rFonts w:asciiTheme="minorHAnsi" w:hAnsiTheme="minorHAnsi" w:cstheme="minorHAnsi"/>
          <w:spacing w:val="-1"/>
          <w:sz w:val="22"/>
          <w:szCs w:val="22"/>
        </w:rPr>
        <w:t>;</w:t>
      </w:r>
      <w:r w:rsidR="003F5C91" w:rsidRPr="001F6858">
        <w:rPr>
          <w:rFonts w:asciiTheme="minorHAnsi" w:hAnsiTheme="minorHAnsi" w:cstheme="minorHAnsi"/>
          <w:spacing w:val="8"/>
          <w:sz w:val="22"/>
          <w:szCs w:val="22"/>
        </w:rPr>
        <w:t xml:space="preserve"> </w:t>
      </w:r>
      <w:r w:rsidR="003F5C91" w:rsidRPr="001F6858">
        <w:rPr>
          <w:rFonts w:asciiTheme="minorHAnsi" w:hAnsiTheme="minorHAnsi" w:cstheme="minorHAnsi"/>
          <w:sz w:val="22"/>
          <w:szCs w:val="22"/>
        </w:rPr>
        <w:t>(5)</w:t>
      </w:r>
      <w:r w:rsidR="003F5C91" w:rsidRPr="001F6858">
        <w:rPr>
          <w:rFonts w:asciiTheme="minorHAnsi" w:hAnsiTheme="minorHAnsi" w:cstheme="minorHAnsi"/>
          <w:spacing w:val="2"/>
          <w:sz w:val="22"/>
          <w:szCs w:val="22"/>
        </w:rPr>
        <w:t xml:space="preserve"> </w:t>
      </w:r>
      <w:r w:rsidR="003F5C91" w:rsidRPr="001F6858">
        <w:rPr>
          <w:rFonts w:asciiTheme="minorHAnsi" w:hAnsiTheme="minorHAnsi" w:cstheme="minorHAnsi"/>
          <w:spacing w:val="-1"/>
          <w:sz w:val="22"/>
          <w:szCs w:val="22"/>
        </w:rPr>
        <w:t>place</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of</w:t>
      </w:r>
      <w:r w:rsidR="003F5C91" w:rsidRPr="001F6858">
        <w:rPr>
          <w:rFonts w:asciiTheme="minorHAnsi" w:hAnsiTheme="minorHAnsi" w:cstheme="minorHAnsi"/>
          <w:spacing w:val="4"/>
          <w:sz w:val="22"/>
          <w:szCs w:val="22"/>
        </w:rPr>
        <w:t xml:space="preserve"> </w:t>
      </w:r>
      <w:r w:rsidR="003F5C91" w:rsidRPr="001F6858">
        <w:rPr>
          <w:rFonts w:asciiTheme="minorHAnsi" w:hAnsiTheme="minorHAnsi" w:cstheme="minorHAnsi"/>
          <w:spacing w:val="-1"/>
          <w:sz w:val="22"/>
          <w:szCs w:val="22"/>
        </w:rPr>
        <w:t>performance</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of</w:t>
      </w:r>
      <w:r w:rsidR="003F5C91" w:rsidRPr="001F6858">
        <w:rPr>
          <w:rFonts w:asciiTheme="minorHAnsi" w:hAnsiTheme="minorHAnsi" w:cstheme="minorHAnsi"/>
          <w:spacing w:val="4"/>
          <w:sz w:val="22"/>
          <w:szCs w:val="22"/>
        </w:rPr>
        <w:t xml:space="preserve"> </w:t>
      </w:r>
      <w:r w:rsidR="003F5C91" w:rsidRPr="001F6858">
        <w:rPr>
          <w:rFonts w:asciiTheme="minorHAnsi" w:hAnsiTheme="minorHAnsi" w:cstheme="minorHAnsi"/>
          <w:spacing w:val="-1"/>
          <w:sz w:val="22"/>
          <w:szCs w:val="22"/>
        </w:rPr>
        <w:t>the</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Service</w:t>
      </w:r>
      <w:r w:rsidR="003E41D1" w:rsidRPr="001F6858">
        <w:rPr>
          <w:rFonts w:asciiTheme="minorHAnsi" w:hAnsiTheme="minorHAnsi" w:cstheme="minorHAnsi"/>
          <w:spacing w:val="-1"/>
          <w:sz w:val="22"/>
          <w:szCs w:val="22"/>
        </w:rPr>
        <w:t xml:space="preserve">, subject to </w:t>
      </w:r>
      <w:r w:rsidR="005D720B" w:rsidRPr="001F6858">
        <w:rPr>
          <w:rFonts w:asciiTheme="minorHAnsi" w:hAnsiTheme="minorHAnsi" w:cstheme="minorHAnsi"/>
          <w:spacing w:val="-1"/>
          <w:sz w:val="22"/>
          <w:szCs w:val="22"/>
        </w:rPr>
        <w:t>applicable moving and related charges</w:t>
      </w:r>
      <w:r w:rsidR="003F5C91" w:rsidRPr="001F6858">
        <w:rPr>
          <w:rFonts w:asciiTheme="minorHAnsi" w:hAnsiTheme="minorHAnsi" w:cstheme="minorHAnsi"/>
          <w:spacing w:val="-1"/>
          <w:sz w:val="22"/>
          <w:szCs w:val="22"/>
        </w:rPr>
        <w:t>;</w:t>
      </w:r>
      <w:r w:rsidR="003F5C91" w:rsidRPr="001F6858">
        <w:rPr>
          <w:rFonts w:asciiTheme="minorHAnsi" w:hAnsiTheme="minorHAnsi" w:cstheme="minorHAnsi"/>
          <w:spacing w:val="8"/>
          <w:sz w:val="22"/>
          <w:szCs w:val="22"/>
        </w:rPr>
        <w:t xml:space="preserve"> </w:t>
      </w:r>
      <w:r w:rsidR="003F5C91" w:rsidRPr="001F6858">
        <w:rPr>
          <w:rFonts w:asciiTheme="minorHAnsi" w:hAnsiTheme="minorHAnsi" w:cstheme="minorHAnsi"/>
          <w:sz w:val="22"/>
          <w:szCs w:val="22"/>
        </w:rPr>
        <w:t>(6)</w:t>
      </w:r>
      <w:r w:rsidR="003F5C91" w:rsidRPr="001F6858">
        <w:rPr>
          <w:rFonts w:asciiTheme="minorHAnsi" w:hAnsiTheme="minorHAnsi" w:cstheme="minorHAnsi"/>
          <w:spacing w:val="4"/>
          <w:sz w:val="22"/>
          <w:szCs w:val="22"/>
        </w:rPr>
        <w:t xml:space="preserve"> </w:t>
      </w:r>
      <w:r w:rsidR="003F5C91" w:rsidRPr="001F6858">
        <w:rPr>
          <w:rFonts w:asciiTheme="minorHAnsi" w:hAnsiTheme="minorHAnsi" w:cstheme="minorHAnsi"/>
          <w:spacing w:val="-1"/>
          <w:sz w:val="22"/>
          <w:szCs w:val="22"/>
        </w:rPr>
        <w:t>the</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amount</w:t>
      </w:r>
      <w:r w:rsidR="003F5C91" w:rsidRPr="001F6858">
        <w:rPr>
          <w:rFonts w:asciiTheme="minorHAnsi" w:hAnsiTheme="minorHAnsi" w:cstheme="minorHAnsi"/>
          <w:spacing w:val="8"/>
          <w:sz w:val="22"/>
          <w:szCs w:val="22"/>
        </w:rPr>
        <w:t xml:space="preserve"> </w:t>
      </w:r>
      <w:r w:rsidR="003F5C91" w:rsidRPr="001F6858">
        <w:rPr>
          <w:rFonts w:asciiTheme="minorHAnsi" w:hAnsiTheme="minorHAnsi" w:cstheme="minorHAnsi"/>
          <w:spacing w:val="-1"/>
          <w:sz w:val="22"/>
          <w:szCs w:val="22"/>
        </w:rPr>
        <w:t>of</w:t>
      </w:r>
      <w:r w:rsidR="003F5C91"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Customer</w:t>
      </w:r>
      <w:r w:rsidR="003F5C91" w:rsidRPr="001F6858">
        <w:rPr>
          <w:rFonts w:asciiTheme="minorHAnsi" w:hAnsiTheme="minorHAnsi" w:cstheme="minorHAnsi"/>
          <w:spacing w:val="-1"/>
          <w:sz w:val="22"/>
          <w:szCs w:val="22"/>
        </w:rPr>
        <w:t>/Government</w:t>
      </w:r>
      <w:r w:rsidR="003F5C91" w:rsidRPr="001F6858">
        <w:rPr>
          <w:rFonts w:asciiTheme="minorHAnsi" w:hAnsiTheme="minorHAnsi" w:cstheme="minorHAnsi"/>
          <w:spacing w:val="8"/>
          <w:sz w:val="22"/>
          <w:szCs w:val="22"/>
        </w:rPr>
        <w:t xml:space="preserve"> </w:t>
      </w:r>
      <w:r w:rsidR="003F5C91" w:rsidRPr="001F6858">
        <w:rPr>
          <w:rFonts w:asciiTheme="minorHAnsi" w:hAnsiTheme="minorHAnsi" w:cstheme="minorHAnsi"/>
          <w:spacing w:val="-1"/>
          <w:sz w:val="22"/>
          <w:szCs w:val="22"/>
        </w:rPr>
        <w:t>furnished</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2"/>
          <w:sz w:val="22"/>
          <w:szCs w:val="22"/>
        </w:rPr>
        <w:t>property;</w:t>
      </w:r>
      <w:r w:rsidR="003F5C91" w:rsidRPr="001F6858">
        <w:rPr>
          <w:rFonts w:asciiTheme="minorHAnsi" w:hAnsiTheme="minorHAnsi" w:cstheme="minorHAnsi"/>
          <w:spacing w:val="8"/>
          <w:sz w:val="22"/>
          <w:szCs w:val="22"/>
        </w:rPr>
        <w:t xml:space="preserve"> </w:t>
      </w:r>
      <w:r w:rsidR="003F5C91" w:rsidRPr="001F6858">
        <w:rPr>
          <w:rFonts w:asciiTheme="minorHAnsi" w:hAnsiTheme="minorHAnsi" w:cstheme="minorHAnsi"/>
          <w:spacing w:val="-1"/>
          <w:sz w:val="22"/>
          <w:szCs w:val="22"/>
        </w:rPr>
        <w:t>and</w:t>
      </w:r>
      <w:r w:rsidR="003F5C91" w:rsidRPr="001F6858">
        <w:rPr>
          <w:rFonts w:asciiTheme="minorHAnsi" w:hAnsiTheme="minorHAnsi" w:cstheme="minorHAnsi"/>
          <w:spacing w:val="9"/>
          <w:sz w:val="22"/>
          <w:szCs w:val="22"/>
        </w:rPr>
        <w:t xml:space="preserve"> </w:t>
      </w:r>
      <w:r w:rsidR="003F5C91" w:rsidRPr="001F6858">
        <w:rPr>
          <w:rFonts w:asciiTheme="minorHAnsi" w:hAnsiTheme="minorHAnsi" w:cstheme="minorHAnsi"/>
          <w:spacing w:val="-1"/>
          <w:sz w:val="22"/>
          <w:szCs w:val="22"/>
        </w:rPr>
        <w:t>(7)</w:t>
      </w:r>
      <w:r w:rsidR="003F5C91" w:rsidRPr="001F6858">
        <w:rPr>
          <w:rFonts w:asciiTheme="minorHAnsi" w:hAnsiTheme="minorHAnsi" w:cstheme="minorHAnsi"/>
          <w:spacing w:val="4"/>
          <w:sz w:val="22"/>
          <w:szCs w:val="22"/>
        </w:rPr>
        <w:t xml:space="preserve"> </w:t>
      </w:r>
      <w:r w:rsidR="003F5C91" w:rsidRPr="001F6858">
        <w:rPr>
          <w:rFonts w:asciiTheme="minorHAnsi" w:hAnsiTheme="minorHAnsi" w:cstheme="minorHAnsi"/>
          <w:spacing w:val="-1"/>
          <w:sz w:val="22"/>
          <w:szCs w:val="22"/>
        </w:rPr>
        <w:t>terms</w:t>
      </w:r>
      <w:r w:rsidR="003F5C91" w:rsidRPr="001F6858">
        <w:rPr>
          <w:rFonts w:asciiTheme="minorHAnsi" w:hAnsiTheme="minorHAnsi" w:cstheme="minorHAnsi"/>
          <w:spacing w:val="7"/>
          <w:sz w:val="22"/>
          <w:szCs w:val="22"/>
        </w:rPr>
        <w:t xml:space="preserve"> </w:t>
      </w:r>
      <w:r w:rsidR="003F5C91" w:rsidRPr="001F6858">
        <w:rPr>
          <w:rFonts w:asciiTheme="minorHAnsi" w:hAnsiTheme="minorHAnsi" w:cstheme="minorHAnsi"/>
          <w:spacing w:val="-2"/>
          <w:sz w:val="22"/>
          <w:szCs w:val="22"/>
        </w:rPr>
        <w:t>and</w:t>
      </w:r>
      <w:r w:rsidR="003F5C91" w:rsidRPr="001F6858">
        <w:rPr>
          <w:rFonts w:asciiTheme="minorHAnsi" w:hAnsiTheme="minorHAnsi" w:cstheme="minorHAnsi"/>
          <w:spacing w:val="83"/>
          <w:sz w:val="22"/>
          <w:szCs w:val="22"/>
        </w:rPr>
        <w:t xml:space="preserve"> </w:t>
      </w:r>
      <w:r w:rsidR="003F5C91" w:rsidRPr="001F6858">
        <w:rPr>
          <w:rFonts w:asciiTheme="minorHAnsi" w:hAnsiTheme="minorHAnsi" w:cstheme="minorHAnsi"/>
          <w:spacing w:val="-1"/>
          <w:sz w:val="22"/>
          <w:szCs w:val="22"/>
        </w:rPr>
        <w:t>conditions</w:t>
      </w:r>
      <w:r w:rsidR="003F5C91" w:rsidRPr="001F6858">
        <w:rPr>
          <w:rFonts w:asciiTheme="minorHAnsi" w:hAnsiTheme="minorHAnsi" w:cstheme="minorHAnsi"/>
          <w:spacing w:val="-7"/>
          <w:sz w:val="22"/>
          <w:szCs w:val="22"/>
        </w:rPr>
        <w:t xml:space="preserve"> </w:t>
      </w:r>
      <w:r w:rsidR="003F5C91" w:rsidRPr="001F6858">
        <w:rPr>
          <w:rFonts w:asciiTheme="minorHAnsi" w:hAnsiTheme="minorHAnsi" w:cstheme="minorHAnsi"/>
          <w:spacing w:val="-1"/>
          <w:sz w:val="22"/>
          <w:szCs w:val="22"/>
        </w:rPr>
        <w:t>required</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z w:val="22"/>
          <w:szCs w:val="22"/>
        </w:rPr>
        <w:t>to</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2"/>
          <w:sz w:val="22"/>
          <w:szCs w:val="22"/>
        </w:rPr>
        <w:t>meet</w:t>
      </w:r>
      <w:r w:rsidR="003F5C91" w:rsidRPr="001F6858">
        <w:rPr>
          <w:rFonts w:asciiTheme="minorHAnsi" w:hAnsiTheme="minorHAnsi" w:cstheme="minorHAnsi"/>
          <w:spacing w:val="-4"/>
          <w:sz w:val="22"/>
          <w:szCs w:val="22"/>
        </w:rPr>
        <w:t xml:space="preserve"> </w:t>
      </w:r>
      <w:r w:rsidRPr="001F6858">
        <w:rPr>
          <w:rFonts w:asciiTheme="minorHAnsi" w:hAnsiTheme="minorHAnsi" w:cstheme="minorHAnsi"/>
          <w:spacing w:val="-2"/>
          <w:sz w:val="22"/>
          <w:szCs w:val="22"/>
        </w:rPr>
        <w:t>Customer</w:t>
      </w:r>
      <w:r w:rsidR="003F5C91" w:rsidRPr="001F6858">
        <w:rPr>
          <w:rFonts w:asciiTheme="minorHAnsi" w:hAnsiTheme="minorHAnsi" w:cstheme="minorHAnsi"/>
          <w:spacing w:val="-2"/>
          <w:sz w:val="22"/>
          <w:szCs w:val="22"/>
        </w:rPr>
        <w:t>’s</w:t>
      </w:r>
      <w:r w:rsidR="003F5C91" w:rsidRPr="001F6858">
        <w:rPr>
          <w:rFonts w:asciiTheme="minorHAnsi" w:hAnsiTheme="minorHAnsi" w:cstheme="minorHAnsi"/>
          <w:spacing w:val="-5"/>
          <w:sz w:val="22"/>
          <w:szCs w:val="22"/>
        </w:rPr>
        <w:t xml:space="preserve"> </w:t>
      </w:r>
      <w:r w:rsidR="003F5C91" w:rsidRPr="001F6858">
        <w:rPr>
          <w:rFonts w:asciiTheme="minorHAnsi" w:hAnsiTheme="minorHAnsi" w:cstheme="minorHAnsi"/>
          <w:spacing w:val="-1"/>
          <w:sz w:val="22"/>
          <w:szCs w:val="22"/>
        </w:rPr>
        <w:t>obligations</w:t>
      </w:r>
      <w:r w:rsidR="003F5C91" w:rsidRPr="001F6858">
        <w:rPr>
          <w:rFonts w:asciiTheme="minorHAnsi" w:hAnsiTheme="minorHAnsi" w:cstheme="minorHAnsi"/>
          <w:spacing w:val="-7"/>
          <w:sz w:val="22"/>
          <w:szCs w:val="22"/>
        </w:rPr>
        <w:t xml:space="preserve"> </w:t>
      </w:r>
      <w:r w:rsidR="003F5C91" w:rsidRPr="001F6858">
        <w:rPr>
          <w:rFonts w:asciiTheme="minorHAnsi" w:hAnsiTheme="minorHAnsi" w:cstheme="minorHAnsi"/>
          <w:spacing w:val="-1"/>
          <w:sz w:val="22"/>
          <w:szCs w:val="22"/>
        </w:rPr>
        <w:t>under</w:t>
      </w:r>
      <w:r w:rsidR="003F5C91" w:rsidRPr="001F6858">
        <w:rPr>
          <w:rFonts w:asciiTheme="minorHAnsi" w:hAnsiTheme="minorHAnsi" w:cstheme="minorHAnsi"/>
          <w:spacing w:val="-5"/>
          <w:sz w:val="22"/>
          <w:szCs w:val="22"/>
        </w:rPr>
        <w:t xml:space="preserve"> </w:t>
      </w:r>
      <w:r w:rsidR="003F5C91" w:rsidRPr="001F6858">
        <w:rPr>
          <w:rFonts w:asciiTheme="minorHAnsi" w:hAnsiTheme="minorHAnsi" w:cstheme="minorHAnsi"/>
          <w:sz w:val="22"/>
          <w:szCs w:val="22"/>
        </w:rPr>
        <w:t>its</w:t>
      </w:r>
      <w:r w:rsidR="003F5C91" w:rsidRPr="001F6858">
        <w:rPr>
          <w:rFonts w:asciiTheme="minorHAnsi" w:hAnsiTheme="minorHAnsi" w:cstheme="minorHAnsi"/>
          <w:spacing w:val="-7"/>
          <w:sz w:val="22"/>
          <w:szCs w:val="22"/>
        </w:rPr>
        <w:t xml:space="preserve"> </w:t>
      </w:r>
      <w:r w:rsidR="003F5C91" w:rsidRPr="001F6858">
        <w:rPr>
          <w:rFonts w:asciiTheme="minorHAnsi" w:hAnsiTheme="minorHAnsi" w:cstheme="minorHAnsi"/>
          <w:spacing w:val="-1"/>
          <w:sz w:val="22"/>
          <w:szCs w:val="22"/>
        </w:rPr>
        <w:t>Prime</w:t>
      </w:r>
      <w:r w:rsidR="003F5C91" w:rsidRPr="001F6858">
        <w:rPr>
          <w:rFonts w:asciiTheme="minorHAnsi" w:hAnsiTheme="minorHAnsi" w:cstheme="minorHAnsi"/>
          <w:spacing w:val="-9"/>
          <w:sz w:val="22"/>
          <w:szCs w:val="22"/>
        </w:rPr>
        <w:t xml:space="preserve"> </w:t>
      </w:r>
      <w:r w:rsidR="003F5C91" w:rsidRPr="001F6858">
        <w:rPr>
          <w:rFonts w:asciiTheme="minorHAnsi" w:hAnsiTheme="minorHAnsi" w:cstheme="minorHAnsi"/>
          <w:spacing w:val="-1"/>
          <w:sz w:val="22"/>
          <w:szCs w:val="22"/>
        </w:rPr>
        <w:t>Contracts,</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including,</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but</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not</w:t>
      </w:r>
      <w:r w:rsidR="003F5C91" w:rsidRPr="001F6858">
        <w:rPr>
          <w:rFonts w:asciiTheme="minorHAnsi" w:hAnsiTheme="minorHAnsi" w:cstheme="minorHAnsi"/>
          <w:spacing w:val="-4"/>
          <w:sz w:val="22"/>
          <w:szCs w:val="22"/>
        </w:rPr>
        <w:t xml:space="preserve"> </w:t>
      </w:r>
      <w:r w:rsidR="003F5C91" w:rsidRPr="001F6858">
        <w:rPr>
          <w:rFonts w:asciiTheme="minorHAnsi" w:hAnsiTheme="minorHAnsi" w:cstheme="minorHAnsi"/>
          <w:spacing w:val="-1"/>
          <w:sz w:val="22"/>
          <w:szCs w:val="22"/>
        </w:rPr>
        <w:t>limited</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to,</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any</w:t>
      </w:r>
      <w:r w:rsidR="003F5C91" w:rsidRPr="001F6858">
        <w:rPr>
          <w:rFonts w:asciiTheme="minorHAnsi" w:hAnsiTheme="minorHAnsi" w:cstheme="minorHAnsi"/>
          <w:spacing w:val="-8"/>
          <w:sz w:val="22"/>
          <w:szCs w:val="22"/>
        </w:rPr>
        <w:t xml:space="preserve"> </w:t>
      </w:r>
      <w:r w:rsidR="003F5C91" w:rsidRPr="001F6858">
        <w:rPr>
          <w:rFonts w:asciiTheme="minorHAnsi" w:hAnsiTheme="minorHAnsi" w:cstheme="minorHAnsi"/>
          <w:spacing w:val="-1"/>
          <w:sz w:val="22"/>
          <w:szCs w:val="22"/>
        </w:rPr>
        <w:t>mandatory</w:t>
      </w:r>
      <w:r w:rsidR="003F5C91" w:rsidRPr="001F6858">
        <w:rPr>
          <w:rFonts w:asciiTheme="minorHAnsi" w:hAnsiTheme="minorHAnsi" w:cstheme="minorHAnsi"/>
          <w:spacing w:val="-8"/>
          <w:sz w:val="22"/>
          <w:szCs w:val="22"/>
        </w:rPr>
        <w:t xml:space="preserve"> </w:t>
      </w:r>
      <w:r w:rsidR="003F5C91" w:rsidRPr="001F6858">
        <w:rPr>
          <w:rFonts w:asciiTheme="minorHAnsi" w:hAnsiTheme="minorHAnsi" w:cstheme="minorHAnsi"/>
          <w:spacing w:val="-1"/>
          <w:sz w:val="22"/>
          <w:szCs w:val="22"/>
        </w:rPr>
        <w:t>flow-down</w:t>
      </w:r>
      <w:r w:rsidR="003F5C91" w:rsidRPr="001F6858">
        <w:rPr>
          <w:rFonts w:asciiTheme="minorHAnsi" w:hAnsiTheme="minorHAnsi" w:cstheme="minorHAnsi"/>
          <w:spacing w:val="-3"/>
          <w:sz w:val="22"/>
          <w:szCs w:val="22"/>
        </w:rPr>
        <w:t xml:space="preserve"> </w:t>
      </w:r>
      <w:r w:rsidR="003F5C91" w:rsidRPr="001F6858">
        <w:rPr>
          <w:rFonts w:asciiTheme="minorHAnsi" w:hAnsiTheme="minorHAnsi" w:cstheme="minorHAnsi"/>
          <w:spacing w:val="-1"/>
          <w:sz w:val="22"/>
          <w:szCs w:val="22"/>
        </w:rPr>
        <w:t>clauses.</w:t>
      </w:r>
    </w:p>
    <w:p w14:paraId="26CF9612" w14:textId="77777777" w:rsidR="003F5C91" w:rsidRPr="001F6858" w:rsidRDefault="003F5C91" w:rsidP="00695370">
      <w:pPr>
        <w:widowControl w:val="0"/>
        <w:numPr>
          <w:ilvl w:val="0"/>
          <w:numId w:val="38"/>
        </w:numPr>
        <w:spacing w:after="120"/>
        <w:ind w:left="1080" w:right="113" w:hanging="379"/>
        <w:jc w:val="both"/>
        <w:rPr>
          <w:rFonts w:asciiTheme="minorHAnsi" w:hAnsiTheme="minorHAnsi" w:cstheme="minorHAnsi"/>
          <w:sz w:val="22"/>
          <w:szCs w:val="22"/>
        </w:rPr>
      </w:pPr>
      <w:r w:rsidRPr="001F6858">
        <w:rPr>
          <w:rFonts w:asciiTheme="minorHAnsi" w:hAnsiTheme="minorHAnsi" w:cstheme="minorHAnsi"/>
          <w:spacing w:val="-2"/>
          <w:sz w:val="22"/>
          <w:szCs w:val="22"/>
        </w:rPr>
        <w:t>If</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any</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authorized change</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causes</w:t>
      </w:r>
      <w:r w:rsidRPr="001F6858">
        <w:rPr>
          <w:rFonts w:asciiTheme="minorHAnsi" w:hAnsiTheme="minorHAnsi" w:cstheme="minorHAnsi"/>
          <w:spacing w:val="-2"/>
          <w:sz w:val="22"/>
          <w:szCs w:val="22"/>
        </w:rPr>
        <w:t xml:space="preserve"> </w:t>
      </w:r>
      <w:r w:rsidRPr="001F6858">
        <w:rPr>
          <w:rFonts w:asciiTheme="minorHAnsi" w:hAnsiTheme="minorHAnsi" w:cstheme="minorHAnsi"/>
          <w:sz w:val="22"/>
          <w:szCs w:val="22"/>
        </w:rPr>
        <w:t>an</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increase</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decrease</w:t>
      </w:r>
      <w:r w:rsidRPr="001F6858">
        <w:rPr>
          <w:rFonts w:asciiTheme="minorHAnsi" w:hAnsiTheme="minorHAnsi" w:cstheme="minorHAnsi"/>
          <w:spacing w:val="-4"/>
          <w:sz w:val="22"/>
          <w:szCs w:val="22"/>
        </w:rPr>
        <w:t xml:space="preserve"> </w:t>
      </w:r>
      <w:r w:rsidRPr="001F6858">
        <w:rPr>
          <w:rFonts w:asciiTheme="minorHAnsi" w:hAnsiTheme="minorHAnsi" w:cstheme="minorHAnsi"/>
          <w:sz w:val="22"/>
          <w:szCs w:val="22"/>
        </w:rPr>
        <w:t>in</w:t>
      </w:r>
      <w:r w:rsidRPr="001F6858">
        <w:rPr>
          <w:rFonts w:asciiTheme="minorHAnsi" w:hAnsiTheme="minorHAnsi" w:cstheme="minorHAnsi"/>
          <w:spacing w:val="-1"/>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cost or</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time</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required</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perform</w:t>
      </w:r>
      <w:r w:rsidRPr="001F6858">
        <w:rPr>
          <w:rFonts w:asciiTheme="minorHAnsi" w:hAnsiTheme="minorHAnsi" w:cstheme="minorHAnsi"/>
          <w:spacing w:val="-2"/>
          <w:sz w:val="22"/>
          <w:szCs w:val="22"/>
        </w:rPr>
        <w:t xml:space="preserve"> </w:t>
      </w:r>
      <w:r w:rsidRPr="001F6858">
        <w:rPr>
          <w:rFonts w:asciiTheme="minorHAnsi" w:hAnsiTheme="minorHAnsi" w:cstheme="minorHAnsi"/>
          <w:sz w:val="22"/>
          <w:szCs w:val="22"/>
        </w:rPr>
        <w:t>th</w:t>
      </w:r>
      <w:r w:rsidRPr="001F6858">
        <w:rPr>
          <w:rFonts w:asciiTheme="minorHAnsi" w:hAnsiTheme="minorHAnsi" w:cstheme="minorHAnsi"/>
          <w:spacing w:val="-2"/>
          <w:sz w:val="22"/>
          <w:szCs w:val="22"/>
        </w:rPr>
        <w:t>e Order placed under this Agreement,</w:t>
      </w:r>
      <w:r w:rsidRPr="001F6858">
        <w:rPr>
          <w:rFonts w:asciiTheme="minorHAnsi" w:hAnsiTheme="minorHAnsi" w:cstheme="minorHAnsi"/>
          <w:spacing w:val="-1"/>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and</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Seller</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shall</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negotiate</w:t>
      </w:r>
      <w:r w:rsidRPr="001F6858">
        <w:rPr>
          <w:rFonts w:asciiTheme="minorHAnsi" w:hAnsiTheme="minorHAnsi" w:cstheme="minorHAnsi"/>
          <w:spacing w:val="77"/>
          <w:sz w:val="22"/>
          <w:szCs w:val="22"/>
        </w:rPr>
        <w:t xml:space="preserve"> </w:t>
      </w:r>
      <w:r w:rsidRPr="001F6858">
        <w:rPr>
          <w:rFonts w:asciiTheme="minorHAnsi" w:hAnsiTheme="minorHAnsi" w:cstheme="minorHAnsi"/>
          <w:sz w:val="22"/>
          <w:szCs w:val="22"/>
        </w:rPr>
        <w:t>an</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1"/>
          <w:sz w:val="22"/>
          <w:szCs w:val="22"/>
        </w:rPr>
        <w:t>equitable</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1"/>
          <w:sz w:val="22"/>
          <w:szCs w:val="22"/>
        </w:rPr>
        <w:t>adjustment</w:t>
      </w:r>
      <w:r w:rsidRPr="001F6858">
        <w:rPr>
          <w:rFonts w:asciiTheme="minorHAnsi" w:hAnsiTheme="minorHAnsi" w:cstheme="minorHAnsi"/>
          <w:spacing w:val="28"/>
          <w:sz w:val="22"/>
          <w:szCs w:val="22"/>
        </w:rPr>
        <w:t xml:space="preserve"> </w:t>
      </w:r>
      <w:r w:rsidRPr="001F6858">
        <w:rPr>
          <w:rFonts w:asciiTheme="minorHAnsi" w:hAnsiTheme="minorHAnsi" w:cstheme="minorHAnsi"/>
          <w:sz w:val="22"/>
          <w:szCs w:val="22"/>
        </w:rPr>
        <w:t>in</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1"/>
          <w:sz w:val="22"/>
          <w:szCs w:val="22"/>
        </w:rPr>
        <w:t>the</w:t>
      </w:r>
      <w:r w:rsidRPr="001F6858">
        <w:rPr>
          <w:rFonts w:asciiTheme="minorHAnsi" w:hAnsiTheme="minorHAnsi" w:cstheme="minorHAnsi"/>
          <w:spacing w:val="27"/>
          <w:sz w:val="22"/>
          <w:szCs w:val="22"/>
        </w:rPr>
        <w:t xml:space="preserve"> </w:t>
      </w:r>
      <w:r w:rsidRPr="001F6858">
        <w:rPr>
          <w:rFonts w:asciiTheme="minorHAnsi" w:hAnsiTheme="minorHAnsi" w:cstheme="minorHAnsi"/>
          <w:sz w:val="22"/>
          <w:szCs w:val="22"/>
        </w:rPr>
        <w:t>price</w:t>
      </w:r>
      <w:r w:rsidRPr="001F6858">
        <w:rPr>
          <w:rFonts w:asciiTheme="minorHAnsi" w:hAnsiTheme="minorHAnsi" w:cstheme="minorHAnsi"/>
          <w:spacing w:val="27"/>
          <w:sz w:val="22"/>
          <w:szCs w:val="22"/>
        </w:rPr>
        <w:t xml:space="preserve"> </w:t>
      </w:r>
      <w:r w:rsidRPr="001F6858">
        <w:rPr>
          <w:rFonts w:asciiTheme="minorHAnsi" w:hAnsiTheme="minorHAnsi" w:cstheme="minorHAnsi"/>
          <w:spacing w:val="-1"/>
          <w:sz w:val="22"/>
          <w:szCs w:val="22"/>
        </w:rPr>
        <w:t>and/or</w:t>
      </w:r>
      <w:r w:rsidRPr="001F6858">
        <w:rPr>
          <w:rFonts w:asciiTheme="minorHAnsi" w:hAnsiTheme="minorHAnsi" w:cstheme="minorHAnsi"/>
          <w:spacing w:val="31"/>
          <w:sz w:val="22"/>
          <w:szCs w:val="22"/>
        </w:rPr>
        <w:t xml:space="preserve"> </w:t>
      </w:r>
      <w:r w:rsidRPr="001F6858">
        <w:rPr>
          <w:rFonts w:asciiTheme="minorHAnsi" w:hAnsiTheme="minorHAnsi" w:cstheme="minorHAnsi"/>
          <w:spacing w:val="-1"/>
          <w:sz w:val="22"/>
          <w:szCs w:val="22"/>
        </w:rPr>
        <w:t>schedule,</w:t>
      </w:r>
      <w:r w:rsidRPr="001F6858">
        <w:rPr>
          <w:rFonts w:asciiTheme="minorHAnsi" w:hAnsiTheme="minorHAnsi" w:cstheme="minorHAnsi"/>
          <w:spacing w:val="32"/>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2"/>
          <w:sz w:val="22"/>
          <w:szCs w:val="22"/>
        </w:rPr>
        <w:t>reflect</w:t>
      </w:r>
      <w:r w:rsidRPr="001F6858">
        <w:rPr>
          <w:rFonts w:asciiTheme="minorHAnsi" w:hAnsiTheme="minorHAnsi" w:cstheme="minorHAnsi"/>
          <w:spacing w:val="32"/>
          <w:sz w:val="22"/>
          <w:szCs w:val="22"/>
        </w:rPr>
        <w:t xml:space="preserve"> </w:t>
      </w:r>
      <w:r w:rsidRPr="001F6858">
        <w:rPr>
          <w:rFonts w:asciiTheme="minorHAnsi" w:hAnsiTheme="minorHAnsi" w:cstheme="minorHAnsi"/>
          <w:spacing w:val="-1"/>
          <w:sz w:val="22"/>
          <w:szCs w:val="22"/>
        </w:rPr>
        <w:t>the</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1"/>
          <w:sz w:val="22"/>
          <w:szCs w:val="22"/>
        </w:rPr>
        <w:t>increase</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31"/>
          <w:sz w:val="22"/>
          <w:szCs w:val="22"/>
        </w:rPr>
        <w:t xml:space="preserve"> </w:t>
      </w:r>
      <w:r w:rsidRPr="001F6858">
        <w:rPr>
          <w:rFonts w:asciiTheme="minorHAnsi" w:hAnsiTheme="minorHAnsi" w:cstheme="minorHAnsi"/>
          <w:spacing w:val="-1"/>
          <w:sz w:val="22"/>
          <w:szCs w:val="22"/>
        </w:rPr>
        <w:t>decrease.</w:t>
      </w:r>
      <w:r w:rsidRPr="001F6858">
        <w:rPr>
          <w:rFonts w:asciiTheme="minorHAnsi" w:hAnsiTheme="minorHAnsi" w:cstheme="minorHAnsi"/>
          <w:spacing w:val="32"/>
          <w:sz w:val="22"/>
          <w:szCs w:val="22"/>
        </w:rPr>
        <w:t xml:space="preserve"> </w:t>
      </w:r>
      <w:r w:rsidR="0042788E" w:rsidRPr="001F6858">
        <w:rPr>
          <w:rFonts w:asciiTheme="minorHAnsi" w:hAnsiTheme="minorHAnsi" w:cstheme="minorHAnsi"/>
          <w:spacing w:val="-2"/>
          <w:sz w:val="22"/>
          <w:szCs w:val="22"/>
        </w:rPr>
        <w:t>Customer</w:t>
      </w:r>
      <w:r w:rsidRPr="001F6858">
        <w:rPr>
          <w:rFonts w:asciiTheme="minorHAnsi" w:hAnsiTheme="minorHAnsi" w:cstheme="minorHAnsi"/>
          <w:spacing w:val="31"/>
          <w:sz w:val="22"/>
          <w:szCs w:val="22"/>
        </w:rPr>
        <w:t xml:space="preserve"> </w:t>
      </w:r>
      <w:r w:rsidRPr="001F6858">
        <w:rPr>
          <w:rFonts w:asciiTheme="minorHAnsi" w:hAnsiTheme="minorHAnsi" w:cstheme="minorHAnsi"/>
          <w:spacing w:val="-1"/>
          <w:sz w:val="22"/>
          <w:szCs w:val="22"/>
        </w:rPr>
        <w:t>shall</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1"/>
          <w:sz w:val="22"/>
          <w:szCs w:val="22"/>
        </w:rPr>
        <w:t>modify</w:t>
      </w:r>
      <w:r w:rsidRPr="001F6858">
        <w:rPr>
          <w:rFonts w:asciiTheme="minorHAnsi" w:hAnsiTheme="minorHAnsi" w:cstheme="minorHAnsi"/>
          <w:spacing w:val="28"/>
          <w:sz w:val="22"/>
          <w:szCs w:val="22"/>
        </w:rPr>
        <w:t xml:space="preserve"> </w:t>
      </w:r>
      <w:r w:rsidRPr="001F6858">
        <w:rPr>
          <w:rFonts w:asciiTheme="minorHAnsi" w:hAnsiTheme="minorHAnsi" w:cstheme="minorHAnsi"/>
          <w:sz w:val="22"/>
          <w:szCs w:val="22"/>
        </w:rPr>
        <w:t>this</w:t>
      </w:r>
      <w:r w:rsidRPr="001F6858">
        <w:rPr>
          <w:rFonts w:asciiTheme="minorHAnsi" w:hAnsiTheme="minorHAnsi" w:cstheme="minorHAnsi"/>
          <w:spacing w:val="29"/>
          <w:sz w:val="22"/>
          <w:szCs w:val="22"/>
        </w:rPr>
        <w:t xml:space="preserve"> </w:t>
      </w:r>
      <w:r w:rsidRPr="001F6858">
        <w:rPr>
          <w:rFonts w:asciiTheme="minorHAnsi" w:hAnsiTheme="minorHAnsi" w:cstheme="minorHAnsi"/>
          <w:spacing w:val="-1"/>
          <w:sz w:val="22"/>
          <w:szCs w:val="22"/>
        </w:rPr>
        <w:t>Agreement</w:t>
      </w:r>
      <w:r w:rsidRPr="001F6858">
        <w:rPr>
          <w:rFonts w:asciiTheme="minorHAnsi" w:hAnsiTheme="minorHAnsi" w:cstheme="minorHAnsi"/>
          <w:spacing w:val="31"/>
          <w:sz w:val="22"/>
          <w:szCs w:val="22"/>
        </w:rPr>
        <w:t xml:space="preserve"> </w:t>
      </w:r>
      <w:r w:rsidRPr="001F6858">
        <w:rPr>
          <w:rFonts w:asciiTheme="minorHAnsi" w:hAnsiTheme="minorHAnsi" w:cstheme="minorHAnsi"/>
          <w:spacing w:val="-1"/>
          <w:sz w:val="22"/>
          <w:szCs w:val="22"/>
        </w:rPr>
        <w:t>in</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1"/>
          <w:sz w:val="22"/>
          <w:szCs w:val="22"/>
        </w:rPr>
        <w:t>writing</w:t>
      </w:r>
      <w:r w:rsidRPr="001F6858">
        <w:rPr>
          <w:rFonts w:asciiTheme="minorHAnsi" w:hAnsiTheme="minorHAnsi" w:cstheme="minorHAnsi"/>
          <w:spacing w:val="61"/>
          <w:sz w:val="22"/>
          <w:szCs w:val="22"/>
        </w:rPr>
        <w:t xml:space="preserve"> </w:t>
      </w:r>
      <w:r w:rsidRPr="001F6858">
        <w:rPr>
          <w:rFonts w:asciiTheme="minorHAnsi" w:hAnsiTheme="minorHAnsi" w:cstheme="minorHAnsi"/>
          <w:spacing w:val="-1"/>
          <w:sz w:val="22"/>
          <w:szCs w:val="22"/>
        </w:rPr>
        <w:t>accordingly.</w:t>
      </w:r>
    </w:p>
    <w:p w14:paraId="04BCF46E" w14:textId="77777777" w:rsidR="003F5C91" w:rsidRPr="001F6858" w:rsidRDefault="00A90D54" w:rsidP="00C11107">
      <w:pPr>
        <w:widowControl w:val="0"/>
        <w:numPr>
          <w:ilvl w:val="0"/>
          <w:numId w:val="39"/>
        </w:numPr>
        <w:ind w:left="1440" w:right="113" w:hanging="360"/>
        <w:jc w:val="both"/>
        <w:rPr>
          <w:rFonts w:asciiTheme="minorHAnsi" w:hAnsiTheme="minorHAnsi" w:cstheme="minorHAnsi"/>
          <w:sz w:val="22"/>
          <w:szCs w:val="22"/>
        </w:rPr>
      </w:pPr>
      <w:r w:rsidRPr="001F6858">
        <w:rPr>
          <w:rFonts w:asciiTheme="minorHAnsi" w:hAnsiTheme="minorHAnsi" w:cstheme="minorHAnsi"/>
          <w:spacing w:val="-8"/>
          <w:sz w:val="22"/>
          <w:szCs w:val="22"/>
        </w:rPr>
        <w:t>C</w:t>
      </w:r>
      <w:r w:rsidR="003F5C91" w:rsidRPr="001F6858">
        <w:rPr>
          <w:rFonts w:asciiTheme="minorHAnsi" w:hAnsiTheme="minorHAnsi" w:cstheme="minorHAnsi"/>
          <w:spacing w:val="-1"/>
          <w:sz w:val="22"/>
          <w:szCs w:val="22"/>
        </w:rPr>
        <w:t>laim</w:t>
      </w:r>
      <w:r w:rsidRPr="001F6858">
        <w:rPr>
          <w:rFonts w:asciiTheme="minorHAnsi" w:hAnsiTheme="minorHAnsi" w:cstheme="minorHAnsi"/>
          <w:spacing w:val="-1"/>
          <w:sz w:val="22"/>
          <w:szCs w:val="22"/>
        </w:rPr>
        <w:t>s</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for</w:t>
      </w:r>
      <w:r w:rsidR="003F5C91" w:rsidRPr="001F6858">
        <w:rPr>
          <w:rFonts w:asciiTheme="minorHAnsi" w:hAnsiTheme="minorHAnsi" w:cstheme="minorHAnsi"/>
          <w:spacing w:val="-5"/>
          <w:sz w:val="22"/>
          <w:szCs w:val="22"/>
        </w:rPr>
        <w:t xml:space="preserve"> </w:t>
      </w:r>
      <w:r w:rsidR="003F5C91" w:rsidRPr="001F6858">
        <w:rPr>
          <w:rFonts w:asciiTheme="minorHAnsi" w:hAnsiTheme="minorHAnsi" w:cstheme="minorHAnsi"/>
          <w:spacing w:val="-1"/>
          <w:sz w:val="22"/>
          <w:szCs w:val="22"/>
        </w:rPr>
        <w:t>adjustment</w:t>
      </w:r>
      <w:r w:rsidR="003F5C91" w:rsidRPr="001F6858">
        <w:rPr>
          <w:rFonts w:asciiTheme="minorHAnsi" w:hAnsiTheme="minorHAnsi" w:cstheme="minorHAnsi"/>
          <w:spacing w:val="-5"/>
          <w:sz w:val="22"/>
          <w:szCs w:val="22"/>
        </w:rPr>
        <w:t xml:space="preserve"> </w:t>
      </w:r>
      <w:r w:rsidR="003F5C91" w:rsidRPr="001F6858">
        <w:rPr>
          <w:rFonts w:asciiTheme="minorHAnsi" w:hAnsiTheme="minorHAnsi" w:cstheme="minorHAnsi"/>
          <w:spacing w:val="-1"/>
          <w:sz w:val="22"/>
          <w:szCs w:val="22"/>
        </w:rPr>
        <w:t>shall</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z w:val="22"/>
          <w:szCs w:val="22"/>
        </w:rPr>
        <w:t>be</w:t>
      </w:r>
      <w:r w:rsidRPr="001F6858">
        <w:rPr>
          <w:rFonts w:asciiTheme="minorHAnsi" w:hAnsiTheme="minorHAnsi" w:cstheme="minorHAnsi"/>
          <w:sz w:val="22"/>
          <w:szCs w:val="22"/>
        </w:rPr>
        <w:t xml:space="preserve"> filed as</w:t>
      </w:r>
      <w:r w:rsidR="00711E70" w:rsidRPr="001F6858">
        <w:rPr>
          <w:rFonts w:asciiTheme="minorHAnsi" w:hAnsiTheme="minorHAnsi" w:cstheme="minorHAnsi"/>
          <w:sz w:val="22"/>
          <w:szCs w:val="22"/>
        </w:rPr>
        <w:t xml:space="preserve"> soon as reasonably practicable</w:t>
      </w:r>
      <w:r w:rsidR="00711E70" w:rsidRPr="001F6858">
        <w:rPr>
          <w:rFonts w:asciiTheme="minorHAnsi" w:hAnsiTheme="minorHAnsi" w:cstheme="minorHAnsi"/>
          <w:spacing w:val="-1"/>
          <w:sz w:val="22"/>
          <w:szCs w:val="22"/>
        </w:rPr>
        <w:t xml:space="preserve"> and contain</w:t>
      </w:r>
      <w:r w:rsidR="003F5C91" w:rsidRPr="001F6858">
        <w:rPr>
          <w:rFonts w:asciiTheme="minorHAnsi" w:hAnsiTheme="minorHAnsi" w:cstheme="minorHAnsi"/>
          <w:spacing w:val="4"/>
          <w:sz w:val="22"/>
          <w:szCs w:val="22"/>
        </w:rPr>
        <w:t xml:space="preserve"> </w:t>
      </w:r>
      <w:r w:rsidR="003F5C91" w:rsidRPr="001F6858">
        <w:rPr>
          <w:rFonts w:asciiTheme="minorHAnsi" w:hAnsiTheme="minorHAnsi" w:cstheme="minorHAnsi"/>
          <w:sz w:val="22"/>
          <w:szCs w:val="22"/>
        </w:rPr>
        <w:t>a</w:t>
      </w:r>
      <w:r w:rsidR="003F5C91" w:rsidRPr="001F6858">
        <w:rPr>
          <w:rFonts w:asciiTheme="minorHAnsi" w:hAnsiTheme="minorHAnsi" w:cstheme="minorHAnsi"/>
          <w:spacing w:val="8"/>
          <w:sz w:val="22"/>
          <w:szCs w:val="22"/>
        </w:rPr>
        <w:t xml:space="preserve"> </w:t>
      </w:r>
      <w:r w:rsidR="003F5C91" w:rsidRPr="001F6858">
        <w:rPr>
          <w:rFonts w:asciiTheme="minorHAnsi" w:hAnsiTheme="minorHAnsi" w:cstheme="minorHAnsi"/>
          <w:spacing w:val="-1"/>
          <w:sz w:val="22"/>
          <w:szCs w:val="22"/>
        </w:rPr>
        <w:t>fully</w:t>
      </w:r>
      <w:r w:rsidR="003F5C91" w:rsidRPr="001F6858">
        <w:rPr>
          <w:rFonts w:asciiTheme="minorHAnsi" w:hAnsiTheme="minorHAnsi" w:cstheme="minorHAnsi"/>
          <w:spacing w:val="4"/>
          <w:sz w:val="22"/>
          <w:szCs w:val="22"/>
        </w:rPr>
        <w:t xml:space="preserve"> </w:t>
      </w:r>
      <w:r w:rsidR="003F5C91" w:rsidRPr="001F6858">
        <w:rPr>
          <w:rFonts w:asciiTheme="minorHAnsi" w:hAnsiTheme="minorHAnsi" w:cstheme="minorHAnsi"/>
          <w:spacing w:val="-1"/>
          <w:sz w:val="22"/>
          <w:szCs w:val="22"/>
        </w:rPr>
        <w:t>supported</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proposal</w:t>
      </w:r>
      <w:r w:rsidR="0049587D" w:rsidRPr="001F6858">
        <w:rPr>
          <w:rFonts w:asciiTheme="minorHAnsi" w:hAnsiTheme="minorHAnsi" w:cstheme="minorHAnsi"/>
          <w:spacing w:val="-1"/>
          <w:sz w:val="22"/>
          <w:szCs w:val="22"/>
        </w:rPr>
        <w:t>.</w:t>
      </w:r>
    </w:p>
    <w:p w14:paraId="5FF9C2CD" w14:textId="77777777" w:rsidR="003F5C91" w:rsidRPr="001F6858" w:rsidRDefault="007C195D" w:rsidP="00C11107">
      <w:pPr>
        <w:widowControl w:val="0"/>
        <w:numPr>
          <w:ilvl w:val="0"/>
          <w:numId w:val="39"/>
        </w:numPr>
        <w:ind w:left="1440" w:right="114" w:hanging="360"/>
        <w:jc w:val="both"/>
        <w:rPr>
          <w:rFonts w:asciiTheme="minorHAnsi" w:hAnsiTheme="minorHAnsi" w:cstheme="minorHAnsi"/>
          <w:sz w:val="22"/>
          <w:szCs w:val="22"/>
        </w:rPr>
      </w:pPr>
      <w:r w:rsidRPr="001F6858">
        <w:rPr>
          <w:rFonts w:asciiTheme="minorHAnsi" w:hAnsiTheme="minorHAnsi" w:cstheme="minorHAnsi"/>
          <w:spacing w:val="-1"/>
          <w:sz w:val="22"/>
          <w:szCs w:val="22"/>
        </w:rPr>
        <w:t xml:space="preserve">To the extent required </w:t>
      </w:r>
      <w:r w:rsidR="00930DBE" w:rsidRPr="001F6858">
        <w:rPr>
          <w:rFonts w:asciiTheme="minorHAnsi" w:hAnsiTheme="minorHAnsi" w:cstheme="minorHAnsi"/>
          <w:spacing w:val="-1"/>
          <w:sz w:val="22"/>
          <w:szCs w:val="22"/>
        </w:rPr>
        <w:t xml:space="preserve">for procurement of FAR Part 12 Commercial items </w:t>
      </w:r>
      <w:r w:rsidR="0042788E" w:rsidRPr="001F6858">
        <w:rPr>
          <w:rFonts w:asciiTheme="minorHAnsi" w:hAnsiTheme="minorHAnsi" w:cstheme="minorHAnsi"/>
          <w:spacing w:val="-1"/>
          <w:sz w:val="22"/>
          <w:szCs w:val="22"/>
        </w:rPr>
        <w:t>Customer</w:t>
      </w:r>
      <w:r w:rsidR="003F5C91" w:rsidRPr="001F6858">
        <w:rPr>
          <w:rFonts w:asciiTheme="minorHAnsi" w:hAnsiTheme="minorHAnsi" w:cstheme="minorHAnsi"/>
          <w:spacing w:val="-1"/>
          <w:sz w:val="22"/>
          <w:szCs w:val="22"/>
        </w:rPr>
        <w:t>,</w:t>
      </w:r>
      <w:r w:rsidR="003F5C91" w:rsidRPr="001F6858">
        <w:rPr>
          <w:rFonts w:asciiTheme="minorHAnsi" w:hAnsiTheme="minorHAnsi" w:cstheme="minorHAnsi"/>
          <w:spacing w:val="10"/>
          <w:sz w:val="22"/>
          <w:szCs w:val="22"/>
        </w:rPr>
        <w:t xml:space="preserve"> </w:t>
      </w:r>
      <w:r w:rsidR="003F5C91" w:rsidRPr="001F6858">
        <w:rPr>
          <w:rFonts w:asciiTheme="minorHAnsi" w:hAnsiTheme="minorHAnsi" w:cstheme="minorHAnsi"/>
          <w:sz w:val="22"/>
          <w:szCs w:val="22"/>
        </w:rPr>
        <w:t>its</w:t>
      </w:r>
      <w:r w:rsidR="003F5C91" w:rsidRPr="001F6858">
        <w:rPr>
          <w:rFonts w:asciiTheme="minorHAnsi" w:hAnsiTheme="minorHAnsi" w:cstheme="minorHAnsi"/>
          <w:spacing w:val="7"/>
          <w:sz w:val="22"/>
          <w:szCs w:val="22"/>
        </w:rPr>
        <w:t xml:space="preserve"> </w:t>
      </w:r>
      <w:r w:rsidR="003F5C91" w:rsidRPr="001F6858">
        <w:rPr>
          <w:rFonts w:asciiTheme="minorHAnsi" w:hAnsiTheme="minorHAnsi" w:cstheme="minorHAnsi"/>
          <w:spacing w:val="-1"/>
          <w:sz w:val="22"/>
          <w:szCs w:val="22"/>
        </w:rPr>
        <w:t>authorized</w:t>
      </w:r>
      <w:r w:rsidR="003F5C91" w:rsidRPr="001F6858">
        <w:rPr>
          <w:rFonts w:asciiTheme="minorHAnsi" w:hAnsiTheme="minorHAnsi" w:cstheme="minorHAnsi"/>
          <w:spacing w:val="11"/>
          <w:sz w:val="22"/>
          <w:szCs w:val="22"/>
        </w:rPr>
        <w:t xml:space="preserve"> </w:t>
      </w:r>
      <w:r w:rsidR="003F5C91" w:rsidRPr="001F6858">
        <w:rPr>
          <w:rFonts w:asciiTheme="minorHAnsi" w:hAnsiTheme="minorHAnsi" w:cstheme="minorHAnsi"/>
          <w:spacing w:val="-1"/>
          <w:sz w:val="22"/>
          <w:szCs w:val="22"/>
        </w:rPr>
        <w:t>representatives,</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and</w:t>
      </w:r>
      <w:r w:rsidR="003F5C91" w:rsidRPr="001F6858">
        <w:rPr>
          <w:rFonts w:asciiTheme="minorHAnsi" w:hAnsiTheme="minorHAnsi" w:cstheme="minorHAnsi"/>
          <w:spacing w:val="9"/>
          <w:sz w:val="22"/>
          <w:szCs w:val="22"/>
        </w:rPr>
        <w:t xml:space="preserve"> </w:t>
      </w:r>
      <w:r w:rsidR="003F5C91" w:rsidRPr="001F6858">
        <w:rPr>
          <w:rFonts w:asciiTheme="minorHAnsi" w:hAnsiTheme="minorHAnsi" w:cstheme="minorHAnsi"/>
          <w:spacing w:val="-1"/>
          <w:sz w:val="22"/>
          <w:szCs w:val="22"/>
        </w:rPr>
        <w:t>its</w:t>
      </w:r>
      <w:r w:rsidR="003F5C91" w:rsidRPr="001F6858">
        <w:rPr>
          <w:rFonts w:asciiTheme="minorHAnsi" w:hAnsiTheme="minorHAnsi" w:cstheme="minorHAnsi"/>
          <w:spacing w:val="7"/>
          <w:sz w:val="22"/>
          <w:szCs w:val="22"/>
        </w:rPr>
        <w:t xml:space="preserve"> </w:t>
      </w:r>
      <w:r w:rsidR="003F5C91" w:rsidRPr="001F6858">
        <w:rPr>
          <w:rFonts w:asciiTheme="minorHAnsi" w:hAnsiTheme="minorHAnsi" w:cstheme="minorHAnsi"/>
          <w:spacing w:val="-1"/>
          <w:sz w:val="22"/>
          <w:szCs w:val="22"/>
        </w:rPr>
        <w:t>customer</w:t>
      </w:r>
      <w:r w:rsidR="003F5C91" w:rsidRPr="001F6858">
        <w:rPr>
          <w:rFonts w:asciiTheme="minorHAnsi" w:hAnsiTheme="minorHAnsi" w:cstheme="minorHAnsi"/>
          <w:spacing w:val="9"/>
          <w:sz w:val="22"/>
          <w:szCs w:val="22"/>
        </w:rPr>
        <w:t xml:space="preserve"> </w:t>
      </w:r>
      <w:r w:rsidR="003F5C91" w:rsidRPr="001F6858">
        <w:rPr>
          <w:rFonts w:asciiTheme="minorHAnsi" w:hAnsiTheme="minorHAnsi" w:cstheme="minorHAnsi"/>
          <w:spacing w:val="-1"/>
          <w:sz w:val="22"/>
          <w:szCs w:val="22"/>
        </w:rPr>
        <w:t>have</w:t>
      </w:r>
      <w:r w:rsidR="003F5C91" w:rsidRPr="001F6858">
        <w:rPr>
          <w:rFonts w:asciiTheme="minorHAnsi" w:hAnsiTheme="minorHAnsi" w:cstheme="minorHAnsi"/>
          <w:spacing w:val="8"/>
          <w:sz w:val="22"/>
          <w:szCs w:val="22"/>
        </w:rPr>
        <w:t xml:space="preserve"> </w:t>
      </w:r>
      <w:r w:rsidR="003F5C91" w:rsidRPr="001F6858">
        <w:rPr>
          <w:rFonts w:asciiTheme="minorHAnsi" w:hAnsiTheme="minorHAnsi" w:cstheme="minorHAnsi"/>
          <w:spacing w:val="-1"/>
          <w:sz w:val="22"/>
          <w:szCs w:val="22"/>
        </w:rPr>
        <w:t>the</w:t>
      </w:r>
      <w:r w:rsidR="003F5C91" w:rsidRPr="001F6858">
        <w:rPr>
          <w:rFonts w:asciiTheme="minorHAnsi" w:hAnsiTheme="minorHAnsi" w:cstheme="minorHAnsi"/>
          <w:spacing w:val="8"/>
          <w:sz w:val="22"/>
          <w:szCs w:val="22"/>
        </w:rPr>
        <w:t xml:space="preserve"> </w:t>
      </w:r>
      <w:r w:rsidR="003F5C91" w:rsidRPr="001F6858">
        <w:rPr>
          <w:rFonts w:asciiTheme="minorHAnsi" w:hAnsiTheme="minorHAnsi" w:cstheme="minorHAnsi"/>
          <w:spacing w:val="-1"/>
          <w:sz w:val="22"/>
          <w:szCs w:val="22"/>
        </w:rPr>
        <w:t>right</w:t>
      </w:r>
      <w:r w:rsidR="003F5C91" w:rsidRPr="001F6858">
        <w:rPr>
          <w:rFonts w:asciiTheme="minorHAnsi" w:hAnsiTheme="minorHAnsi" w:cstheme="minorHAnsi"/>
          <w:spacing w:val="8"/>
          <w:sz w:val="22"/>
          <w:szCs w:val="22"/>
        </w:rPr>
        <w:t xml:space="preserve"> </w:t>
      </w:r>
      <w:r w:rsidR="003F5C91" w:rsidRPr="001F6858">
        <w:rPr>
          <w:rFonts w:asciiTheme="minorHAnsi" w:hAnsiTheme="minorHAnsi" w:cstheme="minorHAnsi"/>
          <w:sz w:val="22"/>
          <w:szCs w:val="22"/>
        </w:rPr>
        <w:t>to</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examine</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any</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of</w:t>
      </w:r>
      <w:r w:rsidR="003F5C91" w:rsidRPr="001F6858">
        <w:rPr>
          <w:rFonts w:asciiTheme="minorHAnsi" w:hAnsiTheme="minorHAnsi" w:cstheme="minorHAnsi"/>
          <w:spacing w:val="9"/>
          <w:sz w:val="22"/>
          <w:szCs w:val="22"/>
        </w:rPr>
        <w:t xml:space="preserve"> </w:t>
      </w:r>
      <w:r w:rsidR="003F5C91" w:rsidRPr="001F6858">
        <w:rPr>
          <w:rFonts w:asciiTheme="minorHAnsi" w:hAnsiTheme="minorHAnsi" w:cstheme="minorHAnsi"/>
          <w:spacing w:val="-2"/>
          <w:sz w:val="22"/>
          <w:szCs w:val="22"/>
        </w:rPr>
        <w:t>Seller’s</w:t>
      </w:r>
      <w:r w:rsidR="003F5C91" w:rsidRPr="001F6858">
        <w:rPr>
          <w:rFonts w:asciiTheme="minorHAnsi" w:hAnsiTheme="minorHAnsi" w:cstheme="minorHAnsi"/>
          <w:spacing w:val="10"/>
          <w:sz w:val="22"/>
          <w:szCs w:val="22"/>
        </w:rPr>
        <w:t xml:space="preserve"> </w:t>
      </w:r>
      <w:r w:rsidR="003F5C91" w:rsidRPr="001F6858">
        <w:rPr>
          <w:rFonts w:asciiTheme="minorHAnsi" w:hAnsiTheme="minorHAnsi" w:cstheme="minorHAnsi"/>
          <w:spacing w:val="-1"/>
          <w:sz w:val="22"/>
          <w:szCs w:val="22"/>
        </w:rPr>
        <w:t>pertinent</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books</w:t>
      </w:r>
      <w:r w:rsidR="003F5C91" w:rsidRPr="001F6858">
        <w:rPr>
          <w:rFonts w:asciiTheme="minorHAnsi" w:hAnsiTheme="minorHAnsi" w:cstheme="minorHAnsi"/>
          <w:spacing w:val="5"/>
          <w:sz w:val="22"/>
          <w:szCs w:val="22"/>
        </w:rPr>
        <w:t xml:space="preserve"> </w:t>
      </w:r>
      <w:r w:rsidR="003F5C91" w:rsidRPr="001F6858">
        <w:rPr>
          <w:rFonts w:asciiTheme="minorHAnsi" w:hAnsiTheme="minorHAnsi" w:cstheme="minorHAnsi"/>
          <w:spacing w:val="-1"/>
          <w:sz w:val="22"/>
          <w:szCs w:val="22"/>
        </w:rPr>
        <w:t>and</w:t>
      </w:r>
      <w:r w:rsidR="003F5C91" w:rsidRPr="001F6858">
        <w:rPr>
          <w:rFonts w:asciiTheme="minorHAnsi" w:hAnsiTheme="minorHAnsi" w:cstheme="minorHAnsi"/>
          <w:spacing w:val="9"/>
          <w:sz w:val="22"/>
          <w:szCs w:val="22"/>
        </w:rPr>
        <w:t xml:space="preserve"> </w:t>
      </w:r>
      <w:r w:rsidR="003F5C91" w:rsidRPr="001F6858">
        <w:rPr>
          <w:rFonts w:asciiTheme="minorHAnsi" w:hAnsiTheme="minorHAnsi" w:cstheme="minorHAnsi"/>
          <w:spacing w:val="-1"/>
          <w:sz w:val="22"/>
          <w:szCs w:val="22"/>
        </w:rPr>
        <w:t>records</w:t>
      </w:r>
      <w:r w:rsidR="003F5C91" w:rsidRPr="001F6858">
        <w:rPr>
          <w:rFonts w:asciiTheme="minorHAnsi" w:hAnsiTheme="minorHAnsi" w:cstheme="minorHAnsi"/>
          <w:spacing w:val="10"/>
          <w:sz w:val="22"/>
          <w:szCs w:val="22"/>
        </w:rPr>
        <w:t xml:space="preserve"> </w:t>
      </w:r>
      <w:r w:rsidR="003F5C91" w:rsidRPr="001F6858">
        <w:rPr>
          <w:rFonts w:asciiTheme="minorHAnsi" w:hAnsiTheme="minorHAnsi" w:cstheme="minorHAnsi"/>
          <w:spacing w:val="-1"/>
          <w:sz w:val="22"/>
          <w:szCs w:val="22"/>
        </w:rPr>
        <w:t>for</w:t>
      </w:r>
      <w:r w:rsidR="003F5C91" w:rsidRPr="001F6858">
        <w:rPr>
          <w:rFonts w:asciiTheme="minorHAnsi" w:hAnsiTheme="minorHAnsi" w:cstheme="minorHAnsi"/>
          <w:spacing w:val="7"/>
          <w:sz w:val="22"/>
          <w:szCs w:val="22"/>
        </w:rPr>
        <w:t xml:space="preserve"> </w:t>
      </w:r>
      <w:r w:rsidR="003F5C91" w:rsidRPr="001F6858">
        <w:rPr>
          <w:rFonts w:asciiTheme="minorHAnsi" w:hAnsiTheme="minorHAnsi" w:cstheme="minorHAnsi"/>
          <w:sz w:val="22"/>
          <w:szCs w:val="22"/>
        </w:rPr>
        <w:t>the</w:t>
      </w:r>
      <w:r w:rsidR="003F5C91" w:rsidRPr="001F6858">
        <w:rPr>
          <w:rFonts w:asciiTheme="minorHAnsi" w:hAnsiTheme="minorHAnsi" w:cstheme="minorHAnsi"/>
          <w:spacing w:val="69"/>
          <w:sz w:val="22"/>
          <w:szCs w:val="22"/>
        </w:rPr>
        <w:t xml:space="preserve"> </w:t>
      </w:r>
      <w:r w:rsidR="003F5C91" w:rsidRPr="001F6858">
        <w:rPr>
          <w:rFonts w:asciiTheme="minorHAnsi" w:hAnsiTheme="minorHAnsi" w:cstheme="minorHAnsi"/>
          <w:spacing w:val="-1"/>
          <w:sz w:val="22"/>
          <w:szCs w:val="22"/>
        </w:rPr>
        <w:t>purpose</w:t>
      </w:r>
      <w:r w:rsidR="003F5C91" w:rsidRPr="001F6858">
        <w:rPr>
          <w:rFonts w:asciiTheme="minorHAnsi" w:hAnsiTheme="minorHAnsi" w:cstheme="minorHAnsi"/>
          <w:spacing w:val="-4"/>
          <w:sz w:val="22"/>
          <w:szCs w:val="22"/>
        </w:rPr>
        <w:t xml:space="preserve"> </w:t>
      </w:r>
      <w:r w:rsidR="003F5C91" w:rsidRPr="001F6858">
        <w:rPr>
          <w:rFonts w:asciiTheme="minorHAnsi" w:hAnsiTheme="minorHAnsi" w:cstheme="minorHAnsi"/>
          <w:spacing w:val="-1"/>
          <w:sz w:val="22"/>
          <w:szCs w:val="22"/>
        </w:rPr>
        <w:t>of</w:t>
      </w:r>
      <w:r w:rsidR="003F5C91" w:rsidRPr="001F6858">
        <w:rPr>
          <w:rFonts w:asciiTheme="minorHAnsi" w:hAnsiTheme="minorHAnsi" w:cstheme="minorHAnsi"/>
          <w:spacing w:val="-3"/>
          <w:sz w:val="22"/>
          <w:szCs w:val="22"/>
        </w:rPr>
        <w:t xml:space="preserve"> </w:t>
      </w:r>
      <w:r w:rsidR="003F5C91" w:rsidRPr="001F6858">
        <w:rPr>
          <w:rFonts w:asciiTheme="minorHAnsi" w:hAnsiTheme="minorHAnsi" w:cstheme="minorHAnsi"/>
          <w:spacing w:val="-1"/>
          <w:sz w:val="22"/>
          <w:szCs w:val="22"/>
        </w:rPr>
        <w:t>verifying</w:t>
      </w:r>
      <w:r w:rsidR="003F5C91" w:rsidRPr="001F6858">
        <w:rPr>
          <w:rFonts w:asciiTheme="minorHAnsi" w:hAnsiTheme="minorHAnsi" w:cstheme="minorHAnsi"/>
          <w:spacing w:val="-3"/>
          <w:sz w:val="22"/>
          <w:szCs w:val="22"/>
        </w:rPr>
        <w:t xml:space="preserve"> </w:t>
      </w:r>
      <w:r w:rsidR="003F5C91" w:rsidRPr="001F6858">
        <w:rPr>
          <w:rFonts w:asciiTheme="minorHAnsi" w:hAnsiTheme="minorHAnsi" w:cstheme="minorHAnsi"/>
          <w:spacing w:val="-1"/>
          <w:sz w:val="22"/>
          <w:szCs w:val="22"/>
        </w:rPr>
        <w:t>Seller’s</w:t>
      </w:r>
      <w:r w:rsidR="003F5C91" w:rsidRPr="001F6858">
        <w:rPr>
          <w:rFonts w:asciiTheme="minorHAnsi" w:hAnsiTheme="minorHAnsi" w:cstheme="minorHAnsi"/>
          <w:spacing w:val="-2"/>
          <w:sz w:val="22"/>
          <w:szCs w:val="22"/>
        </w:rPr>
        <w:t xml:space="preserve"> </w:t>
      </w:r>
      <w:r w:rsidR="003F5C91" w:rsidRPr="001F6858">
        <w:rPr>
          <w:rFonts w:asciiTheme="minorHAnsi" w:hAnsiTheme="minorHAnsi" w:cstheme="minorHAnsi"/>
          <w:spacing w:val="-1"/>
          <w:sz w:val="22"/>
          <w:szCs w:val="22"/>
        </w:rPr>
        <w:t>claim.</w:t>
      </w:r>
      <w:r w:rsidR="003F5C91" w:rsidRPr="001F6858">
        <w:rPr>
          <w:rFonts w:asciiTheme="minorHAnsi" w:hAnsiTheme="minorHAnsi" w:cstheme="minorHAnsi"/>
          <w:spacing w:val="-4"/>
          <w:sz w:val="22"/>
          <w:szCs w:val="22"/>
        </w:rPr>
        <w:t xml:space="preserve"> </w:t>
      </w:r>
      <w:r w:rsidR="003F5C91" w:rsidRPr="001F6858">
        <w:rPr>
          <w:rFonts w:asciiTheme="minorHAnsi" w:hAnsiTheme="minorHAnsi" w:cstheme="minorHAnsi"/>
          <w:spacing w:val="-1"/>
          <w:sz w:val="22"/>
          <w:szCs w:val="22"/>
        </w:rPr>
        <w:t xml:space="preserve">However, </w:t>
      </w:r>
      <w:r w:rsidR="003F5C91" w:rsidRPr="001F6858">
        <w:rPr>
          <w:rFonts w:asciiTheme="minorHAnsi" w:hAnsiTheme="minorHAnsi" w:cstheme="minorHAnsi"/>
          <w:sz w:val="22"/>
          <w:szCs w:val="22"/>
        </w:rPr>
        <w:t>at</w:t>
      </w:r>
      <w:r w:rsidR="003F5C91" w:rsidRPr="001F6858">
        <w:rPr>
          <w:rFonts w:asciiTheme="minorHAnsi" w:hAnsiTheme="minorHAnsi" w:cstheme="minorHAnsi"/>
          <w:spacing w:val="-1"/>
          <w:sz w:val="22"/>
          <w:szCs w:val="22"/>
        </w:rPr>
        <w:t xml:space="preserve"> </w:t>
      </w:r>
      <w:r w:rsidR="003F5C91" w:rsidRPr="001F6858">
        <w:rPr>
          <w:rFonts w:asciiTheme="minorHAnsi" w:hAnsiTheme="minorHAnsi" w:cstheme="minorHAnsi"/>
          <w:spacing w:val="-2"/>
          <w:sz w:val="22"/>
          <w:szCs w:val="22"/>
        </w:rPr>
        <w:t xml:space="preserve">Seller’s </w:t>
      </w:r>
      <w:r w:rsidR="003F5C91" w:rsidRPr="001F6858">
        <w:rPr>
          <w:rFonts w:asciiTheme="minorHAnsi" w:hAnsiTheme="minorHAnsi" w:cstheme="minorHAnsi"/>
          <w:spacing w:val="-1"/>
          <w:sz w:val="22"/>
          <w:szCs w:val="22"/>
        </w:rPr>
        <w:t>request, in lieu</w:t>
      </w:r>
      <w:r w:rsidR="003F5C91" w:rsidRPr="001F6858">
        <w:rPr>
          <w:rFonts w:asciiTheme="minorHAnsi" w:hAnsiTheme="minorHAnsi" w:cstheme="minorHAnsi"/>
          <w:spacing w:val="-3"/>
          <w:sz w:val="22"/>
          <w:szCs w:val="22"/>
        </w:rPr>
        <w:t xml:space="preserve"> </w:t>
      </w:r>
      <w:r w:rsidR="003F5C91" w:rsidRPr="001F6858">
        <w:rPr>
          <w:rFonts w:asciiTheme="minorHAnsi" w:hAnsiTheme="minorHAnsi" w:cstheme="minorHAnsi"/>
          <w:spacing w:val="-1"/>
          <w:sz w:val="22"/>
          <w:szCs w:val="22"/>
        </w:rPr>
        <w:t>of</w:t>
      </w:r>
      <w:r w:rsidR="003F5C91" w:rsidRPr="001F6858">
        <w:rPr>
          <w:rFonts w:asciiTheme="minorHAnsi" w:hAnsiTheme="minorHAnsi" w:cstheme="minorHAnsi"/>
          <w:spacing w:val="-5"/>
          <w:sz w:val="22"/>
          <w:szCs w:val="22"/>
        </w:rPr>
        <w:t xml:space="preserve"> </w:t>
      </w:r>
      <w:r w:rsidR="0042788E" w:rsidRPr="001F6858">
        <w:rPr>
          <w:rFonts w:asciiTheme="minorHAnsi" w:hAnsiTheme="minorHAnsi" w:cstheme="minorHAnsi"/>
          <w:spacing w:val="-1"/>
          <w:sz w:val="22"/>
          <w:szCs w:val="22"/>
        </w:rPr>
        <w:t>Customer</w:t>
      </w:r>
      <w:r w:rsidR="003F5C91" w:rsidRPr="001F6858">
        <w:rPr>
          <w:rFonts w:asciiTheme="minorHAnsi" w:hAnsiTheme="minorHAnsi" w:cstheme="minorHAnsi"/>
          <w:spacing w:val="-1"/>
          <w:sz w:val="22"/>
          <w:szCs w:val="22"/>
        </w:rPr>
        <w:t xml:space="preserve">, </w:t>
      </w:r>
      <w:r w:rsidR="003F5C91" w:rsidRPr="001F6858">
        <w:rPr>
          <w:rFonts w:asciiTheme="minorHAnsi" w:hAnsiTheme="minorHAnsi" w:cstheme="minorHAnsi"/>
          <w:sz w:val="22"/>
          <w:szCs w:val="22"/>
        </w:rPr>
        <w:t>a</w:t>
      </w:r>
      <w:r w:rsidR="003F5C91" w:rsidRPr="001F6858">
        <w:rPr>
          <w:rFonts w:asciiTheme="minorHAnsi" w:hAnsiTheme="minorHAnsi" w:cstheme="minorHAnsi"/>
          <w:spacing w:val="-1"/>
          <w:sz w:val="22"/>
          <w:szCs w:val="22"/>
        </w:rPr>
        <w:t xml:space="preserve"> mutually</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agreeable</w:t>
      </w:r>
      <w:r w:rsidR="003F5C91" w:rsidRPr="001F6858">
        <w:rPr>
          <w:rFonts w:asciiTheme="minorHAnsi" w:hAnsiTheme="minorHAnsi" w:cstheme="minorHAnsi"/>
          <w:spacing w:val="-4"/>
          <w:sz w:val="22"/>
          <w:szCs w:val="22"/>
        </w:rPr>
        <w:t xml:space="preserve"> </w:t>
      </w:r>
      <w:r w:rsidR="003F5C91" w:rsidRPr="001F6858">
        <w:rPr>
          <w:rFonts w:asciiTheme="minorHAnsi" w:hAnsiTheme="minorHAnsi" w:cstheme="minorHAnsi"/>
          <w:sz w:val="22"/>
          <w:szCs w:val="22"/>
        </w:rPr>
        <w:t>third</w:t>
      </w:r>
      <w:r w:rsidR="003F5C91" w:rsidRPr="001F6858">
        <w:rPr>
          <w:rFonts w:asciiTheme="minorHAnsi" w:hAnsiTheme="minorHAnsi" w:cstheme="minorHAnsi"/>
          <w:spacing w:val="-3"/>
          <w:sz w:val="22"/>
          <w:szCs w:val="22"/>
        </w:rPr>
        <w:t xml:space="preserve"> </w:t>
      </w:r>
      <w:r w:rsidR="003F5C91" w:rsidRPr="001F6858">
        <w:rPr>
          <w:rFonts w:asciiTheme="minorHAnsi" w:hAnsiTheme="minorHAnsi" w:cstheme="minorHAnsi"/>
          <w:spacing w:val="-1"/>
          <w:sz w:val="22"/>
          <w:szCs w:val="22"/>
        </w:rPr>
        <w:t>party</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z w:val="22"/>
          <w:szCs w:val="22"/>
        </w:rPr>
        <w:t>can</w:t>
      </w:r>
      <w:r w:rsidR="003F5C91" w:rsidRPr="001F6858">
        <w:rPr>
          <w:rFonts w:asciiTheme="minorHAnsi" w:hAnsiTheme="minorHAnsi" w:cstheme="minorHAnsi"/>
          <w:spacing w:val="-1"/>
          <w:sz w:val="22"/>
          <w:szCs w:val="22"/>
        </w:rPr>
        <w:t xml:space="preserve"> examine</w:t>
      </w:r>
      <w:r w:rsidR="003F5C91" w:rsidRPr="001F6858">
        <w:rPr>
          <w:rFonts w:asciiTheme="minorHAnsi" w:hAnsiTheme="minorHAnsi" w:cstheme="minorHAnsi"/>
          <w:spacing w:val="-4"/>
          <w:sz w:val="22"/>
          <w:szCs w:val="22"/>
        </w:rPr>
        <w:t xml:space="preserve"> </w:t>
      </w:r>
      <w:r w:rsidR="003F5C91" w:rsidRPr="001F6858">
        <w:rPr>
          <w:rFonts w:asciiTheme="minorHAnsi" w:hAnsiTheme="minorHAnsi" w:cstheme="minorHAnsi"/>
          <w:spacing w:val="-2"/>
          <w:sz w:val="22"/>
          <w:szCs w:val="22"/>
        </w:rPr>
        <w:t>books</w:t>
      </w:r>
      <w:r w:rsidR="003F5C91" w:rsidRPr="001F6858">
        <w:rPr>
          <w:rFonts w:asciiTheme="minorHAnsi" w:hAnsiTheme="minorHAnsi" w:cstheme="minorHAnsi"/>
          <w:spacing w:val="51"/>
          <w:sz w:val="22"/>
          <w:szCs w:val="22"/>
        </w:rPr>
        <w:t xml:space="preserve"> </w:t>
      </w:r>
      <w:r w:rsidR="003F5C91" w:rsidRPr="001F6858">
        <w:rPr>
          <w:rFonts w:asciiTheme="minorHAnsi" w:hAnsiTheme="minorHAnsi" w:cstheme="minorHAnsi"/>
          <w:spacing w:val="-1"/>
          <w:sz w:val="22"/>
          <w:szCs w:val="22"/>
        </w:rPr>
        <w:t>and</w:t>
      </w:r>
      <w:r w:rsidR="003F5C91" w:rsidRPr="001F6858">
        <w:rPr>
          <w:rFonts w:asciiTheme="minorHAnsi" w:hAnsiTheme="minorHAnsi" w:cstheme="minorHAnsi"/>
          <w:spacing w:val="2"/>
          <w:sz w:val="22"/>
          <w:szCs w:val="22"/>
        </w:rPr>
        <w:t xml:space="preserve"> </w:t>
      </w:r>
      <w:r w:rsidR="003F5C91" w:rsidRPr="001F6858">
        <w:rPr>
          <w:rFonts w:asciiTheme="minorHAnsi" w:hAnsiTheme="minorHAnsi" w:cstheme="minorHAnsi"/>
          <w:spacing w:val="-1"/>
          <w:sz w:val="22"/>
          <w:szCs w:val="22"/>
        </w:rPr>
        <w:t>records</w:t>
      </w:r>
      <w:r w:rsidR="003F5C91" w:rsidRPr="001F6858">
        <w:rPr>
          <w:rFonts w:asciiTheme="minorHAnsi" w:hAnsiTheme="minorHAnsi" w:cstheme="minorHAnsi"/>
          <w:spacing w:val="-2"/>
          <w:sz w:val="22"/>
          <w:szCs w:val="22"/>
        </w:rPr>
        <w:t xml:space="preserve"> </w:t>
      </w:r>
      <w:r w:rsidR="003F5C91" w:rsidRPr="001F6858">
        <w:rPr>
          <w:rFonts w:asciiTheme="minorHAnsi" w:hAnsiTheme="minorHAnsi" w:cstheme="minorHAnsi"/>
          <w:sz w:val="22"/>
          <w:szCs w:val="22"/>
        </w:rPr>
        <w:t>to</w:t>
      </w:r>
      <w:r w:rsidR="003F5C91" w:rsidRPr="001F6858">
        <w:rPr>
          <w:rFonts w:asciiTheme="minorHAnsi" w:hAnsiTheme="minorHAnsi" w:cstheme="minorHAnsi"/>
          <w:spacing w:val="-1"/>
          <w:sz w:val="22"/>
          <w:szCs w:val="22"/>
        </w:rPr>
        <w:t xml:space="preserve"> verify</w:t>
      </w:r>
      <w:r w:rsidR="003F5C91" w:rsidRPr="001F6858">
        <w:rPr>
          <w:rFonts w:asciiTheme="minorHAnsi" w:hAnsiTheme="minorHAnsi" w:cstheme="minorHAnsi"/>
          <w:spacing w:val="-3"/>
          <w:sz w:val="22"/>
          <w:szCs w:val="22"/>
        </w:rPr>
        <w:t xml:space="preserve"> </w:t>
      </w:r>
      <w:r w:rsidR="003F5C91" w:rsidRPr="001F6858">
        <w:rPr>
          <w:rFonts w:asciiTheme="minorHAnsi" w:hAnsiTheme="minorHAnsi" w:cstheme="minorHAnsi"/>
          <w:spacing w:val="-1"/>
          <w:sz w:val="22"/>
          <w:szCs w:val="22"/>
        </w:rPr>
        <w:t>Seller’s</w:t>
      </w:r>
      <w:r w:rsidR="003F5C91" w:rsidRPr="001F6858">
        <w:rPr>
          <w:rFonts w:asciiTheme="minorHAnsi" w:hAnsiTheme="minorHAnsi" w:cstheme="minorHAnsi"/>
          <w:sz w:val="22"/>
          <w:szCs w:val="22"/>
        </w:rPr>
        <w:t xml:space="preserve"> </w:t>
      </w:r>
      <w:r w:rsidR="003F5C91" w:rsidRPr="001F6858">
        <w:rPr>
          <w:rFonts w:asciiTheme="minorHAnsi" w:hAnsiTheme="minorHAnsi" w:cstheme="minorHAnsi"/>
          <w:spacing w:val="-1"/>
          <w:sz w:val="22"/>
          <w:szCs w:val="22"/>
        </w:rPr>
        <w:t>claim.</w:t>
      </w:r>
    </w:p>
    <w:p w14:paraId="0BB31E13" w14:textId="77777777" w:rsidR="003F5C91" w:rsidRPr="001F6858" w:rsidRDefault="003F5C91" w:rsidP="00695370">
      <w:pPr>
        <w:widowControl w:val="0"/>
        <w:numPr>
          <w:ilvl w:val="0"/>
          <w:numId w:val="39"/>
        </w:numPr>
        <w:spacing w:after="120"/>
        <w:ind w:left="1440" w:right="113" w:hanging="360"/>
        <w:jc w:val="both"/>
        <w:rPr>
          <w:rFonts w:asciiTheme="minorHAnsi" w:hAnsiTheme="minorHAnsi" w:cstheme="minorHAnsi"/>
          <w:sz w:val="22"/>
          <w:szCs w:val="22"/>
        </w:rPr>
      </w:pPr>
      <w:r w:rsidRPr="001F6858">
        <w:rPr>
          <w:rFonts w:asciiTheme="minorHAnsi" w:hAnsiTheme="minorHAnsi" w:cstheme="minorHAnsi"/>
          <w:spacing w:val="-1"/>
          <w:sz w:val="22"/>
          <w:szCs w:val="22"/>
        </w:rPr>
        <w:t xml:space="preserve">Failure </w:t>
      </w:r>
      <w:r w:rsidRPr="001F6858">
        <w:rPr>
          <w:rFonts w:asciiTheme="minorHAnsi" w:hAnsiTheme="minorHAnsi" w:cstheme="minorHAnsi"/>
          <w:sz w:val="22"/>
          <w:szCs w:val="22"/>
        </w:rPr>
        <w:t>to</w:t>
      </w:r>
      <w:r w:rsidRPr="001F6858">
        <w:rPr>
          <w:rFonts w:asciiTheme="minorHAnsi" w:hAnsiTheme="minorHAnsi" w:cstheme="minorHAnsi"/>
          <w:spacing w:val="-1"/>
          <w:sz w:val="22"/>
          <w:szCs w:val="22"/>
        </w:rPr>
        <w:t xml:space="preserve"> agree </w:t>
      </w:r>
      <w:r w:rsidRPr="001F6858">
        <w:rPr>
          <w:rFonts w:asciiTheme="minorHAnsi" w:hAnsiTheme="minorHAnsi" w:cstheme="minorHAnsi"/>
          <w:sz w:val="22"/>
          <w:szCs w:val="22"/>
        </w:rPr>
        <w:t>to</w:t>
      </w:r>
      <w:r w:rsidRPr="001F6858">
        <w:rPr>
          <w:rFonts w:asciiTheme="minorHAnsi" w:hAnsiTheme="minorHAnsi" w:cstheme="minorHAnsi"/>
          <w:spacing w:val="-1"/>
          <w:sz w:val="22"/>
          <w:szCs w:val="22"/>
        </w:rPr>
        <w:t xml:space="preserve"> </w:t>
      </w:r>
      <w:r w:rsidRPr="001F6858">
        <w:rPr>
          <w:rFonts w:asciiTheme="minorHAnsi" w:hAnsiTheme="minorHAnsi" w:cstheme="minorHAnsi"/>
          <w:sz w:val="22"/>
          <w:szCs w:val="22"/>
        </w:rPr>
        <w:t>any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adjustment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shall</w:t>
      </w:r>
      <w:r w:rsidRPr="001F6858">
        <w:rPr>
          <w:rFonts w:asciiTheme="minorHAnsi" w:hAnsiTheme="minorHAnsi" w:cstheme="minorHAnsi"/>
          <w:spacing w:val="-1"/>
          <w:sz w:val="22"/>
          <w:szCs w:val="22"/>
        </w:rPr>
        <w:t xml:space="preserve"> </w:t>
      </w:r>
      <w:r w:rsidRPr="001F6858">
        <w:rPr>
          <w:rFonts w:asciiTheme="minorHAnsi" w:hAnsiTheme="minorHAnsi" w:cstheme="minorHAnsi"/>
          <w:sz w:val="22"/>
          <w:szCs w:val="22"/>
        </w:rPr>
        <w:t>be</w:t>
      </w:r>
      <w:r w:rsidRPr="001F6858">
        <w:rPr>
          <w:rFonts w:asciiTheme="minorHAnsi" w:hAnsiTheme="minorHAnsi" w:cstheme="minorHAnsi"/>
          <w:spacing w:val="-1"/>
          <w:sz w:val="22"/>
          <w:szCs w:val="22"/>
        </w:rPr>
        <w:t xml:space="preserve"> </w:t>
      </w:r>
      <w:r w:rsidRPr="001F6858">
        <w:rPr>
          <w:rFonts w:asciiTheme="minorHAnsi" w:hAnsiTheme="minorHAnsi" w:cstheme="minorHAnsi"/>
          <w:sz w:val="22"/>
          <w:szCs w:val="22"/>
        </w:rPr>
        <w:t>a</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 xml:space="preserve">dispute within </w:t>
      </w:r>
      <w:r w:rsidRPr="001F6858">
        <w:rPr>
          <w:rFonts w:asciiTheme="minorHAnsi" w:hAnsiTheme="minorHAnsi" w:cstheme="minorHAnsi"/>
          <w:sz w:val="22"/>
          <w:szCs w:val="22"/>
        </w:rPr>
        <w:t>the</w:t>
      </w:r>
      <w:r w:rsidRPr="001F6858">
        <w:rPr>
          <w:rFonts w:asciiTheme="minorHAnsi" w:hAnsiTheme="minorHAnsi" w:cstheme="minorHAnsi"/>
          <w:spacing w:val="-1"/>
          <w:sz w:val="22"/>
          <w:szCs w:val="22"/>
        </w:rPr>
        <w:t xml:space="preserve"> meaning of</w:t>
      </w:r>
      <w:r w:rsidRPr="001F6858">
        <w:rPr>
          <w:rFonts w:asciiTheme="minorHAnsi" w:hAnsiTheme="minorHAnsi" w:cstheme="minorHAnsi"/>
          <w:sz w:val="22"/>
          <w:szCs w:val="22"/>
        </w:rPr>
        <w:t xml:space="preserve"> the</w:t>
      </w:r>
      <w:r w:rsidRPr="001F6858">
        <w:rPr>
          <w:rFonts w:asciiTheme="minorHAnsi" w:hAnsiTheme="minorHAnsi" w:cstheme="minorHAnsi"/>
          <w:spacing w:val="-1"/>
          <w:sz w:val="22"/>
          <w:szCs w:val="22"/>
        </w:rPr>
        <w:t xml:space="preserve"> “Disputes”</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clause hereof.</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Seller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shall be</w:t>
      </w:r>
      <w:r w:rsidRPr="001F6858">
        <w:rPr>
          <w:rFonts w:asciiTheme="minorHAnsi" w:hAnsiTheme="minorHAnsi" w:cstheme="minorHAnsi"/>
          <w:spacing w:val="81"/>
          <w:sz w:val="22"/>
          <w:szCs w:val="22"/>
        </w:rPr>
        <w:t xml:space="preserve"> </w:t>
      </w:r>
      <w:r w:rsidRPr="001F6858">
        <w:rPr>
          <w:rFonts w:asciiTheme="minorHAnsi" w:hAnsiTheme="minorHAnsi" w:cstheme="minorHAnsi"/>
          <w:spacing w:val="-1"/>
          <w:sz w:val="22"/>
          <w:szCs w:val="22"/>
        </w:rPr>
        <w:t>excused</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from</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 xml:space="preserve">proceeding </w:t>
      </w:r>
      <w:r w:rsidRPr="001F6858">
        <w:rPr>
          <w:rFonts w:asciiTheme="minorHAnsi" w:hAnsiTheme="minorHAnsi" w:cstheme="minorHAnsi"/>
          <w:spacing w:val="-2"/>
          <w:sz w:val="22"/>
          <w:szCs w:val="22"/>
        </w:rPr>
        <w:t>with</w:t>
      </w:r>
      <w:r w:rsidRPr="001F6858">
        <w:rPr>
          <w:rFonts w:asciiTheme="minorHAnsi" w:hAnsiTheme="minorHAnsi" w:cstheme="minorHAnsi"/>
          <w:spacing w:val="-1"/>
          <w:sz w:val="22"/>
          <w:szCs w:val="22"/>
        </w:rPr>
        <w:t xml:space="preserve"> th</w:t>
      </w:r>
      <w:r w:rsidR="0048097D" w:rsidRPr="001F6858">
        <w:rPr>
          <w:rFonts w:asciiTheme="minorHAnsi" w:hAnsiTheme="minorHAnsi" w:cstheme="minorHAnsi"/>
          <w:spacing w:val="-1"/>
          <w:sz w:val="22"/>
          <w:szCs w:val="22"/>
        </w:rPr>
        <w:t>e proposed changes to th</w:t>
      </w:r>
      <w:r w:rsidRPr="001F6858">
        <w:rPr>
          <w:rFonts w:asciiTheme="minorHAnsi" w:hAnsiTheme="minorHAnsi" w:cstheme="minorHAnsi"/>
          <w:spacing w:val="-1"/>
          <w:sz w:val="22"/>
          <w:szCs w:val="22"/>
        </w:rPr>
        <w:t>is</w:t>
      </w:r>
      <w:r w:rsidRPr="001F6858">
        <w:rPr>
          <w:rFonts w:asciiTheme="minorHAnsi" w:hAnsiTheme="minorHAnsi" w:cstheme="minorHAnsi"/>
          <w:sz w:val="22"/>
          <w:szCs w:val="22"/>
        </w:rPr>
        <w:t xml:space="preserve"> </w:t>
      </w:r>
      <w:r w:rsidRPr="001F6858">
        <w:rPr>
          <w:rFonts w:asciiTheme="minorHAnsi" w:hAnsiTheme="minorHAnsi" w:cstheme="minorHAnsi"/>
          <w:spacing w:val="-2"/>
          <w:sz w:val="22"/>
          <w:szCs w:val="22"/>
        </w:rPr>
        <w:t>Agreement</w:t>
      </w:r>
      <w:r w:rsidRPr="001F6858">
        <w:rPr>
          <w:rFonts w:asciiTheme="minorHAnsi" w:hAnsiTheme="minorHAnsi" w:cstheme="minorHAnsi"/>
          <w:sz w:val="22"/>
          <w:szCs w:val="22"/>
        </w:rPr>
        <w:t xml:space="preserve"> </w:t>
      </w:r>
      <w:r w:rsidR="0048097D" w:rsidRPr="001F6858">
        <w:rPr>
          <w:rFonts w:asciiTheme="minorHAnsi" w:hAnsiTheme="minorHAnsi" w:cstheme="minorHAnsi"/>
          <w:sz w:val="22"/>
          <w:szCs w:val="22"/>
        </w:rPr>
        <w:t>until an equitable adjustment is concluded</w:t>
      </w:r>
      <w:r w:rsidRPr="001F6858">
        <w:rPr>
          <w:rFonts w:asciiTheme="minorHAnsi" w:hAnsiTheme="minorHAnsi" w:cstheme="minorHAnsi"/>
          <w:spacing w:val="-1"/>
          <w:sz w:val="22"/>
          <w:szCs w:val="22"/>
        </w:rPr>
        <w:t>.</w:t>
      </w:r>
    </w:p>
    <w:p w14:paraId="71956C15" w14:textId="77777777" w:rsidR="00870E9A" w:rsidRPr="001F6858" w:rsidRDefault="0042788E" w:rsidP="00C11107">
      <w:pPr>
        <w:widowControl w:val="0"/>
        <w:numPr>
          <w:ilvl w:val="0"/>
          <w:numId w:val="38"/>
        </w:numPr>
        <w:spacing w:after="120"/>
        <w:ind w:left="1080" w:right="115" w:hanging="379"/>
        <w:jc w:val="both"/>
        <w:rPr>
          <w:rFonts w:asciiTheme="minorHAnsi" w:hAnsiTheme="minorHAnsi" w:cstheme="minorHAnsi"/>
          <w:sz w:val="22"/>
          <w:szCs w:val="22"/>
        </w:rPr>
      </w:pPr>
      <w:r w:rsidRPr="001F6858">
        <w:rPr>
          <w:rFonts w:asciiTheme="minorHAnsi" w:hAnsiTheme="minorHAnsi" w:cstheme="minorHAnsi"/>
          <w:spacing w:val="-1"/>
          <w:sz w:val="22"/>
          <w:szCs w:val="22"/>
        </w:rPr>
        <w:t>Customer</w:t>
      </w:r>
      <w:r w:rsidR="003F5C91" w:rsidRPr="001F6858">
        <w:rPr>
          <w:rFonts w:asciiTheme="minorHAnsi" w:hAnsiTheme="minorHAnsi" w:cstheme="minorHAnsi"/>
          <w:spacing w:val="-1"/>
          <w:sz w:val="22"/>
          <w:szCs w:val="22"/>
        </w:rPr>
        <w:t>’s</w:t>
      </w:r>
      <w:r w:rsidR="003F5C91" w:rsidRPr="001F6858">
        <w:rPr>
          <w:rFonts w:asciiTheme="minorHAnsi" w:hAnsiTheme="minorHAnsi" w:cstheme="minorHAnsi"/>
          <w:spacing w:val="12"/>
          <w:sz w:val="22"/>
          <w:szCs w:val="22"/>
        </w:rPr>
        <w:t xml:space="preserve"> </w:t>
      </w:r>
      <w:r w:rsidR="003F5C91" w:rsidRPr="001F6858">
        <w:rPr>
          <w:rFonts w:asciiTheme="minorHAnsi" w:hAnsiTheme="minorHAnsi" w:cstheme="minorHAnsi"/>
          <w:spacing w:val="-1"/>
          <w:sz w:val="22"/>
          <w:szCs w:val="22"/>
        </w:rPr>
        <w:t>engineering,</w:t>
      </w:r>
      <w:r w:rsidR="003F5C91" w:rsidRPr="001F6858">
        <w:rPr>
          <w:rFonts w:asciiTheme="minorHAnsi" w:hAnsiTheme="minorHAnsi" w:cstheme="minorHAnsi"/>
          <w:spacing w:val="13"/>
          <w:sz w:val="22"/>
          <w:szCs w:val="22"/>
        </w:rPr>
        <w:t xml:space="preserve"> </w:t>
      </w:r>
      <w:r w:rsidR="003F5C91" w:rsidRPr="001F6858">
        <w:rPr>
          <w:rFonts w:asciiTheme="minorHAnsi" w:hAnsiTheme="minorHAnsi" w:cstheme="minorHAnsi"/>
          <w:spacing w:val="-1"/>
          <w:sz w:val="22"/>
          <w:szCs w:val="22"/>
        </w:rPr>
        <w:t>technical</w:t>
      </w:r>
      <w:r w:rsidR="003F5C91" w:rsidRPr="001F6858">
        <w:rPr>
          <w:rFonts w:asciiTheme="minorHAnsi" w:hAnsiTheme="minorHAnsi" w:cstheme="minorHAnsi"/>
          <w:spacing w:val="8"/>
          <w:sz w:val="22"/>
          <w:szCs w:val="22"/>
        </w:rPr>
        <w:t xml:space="preserve"> </w:t>
      </w:r>
      <w:r w:rsidR="003F5C91" w:rsidRPr="001F6858">
        <w:rPr>
          <w:rFonts w:asciiTheme="minorHAnsi" w:hAnsiTheme="minorHAnsi" w:cstheme="minorHAnsi"/>
          <w:spacing w:val="-1"/>
          <w:sz w:val="22"/>
          <w:szCs w:val="22"/>
        </w:rPr>
        <w:t>personnel</w:t>
      </w:r>
      <w:r w:rsidR="003F5C91" w:rsidRPr="001F6858">
        <w:rPr>
          <w:rFonts w:asciiTheme="minorHAnsi" w:hAnsiTheme="minorHAnsi" w:cstheme="minorHAnsi"/>
          <w:spacing w:val="11"/>
          <w:sz w:val="22"/>
          <w:szCs w:val="22"/>
        </w:rPr>
        <w:t xml:space="preserve"> </w:t>
      </w:r>
      <w:r w:rsidR="003F5C91" w:rsidRPr="001F6858">
        <w:rPr>
          <w:rFonts w:asciiTheme="minorHAnsi" w:hAnsiTheme="minorHAnsi" w:cstheme="minorHAnsi"/>
          <w:spacing w:val="-1"/>
          <w:sz w:val="22"/>
          <w:szCs w:val="22"/>
        </w:rPr>
        <w:t>and</w:t>
      </w:r>
      <w:r w:rsidR="003F5C91" w:rsidRPr="001F6858">
        <w:rPr>
          <w:rFonts w:asciiTheme="minorHAnsi" w:hAnsiTheme="minorHAnsi" w:cstheme="minorHAnsi"/>
          <w:spacing w:val="11"/>
          <w:sz w:val="22"/>
          <w:szCs w:val="22"/>
        </w:rPr>
        <w:t xml:space="preserve"> </w:t>
      </w:r>
      <w:r w:rsidR="003F5C91" w:rsidRPr="001F6858">
        <w:rPr>
          <w:rFonts w:asciiTheme="minorHAnsi" w:hAnsiTheme="minorHAnsi" w:cstheme="minorHAnsi"/>
          <w:spacing w:val="-1"/>
          <w:sz w:val="22"/>
          <w:szCs w:val="22"/>
        </w:rPr>
        <w:t>other</w:t>
      </w:r>
      <w:r w:rsidR="003F5C91" w:rsidRPr="001F6858">
        <w:rPr>
          <w:rFonts w:asciiTheme="minorHAnsi" w:hAnsiTheme="minorHAnsi" w:cstheme="minorHAnsi"/>
          <w:spacing w:val="12"/>
          <w:sz w:val="22"/>
          <w:szCs w:val="22"/>
        </w:rPr>
        <w:t xml:space="preserve"> </w:t>
      </w:r>
      <w:r w:rsidR="003F5C91" w:rsidRPr="001F6858">
        <w:rPr>
          <w:rFonts w:asciiTheme="minorHAnsi" w:hAnsiTheme="minorHAnsi" w:cstheme="minorHAnsi"/>
          <w:spacing w:val="-1"/>
          <w:sz w:val="22"/>
          <w:szCs w:val="22"/>
        </w:rPr>
        <w:t>representatives</w:t>
      </w:r>
      <w:r w:rsidR="003F5C91" w:rsidRPr="001F6858">
        <w:rPr>
          <w:rFonts w:asciiTheme="minorHAnsi" w:hAnsiTheme="minorHAnsi" w:cstheme="minorHAnsi"/>
          <w:spacing w:val="12"/>
          <w:sz w:val="22"/>
          <w:szCs w:val="22"/>
        </w:rPr>
        <w:t xml:space="preserve"> </w:t>
      </w:r>
      <w:r w:rsidR="003F5C91" w:rsidRPr="001F6858">
        <w:rPr>
          <w:rFonts w:asciiTheme="minorHAnsi" w:hAnsiTheme="minorHAnsi" w:cstheme="minorHAnsi"/>
          <w:spacing w:val="-1"/>
          <w:sz w:val="22"/>
          <w:szCs w:val="22"/>
        </w:rPr>
        <w:t>may</w:t>
      </w:r>
      <w:r w:rsidR="003F5C91" w:rsidRPr="001F6858">
        <w:rPr>
          <w:rFonts w:asciiTheme="minorHAnsi" w:hAnsiTheme="minorHAnsi" w:cstheme="minorHAnsi"/>
          <w:spacing w:val="9"/>
          <w:sz w:val="22"/>
          <w:szCs w:val="22"/>
        </w:rPr>
        <w:t xml:space="preserve"> </w:t>
      </w:r>
      <w:r w:rsidR="003F5C91" w:rsidRPr="001F6858">
        <w:rPr>
          <w:rFonts w:asciiTheme="minorHAnsi" w:hAnsiTheme="minorHAnsi" w:cstheme="minorHAnsi"/>
          <w:spacing w:val="-1"/>
          <w:sz w:val="22"/>
          <w:szCs w:val="22"/>
        </w:rPr>
        <w:t>from</w:t>
      </w:r>
      <w:r w:rsidR="003F5C91" w:rsidRPr="001F6858">
        <w:rPr>
          <w:rFonts w:asciiTheme="minorHAnsi" w:hAnsiTheme="minorHAnsi" w:cstheme="minorHAnsi"/>
          <w:spacing w:val="12"/>
          <w:sz w:val="22"/>
          <w:szCs w:val="22"/>
        </w:rPr>
        <w:t xml:space="preserve"> </w:t>
      </w:r>
      <w:r w:rsidR="003F5C91" w:rsidRPr="001F6858">
        <w:rPr>
          <w:rFonts w:asciiTheme="minorHAnsi" w:hAnsiTheme="minorHAnsi" w:cstheme="minorHAnsi"/>
          <w:spacing w:val="-1"/>
          <w:sz w:val="22"/>
          <w:szCs w:val="22"/>
        </w:rPr>
        <w:t>time</w:t>
      </w:r>
      <w:r w:rsidR="003F5C91" w:rsidRPr="001F6858">
        <w:rPr>
          <w:rFonts w:asciiTheme="minorHAnsi" w:hAnsiTheme="minorHAnsi" w:cstheme="minorHAnsi"/>
          <w:spacing w:val="8"/>
          <w:sz w:val="22"/>
          <w:szCs w:val="22"/>
        </w:rPr>
        <w:t xml:space="preserve"> </w:t>
      </w:r>
      <w:r w:rsidR="003F5C91" w:rsidRPr="001F6858">
        <w:rPr>
          <w:rFonts w:asciiTheme="minorHAnsi" w:hAnsiTheme="minorHAnsi" w:cstheme="minorHAnsi"/>
          <w:sz w:val="22"/>
          <w:szCs w:val="22"/>
        </w:rPr>
        <w:t>to</w:t>
      </w:r>
      <w:r w:rsidR="003F5C91" w:rsidRPr="001F6858">
        <w:rPr>
          <w:rFonts w:asciiTheme="minorHAnsi" w:hAnsiTheme="minorHAnsi" w:cstheme="minorHAnsi"/>
          <w:spacing w:val="11"/>
          <w:sz w:val="22"/>
          <w:szCs w:val="22"/>
        </w:rPr>
        <w:t xml:space="preserve"> </w:t>
      </w:r>
      <w:r w:rsidR="003F5C91" w:rsidRPr="001F6858">
        <w:rPr>
          <w:rFonts w:asciiTheme="minorHAnsi" w:hAnsiTheme="minorHAnsi" w:cstheme="minorHAnsi"/>
          <w:spacing w:val="-1"/>
          <w:sz w:val="22"/>
          <w:szCs w:val="22"/>
        </w:rPr>
        <w:t>time</w:t>
      </w:r>
      <w:r w:rsidR="003F5C91" w:rsidRPr="001F6858">
        <w:rPr>
          <w:rFonts w:asciiTheme="minorHAnsi" w:hAnsiTheme="minorHAnsi" w:cstheme="minorHAnsi"/>
          <w:spacing w:val="10"/>
          <w:sz w:val="22"/>
          <w:szCs w:val="22"/>
        </w:rPr>
        <w:t xml:space="preserve"> </w:t>
      </w:r>
      <w:r w:rsidR="003F5C91" w:rsidRPr="001F6858">
        <w:rPr>
          <w:rFonts w:asciiTheme="minorHAnsi" w:hAnsiTheme="minorHAnsi" w:cstheme="minorHAnsi"/>
          <w:spacing w:val="-1"/>
          <w:sz w:val="22"/>
          <w:szCs w:val="22"/>
        </w:rPr>
        <w:t>render</w:t>
      </w:r>
      <w:r w:rsidR="003F5C91" w:rsidRPr="001F6858">
        <w:rPr>
          <w:rFonts w:asciiTheme="minorHAnsi" w:hAnsiTheme="minorHAnsi" w:cstheme="minorHAnsi"/>
          <w:spacing w:val="12"/>
          <w:sz w:val="22"/>
          <w:szCs w:val="22"/>
        </w:rPr>
        <w:t xml:space="preserve"> </w:t>
      </w:r>
      <w:r w:rsidR="003F5C91" w:rsidRPr="001F6858">
        <w:rPr>
          <w:rFonts w:asciiTheme="minorHAnsi" w:hAnsiTheme="minorHAnsi" w:cstheme="minorHAnsi"/>
          <w:spacing w:val="-1"/>
          <w:sz w:val="22"/>
          <w:szCs w:val="22"/>
        </w:rPr>
        <w:t>assistance</w:t>
      </w:r>
      <w:r w:rsidR="003F5C91" w:rsidRPr="001F6858">
        <w:rPr>
          <w:rFonts w:asciiTheme="minorHAnsi" w:hAnsiTheme="minorHAnsi" w:cstheme="minorHAnsi"/>
          <w:spacing w:val="10"/>
          <w:sz w:val="22"/>
          <w:szCs w:val="22"/>
        </w:rPr>
        <w:t xml:space="preserve"> </w:t>
      </w:r>
      <w:r w:rsidR="003F5C91" w:rsidRPr="001F6858">
        <w:rPr>
          <w:rFonts w:asciiTheme="minorHAnsi" w:hAnsiTheme="minorHAnsi" w:cstheme="minorHAnsi"/>
          <w:spacing w:val="-1"/>
          <w:sz w:val="22"/>
          <w:szCs w:val="22"/>
        </w:rPr>
        <w:t>or</w:t>
      </w:r>
      <w:r w:rsidR="003F5C91" w:rsidRPr="001F6858">
        <w:rPr>
          <w:rFonts w:asciiTheme="minorHAnsi" w:hAnsiTheme="minorHAnsi" w:cstheme="minorHAnsi"/>
          <w:spacing w:val="12"/>
          <w:sz w:val="22"/>
          <w:szCs w:val="22"/>
        </w:rPr>
        <w:t xml:space="preserve"> </w:t>
      </w:r>
      <w:r w:rsidR="003F5C91" w:rsidRPr="001F6858">
        <w:rPr>
          <w:rFonts w:asciiTheme="minorHAnsi" w:hAnsiTheme="minorHAnsi" w:cstheme="minorHAnsi"/>
          <w:spacing w:val="-1"/>
          <w:sz w:val="22"/>
          <w:szCs w:val="22"/>
        </w:rPr>
        <w:t>give</w:t>
      </w:r>
      <w:r w:rsidR="003F5C91" w:rsidRPr="001F6858">
        <w:rPr>
          <w:rFonts w:asciiTheme="minorHAnsi" w:hAnsiTheme="minorHAnsi" w:cstheme="minorHAnsi"/>
          <w:spacing w:val="10"/>
          <w:sz w:val="22"/>
          <w:szCs w:val="22"/>
        </w:rPr>
        <w:t xml:space="preserve"> </w:t>
      </w:r>
      <w:r w:rsidR="003F5C91" w:rsidRPr="001F6858">
        <w:rPr>
          <w:rFonts w:asciiTheme="minorHAnsi" w:hAnsiTheme="minorHAnsi" w:cstheme="minorHAnsi"/>
          <w:spacing w:val="-1"/>
          <w:sz w:val="22"/>
          <w:szCs w:val="22"/>
        </w:rPr>
        <w:t>technical</w:t>
      </w:r>
      <w:r w:rsidR="003F5C91" w:rsidRPr="001F6858">
        <w:rPr>
          <w:rFonts w:asciiTheme="minorHAnsi" w:hAnsiTheme="minorHAnsi" w:cstheme="minorHAnsi"/>
          <w:spacing w:val="8"/>
          <w:sz w:val="22"/>
          <w:szCs w:val="22"/>
        </w:rPr>
        <w:t xml:space="preserve"> </w:t>
      </w:r>
      <w:r w:rsidR="003F5C91" w:rsidRPr="001F6858">
        <w:rPr>
          <w:rFonts w:asciiTheme="minorHAnsi" w:hAnsiTheme="minorHAnsi" w:cstheme="minorHAnsi"/>
          <w:spacing w:val="-1"/>
          <w:sz w:val="22"/>
          <w:szCs w:val="22"/>
        </w:rPr>
        <w:t>advice</w:t>
      </w:r>
      <w:r w:rsidR="003F5C91" w:rsidRPr="001F6858">
        <w:rPr>
          <w:rFonts w:asciiTheme="minorHAnsi" w:hAnsiTheme="minorHAnsi" w:cstheme="minorHAnsi"/>
          <w:spacing w:val="10"/>
          <w:sz w:val="22"/>
          <w:szCs w:val="22"/>
        </w:rPr>
        <w:t xml:space="preserve"> </w:t>
      </w:r>
      <w:r w:rsidR="003F5C91" w:rsidRPr="001F6858">
        <w:rPr>
          <w:rFonts w:asciiTheme="minorHAnsi" w:hAnsiTheme="minorHAnsi" w:cstheme="minorHAnsi"/>
          <w:spacing w:val="-1"/>
          <w:sz w:val="22"/>
          <w:szCs w:val="22"/>
        </w:rPr>
        <w:t>or</w:t>
      </w:r>
      <w:r w:rsidR="003F5C91" w:rsidRPr="001F6858">
        <w:rPr>
          <w:rFonts w:asciiTheme="minorHAnsi" w:hAnsiTheme="minorHAnsi" w:cstheme="minorHAnsi"/>
          <w:spacing w:val="75"/>
          <w:sz w:val="22"/>
          <w:szCs w:val="22"/>
        </w:rPr>
        <w:t xml:space="preserve"> </w:t>
      </w:r>
      <w:r w:rsidR="003F5C91" w:rsidRPr="001F6858">
        <w:rPr>
          <w:rFonts w:asciiTheme="minorHAnsi" w:hAnsiTheme="minorHAnsi" w:cstheme="minorHAnsi"/>
          <w:spacing w:val="-1"/>
          <w:sz w:val="22"/>
          <w:szCs w:val="22"/>
        </w:rPr>
        <w:t>discuss</w:t>
      </w:r>
      <w:r w:rsidR="003F5C91" w:rsidRPr="001F6858">
        <w:rPr>
          <w:rFonts w:asciiTheme="minorHAnsi" w:hAnsiTheme="minorHAnsi" w:cstheme="minorHAnsi"/>
          <w:spacing w:val="5"/>
          <w:sz w:val="22"/>
          <w:szCs w:val="22"/>
        </w:rPr>
        <w:t xml:space="preserve"> </w:t>
      </w:r>
      <w:r w:rsidR="003F5C91" w:rsidRPr="001F6858">
        <w:rPr>
          <w:rFonts w:asciiTheme="minorHAnsi" w:hAnsiTheme="minorHAnsi" w:cstheme="minorHAnsi"/>
          <w:spacing w:val="-1"/>
          <w:sz w:val="22"/>
          <w:szCs w:val="22"/>
        </w:rPr>
        <w:t>issues</w:t>
      </w:r>
      <w:r w:rsidR="003F5C91" w:rsidRPr="001F6858">
        <w:rPr>
          <w:rFonts w:asciiTheme="minorHAnsi" w:hAnsiTheme="minorHAnsi" w:cstheme="minorHAnsi"/>
          <w:spacing w:val="7"/>
          <w:sz w:val="22"/>
          <w:szCs w:val="22"/>
        </w:rPr>
        <w:t xml:space="preserve"> </w:t>
      </w:r>
      <w:r w:rsidR="003F5C91" w:rsidRPr="001F6858">
        <w:rPr>
          <w:rFonts w:asciiTheme="minorHAnsi" w:hAnsiTheme="minorHAnsi" w:cstheme="minorHAnsi"/>
          <w:spacing w:val="-1"/>
          <w:sz w:val="22"/>
          <w:szCs w:val="22"/>
        </w:rPr>
        <w:t>or</w:t>
      </w:r>
      <w:r w:rsidR="003F5C91" w:rsidRPr="001F6858">
        <w:rPr>
          <w:rFonts w:asciiTheme="minorHAnsi" w:hAnsiTheme="minorHAnsi" w:cstheme="minorHAnsi"/>
          <w:spacing w:val="7"/>
          <w:sz w:val="22"/>
          <w:szCs w:val="22"/>
        </w:rPr>
        <w:t xml:space="preserve"> </w:t>
      </w:r>
      <w:r w:rsidR="003F5C91" w:rsidRPr="001F6858">
        <w:rPr>
          <w:rFonts w:asciiTheme="minorHAnsi" w:hAnsiTheme="minorHAnsi" w:cstheme="minorHAnsi"/>
          <w:spacing w:val="-1"/>
          <w:sz w:val="22"/>
          <w:szCs w:val="22"/>
        </w:rPr>
        <w:t>engage</w:t>
      </w:r>
      <w:r w:rsidR="003F5C91" w:rsidRPr="001F6858">
        <w:rPr>
          <w:rFonts w:asciiTheme="minorHAnsi" w:hAnsiTheme="minorHAnsi" w:cstheme="minorHAnsi"/>
          <w:spacing w:val="8"/>
          <w:sz w:val="22"/>
          <w:szCs w:val="22"/>
        </w:rPr>
        <w:t xml:space="preserve"> </w:t>
      </w:r>
      <w:r w:rsidR="003F5C91" w:rsidRPr="001F6858">
        <w:rPr>
          <w:rFonts w:asciiTheme="minorHAnsi" w:hAnsiTheme="minorHAnsi" w:cstheme="minorHAnsi"/>
          <w:sz w:val="22"/>
          <w:szCs w:val="22"/>
        </w:rPr>
        <w:t>in</w:t>
      </w:r>
      <w:r w:rsidR="003F5C91" w:rsidRPr="001F6858">
        <w:rPr>
          <w:rFonts w:asciiTheme="minorHAnsi" w:hAnsiTheme="minorHAnsi" w:cstheme="minorHAnsi"/>
          <w:spacing w:val="9"/>
          <w:sz w:val="22"/>
          <w:szCs w:val="22"/>
        </w:rPr>
        <w:t xml:space="preserve"> </w:t>
      </w:r>
      <w:r w:rsidR="003F5C91" w:rsidRPr="001F6858">
        <w:rPr>
          <w:rFonts w:asciiTheme="minorHAnsi" w:hAnsiTheme="minorHAnsi" w:cstheme="minorHAnsi"/>
          <w:spacing w:val="-1"/>
          <w:sz w:val="22"/>
          <w:szCs w:val="22"/>
        </w:rPr>
        <w:t>an</w:t>
      </w:r>
      <w:r w:rsidR="003F5C91" w:rsidRPr="001F6858">
        <w:rPr>
          <w:rFonts w:asciiTheme="minorHAnsi" w:hAnsiTheme="minorHAnsi" w:cstheme="minorHAnsi"/>
          <w:spacing w:val="9"/>
          <w:sz w:val="22"/>
          <w:szCs w:val="22"/>
        </w:rPr>
        <w:t xml:space="preserve"> </w:t>
      </w:r>
      <w:r w:rsidR="003F5C91" w:rsidRPr="001F6858">
        <w:rPr>
          <w:rFonts w:asciiTheme="minorHAnsi" w:hAnsiTheme="minorHAnsi" w:cstheme="minorHAnsi"/>
          <w:spacing w:val="-2"/>
          <w:sz w:val="22"/>
          <w:szCs w:val="22"/>
        </w:rPr>
        <w:t>exchange</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z w:val="22"/>
          <w:szCs w:val="22"/>
        </w:rPr>
        <w:t>of</w:t>
      </w:r>
      <w:r w:rsidR="003F5C91" w:rsidRPr="001F6858">
        <w:rPr>
          <w:rFonts w:asciiTheme="minorHAnsi" w:hAnsiTheme="minorHAnsi" w:cstheme="minorHAnsi"/>
          <w:spacing w:val="7"/>
          <w:sz w:val="22"/>
          <w:szCs w:val="22"/>
        </w:rPr>
        <w:t xml:space="preserve"> </w:t>
      </w:r>
      <w:r w:rsidR="003F5C91" w:rsidRPr="001F6858">
        <w:rPr>
          <w:rFonts w:asciiTheme="minorHAnsi" w:hAnsiTheme="minorHAnsi" w:cstheme="minorHAnsi"/>
          <w:spacing w:val="-1"/>
          <w:sz w:val="22"/>
          <w:szCs w:val="22"/>
        </w:rPr>
        <w:t>information</w:t>
      </w:r>
      <w:r w:rsidR="003F5C91" w:rsidRPr="001F6858">
        <w:rPr>
          <w:rFonts w:asciiTheme="minorHAnsi" w:hAnsiTheme="minorHAnsi" w:cstheme="minorHAnsi"/>
          <w:spacing w:val="9"/>
          <w:sz w:val="22"/>
          <w:szCs w:val="22"/>
        </w:rPr>
        <w:t xml:space="preserve"> </w:t>
      </w:r>
      <w:r w:rsidR="003F5C91" w:rsidRPr="001F6858">
        <w:rPr>
          <w:rFonts w:asciiTheme="minorHAnsi" w:hAnsiTheme="minorHAnsi" w:cstheme="minorHAnsi"/>
          <w:spacing w:val="-1"/>
          <w:sz w:val="22"/>
          <w:szCs w:val="22"/>
        </w:rPr>
        <w:t>with</w:t>
      </w:r>
      <w:r w:rsidR="003F5C91" w:rsidRPr="001F6858">
        <w:rPr>
          <w:rFonts w:asciiTheme="minorHAnsi" w:hAnsiTheme="minorHAnsi" w:cstheme="minorHAnsi"/>
          <w:spacing w:val="9"/>
          <w:sz w:val="22"/>
          <w:szCs w:val="22"/>
        </w:rPr>
        <w:t xml:space="preserve"> </w:t>
      </w:r>
      <w:r w:rsidR="003F5C91" w:rsidRPr="001F6858">
        <w:rPr>
          <w:rFonts w:asciiTheme="minorHAnsi" w:hAnsiTheme="minorHAnsi" w:cstheme="minorHAnsi"/>
          <w:spacing w:val="-2"/>
          <w:sz w:val="22"/>
          <w:szCs w:val="22"/>
        </w:rPr>
        <w:t>Seller’s</w:t>
      </w:r>
      <w:r w:rsidR="003F5C91" w:rsidRPr="001F6858">
        <w:rPr>
          <w:rFonts w:asciiTheme="minorHAnsi" w:hAnsiTheme="minorHAnsi" w:cstheme="minorHAnsi"/>
          <w:spacing w:val="7"/>
          <w:sz w:val="22"/>
          <w:szCs w:val="22"/>
        </w:rPr>
        <w:t xml:space="preserve"> </w:t>
      </w:r>
      <w:r w:rsidR="003F5C91" w:rsidRPr="001F6858">
        <w:rPr>
          <w:rFonts w:asciiTheme="minorHAnsi" w:hAnsiTheme="minorHAnsi" w:cstheme="minorHAnsi"/>
          <w:spacing w:val="-1"/>
          <w:sz w:val="22"/>
          <w:szCs w:val="22"/>
        </w:rPr>
        <w:t>personnel</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concerning</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the</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Products</w:t>
      </w:r>
      <w:r w:rsidR="003F5C91" w:rsidRPr="001F6858">
        <w:rPr>
          <w:rFonts w:asciiTheme="minorHAnsi" w:hAnsiTheme="minorHAnsi" w:cstheme="minorHAnsi"/>
          <w:spacing w:val="7"/>
          <w:sz w:val="22"/>
          <w:szCs w:val="22"/>
        </w:rPr>
        <w:t xml:space="preserve"> </w:t>
      </w:r>
      <w:r w:rsidR="003F5C91" w:rsidRPr="001F6858">
        <w:rPr>
          <w:rFonts w:asciiTheme="minorHAnsi" w:hAnsiTheme="minorHAnsi" w:cstheme="minorHAnsi"/>
          <w:spacing w:val="-1"/>
          <w:sz w:val="22"/>
          <w:szCs w:val="22"/>
        </w:rPr>
        <w:t>or</w:t>
      </w:r>
      <w:r w:rsidR="003F5C91" w:rsidRPr="001F6858">
        <w:rPr>
          <w:rFonts w:asciiTheme="minorHAnsi" w:hAnsiTheme="minorHAnsi" w:cstheme="minorHAnsi"/>
          <w:spacing w:val="7"/>
          <w:sz w:val="22"/>
          <w:szCs w:val="22"/>
        </w:rPr>
        <w:t xml:space="preserve"> </w:t>
      </w:r>
      <w:r w:rsidR="003F5C91" w:rsidRPr="001F6858">
        <w:rPr>
          <w:rFonts w:asciiTheme="minorHAnsi" w:hAnsiTheme="minorHAnsi" w:cstheme="minorHAnsi"/>
          <w:spacing w:val="-1"/>
          <w:sz w:val="22"/>
          <w:szCs w:val="22"/>
        </w:rPr>
        <w:t>Services</w:t>
      </w:r>
      <w:r w:rsidR="003F5C91" w:rsidRPr="001F6858">
        <w:rPr>
          <w:rFonts w:asciiTheme="minorHAnsi" w:hAnsiTheme="minorHAnsi" w:cstheme="minorHAnsi"/>
          <w:spacing w:val="7"/>
          <w:sz w:val="22"/>
          <w:szCs w:val="22"/>
        </w:rPr>
        <w:t xml:space="preserve"> </w:t>
      </w:r>
      <w:r w:rsidR="003F5C91" w:rsidRPr="001F6858">
        <w:rPr>
          <w:rFonts w:asciiTheme="minorHAnsi" w:hAnsiTheme="minorHAnsi" w:cstheme="minorHAnsi"/>
          <w:spacing w:val="-1"/>
          <w:sz w:val="22"/>
          <w:szCs w:val="22"/>
        </w:rPr>
        <w:t>hereunder.</w:t>
      </w:r>
      <w:r w:rsidR="003F5C91" w:rsidRPr="001F6858">
        <w:rPr>
          <w:rFonts w:asciiTheme="minorHAnsi" w:hAnsiTheme="minorHAnsi" w:cstheme="minorHAnsi"/>
          <w:spacing w:val="8"/>
          <w:sz w:val="22"/>
          <w:szCs w:val="22"/>
        </w:rPr>
        <w:t xml:space="preserve"> </w:t>
      </w:r>
      <w:r w:rsidR="003F5C91" w:rsidRPr="001F6858">
        <w:rPr>
          <w:rFonts w:asciiTheme="minorHAnsi" w:hAnsiTheme="minorHAnsi" w:cstheme="minorHAnsi"/>
          <w:spacing w:val="-1"/>
          <w:sz w:val="22"/>
          <w:szCs w:val="22"/>
        </w:rPr>
        <w:t>No</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such</w:t>
      </w:r>
      <w:r w:rsidR="003F5C91" w:rsidRPr="001F6858">
        <w:rPr>
          <w:rFonts w:asciiTheme="minorHAnsi" w:hAnsiTheme="minorHAnsi" w:cstheme="minorHAnsi"/>
          <w:spacing w:val="105"/>
          <w:sz w:val="22"/>
          <w:szCs w:val="22"/>
        </w:rPr>
        <w:t xml:space="preserve"> </w:t>
      </w:r>
      <w:r w:rsidR="003F5C91" w:rsidRPr="001F6858">
        <w:rPr>
          <w:rFonts w:asciiTheme="minorHAnsi" w:hAnsiTheme="minorHAnsi" w:cstheme="minorHAnsi"/>
          <w:spacing w:val="-1"/>
          <w:sz w:val="22"/>
          <w:szCs w:val="22"/>
        </w:rPr>
        <w:t>action</w:t>
      </w:r>
      <w:r w:rsidR="003F5C91" w:rsidRPr="001F6858">
        <w:rPr>
          <w:rFonts w:asciiTheme="minorHAnsi" w:hAnsiTheme="minorHAnsi" w:cstheme="minorHAnsi"/>
          <w:spacing w:val="9"/>
          <w:sz w:val="22"/>
          <w:szCs w:val="22"/>
        </w:rPr>
        <w:t xml:space="preserve"> </w:t>
      </w:r>
      <w:r w:rsidR="003F5C91" w:rsidRPr="001F6858">
        <w:rPr>
          <w:rFonts w:asciiTheme="minorHAnsi" w:hAnsiTheme="minorHAnsi" w:cstheme="minorHAnsi"/>
          <w:spacing w:val="-1"/>
          <w:sz w:val="22"/>
          <w:szCs w:val="22"/>
        </w:rPr>
        <w:t>shall</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z w:val="22"/>
          <w:szCs w:val="22"/>
        </w:rPr>
        <w:t>be</w:t>
      </w:r>
      <w:r w:rsidR="003F5C91" w:rsidRPr="001F6858">
        <w:rPr>
          <w:rFonts w:asciiTheme="minorHAnsi" w:hAnsiTheme="minorHAnsi" w:cstheme="minorHAnsi"/>
          <w:spacing w:val="3"/>
          <w:sz w:val="22"/>
          <w:szCs w:val="22"/>
        </w:rPr>
        <w:t xml:space="preserve"> </w:t>
      </w:r>
      <w:r w:rsidR="003F5C91" w:rsidRPr="001F6858">
        <w:rPr>
          <w:rFonts w:asciiTheme="minorHAnsi" w:hAnsiTheme="minorHAnsi" w:cstheme="minorHAnsi"/>
          <w:spacing w:val="-1"/>
          <w:sz w:val="22"/>
          <w:szCs w:val="22"/>
        </w:rPr>
        <w:t>deemed</w:t>
      </w:r>
      <w:r w:rsidR="003F5C91" w:rsidRPr="001F6858">
        <w:rPr>
          <w:rFonts w:asciiTheme="minorHAnsi" w:hAnsiTheme="minorHAnsi" w:cstheme="minorHAnsi"/>
          <w:spacing w:val="9"/>
          <w:sz w:val="22"/>
          <w:szCs w:val="22"/>
        </w:rPr>
        <w:t xml:space="preserve"> </w:t>
      </w:r>
      <w:r w:rsidR="003F5C91" w:rsidRPr="001F6858">
        <w:rPr>
          <w:rFonts w:asciiTheme="minorHAnsi" w:hAnsiTheme="minorHAnsi" w:cstheme="minorHAnsi"/>
          <w:sz w:val="22"/>
          <w:szCs w:val="22"/>
        </w:rPr>
        <w:t>to</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z w:val="22"/>
          <w:szCs w:val="22"/>
        </w:rPr>
        <w:t>be</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z w:val="22"/>
          <w:szCs w:val="22"/>
        </w:rPr>
        <w:t>a</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change,</w:t>
      </w:r>
      <w:r w:rsidR="003F5C91" w:rsidRPr="001F6858">
        <w:rPr>
          <w:rFonts w:asciiTheme="minorHAnsi" w:hAnsiTheme="minorHAnsi" w:cstheme="minorHAnsi"/>
          <w:spacing w:val="8"/>
          <w:sz w:val="22"/>
          <w:szCs w:val="22"/>
        </w:rPr>
        <w:t xml:space="preserve"> </w:t>
      </w:r>
      <w:r w:rsidR="003F5C91" w:rsidRPr="001F6858">
        <w:rPr>
          <w:rFonts w:asciiTheme="minorHAnsi" w:hAnsiTheme="minorHAnsi" w:cstheme="minorHAnsi"/>
          <w:spacing w:val="-1"/>
          <w:sz w:val="22"/>
          <w:szCs w:val="22"/>
        </w:rPr>
        <w:t>nor</w:t>
      </w:r>
      <w:r w:rsidR="003F5C91" w:rsidRPr="001F6858">
        <w:rPr>
          <w:rFonts w:asciiTheme="minorHAnsi" w:hAnsiTheme="minorHAnsi" w:cstheme="minorHAnsi"/>
          <w:spacing w:val="7"/>
          <w:sz w:val="22"/>
          <w:szCs w:val="22"/>
        </w:rPr>
        <w:t xml:space="preserve"> </w:t>
      </w:r>
      <w:r w:rsidR="003F5C91" w:rsidRPr="001F6858">
        <w:rPr>
          <w:rFonts w:asciiTheme="minorHAnsi" w:hAnsiTheme="minorHAnsi" w:cstheme="minorHAnsi"/>
          <w:spacing w:val="-1"/>
          <w:sz w:val="22"/>
          <w:szCs w:val="22"/>
        </w:rPr>
        <w:t>shall</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z w:val="22"/>
          <w:szCs w:val="22"/>
        </w:rPr>
        <w:t>it</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z w:val="22"/>
          <w:szCs w:val="22"/>
        </w:rPr>
        <w:t>be</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z w:val="22"/>
          <w:szCs w:val="22"/>
        </w:rPr>
        <w:t>the</w:t>
      </w:r>
      <w:r w:rsidR="003F5C91" w:rsidRPr="001F6858">
        <w:rPr>
          <w:rFonts w:asciiTheme="minorHAnsi" w:hAnsiTheme="minorHAnsi" w:cstheme="minorHAnsi"/>
          <w:spacing w:val="3"/>
          <w:sz w:val="22"/>
          <w:szCs w:val="22"/>
        </w:rPr>
        <w:t xml:space="preserve"> </w:t>
      </w:r>
      <w:r w:rsidR="003F5C91" w:rsidRPr="001F6858">
        <w:rPr>
          <w:rFonts w:asciiTheme="minorHAnsi" w:hAnsiTheme="minorHAnsi" w:cstheme="minorHAnsi"/>
          <w:spacing w:val="-1"/>
          <w:sz w:val="22"/>
          <w:szCs w:val="22"/>
        </w:rPr>
        <w:t>basis</w:t>
      </w:r>
      <w:r w:rsidR="003F5C91" w:rsidRPr="001F6858">
        <w:rPr>
          <w:rFonts w:asciiTheme="minorHAnsi" w:hAnsiTheme="minorHAnsi" w:cstheme="minorHAnsi"/>
          <w:spacing w:val="7"/>
          <w:sz w:val="22"/>
          <w:szCs w:val="22"/>
        </w:rPr>
        <w:t xml:space="preserve"> </w:t>
      </w:r>
      <w:r w:rsidR="003F5C91" w:rsidRPr="001F6858">
        <w:rPr>
          <w:rFonts w:asciiTheme="minorHAnsi" w:hAnsiTheme="minorHAnsi" w:cstheme="minorHAnsi"/>
          <w:spacing w:val="-1"/>
          <w:sz w:val="22"/>
          <w:szCs w:val="22"/>
        </w:rPr>
        <w:t>for</w:t>
      </w:r>
      <w:r w:rsidR="003F5C91" w:rsidRPr="001F6858">
        <w:rPr>
          <w:rFonts w:asciiTheme="minorHAnsi" w:hAnsiTheme="minorHAnsi" w:cstheme="minorHAnsi"/>
          <w:spacing w:val="7"/>
          <w:sz w:val="22"/>
          <w:szCs w:val="22"/>
        </w:rPr>
        <w:t xml:space="preserve"> </w:t>
      </w:r>
      <w:r w:rsidR="003F5C91" w:rsidRPr="001F6858">
        <w:rPr>
          <w:rFonts w:asciiTheme="minorHAnsi" w:hAnsiTheme="minorHAnsi" w:cstheme="minorHAnsi"/>
          <w:spacing w:val="-1"/>
          <w:sz w:val="22"/>
          <w:szCs w:val="22"/>
        </w:rPr>
        <w:t>an</w:t>
      </w:r>
      <w:r w:rsidR="003F5C91" w:rsidRPr="001F6858">
        <w:rPr>
          <w:rFonts w:asciiTheme="minorHAnsi" w:hAnsiTheme="minorHAnsi" w:cstheme="minorHAnsi"/>
          <w:spacing w:val="9"/>
          <w:sz w:val="22"/>
          <w:szCs w:val="22"/>
        </w:rPr>
        <w:t xml:space="preserve"> </w:t>
      </w:r>
      <w:r w:rsidR="003F5C91" w:rsidRPr="001F6858">
        <w:rPr>
          <w:rFonts w:asciiTheme="minorHAnsi" w:hAnsiTheme="minorHAnsi" w:cstheme="minorHAnsi"/>
          <w:spacing w:val="-1"/>
          <w:sz w:val="22"/>
          <w:szCs w:val="22"/>
        </w:rPr>
        <w:t>equitable</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adjustment,</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and</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z w:val="22"/>
          <w:szCs w:val="22"/>
        </w:rPr>
        <w:t>no</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such</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action</w:t>
      </w:r>
      <w:r w:rsidR="003F5C91" w:rsidRPr="001F6858">
        <w:rPr>
          <w:rFonts w:asciiTheme="minorHAnsi" w:hAnsiTheme="minorHAnsi" w:cstheme="minorHAnsi"/>
          <w:spacing w:val="4"/>
          <w:sz w:val="22"/>
          <w:szCs w:val="22"/>
        </w:rPr>
        <w:t xml:space="preserve"> </w:t>
      </w:r>
      <w:r w:rsidR="003F5C91" w:rsidRPr="001F6858">
        <w:rPr>
          <w:rFonts w:asciiTheme="minorHAnsi" w:hAnsiTheme="minorHAnsi" w:cstheme="minorHAnsi"/>
          <w:spacing w:val="-1"/>
          <w:sz w:val="22"/>
          <w:szCs w:val="22"/>
        </w:rPr>
        <w:t>shall</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relieve</w:t>
      </w:r>
      <w:r w:rsidR="003F5C91" w:rsidRPr="001F6858">
        <w:rPr>
          <w:rFonts w:asciiTheme="minorHAnsi" w:hAnsiTheme="minorHAnsi" w:cstheme="minorHAnsi"/>
          <w:spacing w:val="6"/>
          <w:sz w:val="22"/>
          <w:szCs w:val="22"/>
        </w:rPr>
        <w:t xml:space="preserve"> </w:t>
      </w:r>
      <w:r w:rsidR="003F5C91" w:rsidRPr="001F6858">
        <w:rPr>
          <w:rFonts w:asciiTheme="minorHAnsi" w:hAnsiTheme="minorHAnsi" w:cstheme="minorHAnsi"/>
          <w:spacing w:val="-1"/>
          <w:sz w:val="22"/>
          <w:szCs w:val="22"/>
        </w:rPr>
        <w:t>Seller</w:t>
      </w:r>
      <w:r w:rsidR="003F5C91" w:rsidRPr="001F6858">
        <w:rPr>
          <w:rFonts w:asciiTheme="minorHAnsi" w:hAnsiTheme="minorHAnsi" w:cstheme="minorHAnsi"/>
          <w:spacing w:val="7"/>
          <w:sz w:val="22"/>
          <w:szCs w:val="22"/>
        </w:rPr>
        <w:t xml:space="preserve"> </w:t>
      </w:r>
      <w:r w:rsidR="003F5C91" w:rsidRPr="001F6858">
        <w:rPr>
          <w:rFonts w:asciiTheme="minorHAnsi" w:hAnsiTheme="minorHAnsi" w:cstheme="minorHAnsi"/>
          <w:sz w:val="22"/>
          <w:szCs w:val="22"/>
        </w:rPr>
        <w:t>of</w:t>
      </w:r>
      <w:r w:rsidR="003F5C91" w:rsidRPr="001F6858">
        <w:rPr>
          <w:rFonts w:asciiTheme="minorHAnsi" w:hAnsiTheme="minorHAnsi" w:cstheme="minorHAnsi"/>
          <w:spacing w:val="7"/>
          <w:sz w:val="22"/>
          <w:szCs w:val="22"/>
        </w:rPr>
        <w:t xml:space="preserve"> </w:t>
      </w:r>
      <w:r w:rsidR="003F5C91" w:rsidRPr="001F6858">
        <w:rPr>
          <w:rFonts w:asciiTheme="minorHAnsi" w:hAnsiTheme="minorHAnsi" w:cstheme="minorHAnsi"/>
          <w:sz w:val="22"/>
          <w:szCs w:val="22"/>
        </w:rPr>
        <w:t>its</w:t>
      </w:r>
      <w:r w:rsidR="003F5C91" w:rsidRPr="001F6858">
        <w:rPr>
          <w:rFonts w:asciiTheme="minorHAnsi" w:hAnsiTheme="minorHAnsi" w:cstheme="minorHAnsi"/>
          <w:spacing w:val="61"/>
          <w:sz w:val="22"/>
          <w:szCs w:val="22"/>
        </w:rPr>
        <w:t xml:space="preserve"> </w:t>
      </w:r>
      <w:r w:rsidR="003F5C91" w:rsidRPr="001F6858">
        <w:rPr>
          <w:rFonts w:asciiTheme="minorHAnsi" w:hAnsiTheme="minorHAnsi" w:cstheme="minorHAnsi"/>
          <w:spacing w:val="-1"/>
          <w:sz w:val="22"/>
          <w:szCs w:val="22"/>
        </w:rPr>
        <w:t>obligations</w:t>
      </w:r>
      <w:r w:rsidR="003F5C91" w:rsidRPr="001F6858">
        <w:rPr>
          <w:rFonts w:asciiTheme="minorHAnsi" w:hAnsiTheme="minorHAnsi" w:cstheme="minorHAnsi"/>
          <w:spacing w:val="-2"/>
          <w:sz w:val="22"/>
          <w:szCs w:val="22"/>
        </w:rPr>
        <w:t xml:space="preserve"> </w:t>
      </w:r>
      <w:r w:rsidR="003F5C91" w:rsidRPr="001F6858">
        <w:rPr>
          <w:rFonts w:asciiTheme="minorHAnsi" w:hAnsiTheme="minorHAnsi" w:cstheme="minorHAnsi"/>
          <w:spacing w:val="-1"/>
          <w:sz w:val="22"/>
          <w:szCs w:val="22"/>
        </w:rPr>
        <w:t>under</w:t>
      </w:r>
      <w:r w:rsidR="003F5C91" w:rsidRPr="001F6858">
        <w:rPr>
          <w:rFonts w:asciiTheme="minorHAnsi" w:hAnsiTheme="minorHAnsi" w:cstheme="minorHAnsi"/>
          <w:sz w:val="22"/>
          <w:szCs w:val="22"/>
        </w:rPr>
        <w:t xml:space="preserve"> </w:t>
      </w:r>
      <w:r w:rsidR="003F5C91" w:rsidRPr="001F6858">
        <w:rPr>
          <w:rFonts w:asciiTheme="minorHAnsi" w:hAnsiTheme="minorHAnsi" w:cstheme="minorHAnsi"/>
          <w:spacing w:val="-1"/>
          <w:sz w:val="22"/>
          <w:szCs w:val="22"/>
        </w:rPr>
        <w:t>this</w:t>
      </w:r>
      <w:r w:rsidR="003F5C91" w:rsidRPr="001F6858">
        <w:rPr>
          <w:rFonts w:asciiTheme="minorHAnsi" w:hAnsiTheme="minorHAnsi" w:cstheme="minorHAnsi"/>
          <w:spacing w:val="-2"/>
          <w:sz w:val="22"/>
          <w:szCs w:val="22"/>
        </w:rPr>
        <w:t xml:space="preserve"> </w:t>
      </w:r>
      <w:r w:rsidR="003F5C91" w:rsidRPr="001F6858">
        <w:rPr>
          <w:rFonts w:asciiTheme="minorHAnsi" w:hAnsiTheme="minorHAnsi" w:cstheme="minorHAnsi"/>
          <w:spacing w:val="-1"/>
          <w:sz w:val="22"/>
          <w:szCs w:val="22"/>
        </w:rPr>
        <w:t>Agreement.</w:t>
      </w:r>
    </w:p>
    <w:p w14:paraId="0C604FC7" w14:textId="77777777" w:rsidR="00102995" w:rsidRPr="001F6858" w:rsidRDefault="00870E9A" w:rsidP="00695370">
      <w:pPr>
        <w:pStyle w:val="ListParagraph"/>
        <w:numPr>
          <w:ilvl w:val="0"/>
          <w:numId w:val="29"/>
        </w:numPr>
        <w:spacing w:after="120"/>
        <w:ind w:hanging="720"/>
        <w:jc w:val="both"/>
        <w:outlineLvl w:val="0"/>
        <w:rPr>
          <w:rStyle w:val="DeltaViewDeletion"/>
          <w:rFonts w:asciiTheme="minorHAnsi" w:hAnsiTheme="minorHAnsi" w:cstheme="minorHAnsi"/>
          <w:b/>
          <w:strike w:val="0"/>
          <w:color w:val="auto"/>
          <w:sz w:val="22"/>
          <w:szCs w:val="22"/>
          <w:u w:val="single"/>
        </w:rPr>
      </w:pPr>
      <w:r w:rsidRPr="001F6858">
        <w:rPr>
          <w:rStyle w:val="DeltaViewDeletion"/>
          <w:rFonts w:asciiTheme="minorHAnsi" w:hAnsiTheme="minorHAnsi" w:cstheme="minorHAnsi"/>
          <w:b/>
          <w:strike w:val="0"/>
          <w:color w:val="auto"/>
          <w:sz w:val="22"/>
          <w:szCs w:val="22"/>
          <w:u w:val="single"/>
        </w:rPr>
        <w:t>INVOICE</w:t>
      </w:r>
      <w:r w:rsidR="0069038E" w:rsidRPr="001F6858">
        <w:rPr>
          <w:rStyle w:val="DeltaViewDeletion"/>
          <w:rFonts w:asciiTheme="minorHAnsi" w:hAnsiTheme="minorHAnsi" w:cstheme="minorHAnsi"/>
          <w:b/>
          <w:strike w:val="0"/>
          <w:color w:val="auto"/>
          <w:sz w:val="22"/>
          <w:szCs w:val="22"/>
          <w:u w:val="single"/>
        </w:rPr>
        <w:t>.</w:t>
      </w:r>
      <w:r w:rsidR="005B0A34" w:rsidRPr="001F6858">
        <w:rPr>
          <w:rStyle w:val="DeltaViewDeletion"/>
          <w:rFonts w:asciiTheme="minorHAnsi" w:hAnsiTheme="minorHAnsi" w:cstheme="minorHAnsi"/>
          <w:b/>
          <w:strike w:val="0"/>
          <w:color w:val="auto"/>
          <w:sz w:val="22"/>
          <w:szCs w:val="22"/>
          <w:u w:val="single"/>
        </w:rPr>
        <w:t xml:space="preserve"> </w:t>
      </w:r>
    </w:p>
    <w:p w14:paraId="65E1395E" w14:textId="77777777" w:rsidR="00C14970" w:rsidRPr="001F6858" w:rsidRDefault="00115886" w:rsidP="00C11107">
      <w:pPr>
        <w:pStyle w:val="BodyTextIndent"/>
        <w:spacing w:after="120"/>
        <w:jc w:val="both"/>
        <w:rPr>
          <w:rFonts w:asciiTheme="minorHAnsi" w:hAnsiTheme="minorHAnsi" w:cstheme="minorHAnsi"/>
          <w:sz w:val="22"/>
          <w:szCs w:val="22"/>
        </w:rPr>
      </w:pPr>
      <w:r w:rsidRPr="001F6858">
        <w:rPr>
          <w:rFonts w:asciiTheme="minorHAnsi" w:hAnsiTheme="minorHAnsi" w:cstheme="minorHAnsi"/>
          <w:sz w:val="22"/>
          <w:szCs w:val="22"/>
        </w:rPr>
        <w:lastRenderedPageBreak/>
        <w:t>Unless otherwise authorized by Northrop Grumman</w:t>
      </w:r>
      <w:r w:rsidR="00DF6CF9" w:rsidRPr="001F6858">
        <w:rPr>
          <w:rFonts w:asciiTheme="minorHAnsi" w:hAnsiTheme="minorHAnsi" w:cstheme="minorHAnsi"/>
          <w:sz w:val="22"/>
          <w:szCs w:val="22"/>
        </w:rPr>
        <w:t xml:space="preserve"> or </w:t>
      </w:r>
      <w:r w:rsidR="009A11D5" w:rsidRPr="001F6858">
        <w:rPr>
          <w:rFonts w:asciiTheme="minorHAnsi" w:hAnsiTheme="minorHAnsi" w:cstheme="minorHAnsi"/>
          <w:sz w:val="22"/>
          <w:szCs w:val="22"/>
        </w:rPr>
        <w:t xml:space="preserve">otherwise </w:t>
      </w:r>
      <w:r w:rsidR="00DF6CF9" w:rsidRPr="001F6858">
        <w:rPr>
          <w:rFonts w:asciiTheme="minorHAnsi" w:hAnsiTheme="minorHAnsi" w:cstheme="minorHAnsi"/>
          <w:sz w:val="22"/>
          <w:szCs w:val="22"/>
        </w:rPr>
        <w:t xml:space="preserve">agreed </w:t>
      </w:r>
      <w:r w:rsidR="004E45DB" w:rsidRPr="001F6858">
        <w:rPr>
          <w:rFonts w:asciiTheme="minorHAnsi" w:hAnsiTheme="minorHAnsi" w:cstheme="minorHAnsi"/>
          <w:sz w:val="22"/>
          <w:szCs w:val="22"/>
        </w:rPr>
        <w:t xml:space="preserve">to </w:t>
      </w:r>
      <w:r w:rsidR="00DF6CF9" w:rsidRPr="001F6858">
        <w:rPr>
          <w:rFonts w:asciiTheme="minorHAnsi" w:hAnsiTheme="minorHAnsi" w:cstheme="minorHAnsi"/>
          <w:sz w:val="22"/>
          <w:szCs w:val="22"/>
        </w:rPr>
        <w:t xml:space="preserve">by the parties’ Affiliates in </w:t>
      </w:r>
      <w:r w:rsidR="009A11D5" w:rsidRPr="001F6858">
        <w:rPr>
          <w:rFonts w:asciiTheme="minorHAnsi" w:hAnsiTheme="minorHAnsi" w:cstheme="minorHAnsi"/>
          <w:sz w:val="22"/>
          <w:szCs w:val="22"/>
        </w:rPr>
        <w:t>a Country Participation Agreement</w:t>
      </w:r>
      <w:r w:rsidRPr="001F6858">
        <w:rPr>
          <w:rFonts w:asciiTheme="minorHAnsi" w:hAnsiTheme="minorHAnsi" w:cstheme="minorHAnsi"/>
          <w:sz w:val="22"/>
          <w:szCs w:val="22"/>
        </w:rPr>
        <w:t xml:space="preserve">, Seller shall issue an invoice to Northrop Grumman once a month in accordance with the terms and conditions of </w:t>
      </w:r>
      <w:r w:rsidR="0087092C" w:rsidRPr="001F6858">
        <w:rPr>
          <w:rFonts w:asciiTheme="minorHAnsi" w:hAnsiTheme="minorHAnsi" w:cstheme="minorHAnsi"/>
          <w:sz w:val="22"/>
          <w:szCs w:val="22"/>
        </w:rPr>
        <w:t>the applicable</w:t>
      </w:r>
      <w:r w:rsidRPr="001F6858">
        <w:rPr>
          <w:rFonts w:asciiTheme="minorHAnsi" w:hAnsiTheme="minorHAnsi" w:cstheme="minorHAnsi"/>
          <w:sz w:val="22"/>
          <w:szCs w:val="22"/>
        </w:rPr>
        <w:t xml:space="preserve"> Order.</w:t>
      </w:r>
      <w:r w:rsidR="009A11D5" w:rsidRPr="001F6858">
        <w:rPr>
          <w:rFonts w:asciiTheme="minorHAnsi" w:hAnsiTheme="minorHAnsi" w:cstheme="minorHAnsi"/>
          <w:sz w:val="22"/>
          <w:szCs w:val="22"/>
        </w:rPr>
        <w:t xml:space="preserve"> </w:t>
      </w:r>
      <w:r w:rsidRPr="001F6858">
        <w:rPr>
          <w:rFonts w:asciiTheme="minorHAnsi" w:hAnsiTheme="minorHAnsi" w:cstheme="minorHAnsi"/>
          <w:sz w:val="22"/>
          <w:szCs w:val="22"/>
        </w:rPr>
        <w:t xml:space="preserve"> The invoice shall include, at a minimum, a description of the Service(s) provided, Seller’s phone number and address, invoice number, date prepared and the unit price and extended price for each Service in the Order</w:t>
      </w:r>
      <w:r w:rsidR="009A11D5" w:rsidRPr="001F6858">
        <w:rPr>
          <w:rFonts w:asciiTheme="minorHAnsi" w:hAnsiTheme="minorHAnsi" w:cstheme="minorHAnsi"/>
          <w:sz w:val="22"/>
          <w:szCs w:val="22"/>
        </w:rPr>
        <w:t>, if applicable</w:t>
      </w:r>
      <w:r w:rsidRPr="001F6858">
        <w:rPr>
          <w:rFonts w:asciiTheme="minorHAnsi" w:hAnsiTheme="minorHAnsi" w:cstheme="minorHAnsi"/>
          <w:sz w:val="22"/>
          <w:szCs w:val="22"/>
        </w:rPr>
        <w:t>.</w:t>
      </w:r>
      <w:r w:rsidR="009A11D5" w:rsidRPr="001F6858">
        <w:rPr>
          <w:rFonts w:asciiTheme="minorHAnsi" w:hAnsiTheme="minorHAnsi" w:cstheme="minorHAnsi"/>
          <w:sz w:val="22"/>
          <w:szCs w:val="22"/>
        </w:rPr>
        <w:t xml:space="preserve"> </w:t>
      </w:r>
      <w:r w:rsidRPr="001F6858">
        <w:rPr>
          <w:rFonts w:asciiTheme="minorHAnsi" w:hAnsiTheme="minorHAnsi" w:cstheme="minorHAnsi"/>
          <w:sz w:val="22"/>
          <w:szCs w:val="22"/>
        </w:rPr>
        <w:t xml:space="preserve"> In addition to the invoice and </w:t>
      </w:r>
      <w:r w:rsidR="009A11D5" w:rsidRPr="001F6858">
        <w:rPr>
          <w:rFonts w:asciiTheme="minorHAnsi" w:hAnsiTheme="minorHAnsi" w:cstheme="minorHAnsi"/>
          <w:sz w:val="22"/>
          <w:szCs w:val="22"/>
        </w:rPr>
        <w:t xml:space="preserve">any information </w:t>
      </w:r>
      <w:r w:rsidRPr="001F6858">
        <w:rPr>
          <w:rFonts w:asciiTheme="minorHAnsi" w:hAnsiTheme="minorHAnsi" w:cstheme="minorHAnsi"/>
          <w:sz w:val="22"/>
          <w:szCs w:val="22"/>
        </w:rPr>
        <w:t xml:space="preserve">accompanying the invoice, </w:t>
      </w:r>
      <w:r w:rsidR="0087092C" w:rsidRPr="001F6858">
        <w:rPr>
          <w:rFonts w:asciiTheme="minorHAnsi" w:hAnsiTheme="minorHAnsi" w:cstheme="minorHAnsi"/>
          <w:sz w:val="22"/>
          <w:szCs w:val="22"/>
        </w:rPr>
        <w:t xml:space="preserve">to the extent available in the country where the Services are provided, </w:t>
      </w:r>
      <w:r w:rsidRPr="001F6858">
        <w:rPr>
          <w:rFonts w:asciiTheme="minorHAnsi" w:hAnsiTheme="minorHAnsi" w:cstheme="minorHAnsi"/>
          <w:sz w:val="22"/>
          <w:szCs w:val="22"/>
        </w:rPr>
        <w:t>Northrop Grumman shall receive an electronic feed.</w:t>
      </w:r>
      <w:r w:rsidR="009A11D5" w:rsidRPr="001F6858">
        <w:rPr>
          <w:rFonts w:asciiTheme="minorHAnsi" w:hAnsiTheme="minorHAnsi" w:cstheme="minorHAnsi"/>
          <w:sz w:val="22"/>
          <w:szCs w:val="22"/>
        </w:rPr>
        <w:t xml:space="preserve"> </w:t>
      </w:r>
      <w:r w:rsidRPr="001F6858">
        <w:rPr>
          <w:rFonts w:asciiTheme="minorHAnsi" w:hAnsiTheme="minorHAnsi" w:cstheme="minorHAnsi"/>
          <w:sz w:val="22"/>
          <w:szCs w:val="22"/>
        </w:rPr>
        <w:t xml:space="preserve"> The electronic feed shall include, at a minimum, a list of each </w:t>
      </w:r>
      <w:r w:rsidR="009A11D5" w:rsidRPr="001F6858">
        <w:rPr>
          <w:rFonts w:asciiTheme="minorHAnsi" w:hAnsiTheme="minorHAnsi" w:cstheme="minorHAnsi"/>
          <w:sz w:val="22"/>
          <w:szCs w:val="22"/>
        </w:rPr>
        <w:t>D</w:t>
      </w:r>
      <w:r w:rsidRPr="001F6858">
        <w:rPr>
          <w:rFonts w:asciiTheme="minorHAnsi" w:hAnsiTheme="minorHAnsi" w:cstheme="minorHAnsi"/>
          <w:sz w:val="22"/>
          <w:szCs w:val="22"/>
        </w:rPr>
        <w:t xml:space="preserve">evice in the Northrop Grumman fleet, the serial number and name of the </w:t>
      </w:r>
      <w:r w:rsidR="009A11D5" w:rsidRPr="001F6858">
        <w:rPr>
          <w:rFonts w:asciiTheme="minorHAnsi" w:hAnsiTheme="minorHAnsi" w:cstheme="minorHAnsi"/>
          <w:sz w:val="22"/>
          <w:szCs w:val="22"/>
        </w:rPr>
        <w:t>D</w:t>
      </w:r>
      <w:r w:rsidRPr="001F6858">
        <w:rPr>
          <w:rFonts w:asciiTheme="minorHAnsi" w:hAnsiTheme="minorHAnsi" w:cstheme="minorHAnsi"/>
          <w:sz w:val="22"/>
          <w:szCs w:val="22"/>
        </w:rPr>
        <w:t xml:space="preserve">evice, location of </w:t>
      </w:r>
      <w:r w:rsidR="009A11D5" w:rsidRPr="001F6858">
        <w:rPr>
          <w:rFonts w:asciiTheme="minorHAnsi" w:hAnsiTheme="minorHAnsi" w:cstheme="minorHAnsi"/>
          <w:sz w:val="22"/>
          <w:szCs w:val="22"/>
        </w:rPr>
        <w:t>D</w:t>
      </w:r>
      <w:r w:rsidRPr="001F6858">
        <w:rPr>
          <w:rFonts w:asciiTheme="minorHAnsi" w:hAnsiTheme="minorHAnsi" w:cstheme="minorHAnsi"/>
          <w:sz w:val="22"/>
          <w:szCs w:val="22"/>
        </w:rPr>
        <w:t xml:space="preserve">evice, black and white volume printed on the </w:t>
      </w:r>
      <w:r w:rsidR="009A11D5" w:rsidRPr="001F6858">
        <w:rPr>
          <w:rFonts w:asciiTheme="minorHAnsi" w:hAnsiTheme="minorHAnsi" w:cstheme="minorHAnsi"/>
          <w:sz w:val="22"/>
          <w:szCs w:val="22"/>
        </w:rPr>
        <w:t>D</w:t>
      </w:r>
      <w:r w:rsidRPr="001F6858">
        <w:rPr>
          <w:rFonts w:asciiTheme="minorHAnsi" w:hAnsiTheme="minorHAnsi" w:cstheme="minorHAnsi"/>
          <w:sz w:val="22"/>
          <w:szCs w:val="22"/>
        </w:rPr>
        <w:t xml:space="preserve">evice, color volume printed on the </w:t>
      </w:r>
      <w:r w:rsidR="009A11D5" w:rsidRPr="001F6858">
        <w:rPr>
          <w:rFonts w:asciiTheme="minorHAnsi" w:hAnsiTheme="minorHAnsi" w:cstheme="minorHAnsi"/>
          <w:sz w:val="22"/>
          <w:szCs w:val="22"/>
        </w:rPr>
        <w:t>D</w:t>
      </w:r>
      <w:r w:rsidRPr="001F6858">
        <w:rPr>
          <w:rFonts w:asciiTheme="minorHAnsi" w:hAnsiTheme="minorHAnsi" w:cstheme="minorHAnsi"/>
          <w:sz w:val="22"/>
          <w:szCs w:val="22"/>
        </w:rPr>
        <w:t>evice, cost of black and white prints, cost of color prints</w:t>
      </w:r>
      <w:r w:rsidR="00AF5755" w:rsidRPr="001F6858">
        <w:rPr>
          <w:rFonts w:asciiTheme="minorHAnsi" w:hAnsiTheme="minorHAnsi" w:cstheme="minorHAnsi"/>
          <w:sz w:val="22"/>
          <w:szCs w:val="22"/>
        </w:rPr>
        <w:t>, monthly fee for the Device</w:t>
      </w:r>
      <w:r w:rsidRPr="001F6858">
        <w:rPr>
          <w:rFonts w:asciiTheme="minorHAnsi" w:hAnsiTheme="minorHAnsi" w:cstheme="minorHAnsi"/>
          <w:sz w:val="22"/>
          <w:szCs w:val="22"/>
        </w:rPr>
        <w:t xml:space="preserve"> and a total cost for that </w:t>
      </w:r>
      <w:r w:rsidR="009A11D5" w:rsidRPr="001F6858">
        <w:rPr>
          <w:rFonts w:asciiTheme="minorHAnsi" w:hAnsiTheme="minorHAnsi" w:cstheme="minorHAnsi"/>
          <w:sz w:val="22"/>
          <w:szCs w:val="22"/>
        </w:rPr>
        <w:t>D</w:t>
      </w:r>
      <w:r w:rsidRPr="001F6858">
        <w:rPr>
          <w:rFonts w:asciiTheme="minorHAnsi" w:hAnsiTheme="minorHAnsi" w:cstheme="minorHAnsi"/>
          <w:sz w:val="22"/>
          <w:szCs w:val="22"/>
        </w:rPr>
        <w:t>evice.</w:t>
      </w:r>
      <w:r w:rsidR="00AF5755" w:rsidRPr="001F6858">
        <w:rPr>
          <w:rFonts w:asciiTheme="minorHAnsi" w:hAnsiTheme="minorHAnsi" w:cstheme="minorHAnsi"/>
          <w:sz w:val="22"/>
          <w:szCs w:val="22"/>
        </w:rPr>
        <w:t xml:space="preserve"> </w:t>
      </w:r>
      <w:r w:rsidRPr="001F6858">
        <w:rPr>
          <w:rFonts w:asciiTheme="minorHAnsi" w:hAnsiTheme="minorHAnsi" w:cstheme="minorHAnsi"/>
          <w:sz w:val="22"/>
          <w:szCs w:val="22"/>
        </w:rPr>
        <w:t xml:space="preserve"> If Seller’s “remit to” address is different than the Seller’s address indicated on the Order, Seller shall clearly identify the “remit to” address on the invoice.</w:t>
      </w:r>
      <w:r w:rsidR="00AF5755" w:rsidRPr="001F6858">
        <w:rPr>
          <w:rFonts w:asciiTheme="minorHAnsi" w:hAnsiTheme="minorHAnsi" w:cstheme="minorHAnsi"/>
          <w:sz w:val="22"/>
          <w:szCs w:val="22"/>
        </w:rPr>
        <w:t xml:space="preserve"> </w:t>
      </w:r>
      <w:r w:rsidRPr="001F6858">
        <w:rPr>
          <w:rFonts w:asciiTheme="minorHAnsi" w:hAnsiTheme="minorHAnsi" w:cstheme="minorHAnsi"/>
          <w:sz w:val="22"/>
          <w:szCs w:val="22"/>
        </w:rPr>
        <w:t xml:space="preserve"> Unless otherwise directed in writing by Northrop Grumman, Seller shall not issue an invoice prior to completion of </w:t>
      </w:r>
      <w:r w:rsidR="00AF5755" w:rsidRPr="001F6858">
        <w:rPr>
          <w:rFonts w:asciiTheme="minorHAnsi" w:hAnsiTheme="minorHAnsi" w:cstheme="minorHAnsi"/>
          <w:sz w:val="22"/>
          <w:szCs w:val="22"/>
        </w:rPr>
        <w:t xml:space="preserve">the applicable </w:t>
      </w:r>
      <w:r w:rsidRPr="001F6858">
        <w:rPr>
          <w:rFonts w:asciiTheme="minorHAnsi" w:hAnsiTheme="minorHAnsi" w:cstheme="minorHAnsi"/>
          <w:sz w:val="22"/>
          <w:szCs w:val="22"/>
        </w:rPr>
        <w:t xml:space="preserve">Service(s) </w:t>
      </w:r>
      <w:r w:rsidR="00AF5755" w:rsidRPr="001F6858">
        <w:rPr>
          <w:rFonts w:asciiTheme="minorHAnsi" w:hAnsiTheme="minorHAnsi" w:cstheme="minorHAnsi"/>
          <w:sz w:val="22"/>
          <w:szCs w:val="22"/>
        </w:rPr>
        <w:t xml:space="preserve">during the month </w:t>
      </w:r>
      <w:r w:rsidRPr="001F6858">
        <w:rPr>
          <w:rFonts w:asciiTheme="minorHAnsi" w:hAnsiTheme="minorHAnsi" w:cstheme="minorHAnsi"/>
          <w:sz w:val="22"/>
          <w:szCs w:val="22"/>
        </w:rPr>
        <w:t>under the Order. Unless otherwise agreed to in writing, invoicing for the Services delivered under this Agreement shall be on a local to local basis (i.e.</w:t>
      </w:r>
      <w:r w:rsidR="00AF5755" w:rsidRPr="001F6858">
        <w:rPr>
          <w:rFonts w:asciiTheme="minorHAnsi" w:hAnsiTheme="minorHAnsi" w:cstheme="minorHAnsi"/>
          <w:sz w:val="22"/>
          <w:szCs w:val="22"/>
        </w:rPr>
        <w:t>,</w:t>
      </w:r>
      <w:r w:rsidRPr="001F6858">
        <w:rPr>
          <w:rFonts w:asciiTheme="minorHAnsi" w:hAnsiTheme="minorHAnsi" w:cstheme="minorHAnsi"/>
          <w:sz w:val="22"/>
          <w:szCs w:val="22"/>
        </w:rPr>
        <w:t xml:space="preserve"> Seller in the U.S. will invoice </w:t>
      </w:r>
      <w:r w:rsidR="00F565B3" w:rsidRPr="001F6858">
        <w:rPr>
          <w:rFonts w:asciiTheme="minorHAnsi" w:hAnsiTheme="minorHAnsi" w:cstheme="minorHAnsi"/>
          <w:sz w:val="22"/>
          <w:szCs w:val="22"/>
        </w:rPr>
        <w:t>Northrop</w:t>
      </w:r>
      <w:r w:rsidRPr="001F6858">
        <w:rPr>
          <w:rFonts w:asciiTheme="minorHAnsi" w:hAnsiTheme="minorHAnsi" w:cstheme="minorHAnsi"/>
          <w:sz w:val="22"/>
          <w:szCs w:val="22"/>
        </w:rPr>
        <w:t xml:space="preserve"> Grumman in the U.S.)</w:t>
      </w:r>
      <w:r w:rsidR="00DF6CF9" w:rsidRPr="001F6858">
        <w:rPr>
          <w:rFonts w:asciiTheme="minorHAnsi" w:hAnsiTheme="minorHAnsi" w:cstheme="minorHAnsi"/>
          <w:sz w:val="22"/>
          <w:szCs w:val="22"/>
        </w:rPr>
        <w:t>.</w:t>
      </w:r>
    </w:p>
    <w:p w14:paraId="0C62AE35" w14:textId="77777777" w:rsidR="00102995" w:rsidRPr="001F6858" w:rsidRDefault="004969E7" w:rsidP="00695370">
      <w:pPr>
        <w:pStyle w:val="ListParagraph"/>
        <w:numPr>
          <w:ilvl w:val="0"/>
          <w:numId w:val="29"/>
        </w:numPr>
        <w:spacing w:after="120"/>
        <w:ind w:hanging="720"/>
        <w:jc w:val="both"/>
        <w:outlineLvl w:val="0"/>
        <w:rPr>
          <w:rFonts w:asciiTheme="minorHAnsi" w:hAnsiTheme="minorHAnsi" w:cstheme="minorHAnsi"/>
          <w:sz w:val="22"/>
          <w:szCs w:val="22"/>
        </w:rPr>
      </w:pPr>
      <w:r w:rsidRPr="001F6858">
        <w:rPr>
          <w:rFonts w:asciiTheme="minorHAnsi" w:hAnsiTheme="minorHAnsi" w:cstheme="minorHAnsi"/>
          <w:b/>
          <w:bCs/>
          <w:sz w:val="22"/>
          <w:szCs w:val="22"/>
          <w:u w:val="single"/>
        </w:rPr>
        <w:t>PAYMENT</w:t>
      </w:r>
      <w:r w:rsidR="0069038E" w:rsidRPr="001F6858">
        <w:rPr>
          <w:rFonts w:asciiTheme="minorHAnsi" w:hAnsiTheme="minorHAnsi" w:cstheme="minorHAnsi"/>
          <w:b/>
          <w:bCs/>
          <w:sz w:val="22"/>
          <w:szCs w:val="22"/>
          <w:u w:val="single"/>
        </w:rPr>
        <w:t>.</w:t>
      </w:r>
      <w:r w:rsidR="00102995" w:rsidRPr="001F6858">
        <w:rPr>
          <w:rFonts w:asciiTheme="minorHAnsi" w:hAnsiTheme="minorHAnsi" w:cstheme="minorHAnsi"/>
          <w:sz w:val="22"/>
          <w:szCs w:val="22"/>
        </w:rPr>
        <w:t xml:space="preserve"> </w:t>
      </w:r>
    </w:p>
    <w:p w14:paraId="40C1DFAD" w14:textId="77777777" w:rsidR="006807C7" w:rsidRPr="001F6858" w:rsidRDefault="006D36C8" w:rsidP="00C11107">
      <w:pPr>
        <w:pStyle w:val="BodyTextIndent"/>
        <w:spacing w:after="120"/>
        <w:jc w:val="both"/>
        <w:rPr>
          <w:rFonts w:asciiTheme="minorHAnsi" w:hAnsiTheme="minorHAnsi" w:cstheme="minorHAnsi"/>
          <w:bCs/>
          <w:sz w:val="22"/>
          <w:szCs w:val="22"/>
        </w:rPr>
      </w:pPr>
      <w:r w:rsidRPr="001F6858">
        <w:rPr>
          <w:rFonts w:asciiTheme="minorHAnsi" w:hAnsiTheme="minorHAnsi" w:cstheme="minorHAnsi"/>
          <w:sz w:val="22"/>
          <w:szCs w:val="22"/>
        </w:rPr>
        <w:t xml:space="preserve">Unless otherwise agreed by the Parties in a Country Participation Agreement, </w:t>
      </w:r>
      <w:r w:rsidR="00115886" w:rsidRPr="001F6858">
        <w:rPr>
          <w:rFonts w:asciiTheme="minorHAnsi" w:hAnsiTheme="minorHAnsi" w:cstheme="minorHAnsi"/>
          <w:sz w:val="22"/>
          <w:szCs w:val="22"/>
        </w:rPr>
        <w:t>Northrop Grumman may make payment for Service(s) subject to this Award by electronic funds transfer (EFT) or check.</w:t>
      </w:r>
      <w:r w:rsidR="00AF5755" w:rsidRPr="001F6858">
        <w:rPr>
          <w:rFonts w:asciiTheme="minorHAnsi" w:hAnsiTheme="minorHAnsi" w:cstheme="minorHAnsi"/>
          <w:sz w:val="22"/>
          <w:szCs w:val="22"/>
        </w:rPr>
        <w:t xml:space="preserve"> </w:t>
      </w:r>
      <w:r w:rsidR="00115886" w:rsidRPr="001F6858">
        <w:rPr>
          <w:rFonts w:asciiTheme="minorHAnsi" w:hAnsiTheme="minorHAnsi" w:cstheme="minorHAnsi"/>
          <w:sz w:val="22"/>
          <w:szCs w:val="22"/>
        </w:rPr>
        <w:t xml:space="preserve"> </w:t>
      </w:r>
      <w:r w:rsidR="00A4098D" w:rsidRPr="001F6858">
        <w:rPr>
          <w:rFonts w:asciiTheme="minorHAnsi" w:hAnsiTheme="minorHAnsi" w:cstheme="minorHAnsi"/>
          <w:sz w:val="22"/>
          <w:szCs w:val="22"/>
        </w:rPr>
        <w:t xml:space="preserve">Northrop Grumman shall pay all invoices </w:t>
      </w:r>
      <w:r w:rsidR="00115886" w:rsidRPr="001F6858">
        <w:rPr>
          <w:rFonts w:asciiTheme="minorHAnsi" w:hAnsiTheme="minorHAnsi" w:cstheme="minorHAnsi"/>
          <w:sz w:val="22"/>
          <w:szCs w:val="22"/>
        </w:rPr>
        <w:t xml:space="preserve">Net </w:t>
      </w:r>
      <w:r w:rsidR="00843EC8" w:rsidRPr="001F6858">
        <w:rPr>
          <w:rFonts w:asciiTheme="minorHAnsi" w:hAnsiTheme="minorHAnsi" w:cstheme="minorHAnsi"/>
          <w:sz w:val="22"/>
          <w:szCs w:val="22"/>
        </w:rPr>
        <w:t xml:space="preserve">45 </w:t>
      </w:r>
      <w:r w:rsidR="00115886" w:rsidRPr="001F6858">
        <w:rPr>
          <w:rFonts w:asciiTheme="minorHAnsi" w:hAnsiTheme="minorHAnsi" w:cstheme="minorHAnsi"/>
          <w:sz w:val="22"/>
          <w:szCs w:val="22"/>
        </w:rPr>
        <w:t>days from</w:t>
      </w:r>
      <w:r w:rsidR="00115886" w:rsidRPr="001F6858">
        <w:rPr>
          <w:rStyle w:val="CommentReference"/>
          <w:rFonts w:asciiTheme="minorHAnsi" w:hAnsiTheme="minorHAnsi" w:cstheme="minorHAnsi"/>
          <w:sz w:val="22"/>
          <w:szCs w:val="22"/>
        </w:rPr>
        <w:t> </w:t>
      </w:r>
      <w:r w:rsidR="00115886" w:rsidRPr="001F6858">
        <w:rPr>
          <w:rFonts w:asciiTheme="minorHAnsi" w:hAnsiTheme="minorHAnsi" w:cstheme="minorHAnsi"/>
          <w:sz w:val="22"/>
          <w:szCs w:val="22"/>
        </w:rPr>
        <w:t>receipt of a valid invoice.</w:t>
      </w:r>
      <w:r w:rsidR="00AF5755" w:rsidRPr="001F6858">
        <w:rPr>
          <w:rFonts w:asciiTheme="minorHAnsi" w:hAnsiTheme="minorHAnsi" w:cstheme="minorHAnsi"/>
          <w:sz w:val="22"/>
          <w:szCs w:val="22"/>
        </w:rPr>
        <w:t xml:space="preserve"> </w:t>
      </w:r>
      <w:r w:rsidR="00115886" w:rsidRPr="001F6858">
        <w:rPr>
          <w:rFonts w:asciiTheme="minorHAnsi" w:hAnsiTheme="minorHAnsi" w:cstheme="minorHAnsi"/>
          <w:sz w:val="22"/>
          <w:szCs w:val="22"/>
        </w:rPr>
        <w:t xml:space="preserve"> Payment shall be deemed made on the date </w:t>
      </w:r>
      <w:r w:rsidR="002B4240" w:rsidRPr="001F6858">
        <w:rPr>
          <w:rFonts w:asciiTheme="minorHAnsi" w:hAnsiTheme="minorHAnsi" w:cstheme="minorHAnsi"/>
          <w:sz w:val="22"/>
          <w:szCs w:val="22"/>
        </w:rPr>
        <w:t xml:space="preserve">Customer’s </w:t>
      </w:r>
      <w:r w:rsidR="00115886" w:rsidRPr="001F6858">
        <w:rPr>
          <w:rFonts w:asciiTheme="minorHAnsi" w:hAnsiTheme="minorHAnsi" w:cstheme="minorHAnsi"/>
          <w:sz w:val="22"/>
          <w:szCs w:val="22"/>
        </w:rPr>
        <w:t>check is mailed or payment is otherwise tendered.</w:t>
      </w:r>
      <w:r w:rsidR="00AF5755" w:rsidRPr="001F6858">
        <w:rPr>
          <w:rFonts w:asciiTheme="minorHAnsi" w:hAnsiTheme="minorHAnsi" w:cstheme="minorHAnsi"/>
          <w:sz w:val="22"/>
          <w:szCs w:val="22"/>
        </w:rPr>
        <w:t xml:space="preserve"> </w:t>
      </w:r>
      <w:r w:rsidR="00115886" w:rsidRPr="001F6858">
        <w:rPr>
          <w:rFonts w:asciiTheme="minorHAnsi" w:hAnsiTheme="minorHAnsi" w:cstheme="minorHAnsi"/>
          <w:sz w:val="22"/>
          <w:szCs w:val="22"/>
        </w:rPr>
        <w:t xml:space="preserve"> Seller shall promptly credit </w:t>
      </w:r>
      <w:r w:rsidR="002B4240" w:rsidRPr="001F6858">
        <w:rPr>
          <w:rFonts w:asciiTheme="minorHAnsi" w:hAnsiTheme="minorHAnsi" w:cstheme="minorHAnsi"/>
          <w:sz w:val="22"/>
          <w:szCs w:val="22"/>
        </w:rPr>
        <w:t xml:space="preserve">Customer </w:t>
      </w:r>
      <w:r w:rsidR="00115886" w:rsidRPr="001F6858">
        <w:rPr>
          <w:rFonts w:asciiTheme="minorHAnsi" w:hAnsiTheme="minorHAnsi" w:cstheme="minorHAnsi"/>
          <w:sz w:val="22"/>
          <w:szCs w:val="22"/>
        </w:rPr>
        <w:t>any amounts paid in excess of amounts due on the next applicable invoice.</w:t>
      </w:r>
      <w:r w:rsidR="00AF5755" w:rsidRPr="001F6858">
        <w:rPr>
          <w:rFonts w:asciiTheme="minorHAnsi" w:hAnsiTheme="minorHAnsi" w:cstheme="minorHAnsi"/>
          <w:sz w:val="22"/>
          <w:szCs w:val="22"/>
        </w:rPr>
        <w:t xml:space="preserve"> </w:t>
      </w:r>
      <w:r w:rsidR="00115886" w:rsidRPr="001F6858">
        <w:rPr>
          <w:rFonts w:asciiTheme="minorHAnsi" w:hAnsiTheme="minorHAnsi" w:cstheme="minorHAnsi"/>
          <w:sz w:val="22"/>
          <w:szCs w:val="22"/>
        </w:rPr>
        <w:t xml:space="preserve"> Except as otherwise set forth in an Order in no event will </w:t>
      </w:r>
      <w:r w:rsidR="002B4240" w:rsidRPr="001F6858">
        <w:rPr>
          <w:rFonts w:asciiTheme="minorHAnsi" w:hAnsiTheme="minorHAnsi" w:cstheme="minorHAnsi"/>
          <w:sz w:val="22"/>
          <w:szCs w:val="22"/>
        </w:rPr>
        <w:t xml:space="preserve">Customer </w:t>
      </w:r>
      <w:r w:rsidR="00115886" w:rsidRPr="001F6858">
        <w:rPr>
          <w:rFonts w:asciiTheme="minorHAnsi" w:hAnsiTheme="minorHAnsi" w:cstheme="minorHAnsi"/>
          <w:sz w:val="22"/>
          <w:szCs w:val="22"/>
        </w:rPr>
        <w:t xml:space="preserve">be liable for payment of any kind on an Order prior to delivery and acceptance of all Services in the Order. </w:t>
      </w:r>
      <w:r w:rsidR="003E4F94" w:rsidRPr="001F6858">
        <w:rPr>
          <w:rFonts w:asciiTheme="minorHAnsi" w:hAnsiTheme="minorHAnsi" w:cstheme="minorHAnsi"/>
          <w:sz w:val="22"/>
          <w:szCs w:val="22"/>
        </w:rPr>
        <w:t>Disputes arising under this clause</w:t>
      </w:r>
      <w:r w:rsidR="00001159" w:rsidRPr="001F6858">
        <w:rPr>
          <w:rFonts w:asciiTheme="minorHAnsi" w:hAnsiTheme="minorHAnsi" w:cstheme="minorHAnsi"/>
          <w:sz w:val="22"/>
          <w:szCs w:val="22"/>
        </w:rPr>
        <w:t>, which may include failure of a</w:t>
      </w:r>
      <w:r w:rsidR="005B32AD" w:rsidRPr="001F6858">
        <w:rPr>
          <w:rFonts w:asciiTheme="minorHAnsi" w:hAnsiTheme="minorHAnsi" w:cstheme="minorHAnsi"/>
          <w:sz w:val="22"/>
          <w:szCs w:val="22"/>
        </w:rPr>
        <w:t>n</w:t>
      </w:r>
      <w:r w:rsidR="00001159" w:rsidRPr="001F6858">
        <w:rPr>
          <w:rFonts w:asciiTheme="minorHAnsi" w:hAnsiTheme="minorHAnsi" w:cstheme="minorHAnsi"/>
          <w:sz w:val="22"/>
          <w:szCs w:val="22"/>
        </w:rPr>
        <w:t xml:space="preserve"> </w:t>
      </w:r>
      <w:r w:rsidR="00DA5229" w:rsidRPr="001F6858">
        <w:rPr>
          <w:rFonts w:asciiTheme="minorHAnsi" w:hAnsiTheme="minorHAnsi" w:cstheme="minorHAnsi"/>
          <w:sz w:val="22"/>
          <w:szCs w:val="22"/>
        </w:rPr>
        <w:t>item of Equipment at delivery to be fully functional,</w:t>
      </w:r>
      <w:r w:rsidR="003E4F94" w:rsidRPr="001F6858">
        <w:rPr>
          <w:rFonts w:asciiTheme="minorHAnsi" w:hAnsiTheme="minorHAnsi" w:cstheme="minorHAnsi"/>
          <w:sz w:val="22"/>
          <w:szCs w:val="22"/>
        </w:rPr>
        <w:t xml:space="preserve"> shall be resolved pursuant to the provisions of</w:t>
      </w:r>
      <w:r w:rsidR="0028595A" w:rsidRPr="001F6858">
        <w:rPr>
          <w:rFonts w:asciiTheme="minorHAnsi" w:hAnsiTheme="minorHAnsi" w:cstheme="minorHAnsi"/>
          <w:sz w:val="22"/>
          <w:szCs w:val="22"/>
        </w:rPr>
        <w:t xml:space="preserve"> the Disputes clause of this Agreement.</w:t>
      </w:r>
      <w:r w:rsidR="003E4F94" w:rsidRPr="001F6858">
        <w:rPr>
          <w:rFonts w:asciiTheme="minorHAnsi" w:hAnsiTheme="minorHAnsi" w:cstheme="minorHAnsi"/>
          <w:sz w:val="22"/>
          <w:szCs w:val="22"/>
        </w:rPr>
        <w:t xml:space="preserve"> </w:t>
      </w:r>
      <w:r w:rsidR="001D40CE" w:rsidRPr="001F6858">
        <w:rPr>
          <w:rFonts w:asciiTheme="minorHAnsi" w:hAnsiTheme="minorHAnsi" w:cstheme="minorHAnsi"/>
          <w:sz w:val="22"/>
          <w:szCs w:val="22"/>
        </w:rPr>
        <w:t xml:space="preserve">Xerox may escalate to </w:t>
      </w:r>
      <w:r w:rsidR="00A4098D" w:rsidRPr="001F6858">
        <w:rPr>
          <w:rFonts w:asciiTheme="minorHAnsi" w:hAnsiTheme="minorHAnsi" w:cstheme="minorHAnsi"/>
          <w:sz w:val="22"/>
          <w:szCs w:val="22"/>
        </w:rPr>
        <w:t xml:space="preserve">the </w:t>
      </w:r>
      <w:r w:rsidR="001D40CE" w:rsidRPr="001F6858">
        <w:rPr>
          <w:rFonts w:asciiTheme="minorHAnsi" w:hAnsiTheme="minorHAnsi" w:cstheme="minorHAnsi"/>
          <w:sz w:val="22"/>
          <w:szCs w:val="22"/>
        </w:rPr>
        <w:t xml:space="preserve">Contract Manager and </w:t>
      </w:r>
      <w:r w:rsidR="00A4098D" w:rsidRPr="001F6858">
        <w:rPr>
          <w:rFonts w:asciiTheme="minorHAnsi" w:hAnsiTheme="minorHAnsi" w:cstheme="minorHAnsi"/>
          <w:sz w:val="22"/>
          <w:szCs w:val="22"/>
        </w:rPr>
        <w:t xml:space="preserve">the </w:t>
      </w:r>
      <w:r w:rsidR="001D40CE" w:rsidRPr="001F6858">
        <w:rPr>
          <w:rFonts w:asciiTheme="minorHAnsi" w:hAnsiTheme="minorHAnsi" w:cstheme="minorHAnsi"/>
          <w:sz w:val="22"/>
          <w:szCs w:val="22"/>
        </w:rPr>
        <w:t>Service Manager.</w:t>
      </w:r>
      <w:r w:rsidR="00A04C9E" w:rsidRPr="001F6858">
        <w:rPr>
          <w:rFonts w:asciiTheme="minorHAnsi" w:hAnsiTheme="minorHAnsi" w:cstheme="minorHAnsi"/>
          <w:sz w:val="22"/>
          <w:szCs w:val="22"/>
        </w:rPr>
        <w:t xml:space="preserve"> </w:t>
      </w:r>
      <w:r w:rsidR="00820B21" w:rsidRPr="001F6858">
        <w:rPr>
          <w:rFonts w:asciiTheme="minorHAnsi" w:hAnsiTheme="minorHAnsi" w:cstheme="minorHAnsi"/>
          <w:bCs/>
          <w:sz w:val="22"/>
          <w:szCs w:val="22"/>
        </w:rPr>
        <w:t>Pending resolution of such disputed amount Northrop Grumman will pay any and all undisputed amounts in accordance with the payment terms set forth herein or in the applicable Order.</w:t>
      </w:r>
      <w:r w:rsidR="00820B21" w:rsidRPr="001F6858">
        <w:rPr>
          <w:rFonts w:asciiTheme="minorHAnsi" w:hAnsiTheme="minorHAnsi" w:cstheme="minorHAnsi"/>
          <w:bCs/>
          <w:strike/>
          <w:sz w:val="22"/>
          <w:szCs w:val="22"/>
        </w:rPr>
        <w:t xml:space="preserve">  </w:t>
      </w:r>
    </w:p>
    <w:p w14:paraId="68AEC111" w14:textId="77777777" w:rsidR="005878BD" w:rsidRPr="001F6858" w:rsidRDefault="00820B21" w:rsidP="00C11107">
      <w:pPr>
        <w:pStyle w:val="BodyTextIndent"/>
        <w:numPr>
          <w:ilvl w:val="0"/>
          <w:numId w:val="36"/>
        </w:numPr>
        <w:spacing w:after="120"/>
        <w:ind w:left="1080"/>
        <w:jc w:val="both"/>
        <w:rPr>
          <w:rFonts w:asciiTheme="minorHAnsi" w:hAnsiTheme="minorHAnsi" w:cstheme="minorHAnsi"/>
          <w:bCs/>
          <w:sz w:val="22"/>
          <w:szCs w:val="22"/>
        </w:rPr>
      </w:pPr>
      <w:bookmarkStart w:id="3" w:name="OLE_LINK3"/>
      <w:bookmarkStart w:id="4" w:name="OLE_LINK4"/>
      <w:r w:rsidRPr="001F6858">
        <w:rPr>
          <w:rFonts w:asciiTheme="minorHAnsi" w:hAnsiTheme="minorHAnsi" w:cstheme="minorHAnsi"/>
          <w:bCs/>
          <w:sz w:val="22"/>
          <w:szCs w:val="22"/>
        </w:rPr>
        <w:t xml:space="preserve">Currency Conversion and Currency Fluctuation </w:t>
      </w:r>
      <w:bookmarkEnd w:id="3"/>
      <w:bookmarkEnd w:id="4"/>
      <w:r w:rsidRPr="001F6858">
        <w:rPr>
          <w:rFonts w:asciiTheme="minorHAnsi" w:hAnsiTheme="minorHAnsi" w:cstheme="minorHAnsi"/>
          <w:bCs/>
          <w:sz w:val="22"/>
          <w:szCs w:val="22"/>
        </w:rPr>
        <w:t>will be addressed in the individual Country Participation Agreements.</w:t>
      </w:r>
      <w:r w:rsidR="00254078" w:rsidRPr="001F6858">
        <w:rPr>
          <w:rFonts w:asciiTheme="minorHAnsi" w:hAnsiTheme="minorHAnsi" w:cstheme="minorHAnsi"/>
          <w:bCs/>
          <w:sz w:val="22"/>
          <w:szCs w:val="22"/>
        </w:rPr>
        <w:t xml:space="preserve"> </w:t>
      </w:r>
    </w:p>
    <w:p w14:paraId="1331A57C" w14:textId="77777777" w:rsidR="00102995" w:rsidRPr="001F6858" w:rsidRDefault="00461C72" w:rsidP="00695370">
      <w:pPr>
        <w:pStyle w:val="ListParagraph"/>
        <w:numPr>
          <w:ilvl w:val="0"/>
          <w:numId w:val="29"/>
        </w:numPr>
        <w:spacing w:after="120"/>
        <w:ind w:hanging="720"/>
        <w:jc w:val="both"/>
        <w:outlineLvl w:val="0"/>
        <w:rPr>
          <w:rFonts w:asciiTheme="minorHAnsi" w:hAnsiTheme="minorHAnsi" w:cstheme="minorHAnsi"/>
          <w:sz w:val="22"/>
          <w:szCs w:val="22"/>
        </w:rPr>
      </w:pPr>
      <w:r w:rsidRPr="001F6858">
        <w:rPr>
          <w:rFonts w:asciiTheme="minorHAnsi" w:hAnsiTheme="minorHAnsi" w:cstheme="minorHAnsi"/>
          <w:b/>
          <w:sz w:val="22"/>
          <w:szCs w:val="22"/>
          <w:u w:val="single"/>
        </w:rPr>
        <w:t>TAXES.</w:t>
      </w:r>
      <w:r w:rsidR="004D6CF3" w:rsidRPr="001F6858">
        <w:rPr>
          <w:rFonts w:asciiTheme="minorHAnsi" w:hAnsiTheme="minorHAnsi" w:cstheme="minorHAnsi"/>
          <w:b/>
          <w:bCs/>
          <w:color w:val="FF0000"/>
          <w:sz w:val="22"/>
          <w:szCs w:val="22"/>
          <w:u w:val="single"/>
        </w:rPr>
        <w:t xml:space="preserve"> </w:t>
      </w:r>
    </w:p>
    <w:p w14:paraId="72A646A2" w14:textId="77777777" w:rsidR="009C2F60" w:rsidRPr="001F6858" w:rsidRDefault="009C2F60" w:rsidP="00C11107">
      <w:pPr>
        <w:spacing w:after="120"/>
        <w:ind w:left="720"/>
        <w:jc w:val="both"/>
        <w:rPr>
          <w:rFonts w:asciiTheme="minorHAnsi" w:hAnsiTheme="minorHAnsi" w:cstheme="minorHAnsi"/>
          <w:sz w:val="22"/>
          <w:szCs w:val="22"/>
        </w:rPr>
      </w:pPr>
      <w:r w:rsidRPr="001F6858">
        <w:rPr>
          <w:rFonts w:asciiTheme="minorHAnsi" w:hAnsiTheme="minorHAnsi" w:cstheme="minorHAnsi"/>
          <w:sz w:val="22"/>
          <w:szCs w:val="22"/>
        </w:rPr>
        <w:t>Service fees are exclusive of any and all Transaction Taxes.  Northrop Grumman shall be responsible</w:t>
      </w:r>
      <w:r w:rsidRPr="001F6858">
        <w:rPr>
          <w:rFonts w:asciiTheme="minorHAnsi" w:hAnsiTheme="minorHAnsi" w:cstheme="minorHAnsi"/>
          <w:bCs/>
          <w:sz w:val="22"/>
          <w:szCs w:val="22"/>
        </w:rPr>
        <w:t xml:space="preserve"> </w:t>
      </w:r>
      <w:r w:rsidRPr="001F6858">
        <w:rPr>
          <w:rFonts w:asciiTheme="minorHAnsi" w:hAnsiTheme="minorHAnsi" w:cstheme="minorHAnsi"/>
          <w:sz w:val="22"/>
          <w:szCs w:val="22"/>
        </w:rPr>
        <w:t xml:space="preserve">for any and all applicable Transaction Taxes, which will be included in </w:t>
      </w:r>
      <w:r w:rsidRPr="001F6858">
        <w:rPr>
          <w:rFonts w:asciiTheme="minorHAnsi" w:hAnsiTheme="minorHAnsi" w:cstheme="minorHAnsi"/>
          <w:bCs/>
          <w:sz w:val="22"/>
          <w:szCs w:val="22"/>
        </w:rPr>
        <w:t xml:space="preserve">Seller’s </w:t>
      </w:r>
      <w:r w:rsidRPr="001F6858">
        <w:rPr>
          <w:rFonts w:asciiTheme="minorHAnsi" w:hAnsiTheme="minorHAnsi" w:cstheme="minorHAnsi"/>
          <w:sz w:val="22"/>
          <w:szCs w:val="22"/>
        </w:rPr>
        <w:t xml:space="preserve">invoice unless Northrop Grumman timely provides, and </w:t>
      </w:r>
      <w:r w:rsidRPr="001F6858">
        <w:rPr>
          <w:rFonts w:asciiTheme="minorHAnsi" w:hAnsiTheme="minorHAnsi" w:cstheme="minorHAnsi"/>
          <w:bCs/>
          <w:sz w:val="22"/>
          <w:szCs w:val="22"/>
        </w:rPr>
        <w:t xml:space="preserve">Seller </w:t>
      </w:r>
      <w:r w:rsidRPr="001F6858">
        <w:rPr>
          <w:rFonts w:asciiTheme="minorHAnsi" w:hAnsiTheme="minorHAnsi" w:cstheme="minorHAnsi"/>
          <w:sz w:val="22"/>
          <w:szCs w:val="22"/>
        </w:rPr>
        <w:t xml:space="preserve">accepts proof of Northrop Grumman’s tax-exempt status.  Seller’s invoices shall satisfy all local </w:t>
      </w:r>
      <w:r w:rsidR="00646D30" w:rsidRPr="001F6858">
        <w:rPr>
          <w:rFonts w:asciiTheme="minorHAnsi" w:hAnsiTheme="minorHAnsi" w:cstheme="minorHAnsi"/>
          <w:sz w:val="22"/>
          <w:szCs w:val="22"/>
        </w:rPr>
        <w:t xml:space="preserve">sales tax invoicing </w:t>
      </w:r>
      <w:r w:rsidRPr="001F6858">
        <w:rPr>
          <w:rFonts w:asciiTheme="minorHAnsi" w:hAnsiTheme="minorHAnsi" w:cstheme="minorHAnsi"/>
          <w:sz w:val="22"/>
          <w:szCs w:val="22"/>
        </w:rPr>
        <w:t xml:space="preserve">requirements and include, to the extent applicable, Seller’s Transaction Tax registration numbers so that Northrop Grumman may claim value added, goods and services and other similar Transaction Tax credits where available. If a taxing authority determines that </w:t>
      </w:r>
      <w:r w:rsidRPr="001F6858">
        <w:rPr>
          <w:rFonts w:asciiTheme="minorHAnsi" w:hAnsiTheme="minorHAnsi" w:cstheme="minorHAnsi"/>
          <w:bCs/>
          <w:sz w:val="22"/>
          <w:szCs w:val="22"/>
        </w:rPr>
        <w:t xml:space="preserve">Seller </w:t>
      </w:r>
      <w:r w:rsidRPr="001F6858">
        <w:rPr>
          <w:rFonts w:asciiTheme="minorHAnsi" w:hAnsiTheme="minorHAnsi" w:cstheme="minorHAnsi"/>
          <w:sz w:val="22"/>
          <w:szCs w:val="22"/>
        </w:rPr>
        <w:t xml:space="preserve">did not collect all Transaction Taxes, Northrop Grumman shall remain liable to </w:t>
      </w:r>
      <w:r w:rsidRPr="001F6858">
        <w:rPr>
          <w:rFonts w:asciiTheme="minorHAnsi" w:hAnsiTheme="minorHAnsi" w:cstheme="minorHAnsi"/>
          <w:bCs/>
          <w:sz w:val="22"/>
          <w:szCs w:val="22"/>
        </w:rPr>
        <w:t xml:space="preserve">Seller </w:t>
      </w:r>
      <w:r w:rsidRPr="001F6858">
        <w:rPr>
          <w:rFonts w:asciiTheme="minorHAnsi" w:hAnsiTheme="minorHAnsi" w:cstheme="minorHAnsi"/>
          <w:sz w:val="22"/>
          <w:szCs w:val="22"/>
        </w:rPr>
        <w:t>for such additional Transaction Taxes until the expiration of the statute of limitations (as extended) for such Transaction Tax.</w:t>
      </w:r>
    </w:p>
    <w:p w14:paraId="6FF0A4B8" w14:textId="77777777" w:rsidR="00533DA6" w:rsidRPr="001F6858" w:rsidRDefault="009C2F60" w:rsidP="00695370">
      <w:pPr>
        <w:pStyle w:val="ListParagraph"/>
        <w:numPr>
          <w:ilvl w:val="0"/>
          <w:numId w:val="37"/>
        </w:numPr>
        <w:spacing w:after="120"/>
        <w:ind w:left="1080"/>
        <w:jc w:val="both"/>
        <w:rPr>
          <w:rFonts w:asciiTheme="minorHAnsi" w:hAnsiTheme="minorHAnsi" w:cstheme="minorHAnsi"/>
          <w:sz w:val="22"/>
          <w:szCs w:val="22"/>
        </w:rPr>
      </w:pPr>
      <w:r w:rsidRPr="001F6858">
        <w:rPr>
          <w:rFonts w:asciiTheme="minorHAnsi" w:hAnsiTheme="minorHAnsi" w:cstheme="minorHAnsi"/>
          <w:bCs/>
          <w:sz w:val="22"/>
          <w:szCs w:val="22"/>
        </w:rPr>
        <w:t xml:space="preserve">Seller </w:t>
      </w:r>
      <w:r w:rsidRPr="001F6858">
        <w:rPr>
          <w:rFonts w:asciiTheme="minorHAnsi" w:hAnsiTheme="minorHAnsi" w:cstheme="minorHAnsi"/>
          <w:sz w:val="22"/>
          <w:szCs w:val="22"/>
        </w:rPr>
        <w:t xml:space="preserve">and Northrop Grumman each agree to take commercially reasonable steps to cooperate with each other in order to minimize Taxes (including Transaction Taxes and Withholding </w:t>
      </w:r>
      <w:r w:rsidRPr="001F6858">
        <w:rPr>
          <w:rFonts w:asciiTheme="minorHAnsi" w:hAnsiTheme="minorHAnsi" w:cstheme="minorHAnsi"/>
          <w:sz w:val="22"/>
          <w:szCs w:val="22"/>
        </w:rPr>
        <w:lastRenderedPageBreak/>
        <w:t>Taxes) imposed with respect to the transactions contemplated by this Agreement to the extent permissible under applicable law.</w:t>
      </w:r>
      <w:r w:rsidR="00C9684E" w:rsidRPr="001F6858">
        <w:rPr>
          <w:rFonts w:asciiTheme="minorHAnsi" w:hAnsiTheme="minorHAnsi" w:cstheme="minorHAnsi"/>
          <w:sz w:val="22"/>
          <w:szCs w:val="22"/>
        </w:rPr>
        <w:t xml:space="preserve"> </w:t>
      </w:r>
    </w:p>
    <w:p w14:paraId="7DEC0806" w14:textId="77777777" w:rsidR="009C2F60" w:rsidRPr="001F6858" w:rsidRDefault="009C2F60" w:rsidP="00695370">
      <w:pPr>
        <w:pStyle w:val="ListParagraph"/>
        <w:numPr>
          <w:ilvl w:val="0"/>
          <w:numId w:val="37"/>
        </w:numPr>
        <w:spacing w:after="120"/>
        <w:ind w:left="1080"/>
        <w:jc w:val="both"/>
        <w:rPr>
          <w:rFonts w:asciiTheme="minorHAnsi" w:hAnsiTheme="minorHAnsi" w:cstheme="minorHAnsi"/>
          <w:sz w:val="22"/>
          <w:szCs w:val="22"/>
        </w:rPr>
      </w:pPr>
      <w:r w:rsidRPr="001F6858">
        <w:rPr>
          <w:rFonts w:asciiTheme="minorHAnsi" w:hAnsiTheme="minorHAnsi" w:cstheme="minorHAnsi"/>
          <w:sz w:val="22"/>
          <w:szCs w:val="22"/>
        </w:rPr>
        <w:t>Northrop Grumman agrees to pay any Transaction Taxes imposed as a result of Northrop Grumman’s request to pay fees internationally (i.e., to be billed in one country for Services provided in a different country), including all Transaction Taxes imposed with respect to any inter-company billing of Services</w:t>
      </w:r>
      <w:r w:rsidR="00031488" w:rsidRPr="001F6858">
        <w:rPr>
          <w:rFonts w:asciiTheme="minorHAnsi" w:hAnsiTheme="minorHAnsi" w:cstheme="minorHAnsi"/>
          <w:sz w:val="22"/>
          <w:szCs w:val="22"/>
        </w:rPr>
        <w:t>.</w:t>
      </w:r>
      <w:r w:rsidR="00C9684E" w:rsidRPr="001F6858">
        <w:rPr>
          <w:rFonts w:asciiTheme="minorHAnsi" w:hAnsiTheme="minorHAnsi" w:cstheme="minorHAnsi"/>
          <w:sz w:val="22"/>
          <w:szCs w:val="22"/>
        </w:rPr>
        <w:t xml:space="preserve"> </w:t>
      </w:r>
    </w:p>
    <w:p w14:paraId="62FCBEA5" w14:textId="77777777" w:rsidR="009C2F60" w:rsidRPr="001F6858" w:rsidRDefault="009C2F60" w:rsidP="00C11107">
      <w:pPr>
        <w:pStyle w:val="ListParagraph"/>
        <w:numPr>
          <w:ilvl w:val="0"/>
          <w:numId w:val="37"/>
        </w:numPr>
        <w:spacing w:after="120"/>
        <w:ind w:left="1080"/>
        <w:jc w:val="both"/>
        <w:rPr>
          <w:rFonts w:asciiTheme="minorHAnsi" w:hAnsiTheme="minorHAnsi" w:cstheme="minorHAnsi"/>
          <w:sz w:val="22"/>
          <w:szCs w:val="22"/>
        </w:rPr>
      </w:pPr>
      <w:r w:rsidRPr="001F6858">
        <w:rPr>
          <w:rFonts w:asciiTheme="minorHAnsi" w:hAnsiTheme="minorHAnsi" w:cstheme="minorHAnsi"/>
          <w:sz w:val="22"/>
          <w:szCs w:val="22"/>
        </w:rPr>
        <w:t xml:space="preserve">Where Northrop Grumman believes in good faith that Northrop Grumman has an obligation to deduct Withholding Taxes from any payment due to </w:t>
      </w:r>
      <w:r w:rsidRPr="001F6858">
        <w:rPr>
          <w:rFonts w:asciiTheme="minorHAnsi" w:hAnsiTheme="minorHAnsi" w:cstheme="minorHAnsi"/>
          <w:bCs/>
          <w:sz w:val="22"/>
          <w:szCs w:val="22"/>
        </w:rPr>
        <w:t xml:space="preserve">Seller </w:t>
      </w:r>
      <w:r w:rsidRPr="001F6858">
        <w:rPr>
          <w:rFonts w:asciiTheme="minorHAnsi" w:hAnsiTheme="minorHAnsi" w:cstheme="minorHAnsi"/>
          <w:sz w:val="22"/>
          <w:szCs w:val="22"/>
        </w:rPr>
        <w:t xml:space="preserve">under this Agreement, Northrop Grumman shall timely notify </w:t>
      </w:r>
      <w:r w:rsidRPr="001F6858">
        <w:rPr>
          <w:rFonts w:asciiTheme="minorHAnsi" w:hAnsiTheme="minorHAnsi" w:cstheme="minorHAnsi"/>
          <w:bCs/>
          <w:sz w:val="22"/>
          <w:szCs w:val="22"/>
        </w:rPr>
        <w:t xml:space="preserve">Seller </w:t>
      </w:r>
      <w:r w:rsidRPr="001F6858">
        <w:rPr>
          <w:rFonts w:asciiTheme="minorHAnsi" w:hAnsiTheme="minorHAnsi" w:cstheme="minorHAnsi"/>
          <w:sz w:val="22"/>
          <w:szCs w:val="22"/>
        </w:rPr>
        <w:t xml:space="preserve">in writing of such requirement at least thirty (30) days prior to withholding any such Withholding Taxes.  Northrop Grumman and </w:t>
      </w:r>
      <w:r w:rsidRPr="001F6858">
        <w:rPr>
          <w:rFonts w:asciiTheme="minorHAnsi" w:hAnsiTheme="minorHAnsi" w:cstheme="minorHAnsi"/>
          <w:bCs/>
          <w:sz w:val="22"/>
          <w:szCs w:val="22"/>
        </w:rPr>
        <w:t xml:space="preserve">Seller </w:t>
      </w:r>
      <w:r w:rsidRPr="001F6858">
        <w:rPr>
          <w:rFonts w:asciiTheme="minorHAnsi" w:hAnsiTheme="minorHAnsi" w:cstheme="minorHAnsi"/>
          <w:sz w:val="22"/>
          <w:szCs w:val="22"/>
        </w:rPr>
        <w:t xml:space="preserve">shall cooperate to minimize or eliminate the amount of any Withholding Tax; all Withholding Tax shall be at the lowest rate permitted by applicable law.  Northrop Grumman shall provide </w:t>
      </w:r>
      <w:r w:rsidRPr="001F6858">
        <w:rPr>
          <w:rFonts w:asciiTheme="minorHAnsi" w:hAnsiTheme="minorHAnsi" w:cstheme="minorHAnsi"/>
          <w:bCs/>
          <w:sz w:val="22"/>
          <w:szCs w:val="22"/>
        </w:rPr>
        <w:t xml:space="preserve">Seller </w:t>
      </w:r>
      <w:r w:rsidRPr="001F6858">
        <w:rPr>
          <w:rFonts w:asciiTheme="minorHAnsi" w:hAnsiTheme="minorHAnsi" w:cstheme="minorHAnsi"/>
          <w:sz w:val="22"/>
          <w:szCs w:val="22"/>
        </w:rPr>
        <w:t xml:space="preserve">with such instruments, documents or assurances and take such other actions as shall be reasonably requested by </w:t>
      </w:r>
      <w:r w:rsidRPr="001F6858">
        <w:rPr>
          <w:rFonts w:asciiTheme="minorHAnsi" w:hAnsiTheme="minorHAnsi" w:cstheme="minorHAnsi"/>
          <w:bCs/>
          <w:sz w:val="22"/>
          <w:szCs w:val="22"/>
        </w:rPr>
        <w:t xml:space="preserve">Seller </w:t>
      </w:r>
      <w:r w:rsidRPr="001F6858">
        <w:rPr>
          <w:rFonts w:asciiTheme="minorHAnsi" w:hAnsiTheme="minorHAnsi" w:cstheme="minorHAnsi"/>
          <w:sz w:val="22"/>
          <w:szCs w:val="22"/>
        </w:rPr>
        <w:t xml:space="preserve">to obtain a reduction in, elimination of, or credit for any Withholding Taxes imposed on any payment due to </w:t>
      </w:r>
      <w:r w:rsidRPr="001F6858">
        <w:rPr>
          <w:rFonts w:asciiTheme="minorHAnsi" w:hAnsiTheme="minorHAnsi" w:cstheme="minorHAnsi"/>
          <w:bCs/>
          <w:sz w:val="22"/>
          <w:szCs w:val="22"/>
        </w:rPr>
        <w:t xml:space="preserve">Seller </w:t>
      </w:r>
      <w:r w:rsidRPr="001F6858">
        <w:rPr>
          <w:rFonts w:asciiTheme="minorHAnsi" w:hAnsiTheme="minorHAnsi" w:cstheme="minorHAnsi"/>
          <w:sz w:val="22"/>
          <w:szCs w:val="22"/>
        </w:rPr>
        <w:t xml:space="preserve">under this Agreement.  Northrop Grumman shall promptly furnish to </w:t>
      </w:r>
      <w:r w:rsidRPr="001F6858">
        <w:rPr>
          <w:rFonts w:asciiTheme="minorHAnsi" w:hAnsiTheme="minorHAnsi" w:cstheme="minorHAnsi"/>
          <w:bCs/>
          <w:sz w:val="22"/>
          <w:szCs w:val="22"/>
        </w:rPr>
        <w:t xml:space="preserve">Seller </w:t>
      </w:r>
      <w:r w:rsidRPr="001F6858">
        <w:rPr>
          <w:rFonts w:asciiTheme="minorHAnsi" w:hAnsiTheme="minorHAnsi" w:cstheme="minorHAnsi"/>
          <w:sz w:val="22"/>
          <w:szCs w:val="22"/>
        </w:rPr>
        <w:t xml:space="preserve">receipts and other documents (as reasonably required by </w:t>
      </w:r>
      <w:r w:rsidRPr="001F6858">
        <w:rPr>
          <w:rFonts w:asciiTheme="minorHAnsi" w:hAnsiTheme="minorHAnsi" w:cstheme="minorHAnsi"/>
          <w:bCs/>
          <w:sz w:val="22"/>
          <w:szCs w:val="22"/>
        </w:rPr>
        <w:t>Seller</w:t>
      </w:r>
      <w:r w:rsidRPr="001F6858">
        <w:rPr>
          <w:rFonts w:asciiTheme="minorHAnsi" w:hAnsiTheme="minorHAnsi" w:cstheme="minorHAnsi"/>
          <w:sz w:val="22"/>
          <w:szCs w:val="22"/>
        </w:rPr>
        <w:t xml:space="preserve">) evidencing the payment of any such Withholding Taxes and shall timely report and remit such Withholding Taxes to the appropriate taxing authority.  To the extent Northrop Grumman fails to timely provide </w:t>
      </w:r>
      <w:r w:rsidRPr="001F6858">
        <w:rPr>
          <w:rFonts w:asciiTheme="minorHAnsi" w:hAnsiTheme="minorHAnsi" w:cstheme="minorHAnsi"/>
          <w:bCs/>
          <w:sz w:val="22"/>
          <w:szCs w:val="22"/>
        </w:rPr>
        <w:t xml:space="preserve">Seller </w:t>
      </w:r>
      <w:r w:rsidRPr="001F6858">
        <w:rPr>
          <w:rFonts w:asciiTheme="minorHAnsi" w:hAnsiTheme="minorHAnsi" w:cstheme="minorHAnsi"/>
          <w:sz w:val="22"/>
          <w:szCs w:val="22"/>
        </w:rPr>
        <w:t xml:space="preserve">with such Withholding Tax receipt or other documentation, Northrop Grumman shall pay to </w:t>
      </w:r>
      <w:r w:rsidRPr="001F6858">
        <w:rPr>
          <w:rFonts w:asciiTheme="minorHAnsi" w:hAnsiTheme="minorHAnsi" w:cstheme="minorHAnsi"/>
          <w:bCs/>
          <w:sz w:val="22"/>
          <w:szCs w:val="22"/>
        </w:rPr>
        <w:t xml:space="preserve">Seller </w:t>
      </w:r>
      <w:r w:rsidRPr="001F6858">
        <w:rPr>
          <w:rFonts w:asciiTheme="minorHAnsi" w:hAnsiTheme="minorHAnsi" w:cstheme="minorHAnsi"/>
          <w:sz w:val="22"/>
          <w:szCs w:val="22"/>
        </w:rPr>
        <w:t xml:space="preserve">an additional amount so that </w:t>
      </w:r>
      <w:r w:rsidRPr="001F6858">
        <w:rPr>
          <w:rFonts w:asciiTheme="minorHAnsi" w:hAnsiTheme="minorHAnsi" w:cstheme="minorHAnsi"/>
          <w:bCs/>
          <w:sz w:val="22"/>
          <w:szCs w:val="22"/>
        </w:rPr>
        <w:t xml:space="preserve">Seller </w:t>
      </w:r>
      <w:r w:rsidRPr="001F6858">
        <w:rPr>
          <w:rFonts w:asciiTheme="minorHAnsi" w:hAnsiTheme="minorHAnsi" w:cstheme="minorHAnsi"/>
          <w:sz w:val="22"/>
          <w:szCs w:val="22"/>
        </w:rPr>
        <w:t xml:space="preserve">has received an actual cash payment (net of all Withholding Taxes) equal to the payment which </w:t>
      </w:r>
      <w:r w:rsidRPr="001F6858">
        <w:rPr>
          <w:rFonts w:asciiTheme="minorHAnsi" w:hAnsiTheme="minorHAnsi" w:cstheme="minorHAnsi"/>
          <w:bCs/>
          <w:sz w:val="22"/>
          <w:szCs w:val="22"/>
        </w:rPr>
        <w:t xml:space="preserve">Seller </w:t>
      </w:r>
      <w:r w:rsidRPr="001F6858">
        <w:rPr>
          <w:rFonts w:asciiTheme="minorHAnsi" w:hAnsiTheme="minorHAnsi" w:cstheme="minorHAnsi"/>
          <w:sz w:val="22"/>
          <w:szCs w:val="22"/>
        </w:rPr>
        <w:t xml:space="preserve">would have received had no Withholding Tax been imposed. </w:t>
      </w:r>
    </w:p>
    <w:p w14:paraId="152AB282" w14:textId="77777777" w:rsidR="00102995" w:rsidRPr="001F6858" w:rsidRDefault="004969E7" w:rsidP="00695370">
      <w:pPr>
        <w:pStyle w:val="ListParagraph"/>
        <w:numPr>
          <w:ilvl w:val="0"/>
          <w:numId w:val="29"/>
        </w:numPr>
        <w:spacing w:after="120"/>
        <w:ind w:hanging="720"/>
        <w:jc w:val="both"/>
        <w:outlineLvl w:val="0"/>
        <w:rPr>
          <w:rFonts w:asciiTheme="minorHAnsi" w:hAnsiTheme="minorHAnsi" w:cstheme="minorHAnsi"/>
          <w:sz w:val="22"/>
          <w:szCs w:val="22"/>
        </w:rPr>
      </w:pPr>
      <w:r w:rsidRPr="001F6858">
        <w:rPr>
          <w:rFonts w:asciiTheme="minorHAnsi" w:hAnsiTheme="minorHAnsi" w:cstheme="minorHAnsi"/>
          <w:b/>
          <w:bCs/>
          <w:sz w:val="22"/>
          <w:szCs w:val="22"/>
          <w:u w:val="single"/>
        </w:rPr>
        <w:t>DELIVERY</w:t>
      </w:r>
      <w:r w:rsidR="0069038E" w:rsidRPr="001F6858">
        <w:rPr>
          <w:rFonts w:asciiTheme="minorHAnsi" w:hAnsiTheme="minorHAnsi" w:cstheme="minorHAnsi"/>
          <w:b/>
          <w:bCs/>
          <w:sz w:val="22"/>
          <w:szCs w:val="22"/>
          <w:u w:val="single"/>
        </w:rPr>
        <w:t>.</w:t>
      </w:r>
      <w:r w:rsidR="00695B2A" w:rsidRPr="001F6858">
        <w:rPr>
          <w:rFonts w:asciiTheme="minorHAnsi" w:hAnsiTheme="minorHAnsi" w:cstheme="minorHAnsi"/>
          <w:b/>
          <w:bCs/>
          <w:sz w:val="22"/>
          <w:szCs w:val="22"/>
          <w:u w:val="single"/>
        </w:rPr>
        <w:t xml:space="preserve"> </w:t>
      </w:r>
    </w:p>
    <w:p w14:paraId="220EF4A7" w14:textId="77777777" w:rsidR="00C9684E" w:rsidRPr="001F6858" w:rsidRDefault="00E90A49" w:rsidP="00C11107">
      <w:pPr>
        <w:spacing w:after="120"/>
        <w:ind w:left="720"/>
        <w:jc w:val="both"/>
        <w:rPr>
          <w:rFonts w:asciiTheme="minorHAnsi" w:hAnsiTheme="minorHAnsi" w:cstheme="minorHAnsi"/>
          <w:sz w:val="22"/>
          <w:szCs w:val="22"/>
        </w:rPr>
      </w:pPr>
      <w:r w:rsidRPr="001F6858">
        <w:rPr>
          <w:rFonts w:asciiTheme="minorHAnsi" w:hAnsiTheme="minorHAnsi" w:cstheme="minorHAnsi"/>
          <w:sz w:val="22"/>
          <w:szCs w:val="22"/>
        </w:rPr>
        <w:t>The Parties agree to adhere to the Service Level Agreement requirements</w:t>
      </w:r>
      <w:r w:rsidR="00746AE1" w:rsidRPr="001F6858">
        <w:rPr>
          <w:rFonts w:asciiTheme="minorHAnsi" w:hAnsiTheme="minorHAnsi" w:cstheme="minorHAnsi"/>
          <w:sz w:val="22"/>
          <w:szCs w:val="22"/>
        </w:rPr>
        <w:t xml:space="preserve"> (Exhibit C)</w:t>
      </w:r>
      <w:r w:rsidRPr="001F6858">
        <w:rPr>
          <w:rFonts w:asciiTheme="minorHAnsi" w:hAnsiTheme="minorHAnsi" w:cstheme="minorHAnsi"/>
          <w:sz w:val="22"/>
          <w:szCs w:val="22"/>
        </w:rPr>
        <w:t xml:space="preserve">. </w:t>
      </w:r>
    </w:p>
    <w:p w14:paraId="32CC72D3" w14:textId="77777777" w:rsidR="00C9684E" w:rsidRPr="001F6858" w:rsidRDefault="00834946" w:rsidP="00695370">
      <w:pPr>
        <w:pStyle w:val="Default"/>
        <w:numPr>
          <w:ilvl w:val="0"/>
          <w:numId w:val="30"/>
        </w:numPr>
        <w:spacing w:after="120"/>
        <w:jc w:val="both"/>
        <w:rPr>
          <w:rFonts w:asciiTheme="minorHAnsi" w:hAnsiTheme="minorHAnsi" w:cstheme="minorHAnsi"/>
          <w:color w:val="auto"/>
          <w:sz w:val="22"/>
          <w:szCs w:val="22"/>
        </w:rPr>
      </w:pPr>
      <w:r w:rsidRPr="001F6858">
        <w:rPr>
          <w:rFonts w:asciiTheme="minorHAnsi" w:hAnsiTheme="minorHAnsi" w:cstheme="minorHAnsi"/>
          <w:color w:val="auto"/>
          <w:sz w:val="22"/>
          <w:szCs w:val="22"/>
        </w:rPr>
        <w:t xml:space="preserve">Seller will deliver acceptable Products and Services in </w:t>
      </w:r>
      <w:r w:rsidR="00DC57D9" w:rsidRPr="001F6858">
        <w:rPr>
          <w:rFonts w:asciiTheme="minorHAnsi" w:hAnsiTheme="minorHAnsi" w:cstheme="minorHAnsi"/>
          <w:color w:val="auto"/>
          <w:sz w:val="22"/>
          <w:szCs w:val="22"/>
        </w:rPr>
        <w:t xml:space="preserve">strict </w:t>
      </w:r>
      <w:r w:rsidRPr="001F6858">
        <w:rPr>
          <w:rFonts w:asciiTheme="minorHAnsi" w:hAnsiTheme="minorHAnsi" w:cstheme="minorHAnsi"/>
          <w:color w:val="auto"/>
          <w:sz w:val="22"/>
          <w:szCs w:val="22"/>
        </w:rPr>
        <w:t xml:space="preserve">conformity with any delivery schedule and shipping instructions set forth in this Award and or any Order issued subject to it. Unless otherwise provided in any Order, delivery in whole or in part shall not be made more than ten (10) days prior to required delivery dates.  </w:t>
      </w:r>
      <w:r w:rsidRPr="001F6858">
        <w:rPr>
          <w:rFonts w:asciiTheme="minorHAnsi" w:hAnsiTheme="minorHAnsi" w:cstheme="minorHAnsi"/>
          <w:sz w:val="22"/>
          <w:szCs w:val="22"/>
        </w:rPr>
        <w:t>Customer</w:t>
      </w:r>
      <w:r w:rsidRPr="001F6858">
        <w:rPr>
          <w:rFonts w:asciiTheme="minorHAnsi" w:hAnsiTheme="minorHAnsi" w:cstheme="minorHAnsi"/>
          <w:color w:val="auto"/>
          <w:sz w:val="22"/>
          <w:szCs w:val="22"/>
        </w:rPr>
        <w:t xml:space="preserve"> may return earlier deliveries at Seller’s risk and expense.  Seller shall comply with the delivery schedule but shall not make material or production commitments in advance of such time as Seller reasonably believes necessary to meet the schedule without prior written approval by </w:t>
      </w:r>
      <w:r w:rsidRPr="001F6858">
        <w:rPr>
          <w:rFonts w:asciiTheme="minorHAnsi" w:hAnsiTheme="minorHAnsi" w:cstheme="minorHAnsi"/>
          <w:sz w:val="22"/>
          <w:szCs w:val="22"/>
        </w:rPr>
        <w:t>Customer.</w:t>
      </w:r>
    </w:p>
    <w:p w14:paraId="685DDF6B" w14:textId="77777777" w:rsidR="003F5C91" w:rsidRPr="001F6858" w:rsidRDefault="00834946" w:rsidP="00695370">
      <w:pPr>
        <w:pStyle w:val="Default"/>
        <w:numPr>
          <w:ilvl w:val="0"/>
          <w:numId w:val="30"/>
        </w:numPr>
        <w:spacing w:after="120"/>
        <w:jc w:val="both"/>
        <w:rPr>
          <w:rFonts w:asciiTheme="minorHAnsi" w:hAnsiTheme="minorHAnsi" w:cstheme="minorHAnsi"/>
          <w:color w:val="auto"/>
          <w:sz w:val="22"/>
          <w:szCs w:val="22"/>
        </w:rPr>
      </w:pPr>
      <w:r w:rsidRPr="001F6858">
        <w:rPr>
          <w:rFonts w:asciiTheme="minorHAnsi" w:hAnsiTheme="minorHAnsi" w:cstheme="minorHAnsi"/>
          <w:color w:val="auto"/>
          <w:sz w:val="22"/>
          <w:szCs w:val="22"/>
        </w:rPr>
        <w:t xml:space="preserve">If Seller is unable to meet the required delivery schedules under a particular Order for any reason, other than a change directed by </w:t>
      </w:r>
      <w:r w:rsidRPr="001F6858">
        <w:rPr>
          <w:rFonts w:asciiTheme="minorHAnsi" w:hAnsiTheme="minorHAnsi" w:cstheme="minorHAnsi"/>
          <w:sz w:val="22"/>
          <w:szCs w:val="22"/>
        </w:rPr>
        <w:t>Customer</w:t>
      </w:r>
      <w:r w:rsidRPr="001F6858">
        <w:rPr>
          <w:rFonts w:asciiTheme="minorHAnsi" w:hAnsiTheme="minorHAnsi" w:cstheme="minorHAnsi"/>
          <w:color w:val="auto"/>
          <w:sz w:val="22"/>
          <w:szCs w:val="22"/>
        </w:rPr>
        <w:t xml:space="preserve">, </w:t>
      </w:r>
      <w:r w:rsidRPr="001F6858">
        <w:rPr>
          <w:rFonts w:asciiTheme="minorHAnsi" w:hAnsiTheme="minorHAnsi" w:cstheme="minorHAnsi"/>
          <w:sz w:val="22"/>
          <w:szCs w:val="22"/>
        </w:rPr>
        <w:t>Customer</w:t>
      </w:r>
      <w:r w:rsidRPr="001F6858">
        <w:rPr>
          <w:rFonts w:asciiTheme="minorHAnsi" w:hAnsiTheme="minorHAnsi" w:cstheme="minorHAnsi"/>
          <w:color w:val="auto"/>
          <w:sz w:val="22"/>
          <w:szCs w:val="22"/>
        </w:rPr>
        <w:t xml:space="preserve"> shall have the option to</w:t>
      </w:r>
      <w:r w:rsidR="007D72F4" w:rsidRPr="001F6858">
        <w:rPr>
          <w:rFonts w:asciiTheme="minorHAnsi" w:hAnsiTheme="minorHAnsi" w:cstheme="minorHAnsi"/>
          <w:color w:val="auto"/>
          <w:sz w:val="22"/>
          <w:szCs w:val="22"/>
        </w:rPr>
        <w:t xml:space="preserve"> (1)</w:t>
      </w:r>
      <w:r w:rsidRPr="001F6858">
        <w:rPr>
          <w:rFonts w:asciiTheme="minorHAnsi" w:hAnsiTheme="minorHAnsi" w:cstheme="minorHAnsi"/>
          <w:color w:val="auto"/>
          <w:sz w:val="22"/>
          <w:szCs w:val="22"/>
        </w:rPr>
        <w:t xml:space="preserve"> terminate the Order, or (2) fill such Order or any portion thereof, from sources other than Seller and to reduce Seller’s Order quantities accordingly at no increase in unit price, without any penalty to </w:t>
      </w:r>
      <w:r w:rsidRPr="001F6858">
        <w:rPr>
          <w:rFonts w:asciiTheme="minorHAnsi" w:hAnsiTheme="minorHAnsi" w:cstheme="minorHAnsi"/>
          <w:sz w:val="22"/>
          <w:szCs w:val="22"/>
        </w:rPr>
        <w:t>Customer</w:t>
      </w:r>
      <w:r w:rsidRPr="001F6858">
        <w:rPr>
          <w:rFonts w:asciiTheme="minorHAnsi" w:hAnsiTheme="minorHAnsi" w:cstheme="minorHAnsi"/>
          <w:color w:val="auto"/>
          <w:sz w:val="22"/>
          <w:szCs w:val="22"/>
        </w:rPr>
        <w:t xml:space="preserve"> and Seller shall have no obligation to </w:t>
      </w:r>
      <w:r w:rsidRPr="001F6858">
        <w:rPr>
          <w:rFonts w:asciiTheme="minorHAnsi" w:hAnsiTheme="minorHAnsi" w:cstheme="minorHAnsi"/>
          <w:sz w:val="22"/>
          <w:szCs w:val="22"/>
        </w:rPr>
        <w:t>Customer</w:t>
      </w:r>
      <w:r w:rsidRPr="001F6858">
        <w:rPr>
          <w:rFonts w:asciiTheme="minorHAnsi" w:hAnsiTheme="minorHAnsi" w:cstheme="minorHAnsi"/>
          <w:color w:val="auto"/>
          <w:sz w:val="22"/>
          <w:szCs w:val="22"/>
        </w:rPr>
        <w:t xml:space="preserve"> for such removed quantities.  Alternatively, </w:t>
      </w:r>
      <w:r w:rsidRPr="001F6858">
        <w:rPr>
          <w:rFonts w:asciiTheme="minorHAnsi" w:hAnsiTheme="minorHAnsi" w:cstheme="minorHAnsi"/>
          <w:sz w:val="22"/>
          <w:szCs w:val="22"/>
        </w:rPr>
        <w:t>Customer</w:t>
      </w:r>
      <w:r w:rsidRPr="001F6858">
        <w:rPr>
          <w:rFonts w:asciiTheme="minorHAnsi" w:hAnsiTheme="minorHAnsi" w:cstheme="minorHAnsi"/>
          <w:color w:val="auto"/>
          <w:sz w:val="22"/>
          <w:szCs w:val="22"/>
        </w:rPr>
        <w:t xml:space="preserve"> may require Seller to provide consideration for the late delivery. This condition shall not limit </w:t>
      </w:r>
      <w:r w:rsidRPr="001F6858">
        <w:rPr>
          <w:rFonts w:asciiTheme="minorHAnsi" w:hAnsiTheme="minorHAnsi" w:cstheme="minorHAnsi"/>
          <w:sz w:val="22"/>
          <w:szCs w:val="22"/>
        </w:rPr>
        <w:t xml:space="preserve">Customer’s </w:t>
      </w:r>
      <w:r w:rsidRPr="001F6858">
        <w:rPr>
          <w:rFonts w:asciiTheme="minorHAnsi" w:hAnsiTheme="minorHAnsi" w:cstheme="minorHAnsi"/>
          <w:color w:val="auto"/>
          <w:sz w:val="22"/>
          <w:szCs w:val="22"/>
        </w:rPr>
        <w:t>rights or remedies under the Termination clause of this Award.</w:t>
      </w:r>
    </w:p>
    <w:p w14:paraId="7450F2BF" w14:textId="77777777" w:rsidR="007E4A85" w:rsidRPr="001F6858" w:rsidRDefault="003F5C91" w:rsidP="00695370">
      <w:pPr>
        <w:widowControl w:val="0"/>
        <w:numPr>
          <w:ilvl w:val="0"/>
          <w:numId w:val="30"/>
        </w:numPr>
        <w:spacing w:after="120"/>
        <w:ind w:right="115"/>
        <w:jc w:val="both"/>
        <w:rPr>
          <w:rFonts w:asciiTheme="minorHAnsi" w:hAnsiTheme="minorHAnsi" w:cstheme="minorHAnsi"/>
          <w:sz w:val="22"/>
          <w:szCs w:val="22"/>
        </w:rPr>
      </w:pPr>
      <w:r w:rsidRPr="001F6858">
        <w:rPr>
          <w:rFonts w:asciiTheme="minorHAnsi" w:hAnsiTheme="minorHAnsi" w:cstheme="minorHAnsi"/>
          <w:spacing w:val="-2"/>
          <w:sz w:val="22"/>
          <w:szCs w:val="22"/>
        </w:rPr>
        <w:t>If</w:t>
      </w:r>
      <w:r w:rsidRPr="001F6858">
        <w:rPr>
          <w:rFonts w:asciiTheme="minorHAnsi" w:hAnsiTheme="minorHAnsi" w:cstheme="minorHAnsi"/>
          <w:spacing w:val="19"/>
          <w:sz w:val="22"/>
          <w:szCs w:val="22"/>
        </w:rPr>
        <w:t xml:space="preserve"> </w:t>
      </w:r>
      <w:r w:rsidRPr="001F6858">
        <w:rPr>
          <w:rFonts w:asciiTheme="minorHAnsi" w:hAnsiTheme="minorHAnsi" w:cstheme="minorHAnsi"/>
          <w:spacing w:val="-1"/>
          <w:sz w:val="22"/>
          <w:szCs w:val="22"/>
        </w:rPr>
        <w:t>Seller</w:t>
      </w:r>
      <w:r w:rsidRPr="001F6858">
        <w:rPr>
          <w:rFonts w:asciiTheme="minorHAnsi" w:hAnsiTheme="minorHAnsi" w:cstheme="minorHAnsi"/>
          <w:spacing w:val="19"/>
          <w:sz w:val="22"/>
          <w:szCs w:val="22"/>
        </w:rPr>
        <w:t xml:space="preserve"> </w:t>
      </w:r>
      <w:r w:rsidRPr="001F6858">
        <w:rPr>
          <w:rFonts w:asciiTheme="minorHAnsi" w:hAnsiTheme="minorHAnsi" w:cstheme="minorHAnsi"/>
          <w:spacing w:val="-1"/>
          <w:sz w:val="22"/>
          <w:szCs w:val="22"/>
        </w:rPr>
        <w:t>intends</w:t>
      </w:r>
      <w:r w:rsidRPr="001F6858">
        <w:rPr>
          <w:rFonts w:asciiTheme="minorHAnsi" w:hAnsiTheme="minorHAnsi" w:cstheme="minorHAnsi"/>
          <w:spacing w:val="17"/>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source</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19"/>
          <w:sz w:val="22"/>
          <w:szCs w:val="22"/>
        </w:rPr>
        <w:t xml:space="preserve"> </w:t>
      </w:r>
      <w:r w:rsidRPr="001F6858">
        <w:rPr>
          <w:rFonts w:asciiTheme="minorHAnsi" w:hAnsiTheme="minorHAnsi" w:cstheme="minorHAnsi"/>
          <w:spacing w:val="-1"/>
          <w:sz w:val="22"/>
          <w:szCs w:val="22"/>
        </w:rPr>
        <w:t>ship</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2"/>
          <w:sz w:val="22"/>
          <w:szCs w:val="22"/>
        </w:rPr>
        <w:t>direct</w:t>
      </w:r>
      <w:r w:rsidRPr="001F6858">
        <w:rPr>
          <w:rFonts w:asciiTheme="minorHAnsi" w:hAnsiTheme="minorHAnsi" w:cstheme="minorHAnsi"/>
          <w:spacing w:val="20"/>
          <w:sz w:val="22"/>
          <w:szCs w:val="22"/>
        </w:rPr>
        <w:t xml:space="preserve"> </w:t>
      </w:r>
      <w:r w:rsidRPr="001F6858">
        <w:rPr>
          <w:rFonts w:asciiTheme="minorHAnsi" w:hAnsiTheme="minorHAnsi" w:cstheme="minorHAnsi"/>
          <w:spacing w:val="-1"/>
          <w:sz w:val="22"/>
          <w:szCs w:val="22"/>
        </w:rPr>
        <w:t>from</w:t>
      </w:r>
      <w:r w:rsidRPr="001F6858">
        <w:rPr>
          <w:rFonts w:asciiTheme="minorHAnsi" w:hAnsiTheme="minorHAnsi" w:cstheme="minorHAnsi"/>
          <w:spacing w:val="19"/>
          <w:sz w:val="22"/>
          <w:szCs w:val="22"/>
        </w:rPr>
        <w:t xml:space="preserve"> </w:t>
      </w:r>
      <w:r w:rsidRPr="001F6858">
        <w:rPr>
          <w:rFonts w:asciiTheme="minorHAnsi" w:hAnsiTheme="minorHAnsi" w:cstheme="minorHAnsi"/>
          <w:spacing w:val="-1"/>
          <w:sz w:val="22"/>
          <w:szCs w:val="22"/>
        </w:rPr>
        <w:t>outside</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9"/>
          <w:sz w:val="22"/>
          <w:szCs w:val="22"/>
        </w:rPr>
        <w:t xml:space="preserve"> </w:t>
      </w:r>
      <w:r w:rsidRPr="001F6858">
        <w:rPr>
          <w:rFonts w:asciiTheme="minorHAnsi" w:hAnsiTheme="minorHAnsi" w:cstheme="minorHAnsi"/>
          <w:spacing w:val="-1"/>
          <w:sz w:val="22"/>
          <w:szCs w:val="22"/>
        </w:rPr>
        <w:t>the</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U.S.</w:t>
      </w:r>
      <w:r w:rsidRPr="001F6858">
        <w:rPr>
          <w:rFonts w:asciiTheme="minorHAnsi" w:hAnsiTheme="minorHAnsi" w:cstheme="minorHAnsi"/>
          <w:spacing w:val="18"/>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16"/>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9"/>
          <w:sz w:val="22"/>
          <w:szCs w:val="22"/>
        </w:rPr>
        <w:t xml:space="preserve"> </w:t>
      </w:r>
      <w:r w:rsidRPr="001F6858">
        <w:rPr>
          <w:rFonts w:asciiTheme="minorHAnsi" w:hAnsiTheme="minorHAnsi" w:cstheme="minorHAnsi"/>
          <w:sz w:val="22"/>
          <w:szCs w:val="22"/>
        </w:rPr>
        <w:t>then,</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in</w:t>
      </w:r>
      <w:r w:rsidRPr="001F6858">
        <w:rPr>
          <w:rFonts w:asciiTheme="minorHAnsi" w:hAnsiTheme="minorHAnsi" w:cstheme="minorHAnsi"/>
          <w:spacing w:val="21"/>
          <w:sz w:val="22"/>
          <w:szCs w:val="22"/>
        </w:rPr>
        <w:t xml:space="preserve"> </w:t>
      </w:r>
      <w:r w:rsidRPr="001F6858">
        <w:rPr>
          <w:rFonts w:asciiTheme="minorHAnsi" w:hAnsiTheme="minorHAnsi" w:cstheme="minorHAnsi"/>
          <w:spacing w:val="-1"/>
          <w:sz w:val="22"/>
          <w:szCs w:val="22"/>
        </w:rPr>
        <w:t>addition</w:t>
      </w:r>
      <w:r w:rsidRPr="001F6858">
        <w:rPr>
          <w:rFonts w:asciiTheme="minorHAnsi" w:hAnsiTheme="minorHAnsi" w:cstheme="minorHAnsi"/>
          <w:spacing w:val="18"/>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complying</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with</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all</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applicable</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Export</w:t>
      </w:r>
      <w:r w:rsidRPr="001F6858">
        <w:rPr>
          <w:rFonts w:asciiTheme="minorHAnsi" w:hAnsiTheme="minorHAnsi" w:cstheme="minorHAnsi"/>
          <w:spacing w:val="65"/>
          <w:sz w:val="22"/>
          <w:szCs w:val="22"/>
        </w:rPr>
        <w:t xml:space="preserve"> </w:t>
      </w:r>
      <w:r w:rsidRPr="001F6858">
        <w:rPr>
          <w:rFonts w:asciiTheme="minorHAnsi" w:hAnsiTheme="minorHAnsi" w:cstheme="minorHAnsi"/>
          <w:spacing w:val="-1"/>
          <w:sz w:val="22"/>
          <w:szCs w:val="22"/>
        </w:rPr>
        <w:t>Regulations,</w:t>
      </w:r>
      <w:r w:rsidRPr="001F6858">
        <w:rPr>
          <w:rFonts w:asciiTheme="minorHAnsi" w:hAnsiTheme="minorHAnsi" w:cstheme="minorHAnsi"/>
          <w:spacing w:val="20"/>
          <w:sz w:val="22"/>
          <w:szCs w:val="22"/>
        </w:rPr>
        <w:t xml:space="preserve"> </w:t>
      </w:r>
      <w:r w:rsidRPr="001F6858">
        <w:rPr>
          <w:rFonts w:asciiTheme="minorHAnsi" w:hAnsiTheme="minorHAnsi" w:cstheme="minorHAnsi"/>
          <w:spacing w:val="-2"/>
          <w:sz w:val="22"/>
          <w:szCs w:val="22"/>
        </w:rPr>
        <w:t>Seller</w:t>
      </w:r>
      <w:r w:rsidRPr="001F6858">
        <w:rPr>
          <w:rFonts w:asciiTheme="minorHAnsi" w:hAnsiTheme="minorHAnsi" w:cstheme="minorHAnsi"/>
          <w:spacing w:val="19"/>
          <w:sz w:val="22"/>
          <w:szCs w:val="22"/>
        </w:rPr>
        <w:t xml:space="preserve"> </w:t>
      </w:r>
      <w:r w:rsidRPr="001F6858">
        <w:rPr>
          <w:rFonts w:asciiTheme="minorHAnsi" w:hAnsiTheme="minorHAnsi" w:cstheme="minorHAnsi"/>
          <w:spacing w:val="-1"/>
          <w:sz w:val="22"/>
          <w:szCs w:val="22"/>
        </w:rPr>
        <w:t>shall</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provide</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the</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name,</w:t>
      </w:r>
      <w:r w:rsidRPr="001F6858">
        <w:rPr>
          <w:rFonts w:asciiTheme="minorHAnsi" w:hAnsiTheme="minorHAnsi" w:cstheme="minorHAnsi"/>
          <w:spacing w:val="20"/>
          <w:sz w:val="22"/>
          <w:szCs w:val="22"/>
        </w:rPr>
        <w:t xml:space="preserve"> </w:t>
      </w:r>
      <w:r w:rsidRPr="001F6858">
        <w:rPr>
          <w:rFonts w:asciiTheme="minorHAnsi" w:hAnsiTheme="minorHAnsi" w:cstheme="minorHAnsi"/>
          <w:spacing w:val="-1"/>
          <w:sz w:val="22"/>
          <w:szCs w:val="22"/>
        </w:rPr>
        <w:t>country</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contact</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information</w:t>
      </w:r>
      <w:r w:rsidRPr="001F6858">
        <w:rPr>
          <w:rFonts w:asciiTheme="minorHAnsi" w:hAnsiTheme="minorHAnsi" w:cstheme="minorHAnsi"/>
          <w:spacing w:val="20"/>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6"/>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non-U.S.</w:t>
      </w:r>
      <w:r w:rsidRPr="001F6858">
        <w:rPr>
          <w:rFonts w:asciiTheme="minorHAnsi" w:hAnsiTheme="minorHAnsi" w:cstheme="minorHAnsi"/>
          <w:spacing w:val="20"/>
          <w:sz w:val="22"/>
          <w:szCs w:val="22"/>
        </w:rPr>
        <w:t xml:space="preserve"> </w:t>
      </w:r>
      <w:r w:rsidRPr="001F6858">
        <w:rPr>
          <w:rFonts w:asciiTheme="minorHAnsi" w:hAnsiTheme="minorHAnsi" w:cstheme="minorHAnsi"/>
          <w:spacing w:val="-1"/>
          <w:sz w:val="22"/>
          <w:szCs w:val="22"/>
        </w:rPr>
        <w:t>sources</w:t>
      </w:r>
      <w:r w:rsidRPr="001F6858">
        <w:rPr>
          <w:rFonts w:asciiTheme="minorHAnsi" w:hAnsiTheme="minorHAnsi" w:cstheme="minorHAnsi"/>
          <w:spacing w:val="19"/>
          <w:sz w:val="22"/>
          <w:szCs w:val="22"/>
        </w:rPr>
        <w:t xml:space="preserve"> </w:t>
      </w:r>
      <w:r w:rsidRPr="001F6858">
        <w:rPr>
          <w:rFonts w:asciiTheme="minorHAnsi" w:hAnsiTheme="minorHAnsi" w:cstheme="minorHAnsi"/>
          <w:spacing w:val="-1"/>
          <w:sz w:val="22"/>
          <w:szCs w:val="22"/>
        </w:rPr>
        <w:t>within</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2"/>
          <w:sz w:val="22"/>
          <w:szCs w:val="22"/>
        </w:rPr>
        <w:t>ten</w:t>
      </w:r>
      <w:r w:rsidRPr="001F6858">
        <w:rPr>
          <w:rFonts w:asciiTheme="minorHAnsi" w:hAnsiTheme="minorHAnsi" w:cstheme="minorHAnsi"/>
          <w:spacing w:val="21"/>
          <w:sz w:val="22"/>
          <w:szCs w:val="22"/>
        </w:rPr>
        <w:t xml:space="preserve"> </w:t>
      </w:r>
      <w:r w:rsidRPr="001F6858">
        <w:rPr>
          <w:rFonts w:asciiTheme="minorHAnsi" w:hAnsiTheme="minorHAnsi" w:cstheme="minorHAnsi"/>
          <w:spacing w:val="-1"/>
          <w:sz w:val="22"/>
          <w:szCs w:val="22"/>
        </w:rPr>
        <w:t>(10)</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days</w:t>
      </w:r>
      <w:r w:rsidRPr="001F6858">
        <w:rPr>
          <w:rFonts w:asciiTheme="minorHAnsi" w:hAnsiTheme="minorHAnsi" w:cstheme="minorHAnsi"/>
          <w:spacing w:val="19"/>
          <w:sz w:val="22"/>
          <w:szCs w:val="22"/>
        </w:rPr>
        <w:t xml:space="preserve"> </w:t>
      </w:r>
      <w:r w:rsidRPr="001F6858">
        <w:rPr>
          <w:rFonts w:asciiTheme="minorHAnsi" w:hAnsiTheme="minorHAnsi" w:cstheme="minorHAnsi"/>
          <w:spacing w:val="-1"/>
          <w:sz w:val="22"/>
          <w:szCs w:val="22"/>
        </w:rPr>
        <w:t>after</w:t>
      </w:r>
      <w:r w:rsidRPr="001F6858">
        <w:rPr>
          <w:rFonts w:asciiTheme="minorHAnsi" w:hAnsiTheme="minorHAnsi" w:cstheme="minorHAnsi"/>
          <w:spacing w:val="19"/>
          <w:sz w:val="22"/>
          <w:szCs w:val="22"/>
        </w:rPr>
        <w:t xml:space="preserve"> </w:t>
      </w:r>
      <w:r w:rsidRPr="001F6858">
        <w:rPr>
          <w:rFonts w:asciiTheme="minorHAnsi" w:hAnsiTheme="minorHAnsi" w:cstheme="minorHAnsi"/>
          <w:spacing w:val="-1"/>
          <w:sz w:val="22"/>
          <w:szCs w:val="22"/>
        </w:rPr>
        <w:t>Order</w:t>
      </w:r>
      <w:r w:rsidRPr="001F6858">
        <w:rPr>
          <w:rFonts w:asciiTheme="minorHAnsi" w:hAnsiTheme="minorHAnsi" w:cstheme="minorHAnsi"/>
          <w:spacing w:val="67"/>
          <w:sz w:val="22"/>
          <w:szCs w:val="22"/>
        </w:rPr>
        <w:t xml:space="preserve"> </w:t>
      </w:r>
      <w:r w:rsidRPr="001F6858">
        <w:rPr>
          <w:rFonts w:asciiTheme="minorHAnsi" w:hAnsiTheme="minorHAnsi" w:cstheme="minorHAnsi"/>
          <w:spacing w:val="-1"/>
          <w:sz w:val="22"/>
          <w:szCs w:val="22"/>
        </w:rPr>
        <w:t>acceptance.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Seller</w:t>
      </w:r>
      <w:r w:rsidRPr="001F6858">
        <w:rPr>
          <w:rFonts w:asciiTheme="minorHAnsi" w:hAnsiTheme="minorHAnsi" w:cstheme="minorHAnsi"/>
          <w:spacing w:val="7"/>
          <w:sz w:val="22"/>
          <w:szCs w:val="22"/>
        </w:rPr>
        <w:t xml:space="preserve"> </w:t>
      </w:r>
      <w:r w:rsidRPr="001F6858">
        <w:rPr>
          <w:rFonts w:asciiTheme="minorHAnsi" w:hAnsiTheme="minorHAnsi" w:cstheme="minorHAnsi"/>
          <w:spacing w:val="-1"/>
          <w:sz w:val="22"/>
          <w:szCs w:val="22"/>
        </w:rPr>
        <w:t>proposed</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sources</w:t>
      </w:r>
      <w:r w:rsidRPr="001F6858">
        <w:rPr>
          <w:rFonts w:asciiTheme="minorHAnsi" w:hAnsiTheme="minorHAnsi" w:cstheme="minorHAnsi"/>
          <w:spacing w:val="7"/>
          <w:sz w:val="22"/>
          <w:szCs w:val="22"/>
        </w:rPr>
        <w:t xml:space="preserve"> </w:t>
      </w:r>
      <w:r w:rsidRPr="001F6858">
        <w:rPr>
          <w:rFonts w:asciiTheme="minorHAnsi" w:hAnsiTheme="minorHAnsi" w:cstheme="minorHAnsi"/>
          <w:spacing w:val="-1"/>
          <w:sz w:val="22"/>
          <w:szCs w:val="22"/>
        </w:rPr>
        <w:t>outside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the</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U.S.</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must</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have</w:t>
      </w:r>
      <w:r w:rsidRPr="001F6858">
        <w:rPr>
          <w:rFonts w:asciiTheme="minorHAnsi" w:hAnsiTheme="minorHAnsi" w:cstheme="minorHAnsi"/>
          <w:spacing w:val="6"/>
          <w:sz w:val="22"/>
          <w:szCs w:val="22"/>
        </w:rPr>
        <w:t xml:space="preserve"> </w:t>
      </w:r>
      <w:r w:rsidRPr="001F6858">
        <w:rPr>
          <w:rFonts w:asciiTheme="minorHAnsi" w:hAnsiTheme="minorHAnsi" w:cstheme="minorHAnsi"/>
          <w:sz w:val="22"/>
          <w:szCs w:val="22"/>
        </w:rPr>
        <w:t>a</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reputation</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for</w:t>
      </w:r>
      <w:r w:rsidRPr="001F6858">
        <w:rPr>
          <w:rFonts w:asciiTheme="minorHAnsi" w:hAnsiTheme="minorHAnsi" w:cstheme="minorHAnsi"/>
          <w:spacing w:val="7"/>
          <w:sz w:val="22"/>
          <w:szCs w:val="22"/>
        </w:rPr>
        <w:t xml:space="preserve"> </w:t>
      </w:r>
      <w:r w:rsidRPr="001F6858">
        <w:rPr>
          <w:rFonts w:asciiTheme="minorHAnsi" w:hAnsiTheme="minorHAnsi" w:cstheme="minorHAnsi"/>
          <w:spacing w:val="-1"/>
          <w:sz w:val="22"/>
          <w:szCs w:val="22"/>
        </w:rPr>
        <w:t>honesty</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6"/>
          <w:sz w:val="22"/>
          <w:szCs w:val="22"/>
        </w:rPr>
        <w:t xml:space="preserve"> </w:t>
      </w:r>
      <w:r w:rsidRPr="001F6858">
        <w:rPr>
          <w:rFonts w:asciiTheme="minorHAnsi" w:hAnsiTheme="minorHAnsi" w:cstheme="minorHAnsi"/>
          <w:sz w:val="22"/>
          <w:szCs w:val="22"/>
        </w:rPr>
        <w:t>a</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company</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policy</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prohibiting</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bribes</w:t>
      </w:r>
      <w:r w:rsidRPr="001F6858">
        <w:rPr>
          <w:rFonts w:asciiTheme="minorHAnsi" w:hAnsiTheme="minorHAnsi" w:cstheme="minorHAnsi"/>
          <w:spacing w:val="7"/>
          <w:sz w:val="22"/>
          <w:szCs w:val="22"/>
        </w:rPr>
        <w:t xml:space="preserve"> </w:t>
      </w:r>
      <w:r w:rsidRPr="001F6858">
        <w:rPr>
          <w:rFonts w:asciiTheme="minorHAnsi" w:hAnsiTheme="minorHAnsi" w:cstheme="minorHAnsi"/>
          <w:spacing w:val="-2"/>
          <w:sz w:val="22"/>
          <w:szCs w:val="22"/>
        </w:rPr>
        <w:t>and</w:t>
      </w:r>
      <w:r w:rsidRPr="001F6858">
        <w:rPr>
          <w:rFonts w:asciiTheme="minorHAnsi" w:hAnsiTheme="minorHAnsi" w:cstheme="minorHAnsi"/>
          <w:spacing w:val="75"/>
          <w:sz w:val="22"/>
          <w:szCs w:val="22"/>
        </w:rPr>
        <w:t xml:space="preserve"> </w:t>
      </w:r>
      <w:r w:rsidRPr="001F6858">
        <w:rPr>
          <w:rFonts w:asciiTheme="minorHAnsi" w:hAnsiTheme="minorHAnsi" w:cstheme="minorHAnsi"/>
          <w:spacing w:val="-1"/>
          <w:sz w:val="22"/>
          <w:szCs w:val="22"/>
        </w:rPr>
        <w:t>facilitating</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payments</w:t>
      </w:r>
      <w:r w:rsidRPr="001F6858">
        <w:rPr>
          <w:rFonts w:asciiTheme="minorHAnsi" w:hAnsiTheme="minorHAnsi" w:cstheme="minorHAnsi"/>
          <w:spacing w:val="17"/>
          <w:sz w:val="22"/>
          <w:szCs w:val="22"/>
        </w:rPr>
        <w:t xml:space="preserve"> </w:t>
      </w:r>
      <w:r w:rsidRPr="001F6858">
        <w:rPr>
          <w:rFonts w:asciiTheme="minorHAnsi" w:hAnsiTheme="minorHAnsi" w:cstheme="minorHAnsi"/>
          <w:spacing w:val="-1"/>
          <w:sz w:val="22"/>
          <w:szCs w:val="22"/>
        </w:rPr>
        <w:t>intended</w:t>
      </w:r>
      <w:r w:rsidRPr="001F6858">
        <w:rPr>
          <w:rFonts w:asciiTheme="minorHAnsi" w:hAnsiTheme="minorHAnsi" w:cstheme="minorHAnsi"/>
          <w:spacing w:val="13"/>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expedite</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lastRenderedPageBreak/>
        <w:t>secure</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performance</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4"/>
          <w:sz w:val="22"/>
          <w:szCs w:val="22"/>
        </w:rPr>
        <w:t xml:space="preserve"> </w:t>
      </w:r>
      <w:r w:rsidRPr="001F6858">
        <w:rPr>
          <w:rFonts w:asciiTheme="minorHAnsi" w:hAnsiTheme="minorHAnsi" w:cstheme="minorHAnsi"/>
          <w:sz w:val="22"/>
          <w:szCs w:val="22"/>
        </w:rPr>
        <w:t>a</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routine</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governmental</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action,</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such</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as,</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2"/>
          <w:sz w:val="22"/>
          <w:szCs w:val="22"/>
        </w:rPr>
        <w:t>customs</w:t>
      </w:r>
      <w:r w:rsidRPr="001F6858">
        <w:rPr>
          <w:rFonts w:asciiTheme="minorHAnsi" w:hAnsiTheme="minorHAnsi" w:cstheme="minorHAnsi"/>
          <w:spacing w:val="17"/>
          <w:sz w:val="22"/>
          <w:szCs w:val="22"/>
        </w:rPr>
        <w:t xml:space="preserve"> </w:t>
      </w:r>
      <w:r w:rsidRPr="001F6858">
        <w:rPr>
          <w:rFonts w:asciiTheme="minorHAnsi" w:hAnsiTheme="minorHAnsi" w:cstheme="minorHAnsi"/>
          <w:spacing w:val="-1"/>
          <w:sz w:val="22"/>
          <w:szCs w:val="22"/>
        </w:rPr>
        <w:t>clearance.</w:t>
      </w:r>
      <w:r w:rsidRPr="001F6858">
        <w:rPr>
          <w:rFonts w:asciiTheme="minorHAnsi" w:hAnsiTheme="minorHAnsi" w:cstheme="minorHAnsi"/>
          <w:spacing w:val="15"/>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63"/>
          <w:sz w:val="22"/>
          <w:szCs w:val="22"/>
        </w:rPr>
        <w:t xml:space="preserve"> </w:t>
      </w:r>
      <w:r w:rsidRPr="001F6858">
        <w:rPr>
          <w:rFonts w:asciiTheme="minorHAnsi" w:hAnsiTheme="minorHAnsi" w:cstheme="minorHAnsi"/>
          <w:spacing w:val="-1"/>
          <w:sz w:val="22"/>
          <w:szCs w:val="22"/>
        </w:rPr>
        <w:t>retains</w:t>
      </w:r>
      <w:r w:rsidRPr="001F6858">
        <w:rPr>
          <w:rFonts w:asciiTheme="minorHAnsi" w:hAnsiTheme="minorHAnsi" w:cstheme="minorHAnsi"/>
          <w:spacing w:val="-9"/>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right</w:t>
      </w:r>
      <w:r w:rsidRPr="001F6858">
        <w:rPr>
          <w:rFonts w:asciiTheme="minorHAnsi" w:hAnsiTheme="minorHAnsi" w:cstheme="minorHAnsi"/>
          <w:spacing w:val="-6"/>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8"/>
          <w:sz w:val="22"/>
          <w:szCs w:val="22"/>
        </w:rPr>
        <w:t xml:space="preserve"> </w:t>
      </w:r>
      <w:r w:rsidRPr="001F6858">
        <w:rPr>
          <w:rFonts w:asciiTheme="minorHAnsi" w:hAnsiTheme="minorHAnsi" w:cstheme="minorHAnsi"/>
          <w:sz w:val="22"/>
          <w:szCs w:val="22"/>
        </w:rPr>
        <w:t>deny</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Seller’s</w:t>
      </w:r>
      <w:r w:rsidRPr="001F6858">
        <w:rPr>
          <w:rFonts w:asciiTheme="minorHAnsi" w:hAnsiTheme="minorHAnsi" w:cstheme="minorHAnsi"/>
          <w:spacing w:val="-7"/>
          <w:sz w:val="22"/>
          <w:szCs w:val="22"/>
        </w:rPr>
        <w:t xml:space="preserve"> </w:t>
      </w:r>
      <w:r w:rsidRPr="001F6858">
        <w:rPr>
          <w:rFonts w:asciiTheme="minorHAnsi" w:hAnsiTheme="minorHAnsi" w:cstheme="minorHAnsi"/>
          <w:sz w:val="22"/>
          <w:szCs w:val="22"/>
        </w:rPr>
        <w:t>use</w:t>
      </w:r>
      <w:r w:rsidRPr="001F6858">
        <w:rPr>
          <w:rFonts w:asciiTheme="minorHAnsi" w:hAnsiTheme="minorHAnsi" w:cstheme="minorHAnsi"/>
          <w:spacing w:val="-9"/>
          <w:sz w:val="22"/>
          <w:szCs w:val="22"/>
        </w:rPr>
        <w:t xml:space="preserve"> </w:t>
      </w:r>
      <w:r w:rsidRPr="001F6858">
        <w:rPr>
          <w:rFonts w:asciiTheme="minorHAnsi" w:hAnsiTheme="minorHAnsi" w:cstheme="minorHAnsi"/>
          <w:sz w:val="22"/>
          <w:szCs w:val="22"/>
        </w:rPr>
        <w:t>of</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Seller</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proposed</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sources</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within</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thirty</w:t>
      </w:r>
      <w:r w:rsidRPr="001F6858">
        <w:rPr>
          <w:rFonts w:asciiTheme="minorHAnsi" w:hAnsiTheme="minorHAnsi" w:cstheme="minorHAnsi"/>
          <w:spacing w:val="-10"/>
          <w:sz w:val="22"/>
          <w:szCs w:val="22"/>
        </w:rPr>
        <w:t xml:space="preserve"> </w:t>
      </w:r>
      <w:r w:rsidRPr="001F6858">
        <w:rPr>
          <w:rFonts w:asciiTheme="minorHAnsi" w:hAnsiTheme="minorHAnsi" w:cstheme="minorHAnsi"/>
          <w:sz w:val="22"/>
          <w:szCs w:val="22"/>
        </w:rPr>
        <w:t>(30)</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days</w:t>
      </w:r>
      <w:r w:rsidRPr="001F6858">
        <w:rPr>
          <w:rFonts w:asciiTheme="minorHAnsi" w:hAnsiTheme="minorHAnsi" w:cstheme="minorHAnsi"/>
          <w:spacing w:val="-7"/>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Seller</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notification.</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Seller</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shall</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ensure</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that</w:t>
      </w:r>
      <w:r w:rsidRPr="001F6858">
        <w:rPr>
          <w:rFonts w:asciiTheme="minorHAnsi" w:hAnsiTheme="minorHAnsi" w:cstheme="minorHAnsi"/>
          <w:spacing w:val="-6"/>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
          <w:sz w:val="22"/>
          <w:szCs w:val="22"/>
        </w:rPr>
        <w:t>’s</w:t>
      </w:r>
      <w:r w:rsidRPr="001F6858">
        <w:rPr>
          <w:rFonts w:asciiTheme="minorHAnsi" w:hAnsiTheme="minorHAnsi" w:cstheme="minorHAnsi"/>
          <w:spacing w:val="81"/>
          <w:sz w:val="22"/>
          <w:szCs w:val="22"/>
        </w:rPr>
        <w:t xml:space="preserve"> </w:t>
      </w:r>
      <w:r w:rsidRPr="001F6858">
        <w:rPr>
          <w:rFonts w:asciiTheme="minorHAnsi" w:hAnsiTheme="minorHAnsi" w:cstheme="minorHAnsi"/>
          <w:spacing w:val="-1"/>
          <w:sz w:val="22"/>
          <w:szCs w:val="22"/>
        </w:rPr>
        <w:t>purchase does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not transit through</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one of</w:t>
      </w:r>
      <w:r w:rsidRPr="001F6858">
        <w:rPr>
          <w:rFonts w:asciiTheme="minorHAnsi" w:hAnsiTheme="minorHAnsi" w:cstheme="minorHAnsi"/>
          <w:sz w:val="22"/>
          <w:szCs w:val="22"/>
        </w:rPr>
        <w:t xml:space="preserve"> the</w:t>
      </w:r>
      <w:r w:rsidRPr="001F6858">
        <w:rPr>
          <w:rFonts w:asciiTheme="minorHAnsi" w:hAnsiTheme="minorHAnsi" w:cstheme="minorHAnsi"/>
          <w:spacing w:val="-1"/>
          <w:sz w:val="22"/>
          <w:szCs w:val="22"/>
        </w:rPr>
        <w:t xml:space="preserve"> proscribed countries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listed in</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2"/>
          <w:sz w:val="22"/>
          <w:szCs w:val="22"/>
        </w:rPr>
        <w:t>U.S.</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ITAR,</w:t>
      </w:r>
      <w:r w:rsidRPr="001F6858">
        <w:rPr>
          <w:rFonts w:asciiTheme="minorHAnsi" w:hAnsiTheme="minorHAnsi" w:cstheme="minorHAnsi"/>
          <w:spacing w:val="1"/>
          <w:sz w:val="22"/>
          <w:szCs w:val="22"/>
        </w:rPr>
        <w:t xml:space="preserve"> </w:t>
      </w:r>
      <w:r w:rsidRPr="001F6858">
        <w:rPr>
          <w:rFonts w:asciiTheme="minorHAnsi" w:hAnsiTheme="minorHAnsi" w:cstheme="minorHAnsi"/>
          <w:sz w:val="22"/>
          <w:szCs w:val="22"/>
        </w:rPr>
        <w:t>22</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C.F.R.</w:t>
      </w:r>
      <w:r w:rsidRPr="001F6858">
        <w:rPr>
          <w:rFonts w:asciiTheme="minorHAnsi" w:hAnsiTheme="minorHAnsi" w:cstheme="minorHAnsi"/>
          <w:spacing w:val="-1"/>
          <w:sz w:val="22"/>
          <w:szCs w:val="22"/>
        </w:rPr>
        <w:t xml:space="preserve"> 126.1.</w:t>
      </w:r>
    </w:p>
    <w:p w14:paraId="607D7249" w14:textId="77777777" w:rsidR="00102995" w:rsidRPr="001F6858" w:rsidRDefault="00CF7443" w:rsidP="00695370">
      <w:pPr>
        <w:pStyle w:val="ListParagraph"/>
        <w:numPr>
          <w:ilvl w:val="0"/>
          <w:numId w:val="29"/>
        </w:numPr>
        <w:spacing w:after="120"/>
        <w:ind w:hanging="720"/>
        <w:jc w:val="both"/>
        <w:outlineLvl w:val="0"/>
        <w:rPr>
          <w:rFonts w:asciiTheme="minorHAnsi" w:hAnsiTheme="minorHAnsi" w:cstheme="minorHAnsi"/>
          <w:sz w:val="22"/>
          <w:szCs w:val="22"/>
        </w:rPr>
      </w:pPr>
      <w:bookmarkStart w:id="5" w:name="_DV_M61"/>
      <w:bookmarkStart w:id="6" w:name="_DV_M62"/>
      <w:bookmarkStart w:id="7" w:name="_DV_M63"/>
      <w:bookmarkStart w:id="8" w:name="_DV_M64"/>
      <w:bookmarkStart w:id="9" w:name="_DV_M65"/>
      <w:bookmarkStart w:id="10" w:name="_DV_M68"/>
      <w:bookmarkStart w:id="11" w:name="_DV_M69"/>
      <w:bookmarkStart w:id="12" w:name="_DV_M70"/>
      <w:bookmarkStart w:id="13" w:name="_DV_M72"/>
      <w:bookmarkStart w:id="14" w:name="_DV_M73"/>
      <w:bookmarkStart w:id="15" w:name="_DV_M74"/>
      <w:bookmarkStart w:id="16" w:name="_DV_M75"/>
      <w:bookmarkStart w:id="17" w:name="_DV_M76"/>
      <w:bookmarkEnd w:id="5"/>
      <w:bookmarkEnd w:id="6"/>
      <w:bookmarkEnd w:id="7"/>
      <w:bookmarkEnd w:id="8"/>
      <w:bookmarkEnd w:id="9"/>
      <w:bookmarkEnd w:id="10"/>
      <w:bookmarkEnd w:id="11"/>
      <w:bookmarkEnd w:id="12"/>
      <w:bookmarkEnd w:id="13"/>
      <w:bookmarkEnd w:id="14"/>
      <w:bookmarkEnd w:id="15"/>
      <w:bookmarkEnd w:id="16"/>
      <w:bookmarkEnd w:id="17"/>
      <w:r w:rsidRPr="001F6858">
        <w:rPr>
          <w:rFonts w:asciiTheme="minorHAnsi" w:hAnsiTheme="minorHAnsi" w:cstheme="minorHAnsi"/>
          <w:b/>
          <w:bCs/>
          <w:sz w:val="22"/>
          <w:szCs w:val="22"/>
          <w:u w:val="single"/>
        </w:rPr>
        <w:t>SELLER’S EMPLOYEES</w:t>
      </w:r>
      <w:r w:rsidR="00015E6F" w:rsidRPr="001F6858">
        <w:rPr>
          <w:rFonts w:asciiTheme="minorHAnsi" w:hAnsiTheme="minorHAnsi" w:cstheme="minorHAnsi"/>
          <w:b/>
          <w:bCs/>
          <w:sz w:val="22"/>
          <w:szCs w:val="22"/>
          <w:u w:val="single"/>
        </w:rPr>
        <w:t>.</w:t>
      </w:r>
      <w:r w:rsidR="00D66F80" w:rsidRPr="001F6858">
        <w:rPr>
          <w:rFonts w:asciiTheme="minorHAnsi" w:hAnsiTheme="minorHAnsi" w:cstheme="minorHAnsi"/>
          <w:b/>
          <w:bCs/>
          <w:sz w:val="22"/>
          <w:szCs w:val="22"/>
          <w:u w:val="single"/>
        </w:rPr>
        <w:t xml:space="preserve"> </w:t>
      </w:r>
    </w:p>
    <w:p w14:paraId="47963FBF" w14:textId="77777777" w:rsidR="0069038E" w:rsidRPr="001F6858" w:rsidRDefault="00944BB5" w:rsidP="00695370">
      <w:pPr>
        <w:pStyle w:val="Default"/>
        <w:spacing w:after="120"/>
        <w:ind w:left="720"/>
        <w:jc w:val="both"/>
        <w:rPr>
          <w:rFonts w:asciiTheme="minorHAnsi" w:hAnsiTheme="minorHAnsi" w:cstheme="minorHAnsi"/>
          <w:color w:val="auto"/>
          <w:sz w:val="22"/>
          <w:szCs w:val="22"/>
        </w:rPr>
      </w:pPr>
      <w:r w:rsidRPr="001F6858">
        <w:rPr>
          <w:rFonts w:asciiTheme="minorHAnsi" w:hAnsiTheme="minorHAnsi" w:cstheme="minorHAnsi"/>
          <w:sz w:val="22"/>
          <w:szCs w:val="22"/>
        </w:rPr>
        <w:t xml:space="preserve">For </w:t>
      </w:r>
      <w:r w:rsidR="001E5A98" w:rsidRPr="001F6858">
        <w:rPr>
          <w:rFonts w:asciiTheme="minorHAnsi" w:hAnsiTheme="minorHAnsi" w:cstheme="minorHAnsi"/>
          <w:sz w:val="22"/>
          <w:szCs w:val="22"/>
        </w:rPr>
        <w:t>performance by Seller in the United States,</w:t>
      </w:r>
      <w:r w:rsidR="00145113" w:rsidRPr="001F6858">
        <w:rPr>
          <w:rFonts w:asciiTheme="minorHAnsi" w:hAnsiTheme="minorHAnsi" w:cstheme="minorHAnsi"/>
          <w:sz w:val="22"/>
          <w:szCs w:val="22"/>
        </w:rPr>
        <w:t xml:space="preserve"> a</w:t>
      </w:r>
      <w:r w:rsidR="00CF7443" w:rsidRPr="001F6858">
        <w:rPr>
          <w:rFonts w:asciiTheme="minorHAnsi" w:hAnsiTheme="minorHAnsi" w:cstheme="minorHAnsi"/>
          <w:sz w:val="22"/>
          <w:szCs w:val="22"/>
        </w:rPr>
        <w:t xml:space="preserve">ll personnel assigned by Seller to perform the Services to be furnished hereunder shall be capable, skilled, qualified and competent to perform such Services. </w:t>
      </w:r>
      <w:r w:rsidR="00E471DF" w:rsidRPr="001F6858">
        <w:rPr>
          <w:rFonts w:asciiTheme="minorHAnsi" w:hAnsiTheme="minorHAnsi" w:cstheme="minorHAnsi"/>
          <w:sz w:val="22"/>
          <w:szCs w:val="22"/>
        </w:rPr>
        <w:t xml:space="preserve">Employees of Seller who perform Services under this Agreement shall be citizens of the U.S., its possessions or territories, or lawful permanent residents as defined by 8 U.S.C. 1101(a)(20), or protected individuals as defined by 8 U.S.C. 1324b(a)(3). Seller shall provide certification of compliance upon </w:t>
      </w:r>
      <w:r w:rsidR="0042788E" w:rsidRPr="001F6858">
        <w:rPr>
          <w:rFonts w:asciiTheme="minorHAnsi" w:hAnsiTheme="minorHAnsi" w:cstheme="minorHAnsi"/>
          <w:sz w:val="22"/>
          <w:szCs w:val="22"/>
        </w:rPr>
        <w:t>Customer</w:t>
      </w:r>
      <w:r w:rsidR="00E471DF" w:rsidRPr="001F6858">
        <w:rPr>
          <w:rFonts w:asciiTheme="minorHAnsi" w:hAnsiTheme="minorHAnsi" w:cstheme="minorHAnsi"/>
          <w:sz w:val="22"/>
          <w:szCs w:val="22"/>
        </w:rPr>
        <w:t xml:space="preserve"> request. Seller shall promptly notify </w:t>
      </w:r>
      <w:r w:rsidR="0042788E" w:rsidRPr="001F6858">
        <w:rPr>
          <w:rFonts w:asciiTheme="minorHAnsi" w:hAnsiTheme="minorHAnsi" w:cstheme="minorHAnsi"/>
          <w:sz w:val="22"/>
          <w:szCs w:val="22"/>
        </w:rPr>
        <w:t>Customer</w:t>
      </w:r>
      <w:r w:rsidR="00E471DF" w:rsidRPr="001F6858">
        <w:rPr>
          <w:rFonts w:asciiTheme="minorHAnsi" w:hAnsiTheme="minorHAnsi" w:cstheme="minorHAnsi"/>
          <w:sz w:val="22"/>
          <w:szCs w:val="22"/>
        </w:rPr>
        <w:t xml:space="preserve"> of any changes to the certification. Failure to provide the certification, or notice of changes, may result in termination of this Agreement for default. </w:t>
      </w:r>
    </w:p>
    <w:p w14:paraId="6A186B6F" w14:textId="77777777" w:rsidR="00E471DF" w:rsidRPr="001F6858" w:rsidRDefault="00E471DF" w:rsidP="00695370">
      <w:pPr>
        <w:widowControl w:val="0"/>
        <w:numPr>
          <w:ilvl w:val="1"/>
          <w:numId w:val="3"/>
        </w:numPr>
        <w:spacing w:after="120"/>
        <w:ind w:left="1080" w:right="113"/>
        <w:jc w:val="both"/>
        <w:rPr>
          <w:rFonts w:asciiTheme="minorHAnsi" w:hAnsiTheme="minorHAnsi" w:cstheme="minorHAnsi"/>
          <w:sz w:val="22"/>
          <w:szCs w:val="22"/>
        </w:rPr>
      </w:pPr>
      <w:r w:rsidRPr="001F6858">
        <w:rPr>
          <w:rFonts w:asciiTheme="minorHAnsi" w:hAnsiTheme="minorHAnsi" w:cstheme="minorHAnsi"/>
          <w:spacing w:val="-1"/>
          <w:sz w:val="22"/>
          <w:szCs w:val="22"/>
        </w:rPr>
        <w:t>Seller</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represents</w:t>
      </w:r>
      <w:r w:rsidRPr="001F6858">
        <w:rPr>
          <w:rFonts w:asciiTheme="minorHAnsi" w:hAnsiTheme="minorHAnsi" w:cstheme="minorHAnsi"/>
          <w:spacing w:val="17"/>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warrants</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that</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2"/>
          <w:sz w:val="22"/>
          <w:szCs w:val="22"/>
        </w:rPr>
        <w:t>Seller</w:t>
      </w:r>
      <w:r w:rsidRPr="001F6858">
        <w:rPr>
          <w:rFonts w:asciiTheme="minorHAnsi" w:hAnsiTheme="minorHAnsi" w:cstheme="minorHAnsi"/>
          <w:spacing w:val="16"/>
          <w:sz w:val="22"/>
          <w:szCs w:val="22"/>
        </w:rPr>
        <w:t xml:space="preserve"> </w:t>
      </w:r>
      <w:r w:rsidRPr="001F6858">
        <w:rPr>
          <w:rFonts w:asciiTheme="minorHAnsi" w:hAnsiTheme="minorHAnsi" w:cstheme="minorHAnsi"/>
          <w:sz w:val="22"/>
          <w:szCs w:val="22"/>
        </w:rPr>
        <w:t>is</w:t>
      </w:r>
      <w:r w:rsidRPr="001F6858">
        <w:rPr>
          <w:rFonts w:asciiTheme="minorHAnsi" w:hAnsiTheme="minorHAnsi" w:cstheme="minorHAnsi"/>
          <w:spacing w:val="17"/>
          <w:sz w:val="22"/>
          <w:szCs w:val="22"/>
        </w:rPr>
        <w:t xml:space="preserve"> </w:t>
      </w:r>
      <w:r w:rsidRPr="001F6858">
        <w:rPr>
          <w:rFonts w:asciiTheme="minorHAnsi" w:hAnsiTheme="minorHAnsi" w:cstheme="minorHAnsi"/>
          <w:spacing w:val="-1"/>
          <w:sz w:val="22"/>
          <w:szCs w:val="22"/>
        </w:rPr>
        <w:t>an</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expert,</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fully</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competent</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in</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all</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2"/>
          <w:sz w:val="22"/>
          <w:szCs w:val="22"/>
        </w:rPr>
        <w:t>phases</w:t>
      </w:r>
      <w:r w:rsidRPr="001F6858">
        <w:rPr>
          <w:rFonts w:asciiTheme="minorHAnsi" w:hAnsiTheme="minorHAnsi" w:cstheme="minorHAnsi"/>
          <w:spacing w:val="17"/>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the</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2"/>
          <w:sz w:val="22"/>
          <w:szCs w:val="22"/>
        </w:rPr>
        <w:t>work</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2"/>
          <w:sz w:val="22"/>
          <w:szCs w:val="22"/>
        </w:rPr>
        <w:t>involved</w:t>
      </w:r>
      <w:r w:rsidRPr="001F6858">
        <w:rPr>
          <w:rFonts w:asciiTheme="minorHAnsi" w:hAnsiTheme="minorHAnsi" w:cstheme="minorHAnsi"/>
          <w:spacing w:val="18"/>
          <w:sz w:val="22"/>
          <w:szCs w:val="22"/>
        </w:rPr>
        <w:t xml:space="preserve"> </w:t>
      </w:r>
      <w:r w:rsidRPr="001F6858">
        <w:rPr>
          <w:rFonts w:asciiTheme="minorHAnsi" w:hAnsiTheme="minorHAnsi" w:cstheme="minorHAnsi"/>
          <w:sz w:val="22"/>
          <w:szCs w:val="22"/>
        </w:rPr>
        <w:t>in</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producing</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supporting</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2"/>
          <w:sz w:val="22"/>
          <w:szCs w:val="22"/>
        </w:rPr>
        <w:t>all</w:t>
      </w:r>
      <w:r w:rsidRPr="001F6858">
        <w:rPr>
          <w:rFonts w:asciiTheme="minorHAnsi" w:hAnsiTheme="minorHAnsi" w:cstheme="minorHAnsi"/>
          <w:spacing w:val="87"/>
          <w:sz w:val="22"/>
          <w:szCs w:val="22"/>
        </w:rPr>
        <w:t xml:space="preserve"> </w:t>
      </w:r>
      <w:r w:rsidRPr="001F6858">
        <w:rPr>
          <w:rFonts w:asciiTheme="minorHAnsi" w:hAnsiTheme="minorHAnsi" w:cstheme="minorHAnsi"/>
          <w:spacing w:val="-1"/>
          <w:sz w:val="22"/>
          <w:szCs w:val="22"/>
        </w:rPr>
        <w:t>Products</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performing</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all</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Services</w:t>
      </w:r>
      <w:r w:rsidRPr="001F6858">
        <w:rPr>
          <w:rFonts w:asciiTheme="minorHAnsi" w:hAnsiTheme="minorHAnsi" w:cstheme="minorHAnsi"/>
          <w:spacing w:val="12"/>
          <w:sz w:val="22"/>
          <w:szCs w:val="22"/>
        </w:rPr>
        <w:t xml:space="preserve"> </w:t>
      </w:r>
      <w:r w:rsidRPr="001F6858">
        <w:rPr>
          <w:rFonts w:asciiTheme="minorHAnsi" w:hAnsiTheme="minorHAnsi" w:cstheme="minorHAnsi"/>
          <w:spacing w:val="-1"/>
          <w:sz w:val="22"/>
          <w:szCs w:val="22"/>
        </w:rPr>
        <w:t>purchased</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under</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this</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Agreement.</w:t>
      </w:r>
      <w:r w:rsidRPr="001F6858">
        <w:rPr>
          <w:rFonts w:asciiTheme="minorHAnsi" w:hAnsiTheme="minorHAnsi" w:cstheme="minorHAnsi"/>
          <w:spacing w:val="10"/>
          <w:sz w:val="22"/>
          <w:szCs w:val="22"/>
        </w:rPr>
        <w:t xml:space="preserve"> </w:t>
      </w:r>
      <w:r w:rsidR="0042788E" w:rsidRPr="001F6858">
        <w:rPr>
          <w:rFonts w:asciiTheme="minorHAnsi" w:hAnsiTheme="minorHAnsi" w:cstheme="minorHAnsi"/>
          <w:spacing w:val="-2"/>
          <w:sz w:val="22"/>
          <w:szCs w:val="22"/>
        </w:rPr>
        <w:t>Customer</w:t>
      </w:r>
      <w:r w:rsidRPr="001F6858">
        <w:rPr>
          <w:rFonts w:asciiTheme="minorHAnsi" w:hAnsiTheme="minorHAnsi" w:cstheme="minorHAnsi"/>
          <w:spacing w:val="12"/>
          <w:sz w:val="22"/>
          <w:szCs w:val="22"/>
        </w:rPr>
        <w:t xml:space="preserve"> </w:t>
      </w:r>
      <w:r w:rsidRPr="001F6858">
        <w:rPr>
          <w:rFonts w:asciiTheme="minorHAnsi" w:hAnsiTheme="minorHAnsi" w:cstheme="minorHAnsi"/>
          <w:spacing w:val="-1"/>
          <w:sz w:val="22"/>
          <w:szCs w:val="22"/>
        </w:rPr>
        <w:t>may</w:t>
      </w:r>
      <w:r w:rsidRPr="001F6858">
        <w:rPr>
          <w:rFonts w:asciiTheme="minorHAnsi" w:hAnsiTheme="minorHAnsi" w:cstheme="minorHAnsi"/>
          <w:spacing w:val="6"/>
          <w:sz w:val="22"/>
          <w:szCs w:val="22"/>
        </w:rPr>
        <w:t xml:space="preserve"> </w:t>
      </w:r>
      <w:r w:rsidRPr="001F6858">
        <w:rPr>
          <w:rFonts w:asciiTheme="minorHAnsi" w:hAnsiTheme="minorHAnsi" w:cstheme="minorHAnsi"/>
          <w:sz w:val="22"/>
          <w:szCs w:val="22"/>
        </w:rPr>
        <w:t>require</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2"/>
          <w:sz w:val="22"/>
          <w:szCs w:val="22"/>
        </w:rPr>
        <w:t>Seller</w:t>
      </w:r>
      <w:r w:rsidRPr="001F6858">
        <w:rPr>
          <w:rFonts w:asciiTheme="minorHAnsi" w:hAnsiTheme="minorHAnsi" w:cstheme="minorHAnsi"/>
          <w:spacing w:val="9"/>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remove</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from</w:t>
      </w:r>
      <w:r w:rsidRPr="001F6858">
        <w:rPr>
          <w:rFonts w:asciiTheme="minorHAnsi" w:hAnsiTheme="minorHAnsi" w:cstheme="minorHAnsi"/>
          <w:spacing w:val="10"/>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
          <w:sz w:val="22"/>
          <w:szCs w:val="22"/>
        </w:rPr>
        <w:t>’s</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9"/>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
          <w:sz w:val="22"/>
          <w:szCs w:val="22"/>
        </w:rPr>
        <w:t>’s</w:t>
      </w:r>
      <w:r w:rsidRPr="001F6858">
        <w:rPr>
          <w:rFonts w:asciiTheme="minorHAnsi" w:hAnsiTheme="minorHAnsi" w:cstheme="minorHAnsi"/>
          <w:spacing w:val="10"/>
          <w:sz w:val="22"/>
          <w:szCs w:val="22"/>
        </w:rPr>
        <w:t xml:space="preserve"> </w:t>
      </w:r>
      <w:proofErr w:type="spellStart"/>
      <w:r w:rsidRPr="001F6858">
        <w:rPr>
          <w:rFonts w:asciiTheme="minorHAnsi" w:hAnsiTheme="minorHAnsi" w:cstheme="minorHAnsi"/>
          <w:spacing w:val="-1"/>
          <w:sz w:val="22"/>
          <w:szCs w:val="22"/>
        </w:rPr>
        <w:t>customer’s</w:t>
      </w:r>
      <w:proofErr w:type="spellEnd"/>
      <w:r w:rsidRPr="001F6858">
        <w:rPr>
          <w:rFonts w:asciiTheme="minorHAnsi" w:hAnsiTheme="minorHAnsi" w:cstheme="minorHAnsi"/>
          <w:spacing w:val="94"/>
          <w:sz w:val="22"/>
          <w:szCs w:val="22"/>
        </w:rPr>
        <w:t xml:space="preserve"> </w:t>
      </w:r>
      <w:r w:rsidRPr="001F6858">
        <w:rPr>
          <w:rFonts w:asciiTheme="minorHAnsi" w:hAnsiTheme="minorHAnsi" w:cstheme="minorHAnsi"/>
          <w:spacing w:val="-1"/>
          <w:sz w:val="22"/>
          <w:szCs w:val="22"/>
        </w:rPr>
        <w:t>premises</w:t>
      </w:r>
      <w:r w:rsidRPr="001F6858">
        <w:rPr>
          <w:rFonts w:asciiTheme="minorHAnsi" w:hAnsiTheme="minorHAnsi" w:cstheme="minorHAnsi"/>
          <w:spacing w:val="17"/>
          <w:sz w:val="22"/>
          <w:szCs w:val="22"/>
        </w:rPr>
        <w:t xml:space="preserve"> </w:t>
      </w:r>
      <w:r w:rsidRPr="001F6858">
        <w:rPr>
          <w:rFonts w:asciiTheme="minorHAnsi" w:hAnsiTheme="minorHAnsi" w:cstheme="minorHAnsi"/>
          <w:spacing w:val="-1"/>
          <w:sz w:val="22"/>
          <w:szCs w:val="22"/>
        </w:rPr>
        <w:t>any</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employee,</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agent,</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representative</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2"/>
          <w:sz w:val="22"/>
          <w:szCs w:val="22"/>
        </w:rPr>
        <w:t>Seller,</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16"/>
          <w:sz w:val="22"/>
          <w:szCs w:val="22"/>
        </w:rPr>
        <w:t xml:space="preserve"> </w:t>
      </w:r>
      <w:r w:rsidRPr="001F6858">
        <w:rPr>
          <w:rFonts w:asciiTheme="minorHAnsi" w:hAnsiTheme="minorHAnsi" w:cstheme="minorHAnsi"/>
          <w:sz w:val="22"/>
          <w:szCs w:val="22"/>
        </w:rPr>
        <w:t>any</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6"/>
          <w:sz w:val="22"/>
          <w:szCs w:val="22"/>
        </w:rPr>
        <w:t xml:space="preserve"> </w:t>
      </w:r>
      <w:r w:rsidRPr="001F6858">
        <w:rPr>
          <w:rFonts w:asciiTheme="minorHAnsi" w:hAnsiTheme="minorHAnsi" w:cstheme="minorHAnsi"/>
          <w:sz w:val="22"/>
          <w:szCs w:val="22"/>
        </w:rPr>
        <w:t>its</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subcontractors</w:t>
      </w:r>
      <w:r w:rsidRPr="001F6858">
        <w:rPr>
          <w:rFonts w:asciiTheme="minorHAnsi" w:hAnsiTheme="minorHAnsi" w:cstheme="minorHAnsi"/>
          <w:spacing w:val="17"/>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16"/>
          <w:sz w:val="22"/>
          <w:szCs w:val="22"/>
        </w:rPr>
        <w:t xml:space="preserve"> </w:t>
      </w:r>
      <w:r w:rsidR="0042788E" w:rsidRPr="001F6858">
        <w:rPr>
          <w:rFonts w:asciiTheme="minorHAnsi" w:hAnsiTheme="minorHAnsi" w:cstheme="minorHAnsi"/>
          <w:spacing w:val="-2"/>
          <w:sz w:val="22"/>
          <w:szCs w:val="22"/>
        </w:rPr>
        <w:t>Customer</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shall</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have</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the</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right</w:t>
      </w:r>
      <w:r w:rsidRPr="001F6858">
        <w:rPr>
          <w:rFonts w:asciiTheme="minorHAnsi" w:hAnsiTheme="minorHAnsi" w:cstheme="minorHAnsi"/>
          <w:spacing w:val="16"/>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request</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2"/>
          <w:sz w:val="22"/>
          <w:szCs w:val="22"/>
        </w:rPr>
        <w:t>and</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have</w:t>
      </w:r>
      <w:r w:rsidRPr="001F6858">
        <w:rPr>
          <w:rFonts w:asciiTheme="minorHAnsi" w:hAnsiTheme="minorHAnsi" w:cstheme="minorHAnsi"/>
          <w:spacing w:val="77"/>
          <w:sz w:val="22"/>
          <w:szCs w:val="22"/>
        </w:rPr>
        <w:t xml:space="preserve"> </w:t>
      </w:r>
      <w:r w:rsidRPr="001F6858">
        <w:rPr>
          <w:rFonts w:asciiTheme="minorHAnsi" w:hAnsiTheme="minorHAnsi" w:cstheme="minorHAnsi"/>
          <w:spacing w:val="-1"/>
          <w:sz w:val="22"/>
          <w:szCs w:val="22"/>
        </w:rPr>
        <w:t>replaced</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any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 xml:space="preserve">personnel who fail </w:t>
      </w:r>
      <w:r w:rsidRPr="001F6858">
        <w:rPr>
          <w:rFonts w:asciiTheme="minorHAnsi" w:hAnsiTheme="minorHAnsi" w:cstheme="minorHAnsi"/>
          <w:sz w:val="22"/>
          <w:szCs w:val="22"/>
        </w:rPr>
        <w:t>to</w:t>
      </w:r>
      <w:r w:rsidRPr="001F6858">
        <w:rPr>
          <w:rFonts w:asciiTheme="minorHAnsi" w:hAnsiTheme="minorHAnsi" w:cstheme="minorHAnsi"/>
          <w:spacing w:val="-1"/>
          <w:sz w:val="22"/>
          <w:szCs w:val="22"/>
        </w:rPr>
        <w:t xml:space="preserve"> perform</w:t>
      </w:r>
      <w:r w:rsidRPr="001F6858">
        <w:rPr>
          <w:rFonts w:asciiTheme="minorHAnsi" w:hAnsiTheme="minorHAnsi" w:cstheme="minorHAnsi"/>
          <w:sz w:val="22"/>
          <w:szCs w:val="22"/>
        </w:rPr>
        <w:t xml:space="preserve"> to</w:t>
      </w:r>
      <w:r w:rsidRPr="001F6858">
        <w:rPr>
          <w:rFonts w:asciiTheme="minorHAnsi" w:hAnsiTheme="minorHAnsi" w:cstheme="minorHAnsi"/>
          <w:spacing w:val="-1"/>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
          <w:sz w:val="22"/>
          <w:szCs w:val="22"/>
        </w:rPr>
        <w:t>’s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satisfaction.</w:t>
      </w:r>
    </w:p>
    <w:p w14:paraId="45DE747D" w14:textId="77777777" w:rsidR="002E21A9" w:rsidRPr="001F6858" w:rsidRDefault="002B4240" w:rsidP="00695370">
      <w:pPr>
        <w:pStyle w:val="Default"/>
        <w:numPr>
          <w:ilvl w:val="1"/>
          <w:numId w:val="3"/>
        </w:numPr>
        <w:spacing w:after="120"/>
        <w:ind w:left="1080"/>
        <w:jc w:val="both"/>
        <w:rPr>
          <w:rFonts w:asciiTheme="minorHAnsi" w:hAnsiTheme="minorHAnsi" w:cstheme="minorHAnsi"/>
          <w:color w:val="auto"/>
          <w:sz w:val="22"/>
          <w:szCs w:val="22"/>
        </w:rPr>
      </w:pPr>
      <w:r w:rsidRPr="001F6858">
        <w:rPr>
          <w:rFonts w:asciiTheme="minorHAnsi" w:hAnsiTheme="minorHAnsi" w:cstheme="minorHAnsi"/>
          <w:sz w:val="22"/>
          <w:szCs w:val="22"/>
        </w:rPr>
        <w:t>Customer</w:t>
      </w:r>
      <w:r w:rsidRPr="001F6858" w:rsidDel="002B4240">
        <w:rPr>
          <w:rFonts w:asciiTheme="minorHAnsi" w:hAnsiTheme="minorHAnsi" w:cstheme="minorHAnsi"/>
          <w:color w:val="auto"/>
          <w:sz w:val="22"/>
          <w:szCs w:val="22"/>
        </w:rPr>
        <w:t xml:space="preserve"> </w:t>
      </w:r>
      <w:r w:rsidR="00CF7443" w:rsidRPr="001F6858">
        <w:rPr>
          <w:rFonts w:asciiTheme="minorHAnsi" w:hAnsiTheme="minorHAnsi" w:cstheme="minorHAnsi"/>
          <w:color w:val="auto"/>
          <w:sz w:val="22"/>
          <w:szCs w:val="22"/>
        </w:rPr>
        <w:t>may require Seller to remove</w:t>
      </w:r>
      <w:r w:rsidR="003A77E1" w:rsidRPr="001F6858">
        <w:rPr>
          <w:rFonts w:asciiTheme="minorHAnsi" w:hAnsiTheme="minorHAnsi" w:cstheme="minorHAnsi"/>
          <w:color w:val="auto"/>
          <w:sz w:val="22"/>
          <w:szCs w:val="22"/>
        </w:rPr>
        <w:t xml:space="preserve">, </w:t>
      </w:r>
      <w:r w:rsidR="00465170" w:rsidRPr="001F6858">
        <w:rPr>
          <w:rFonts w:asciiTheme="minorHAnsi" w:hAnsiTheme="minorHAnsi" w:cstheme="minorHAnsi"/>
          <w:color w:val="auto"/>
          <w:sz w:val="22"/>
          <w:szCs w:val="22"/>
        </w:rPr>
        <w:t>to the extent permitted under applicable law,</w:t>
      </w:r>
      <w:r w:rsidR="00CF7443" w:rsidRPr="001F6858">
        <w:rPr>
          <w:rFonts w:asciiTheme="minorHAnsi" w:hAnsiTheme="minorHAnsi" w:cstheme="minorHAnsi"/>
          <w:color w:val="auto"/>
          <w:sz w:val="22"/>
          <w:szCs w:val="22"/>
        </w:rPr>
        <w:t xml:space="preserve"> from its or </w:t>
      </w:r>
      <w:r w:rsidR="00D027EB" w:rsidRPr="001F6858">
        <w:rPr>
          <w:rFonts w:asciiTheme="minorHAnsi" w:hAnsiTheme="minorHAnsi" w:cstheme="minorHAnsi"/>
          <w:color w:val="auto"/>
          <w:sz w:val="22"/>
          <w:szCs w:val="22"/>
        </w:rPr>
        <w:t xml:space="preserve">Customer’s </w:t>
      </w:r>
      <w:r w:rsidR="00CF7443" w:rsidRPr="001F6858">
        <w:rPr>
          <w:rFonts w:asciiTheme="minorHAnsi" w:hAnsiTheme="minorHAnsi" w:cstheme="minorHAnsi"/>
          <w:color w:val="auto"/>
          <w:sz w:val="22"/>
          <w:szCs w:val="22"/>
        </w:rPr>
        <w:t xml:space="preserve">premises any employee, agent, or representative of Seller, or any of its subcontractors, </w:t>
      </w:r>
      <w:r w:rsidRPr="001F6858">
        <w:rPr>
          <w:rFonts w:asciiTheme="minorHAnsi" w:hAnsiTheme="minorHAnsi" w:cstheme="minorHAnsi"/>
          <w:sz w:val="22"/>
          <w:szCs w:val="22"/>
        </w:rPr>
        <w:t>Customer</w:t>
      </w:r>
      <w:r w:rsidRPr="001F6858">
        <w:rPr>
          <w:rFonts w:asciiTheme="minorHAnsi" w:hAnsiTheme="minorHAnsi" w:cstheme="minorHAnsi"/>
          <w:color w:val="auto"/>
          <w:sz w:val="22"/>
          <w:szCs w:val="22"/>
        </w:rPr>
        <w:t xml:space="preserve"> </w:t>
      </w:r>
      <w:r w:rsidR="00CF7443" w:rsidRPr="001F6858">
        <w:rPr>
          <w:rFonts w:asciiTheme="minorHAnsi" w:hAnsiTheme="minorHAnsi" w:cstheme="minorHAnsi"/>
          <w:color w:val="auto"/>
          <w:sz w:val="22"/>
          <w:szCs w:val="22"/>
        </w:rPr>
        <w:t xml:space="preserve">deems incompetent, careless or otherwise objectionable. Seller shall remove such employee, agent or representative from the premises immediately. </w:t>
      </w:r>
    </w:p>
    <w:p w14:paraId="0227C039" w14:textId="77777777" w:rsidR="0069038E" w:rsidRPr="001F6858" w:rsidRDefault="00CF7443" w:rsidP="00695370">
      <w:pPr>
        <w:pStyle w:val="Default"/>
        <w:numPr>
          <w:ilvl w:val="1"/>
          <w:numId w:val="3"/>
        </w:numPr>
        <w:spacing w:after="120"/>
        <w:ind w:left="1080"/>
        <w:jc w:val="both"/>
        <w:rPr>
          <w:rFonts w:asciiTheme="minorHAnsi" w:hAnsiTheme="minorHAnsi" w:cstheme="minorHAnsi"/>
          <w:color w:val="auto"/>
          <w:sz w:val="22"/>
          <w:szCs w:val="22"/>
        </w:rPr>
      </w:pPr>
      <w:r w:rsidRPr="001F6858">
        <w:rPr>
          <w:rFonts w:asciiTheme="minorHAnsi" w:hAnsiTheme="minorHAnsi" w:cstheme="minorHAnsi"/>
          <w:color w:val="auto"/>
          <w:sz w:val="22"/>
          <w:szCs w:val="22"/>
        </w:rPr>
        <w:t xml:space="preserve">At all times Seller shall use suitable safety precautions, including, at a minimum, those safety precautions issued in instructions and directions by </w:t>
      </w:r>
      <w:r w:rsidR="002B4240" w:rsidRPr="001F6858">
        <w:rPr>
          <w:rFonts w:asciiTheme="minorHAnsi" w:hAnsiTheme="minorHAnsi" w:cstheme="minorHAnsi"/>
          <w:sz w:val="22"/>
          <w:szCs w:val="22"/>
        </w:rPr>
        <w:t>Customer</w:t>
      </w:r>
      <w:r w:rsidR="002B4240" w:rsidRPr="001F6858">
        <w:rPr>
          <w:rFonts w:asciiTheme="minorHAnsi" w:hAnsiTheme="minorHAnsi" w:cstheme="minorHAnsi"/>
          <w:color w:val="auto"/>
          <w:sz w:val="22"/>
          <w:szCs w:val="22"/>
        </w:rPr>
        <w:t xml:space="preserve"> </w:t>
      </w:r>
      <w:r w:rsidRPr="001F6858">
        <w:rPr>
          <w:rFonts w:asciiTheme="minorHAnsi" w:hAnsiTheme="minorHAnsi" w:cstheme="minorHAnsi"/>
          <w:color w:val="auto"/>
          <w:sz w:val="22"/>
          <w:szCs w:val="22"/>
        </w:rPr>
        <w:t xml:space="preserve">or </w:t>
      </w:r>
      <w:r w:rsidR="002B4240" w:rsidRPr="001F6858">
        <w:rPr>
          <w:rFonts w:asciiTheme="minorHAnsi" w:hAnsiTheme="minorHAnsi" w:cstheme="minorHAnsi"/>
          <w:sz w:val="22"/>
          <w:szCs w:val="22"/>
        </w:rPr>
        <w:t xml:space="preserve">Customer’s </w:t>
      </w:r>
      <w:r w:rsidRPr="001F6858">
        <w:rPr>
          <w:rFonts w:asciiTheme="minorHAnsi" w:hAnsiTheme="minorHAnsi" w:cstheme="minorHAnsi"/>
          <w:color w:val="auto"/>
          <w:sz w:val="22"/>
          <w:szCs w:val="22"/>
        </w:rPr>
        <w:t xml:space="preserve">customer. </w:t>
      </w:r>
      <w:r w:rsidR="002B4240" w:rsidRPr="001F6858">
        <w:rPr>
          <w:rFonts w:asciiTheme="minorHAnsi" w:hAnsiTheme="minorHAnsi" w:cstheme="minorHAnsi"/>
          <w:color w:val="auto"/>
          <w:sz w:val="22"/>
          <w:szCs w:val="22"/>
        </w:rPr>
        <w:t xml:space="preserve"> </w:t>
      </w:r>
      <w:r w:rsidRPr="001F6858">
        <w:rPr>
          <w:rFonts w:asciiTheme="minorHAnsi" w:hAnsiTheme="minorHAnsi" w:cstheme="minorHAnsi"/>
          <w:color w:val="auto"/>
          <w:sz w:val="22"/>
          <w:szCs w:val="22"/>
        </w:rPr>
        <w:t xml:space="preserve">Such safety precautions shall include, but not be limited to, the use of proper materials, tools, equipment and other safeguards, as appropriate. </w:t>
      </w:r>
    </w:p>
    <w:p w14:paraId="4A05F1E5" w14:textId="77777777" w:rsidR="00131F97" w:rsidRPr="001F6858" w:rsidRDefault="003A77E1" w:rsidP="00695370">
      <w:pPr>
        <w:pStyle w:val="Default"/>
        <w:numPr>
          <w:ilvl w:val="1"/>
          <w:numId w:val="3"/>
        </w:numPr>
        <w:spacing w:after="120"/>
        <w:ind w:left="1080"/>
        <w:jc w:val="both"/>
        <w:rPr>
          <w:rFonts w:asciiTheme="minorHAnsi" w:hAnsiTheme="minorHAnsi" w:cstheme="minorHAnsi"/>
          <w:sz w:val="22"/>
          <w:szCs w:val="22"/>
        </w:rPr>
      </w:pPr>
      <w:r w:rsidRPr="001F6858">
        <w:rPr>
          <w:rFonts w:asciiTheme="minorHAnsi" w:hAnsiTheme="minorHAnsi" w:cstheme="minorHAnsi"/>
          <w:color w:val="auto"/>
          <w:sz w:val="22"/>
          <w:szCs w:val="22"/>
        </w:rPr>
        <w:t xml:space="preserve">For performance by Seller in the United States, </w:t>
      </w:r>
      <w:r w:rsidR="00CF7443" w:rsidRPr="001F6858">
        <w:rPr>
          <w:rFonts w:asciiTheme="minorHAnsi" w:hAnsiTheme="minorHAnsi" w:cstheme="minorHAnsi"/>
          <w:color w:val="auto"/>
          <w:sz w:val="22"/>
          <w:szCs w:val="22"/>
        </w:rPr>
        <w:t xml:space="preserve">Seller and Seller’s personnel shall also comply with all applicable rules, regulations and orders of the Occupational Safety and Health Act of 1970 (P.L. 91–596, 29 USC 651-678), as amended, and all applicable safety laws, rules, regulations and orders of the United States and the State wherein </w:t>
      </w:r>
      <w:r w:rsidR="00465170" w:rsidRPr="001F6858">
        <w:rPr>
          <w:rFonts w:asciiTheme="minorHAnsi" w:hAnsiTheme="minorHAnsi" w:cstheme="minorHAnsi"/>
          <w:color w:val="auto"/>
          <w:sz w:val="22"/>
          <w:szCs w:val="22"/>
        </w:rPr>
        <w:t>an</w:t>
      </w:r>
      <w:r w:rsidR="00CF7443" w:rsidRPr="001F6858">
        <w:rPr>
          <w:rFonts w:asciiTheme="minorHAnsi" w:hAnsiTheme="minorHAnsi" w:cstheme="minorHAnsi"/>
          <w:color w:val="auto"/>
          <w:sz w:val="22"/>
          <w:szCs w:val="22"/>
        </w:rPr>
        <w:t xml:space="preserve"> Order is being performed.</w:t>
      </w:r>
      <w:r w:rsidR="00465170" w:rsidRPr="001F6858">
        <w:rPr>
          <w:rFonts w:asciiTheme="minorHAnsi" w:hAnsiTheme="minorHAnsi" w:cstheme="minorHAnsi"/>
          <w:color w:val="auto"/>
          <w:sz w:val="22"/>
          <w:szCs w:val="22"/>
        </w:rPr>
        <w:t xml:space="preserve"> </w:t>
      </w:r>
      <w:r w:rsidR="00CF7443" w:rsidRPr="001F6858">
        <w:rPr>
          <w:rFonts w:asciiTheme="minorHAnsi" w:hAnsiTheme="minorHAnsi" w:cstheme="minorHAnsi"/>
          <w:color w:val="auto"/>
          <w:sz w:val="22"/>
          <w:szCs w:val="22"/>
        </w:rPr>
        <w:t xml:space="preserve"> </w:t>
      </w:r>
      <w:bookmarkStart w:id="18" w:name="OLE_LINK1"/>
      <w:bookmarkStart w:id="19" w:name="OLE_LINK2"/>
      <w:r w:rsidR="00465170" w:rsidRPr="001F6858">
        <w:rPr>
          <w:rFonts w:asciiTheme="minorHAnsi" w:hAnsiTheme="minorHAnsi" w:cstheme="minorHAnsi"/>
          <w:color w:val="auto"/>
          <w:sz w:val="22"/>
          <w:szCs w:val="22"/>
        </w:rPr>
        <w:t xml:space="preserve">For performance outside of the United States, Seller and Seller’s personnel shall also comply with all applicable </w:t>
      </w:r>
      <w:r w:rsidR="009D36B8" w:rsidRPr="001F6858">
        <w:rPr>
          <w:rFonts w:asciiTheme="minorHAnsi" w:hAnsiTheme="minorHAnsi" w:cstheme="minorHAnsi"/>
          <w:color w:val="auto"/>
          <w:sz w:val="22"/>
          <w:szCs w:val="22"/>
        </w:rPr>
        <w:t xml:space="preserve">laws </w:t>
      </w:r>
      <w:r w:rsidR="00465170" w:rsidRPr="001F6858">
        <w:rPr>
          <w:rFonts w:asciiTheme="minorHAnsi" w:hAnsiTheme="minorHAnsi" w:cstheme="minorHAnsi"/>
          <w:color w:val="auto"/>
          <w:sz w:val="22"/>
          <w:szCs w:val="22"/>
        </w:rPr>
        <w:t xml:space="preserve">and all applicable safety laws, rules, regulations and orders of the jurisdiction in which an Order is being performed. </w:t>
      </w:r>
      <w:bookmarkEnd w:id="18"/>
      <w:bookmarkEnd w:id="19"/>
      <w:r w:rsidR="00465170" w:rsidRPr="001F6858">
        <w:rPr>
          <w:rFonts w:asciiTheme="minorHAnsi" w:hAnsiTheme="minorHAnsi" w:cstheme="minorHAnsi"/>
          <w:color w:val="auto"/>
          <w:sz w:val="22"/>
          <w:szCs w:val="22"/>
        </w:rPr>
        <w:t xml:space="preserve"> </w:t>
      </w:r>
      <w:r w:rsidR="003665E5" w:rsidRPr="001F6858">
        <w:rPr>
          <w:rFonts w:asciiTheme="minorHAnsi" w:hAnsiTheme="minorHAnsi" w:cstheme="minorHAnsi"/>
          <w:color w:val="auto"/>
          <w:sz w:val="22"/>
          <w:szCs w:val="22"/>
        </w:rPr>
        <w:t>Seller agrees to defend, hold harmless, and indemnify</w:t>
      </w:r>
      <w:r w:rsidR="00D81CD2" w:rsidRPr="001F6858">
        <w:rPr>
          <w:rFonts w:asciiTheme="minorHAnsi" w:hAnsiTheme="minorHAnsi" w:cstheme="minorHAnsi"/>
          <w:color w:val="auto"/>
          <w:sz w:val="22"/>
          <w:szCs w:val="22"/>
        </w:rPr>
        <w:t xml:space="preserve"> </w:t>
      </w:r>
      <w:r w:rsidR="0042788E" w:rsidRPr="001F6858">
        <w:rPr>
          <w:rFonts w:asciiTheme="minorHAnsi" w:hAnsiTheme="minorHAnsi" w:cstheme="minorHAnsi"/>
          <w:color w:val="auto"/>
          <w:sz w:val="22"/>
          <w:szCs w:val="22"/>
        </w:rPr>
        <w:t>Customer</w:t>
      </w:r>
      <w:r w:rsidR="003665E5" w:rsidRPr="001F6858">
        <w:rPr>
          <w:rFonts w:asciiTheme="minorHAnsi" w:hAnsiTheme="minorHAnsi" w:cstheme="minorHAnsi"/>
          <w:color w:val="auto"/>
          <w:sz w:val="22"/>
          <w:szCs w:val="22"/>
        </w:rPr>
        <w:t xml:space="preserve"> from and against any noncompliance by Seller with any of the above laws, rules, regulations, and orders, as may be applicable.</w:t>
      </w:r>
    </w:p>
    <w:p w14:paraId="611DB7F5" w14:textId="77777777" w:rsidR="005878BD" w:rsidRPr="001F6858" w:rsidRDefault="00CF7443" w:rsidP="00695370">
      <w:pPr>
        <w:pStyle w:val="Default"/>
        <w:numPr>
          <w:ilvl w:val="1"/>
          <w:numId w:val="3"/>
        </w:numPr>
        <w:spacing w:after="120"/>
        <w:ind w:left="1080"/>
        <w:jc w:val="both"/>
        <w:rPr>
          <w:rFonts w:asciiTheme="minorHAnsi" w:hAnsiTheme="minorHAnsi" w:cstheme="minorHAnsi"/>
          <w:color w:val="auto"/>
          <w:sz w:val="22"/>
          <w:szCs w:val="22"/>
        </w:rPr>
      </w:pPr>
      <w:r w:rsidRPr="001F6858">
        <w:rPr>
          <w:rFonts w:asciiTheme="minorHAnsi" w:hAnsiTheme="minorHAnsi" w:cstheme="minorHAnsi"/>
          <w:color w:val="auto"/>
          <w:sz w:val="22"/>
          <w:szCs w:val="22"/>
        </w:rPr>
        <w:t xml:space="preserve">If this </w:t>
      </w:r>
      <w:r w:rsidR="00F13D96" w:rsidRPr="001F6858">
        <w:rPr>
          <w:rFonts w:asciiTheme="minorHAnsi" w:hAnsiTheme="minorHAnsi" w:cstheme="minorHAnsi"/>
          <w:color w:val="auto"/>
          <w:sz w:val="22"/>
          <w:szCs w:val="22"/>
        </w:rPr>
        <w:t xml:space="preserve">Award or any Order issued subject to it </w:t>
      </w:r>
      <w:r w:rsidRPr="001F6858">
        <w:rPr>
          <w:rFonts w:asciiTheme="minorHAnsi" w:hAnsiTheme="minorHAnsi" w:cstheme="minorHAnsi"/>
          <w:color w:val="auto"/>
          <w:sz w:val="22"/>
          <w:szCs w:val="22"/>
        </w:rPr>
        <w:t xml:space="preserve">requires Seller’s personnel to enter </w:t>
      </w:r>
      <w:r w:rsidR="002B4240" w:rsidRPr="001F6858">
        <w:rPr>
          <w:rFonts w:asciiTheme="minorHAnsi" w:hAnsiTheme="minorHAnsi" w:cstheme="minorHAnsi"/>
          <w:color w:val="auto"/>
          <w:sz w:val="22"/>
          <w:szCs w:val="22"/>
        </w:rPr>
        <w:t>Customer’s</w:t>
      </w:r>
      <w:r w:rsidR="002B4240" w:rsidRPr="001F6858">
        <w:rPr>
          <w:rFonts w:asciiTheme="minorHAnsi" w:hAnsiTheme="minorHAnsi" w:cstheme="minorHAnsi"/>
          <w:sz w:val="22"/>
          <w:szCs w:val="22"/>
        </w:rPr>
        <w:t xml:space="preserve"> </w:t>
      </w:r>
      <w:r w:rsidRPr="001F6858">
        <w:rPr>
          <w:rFonts w:asciiTheme="minorHAnsi" w:hAnsiTheme="minorHAnsi" w:cstheme="minorHAnsi"/>
          <w:color w:val="auto"/>
          <w:sz w:val="22"/>
          <w:szCs w:val="22"/>
        </w:rPr>
        <w:t xml:space="preserve">or </w:t>
      </w:r>
      <w:r w:rsidR="002B4240" w:rsidRPr="001F6858">
        <w:rPr>
          <w:rFonts w:asciiTheme="minorHAnsi" w:hAnsiTheme="minorHAnsi" w:cstheme="minorHAnsi"/>
          <w:sz w:val="22"/>
          <w:szCs w:val="22"/>
        </w:rPr>
        <w:t xml:space="preserve">Customer’s </w:t>
      </w:r>
      <w:r w:rsidRPr="001F6858">
        <w:rPr>
          <w:rFonts w:asciiTheme="minorHAnsi" w:hAnsiTheme="minorHAnsi" w:cstheme="minorHAnsi"/>
          <w:color w:val="auto"/>
          <w:sz w:val="22"/>
          <w:szCs w:val="22"/>
        </w:rPr>
        <w:t xml:space="preserve">premises, Seller agrees to have its personnel engaged in the performance of Services hereunder, report to </w:t>
      </w:r>
      <w:r w:rsidR="002B4240" w:rsidRPr="001F6858">
        <w:rPr>
          <w:rFonts w:asciiTheme="minorHAnsi" w:hAnsiTheme="minorHAnsi" w:cstheme="minorHAnsi"/>
          <w:sz w:val="22"/>
          <w:szCs w:val="22"/>
        </w:rPr>
        <w:t xml:space="preserve"> Customer’s</w:t>
      </w:r>
      <w:r w:rsidRPr="001F6858">
        <w:rPr>
          <w:rFonts w:asciiTheme="minorHAnsi" w:hAnsiTheme="minorHAnsi" w:cstheme="minorHAnsi"/>
          <w:color w:val="auto"/>
          <w:sz w:val="22"/>
          <w:szCs w:val="22"/>
        </w:rPr>
        <w:t xml:space="preserve"> plant at times to be specified by </w:t>
      </w:r>
      <w:r w:rsidR="002B4240" w:rsidRPr="001F6858">
        <w:rPr>
          <w:rFonts w:asciiTheme="minorHAnsi" w:hAnsiTheme="minorHAnsi" w:cstheme="minorHAnsi"/>
          <w:sz w:val="22"/>
          <w:szCs w:val="22"/>
        </w:rPr>
        <w:t>Customer</w:t>
      </w:r>
      <w:r w:rsidR="002B4240" w:rsidRPr="001F6858">
        <w:rPr>
          <w:rFonts w:asciiTheme="minorHAnsi" w:hAnsiTheme="minorHAnsi" w:cstheme="minorHAnsi"/>
          <w:color w:val="auto"/>
          <w:sz w:val="22"/>
          <w:szCs w:val="22"/>
        </w:rPr>
        <w:t xml:space="preserve"> </w:t>
      </w:r>
      <w:r w:rsidRPr="001F6858">
        <w:rPr>
          <w:rFonts w:asciiTheme="minorHAnsi" w:hAnsiTheme="minorHAnsi" w:cstheme="minorHAnsi"/>
          <w:color w:val="auto"/>
          <w:sz w:val="22"/>
          <w:szCs w:val="22"/>
        </w:rPr>
        <w:t xml:space="preserve">, at Seller’s expense (unless otherwise herein specified), for attendance at a training session or sessions concerning </w:t>
      </w:r>
      <w:r w:rsidR="002B4240" w:rsidRPr="001F6858">
        <w:rPr>
          <w:rFonts w:asciiTheme="minorHAnsi" w:hAnsiTheme="minorHAnsi" w:cstheme="minorHAnsi"/>
          <w:sz w:val="22"/>
          <w:szCs w:val="22"/>
        </w:rPr>
        <w:t xml:space="preserve">Customer’s </w:t>
      </w:r>
      <w:r w:rsidRPr="001F6858">
        <w:rPr>
          <w:rFonts w:asciiTheme="minorHAnsi" w:hAnsiTheme="minorHAnsi" w:cstheme="minorHAnsi"/>
          <w:color w:val="auto"/>
          <w:sz w:val="22"/>
          <w:szCs w:val="22"/>
        </w:rPr>
        <w:t xml:space="preserve">or its customer’s standards and procedures relating to on-site rules of behavior, work schedule, security procedures and any other standards and procedures adhered to by </w:t>
      </w:r>
      <w:r w:rsidR="002B4240" w:rsidRPr="001F6858">
        <w:rPr>
          <w:rFonts w:asciiTheme="minorHAnsi" w:hAnsiTheme="minorHAnsi" w:cstheme="minorHAnsi"/>
          <w:sz w:val="22"/>
          <w:szCs w:val="22"/>
        </w:rPr>
        <w:t xml:space="preserve">Customer’s </w:t>
      </w:r>
      <w:r w:rsidRPr="001F6858">
        <w:rPr>
          <w:rFonts w:asciiTheme="minorHAnsi" w:hAnsiTheme="minorHAnsi" w:cstheme="minorHAnsi"/>
          <w:color w:val="auto"/>
          <w:sz w:val="22"/>
          <w:szCs w:val="22"/>
        </w:rPr>
        <w:t xml:space="preserve">or </w:t>
      </w:r>
      <w:r w:rsidR="002B4240" w:rsidRPr="001F6858">
        <w:rPr>
          <w:rFonts w:asciiTheme="minorHAnsi" w:hAnsiTheme="minorHAnsi" w:cstheme="minorHAnsi"/>
          <w:color w:val="auto"/>
          <w:sz w:val="22"/>
          <w:szCs w:val="22"/>
        </w:rPr>
        <w:t xml:space="preserve">its </w:t>
      </w:r>
      <w:r w:rsidRPr="001F6858">
        <w:rPr>
          <w:rFonts w:asciiTheme="minorHAnsi" w:hAnsiTheme="minorHAnsi" w:cstheme="minorHAnsi"/>
          <w:color w:val="auto"/>
          <w:sz w:val="22"/>
          <w:szCs w:val="22"/>
        </w:rPr>
        <w:t xml:space="preserve">customer’s employees. </w:t>
      </w:r>
    </w:p>
    <w:p w14:paraId="4C2713B6" w14:textId="77777777" w:rsidR="005B32AD" w:rsidRPr="001F6858" w:rsidRDefault="0069038E" w:rsidP="00C11107">
      <w:pPr>
        <w:pStyle w:val="Default"/>
        <w:numPr>
          <w:ilvl w:val="1"/>
          <w:numId w:val="3"/>
        </w:numPr>
        <w:spacing w:after="120"/>
        <w:ind w:left="1080"/>
        <w:jc w:val="both"/>
        <w:rPr>
          <w:rFonts w:asciiTheme="minorHAnsi" w:hAnsiTheme="minorHAnsi" w:cstheme="minorHAnsi"/>
          <w:sz w:val="22"/>
          <w:szCs w:val="22"/>
        </w:rPr>
      </w:pPr>
      <w:r w:rsidRPr="001F6858">
        <w:rPr>
          <w:rFonts w:asciiTheme="minorHAnsi" w:hAnsiTheme="minorHAnsi" w:cstheme="minorHAnsi"/>
          <w:sz w:val="22"/>
          <w:szCs w:val="22"/>
        </w:rPr>
        <w:lastRenderedPageBreak/>
        <w:t xml:space="preserve">All Seller employees and representatives needing regular, free and unescorted access to NGSC facilities to perform </w:t>
      </w:r>
      <w:r w:rsidR="008A2374" w:rsidRPr="001F6858">
        <w:rPr>
          <w:rFonts w:asciiTheme="minorHAnsi" w:hAnsiTheme="minorHAnsi" w:cstheme="minorHAnsi"/>
          <w:sz w:val="22"/>
          <w:szCs w:val="22"/>
        </w:rPr>
        <w:t>the Services</w:t>
      </w:r>
      <w:r w:rsidRPr="001F6858">
        <w:rPr>
          <w:rFonts w:asciiTheme="minorHAnsi" w:hAnsiTheme="minorHAnsi" w:cstheme="minorHAnsi"/>
          <w:sz w:val="22"/>
          <w:szCs w:val="22"/>
        </w:rPr>
        <w:t xml:space="preserve"> must be badged by Security as “long-term visitors.” A prerequisite to any such badging is the completion and favorable adjudication of a Background Investigation (</w:t>
      </w:r>
      <w:r w:rsidR="00802D08" w:rsidRPr="001F6858">
        <w:rPr>
          <w:rFonts w:asciiTheme="minorHAnsi" w:hAnsiTheme="minorHAnsi" w:cstheme="minorHAnsi"/>
          <w:sz w:val="22"/>
          <w:szCs w:val="22"/>
        </w:rPr>
        <w:t>“</w:t>
      </w:r>
      <w:r w:rsidRPr="001F6858">
        <w:rPr>
          <w:rFonts w:asciiTheme="minorHAnsi" w:hAnsiTheme="minorHAnsi" w:cstheme="minorHAnsi"/>
          <w:sz w:val="22"/>
          <w:szCs w:val="22"/>
        </w:rPr>
        <w:t>BI</w:t>
      </w:r>
      <w:r w:rsidR="00802D08" w:rsidRPr="001F6858">
        <w:rPr>
          <w:rFonts w:asciiTheme="minorHAnsi" w:hAnsiTheme="minorHAnsi" w:cstheme="minorHAnsi"/>
          <w:sz w:val="22"/>
          <w:szCs w:val="22"/>
        </w:rPr>
        <w:t>”</w:t>
      </w:r>
      <w:r w:rsidRPr="001F6858">
        <w:rPr>
          <w:rFonts w:asciiTheme="minorHAnsi" w:hAnsiTheme="minorHAnsi" w:cstheme="minorHAnsi"/>
          <w:sz w:val="22"/>
          <w:szCs w:val="22"/>
        </w:rPr>
        <w:t xml:space="preserve">) of equivalent scope to that required of </w:t>
      </w:r>
      <w:r w:rsidR="002B4240" w:rsidRPr="001F6858">
        <w:rPr>
          <w:rFonts w:asciiTheme="minorHAnsi" w:hAnsiTheme="minorHAnsi" w:cstheme="minorHAnsi"/>
          <w:sz w:val="22"/>
          <w:szCs w:val="22"/>
        </w:rPr>
        <w:t xml:space="preserve">Customer’s </w:t>
      </w:r>
      <w:r w:rsidRPr="001F6858">
        <w:rPr>
          <w:rFonts w:asciiTheme="minorHAnsi" w:hAnsiTheme="minorHAnsi" w:cstheme="minorHAnsi"/>
          <w:sz w:val="22"/>
          <w:szCs w:val="22"/>
        </w:rPr>
        <w:t>employees</w:t>
      </w:r>
      <w:r w:rsidR="000F56F7" w:rsidRPr="001F6858">
        <w:rPr>
          <w:rFonts w:asciiTheme="minorHAnsi" w:hAnsiTheme="minorHAnsi" w:cstheme="minorHAnsi"/>
          <w:sz w:val="22"/>
          <w:szCs w:val="22"/>
        </w:rPr>
        <w:t xml:space="preserve"> performed in the applicable country and subject to local laws</w:t>
      </w:r>
      <w:r w:rsidRPr="001F6858">
        <w:rPr>
          <w:rFonts w:asciiTheme="minorHAnsi" w:hAnsiTheme="minorHAnsi" w:cstheme="minorHAnsi"/>
          <w:sz w:val="22"/>
          <w:szCs w:val="22"/>
        </w:rPr>
        <w:t>.</w:t>
      </w:r>
      <w:r w:rsidR="000F56F7" w:rsidRPr="001F6858">
        <w:rPr>
          <w:rFonts w:asciiTheme="minorHAnsi" w:hAnsiTheme="minorHAnsi" w:cstheme="minorHAnsi"/>
          <w:sz w:val="22"/>
          <w:szCs w:val="22"/>
        </w:rPr>
        <w:t xml:space="preserve">  </w:t>
      </w:r>
      <w:r w:rsidRPr="001F6858">
        <w:rPr>
          <w:rFonts w:asciiTheme="minorHAnsi" w:hAnsiTheme="minorHAnsi" w:cstheme="minorHAnsi"/>
          <w:sz w:val="22"/>
          <w:szCs w:val="22"/>
        </w:rPr>
        <w:t>If the BI is performed by Seller, Seller must certify compliance with investigative scope and favorable content.</w:t>
      </w:r>
    </w:p>
    <w:p w14:paraId="122C0191" w14:textId="77777777" w:rsidR="00E12B71" w:rsidRPr="001F6858" w:rsidRDefault="005A023B" w:rsidP="00695370">
      <w:pPr>
        <w:pStyle w:val="ListParagraph"/>
        <w:numPr>
          <w:ilvl w:val="0"/>
          <w:numId w:val="29"/>
        </w:numPr>
        <w:spacing w:after="120"/>
        <w:ind w:hanging="720"/>
        <w:jc w:val="both"/>
        <w:outlineLvl w:val="0"/>
        <w:rPr>
          <w:rFonts w:asciiTheme="minorHAnsi" w:hAnsiTheme="minorHAnsi" w:cstheme="minorHAnsi"/>
          <w:sz w:val="22"/>
          <w:szCs w:val="22"/>
        </w:rPr>
      </w:pPr>
      <w:bookmarkStart w:id="20" w:name="_Ref501467258"/>
      <w:r w:rsidRPr="001F6858">
        <w:rPr>
          <w:rFonts w:asciiTheme="minorHAnsi" w:hAnsiTheme="minorHAnsi" w:cstheme="minorHAnsi"/>
          <w:b/>
          <w:bCs/>
          <w:spacing w:val="-1"/>
          <w:sz w:val="22"/>
          <w:szCs w:val="22"/>
          <w:u w:val="single"/>
        </w:rPr>
        <w:t>PLANT SECURITY AND SAFETY</w:t>
      </w:r>
      <w:bookmarkEnd w:id="20"/>
      <w:r w:rsidRPr="001F6858">
        <w:rPr>
          <w:rFonts w:asciiTheme="minorHAnsi" w:hAnsiTheme="minorHAnsi" w:cstheme="minorHAnsi"/>
          <w:b/>
          <w:bCs/>
          <w:spacing w:val="-1"/>
          <w:sz w:val="22"/>
          <w:szCs w:val="22"/>
          <w:u w:val="single"/>
        </w:rPr>
        <w:t>.</w:t>
      </w:r>
      <w:r w:rsidR="00E12B71" w:rsidRPr="001F6858">
        <w:rPr>
          <w:rFonts w:asciiTheme="minorHAnsi" w:hAnsiTheme="minorHAnsi" w:cstheme="minorHAnsi"/>
          <w:sz w:val="22"/>
          <w:szCs w:val="22"/>
        </w:rPr>
        <w:t xml:space="preserve"> </w:t>
      </w:r>
    </w:p>
    <w:p w14:paraId="3D44BFFD" w14:textId="77777777" w:rsidR="00C86125" w:rsidRPr="001F6858" w:rsidRDefault="005A023B" w:rsidP="00695370">
      <w:pPr>
        <w:pStyle w:val="Default"/>
        <w:numPr>
          <w:ilvl w:val="0"/>
          <w:numId w:val="81"/>
        </w:numPr>
        <w:spacing w:after="120"/>
        <w:ind w:left="1080"/>
        <w:jc w:val="both"/>
        <w:rPr>
          <w:rFonts w:asciiTheme="minorHAnsi" w:hAnsiTheme="minorHAnsi" w:cstheme="minorHAnsi"/>
          <w:sz w:val="22"/>
          <w:szCs w:val="22"/>
        </w:rPr>
      </w:pPr>
      <w:r w:rsidRPr="001F6858">
        <w:rPr>
          <w:rFonts w:asciiTheme="minorHAnsi" w:hAnsiTheme="minorHAnsi" w:cstheme="minorHAnsi"/>
          <w:sz w:val="22"/>
          <w:szCs w:val="22"/>
        </w:rPr>
        <w:t xml:space="preserve">If this Agreement or Order placed under this Agreement requires Seller’s personnel, including its employees and subcontractors (“Seller Engaged Personnel”), to enter  premises which are owned, operated or managed by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or its customer, Seller shall (1) comply with all safety rules and requirements as may be prescribed by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or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’s customer, as well as the laws </w:t>
      </w:r>
      <w:r w:rsidR="000C5E21" w:rsidRPr="001F6858">
        <w:rPr>
          <w:rFonts w:asciiTheme="minorHAnsi" w:hAnsiTheme="minorHAnsi" w:cstheme="minorHAnsi"/>
          <w:sz w:val="22"/>
          <w:szCs w:val="22"/>
        </w:rPr>
        <w:t>applicable</w:t>
      </w:r>
      <w:r w:rsidRPr="001F6858">
        <w:rPr>
          <w:rFonts w:asciiTheme="minorHAnsi" w:hAnsiTheme="minorHAnsi" w:cstheme="minorHAnsi"/>
          <w:sz w:val="22"/>
          <w:szCs w:val="22"/>
        </w:rPr>
        <w:t xml:space="preserve"> where such premises are located; and (2) take such additional precautions as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may reasonably require for safety and accident prevention purposes, including safety training. Seller agrees to take all reasonable steps and precautions to prevent accidents and preserve the life and health of Seller, US Government, and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personnel performing or in any way coming in contact with Seller’s performance of this Agreement.  Any violation of such rules and requirements, unless promptly corrected as directed by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shall be grounds for termination of this Agreement in accordance with the Termination for Default clause herein.  Seller Engaged Personnel, including delivery personnel, may not bring firearms, cameras, alcohol, illegal drugs, or unauthorized passengers onto any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premises, nor bring matches or lighters into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secured areas.</w:t>
      </w:r>
      <w:r w:rsidR="00C86125" w:rsidRPr="001F6858">
        <w:rPr>
          <w:rFonts w:asciiTheme="minorHAnsi" w:hAnsiTheme="minorHAnsi" w:cstheme="minorHAnsi"/>
          <w:sz w:val="22"/>
          <w:szCs w:val="22"/>
        </w:rPr>
        <w:t xml:space="preserve"> </w:t>
      </w:r>
    </w:p>
    <w:p w14:paraId="11861C1D" w14:textId="77777777" w:rsidR="007A6444" w:rsidRPr="001F6858" w:rsidRDefault="00C86125" w:rsidP="00C11107">
      <w:pPr>
        <w:pStyle w:val="Default"/>
        <w:numPr>
          <w:ilvl w:val="0"/>
          <w:numId w:val="81"/>
        </w:numPr>
        <w:spacing w:after="120"/>
        <w:ind w:left="1080"/>
        <w:jc w:val="both"/>
        <w:rPr>
          <w:rFonts w:asciiTheme="minorHAnsi" w:hAnsiTheme="minorHAnsi" w:cstheme="minorHAnsi"/>
          <w:sz w:val="22"/>
          <w:szCs w:val="22"/>
        </w:rPr>
      </w:pPr>
      <w:r w:rsidRPr="001F6858">
        <w:rPr>
          <w:rFonts w:asciiTheme="minorHAnsi" w:hAnsiTheme="minorHAnsi" w:cstheme="minorHAnsi"/>
          <w:sz w:val="22"/>
          <w:szCs w:val="22"/>
        </w:rPr>
        <w:t xml:space="preserve">Seller is responsible for ensuring that Seller Engaged Personnel entering premises which are owned, operated or managed by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or its customer (1) are properly badged and made aware of applicable security requirements, and (2) at all times display identification badges approved by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Seller is required to notify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whenever it terminates any Seller Engaged Personnel issued a badge by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a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badge is lost, or if a problem arises involving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’s security requirements. Seller Engaged Personnel obtaining a badge must be capable of reading and understanding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’s processes and procedures relevant to duties that Seller Engaged Personnel is to perform on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’s premises. Exceptions for work performed in non-explosive areas require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’s advanced written approval.</w:t>
      </w:r>
    </w:p>
    <w:p w14:paraId="60F137C9" w14:textId="77777777" w:rsidR="00E12B71" w:rsidRPr="001F6858" w:rsidRDefault="00952329" w:rsidP="00695370">
      <w:pPr>
        <w:pStyle w:val="ListParagraph"/>
        <w:numPr>
          <w:ilvl w:val="0"/>
          <w:numId w:val="29"/>
        </w:numPr>
        <w:spacing w:after="120"/>
        <w:ind w:hanging="720"/>
        <w:jc w:val="both"/>
        <w:outlineLvl w:val="0"/>
        <w:rPr>
          <w:rFonts w:asciiTheme="minorHAnsi" w:hAnsiTheme="minorHAnsi" w:cstheme="minorHAnsi"/>
          <w:sz w:val="22"/>
          <w:szCs w:val="22"/>
        </w:rPr>
      </w:pPr>
      <w:r w:rsidRPr="001F6858">
        <w:rPr>
          <w:rFonts w:asciiTheme="minorHAnsi" w:hAnsiTheme="minorHAnsi" w:cstheme="minorHAnsi"/>
          <w:b/>
          <w:bCs/>
          <w:sz w:val="22"/>
          <w:szCs w:val="22"/>
          <w:u w:val="single"/>
        </w:rPr>
        <w:t>CONFLICT OF INTEREST.</w:t>
      </w:r>
      <w:r w:rsidRPr="001F6858">
        <w:rPr>
          <w:rFonts w:asciiTheme="minorHAnsi" w:hAnsiTheme="minorHAnsi" w:cstheme="minorHAnsi"/>
          <w:sz w:val="22"/>
          <w:szCs w:val="22"/>
        </w:rPr>
        <w:t xml:space="preserve"> </w:t>
      </w:r>
    </w:p>
    <w:p w14:paraId="20F5FD27" w14:textId="77777777" w:rsidR="00952329" w:rsidRPr="001F6858" w:rsidRDefault="00952329" w:rsidP="00C11107">
      <w:pPr>
        <w:pStyle w:val="BodyTextIndent"/>
        <w:spacing w:after="120"/>
        <w:jc w:val="both"/>
        <w:rPr>
          <w:rFonts w:asciiTheme="minorHAnsi" w:hAnsiTheme="minorHAnsi" w:cstheme="minorHAnsi"/>
          <w:sz w:val="22"/>
          <w:szCs w:val="22"/>
        </w:rPr>
      </w:pPr>
      <w:r w:rsidRPr="001F6858">
        <w:rPr>
          <w:rFonts w:asciiTheme="minorHAnsi" w:hAnsiTheme="minorHAnsi" w:cstheme="minorHAnsi"/>
          <w:sz w:val="22"/>
          <w:szCs w:val="22"/>
        </w:rPr>
        <w:t xml:space="preserve">Seller warrants that no conflict of interest exists between the Services to be provided under this Award and Seller’s other activities. Seller shall immediately advise </w:t>
      </w:r>
      <w:r w:rsidR="002B4240" w:rsidRPr="001F6858">
        <w:rPr>
          <w:rFonts w:asciiTheme="minorHAnsi" w:hAnsiTheme="minorHAnsi" w:cstheme="minorHAnsi"/>
          <w:sz w:val="22"/>
          <w:szCs w:val="22"/>
        </w:rPr>
        <w:t xml:space="preserve">Customer </w:t>
      </w:r>
      <w:r w:rsidRPr="001F6858">
        <w:rPr>
          <w:rFonts w:asciiTheme="minorHAnsi" w:hAnsiTheme="minorHAnsi" w:cstheme="minorHAnsi"/>
          <w:sz w:val="22"/>
          <w:szCs w:val="22"/>
        </w:rPr>
        <w:t>of any such conflict of interest or potential conflict of interest which arises during performance of this Award</w:t>
      </w:r>
      <w:r w:rsidR="0038037B" w:rsidRPr="001F6858">
        <w:rPr>
          <w:rFonts w:asciiTheme="minorHAnsi" w:hAnsiTheme="minorHAnsi" w:cstheme="minorHAnsi"/>
          <w:sz w:val="22"/>
          <w:szCs w:val="22"/>
        </w:rPr>
        <w:t xml:space="preserve"> or any related Orders</w:t>
      </w:r>
      <w:r w:rsidRPr="001F6858">
        <w:rPr>
          <w:rFonts w:asciiTheme="minorHAnsi" w:hAnsiTheme="minorHAnsi" w:cstheme="minorHAnsi"/>
          <w:sz w:val="22"/>
          <w:szCs w:val="22"/>
        </w:rPr>
        <w:t>.</w:t>
      </w:r>
    </w:p>
    <w:p w14:paraId="17FD808F" w14:textId="77777777" w:rsidR="00E12B71" w:rsidRPr="001F6858" w:rsidRDefault="00E471DF" w:rsidP="00695370">
      <w:pPr>
        <w:pStyle w:val="ListParagraph"/>
        <w:numPr>
          <w:ilvl w:val="0"/>
          <w:numId w:val="29"/>
        </w:numPr>
        <w:spacing w:after="120"/>
        <w:ind w:hanging="720"/>
        <w:jc w:val="both"/>
        <w:outlineLvl w:val="0"/>
        <w:rPr>
          <w:rFonts w:asciiTheme="minorHAnsi" w:hAnsiTheme="minorHAnsi" w:cstheme="minorHAnsi"/>
          <w:sz w:val="22"/>
          <w:szCs w:val="22"/>
        </w:rPr>
      </w:pPr>
      <w:r w:rsidRPr="001F6858">
        <w:rPr>
          <w:rFonts w:asciiTheme="minorHAnsi" w:hAnsiTheme="minorHAnsi" w:cstheme="minorHAnsi"/>
          <w:b/>
          <w:bCs/>
          <w:sz w:val="22"/>
          <w:szCs w:val="22"/>
          <w:u w:val="single"/>
        </w:rPr>
        <w:t>RELATIONSHIP OF THE PARTIES</w:t>
      </w:r>
      <w:r w:rsidR="00952329" w:rsidRPr="001F6858">
        <w:rPr>
          <w:rFonts w:asciiTheme="minorHAnsi" w:hAnsiTheme="minorHAnsi" w:cstheme="minorHAnsi"/>
          <w:b/>
          <w:bCs/>
          <w:sz w:val="22"/>
          <w:szCs w:val="22"/>
          <w:u w:val="single"/>
        </w:rPr>
        <w:t xml:space="preserve"> </w:t>
      </w:r>
    </w:p>
    <w:p w14:paraId="7339BB0C" w14:textId="77777777" w:rsidR="006B3E2E" w:rsidRPr="001F6858" w:rsidRDefault="001B4E28" w:rsidP="00C11107">
      <w:pPr>
        <w:pStyle w:val="BodyTextIndent"/>
        <w:spacing w:before="20" w:after="120"/>
        <w:jc w:val="both"/>
        <w:rPr>
          <w:rFonts w:asciiTheme="minorHAnsi" w:hAnsiTheme="minorHAnsi" w:cstheme="minorHAnsi"/>
          <w:sz w:val="22"/>
          <w:szCs w:val="22"/>
        </w:rPr>
      </w:pPr>
      <w:r w:rsidRPr="001F6858">
        <w:rPr>
          <w:rFonts w:asciiTheme="minorHAnsi" w:hAnsiTheme="minorHAnsi" w:cstheme="minorHAnsi"/>
          <w:sz w:val="22"/>
          <w:szCs w:val="22"/>
        </w:rPr>
        <w:t xml:space="preserve">The relationship of Seller to </w:t>
      </w:r>
      <w:r w:rsidR="00015E6F" w:rsidRPr="001F6858">
        <w:rPr>
          <w:rFonts w:asciiTheme="minorHAnsi" w:hAnsiTheme="minorHAnsi" w:cstheme="minorHAnsi"/>
          <w:sz w:val="22"/>
          <w:szCs w:val="22"/>
        </w:rPr>
        <w:t>Northrop Grumman</w:t>
      </w:r>
      <w:r w:rsidRPr="001F6858">
        <w:rPr>
          <w:rFonts w:asciiTheme="minorHAnsi" w:hAnsiTheme="minorHAnsi" w:cstheme="minorHAnsi"/>
          <w:sz w:val="22"/>
          <w:szCs w:val="22"/>
        </w:rPr>
        <w:t xml:space="preserve"> shall be that of an independent contractor and nothing herein contained shall be construed as creating any employer/employee, agency, or other relationship of any kind.  Seller’s employees, agents or representatives (hereinafter “Employees”) performing Services under this </w:t>
      </w:r>
      <w:r w:rsidR="00015E6F" w:rsidRPr="001F6858">
        <w:rPr>
          <w:rFonts w:asciiTheme="minorHAnsi" w:hAnsiTheme="minorHAnsi" w:cstheme="minorHAnsi"/>
          <w:sz w:val="22"/>
          <w:szCs w:val="22"/>
        </w:rPr>
        <w:t xml:space="preserve">Agreement or any Order issued subject to it </w:t>
      </w:r>
      <w:r w:rsidRPr="001F6858">
        <w:rPr>
          <w:rFonts w:asciiTheme="minorHAnsi" w:hAnsiTheme="minorHAnsi" w:cstheme="minorHAnsi"/>
          <w:sz w:val="22"/>
          <w:szCs w:val="22"/>
        </w:rPr>
        <w:t xml:space="preserve">shall at all times be under Seller’s direction and control.  Seller shall pay all wages, salaries, and other amounts due its Employees in connection with this </w:t>
      </w:r>
      <w:r w:rsidR="00015E6F" w:rsidRPr="001F6858">
        <w:rPr>
          <w:rFonts w:asciiTheme="minorHAnsi" w:hAnsiTheme="minorHAnsi" w:cstheme="minorHAnsi"/>
          <w:sz w:val="22"/>
          <w:szCs w:val="22"/>
        </w:rPr>
        <w:t>Agreement or any Order issued subject to it</w:t>
      </w:r>
      <w:r w:rsidRPr="001F6858">
        <w:rPr>
          <w:rFonts w:asciiTheme="minorHAnsi" w:hAnsiTheme="minorHAnsi" w:cstheme="minorHAnsi"/>
          <w:sz w:val="22"/>
          <w:szCs w:val="22"/>
        </w:rPr>
        <w:t xml:space="preserve"> and shall be responsible for all reports and obligations for its Employees, including, but not limited to, social </w:t>
      </w:r>
      <w:r w:rsidRPr="001F6858">
        <w:rPr>
          <w:rFonts w:asciiTheme="minorHAnsi" w:hAnsiTheme="minorHAnsi" w:cstheme="minorHAnsi"/>
          <w:sz w:val="22"/>
          <w:szCs w:val="22"/>
        </w:rPr>
        <w:lastRenderedPageBreak/>
        <w:t xml:space="preserve">security and income tax withholdings, unemployment compensation, worker’s compensation, and equal employment opportunity reporting. </w:t>
      </w:r>
      <w:r w:rsidR="00E471DF" w:rsidRPr="001F6858">
        <w:rPr>
          <w:rFonts w:asciiTheme="minorHAnsi" w:hAnsiTheme="minorHAnsi" w:cstheme="minorHAnsi"/>
          <w:sz w:val="22"/>
          <w:szCs w:val="22"/>
        </w:rPr>
        <w:t xml:space="preserve">Under no circumstances shall Seller be deemed an agent or a representative of </w:t>
      </w:r>
      <w:r w:rsidR="0042788E" w:rsidRPr="001F6858">
        <w:rPr>
          <w:rFonts w:asciiTheme="minorHAnsi" w:hAnsiTheme="minorHAnsi" w:cstheme="minorHAnsi"/>
          <w:sz w:val="22"/>
          <w:szCs w:val="22"/>
        </w:rPr>
        <w:t>Customer</w:t>
      </w:r>
      <w:r w:rsidR="00E471DF" w:rsidRPr="001F6858">
        <w:rPr>
          <w:rFonts w:asciiTheme="minorHAnsi" w:hAnsiTheme="minorHAnsi" w:cstheme="minorHAnsi"/>
          <w:sz w:val="22"/>
          <w:szCs w:val="22"/>
        </w:rPr>
        <w:t xml:space="preserve"> or authorized to commit </w:t>
      </w:r>
      <w:r w:rsidR="0042788E" w:rsidRPr="001F6858">
        <w:rPr>
          <w:rFonts w:asciiTheme="minorHAnsi" w:hAnsiTheme="minorHAnsi" w:cstheme="minorHAnsi"/>
          <w:sz w:val="22"/>
          <w:szCs w:val="22"/>
        </w:rPr>
        <w:t>Customer</w:t>
      </w:r>
      <w:r w:rsidR="00E471DF" w:rsidRPr="001F6858">
        <w:rPr>
          <w:rFonts w:asciiTheme="minorHAnsi" w:hAnsiTheme="minorHAnsi" w:cstheme="minorHAnsi"/>
          <w:sz w:val="22"/>
          <w:szCs w:val="22"/>
        </w:rPr>
        <w:t xml:space="preserve"> in any way.</w:t>
      </w:r>
    </w:p>
    <w:p w14:paraId="08C9B80B" w14:textId="77777777" w:rsidR="00E12B71" w:rsidRPr="001F6858" w:rsidRDefault="00562C20" w:rsidP="00695370">
      <w:pPr>
        <w:pStyle w:val="ListParagraph"/>
        <w:numPr>
          <w:ilvl w:val="0"/>
          <w:numId w:val="29"/>
        </w:numPr>
        <w:spacing w:after="120"/>
        <w:ind w:hanging="720"/>
        <w:jc w:val="both"/>
        <w:outlineLvl w:val="0"/>
        <w:rPr>
          <w:rFonts w:asciiTheme="minorHAnsi" w:hAnsiTheme="minorHAnsi" w:cstheme="minorHAnsi"/>
          <w:sz w:val="22"/>
          <w:szCs w:val="22"/>
        </w:rPr>
      </w:pPr>
      <w:r w:rsidRPr="001F6858">
        <w:rPr>
          <w:rFonts w:asciiTheme="minorHAnsi" w:hAnsiTheme="minorHAnsi" w:cstheme="minorHAnsi"/>
          <w:b/>
          <w:bCs/>
          <w:sz w:val="22"/>
          <w:szCs w:val="22"/>
          <w:u w:val="single"/>
        </w:rPr>
        <w:t>PERFORMANCE</w:t>
      </w:r>
      <w:r w:rsidR="002F0560" w:rsidRPr="001F6858">
        <w:rPr>
          <w:rFonts w:asciiTheme="minorHAnsi" w:hAnsiTheme="minorHAnsi" w:cstheme="minorHAnsi"/>
          <w:b/>
          <w:bCs/>
          <w:sz w:val="22"/>
          <w:szCs w:val="22"/>
          <w:u w:val="single"/>
        </w:rPr>
        <w:t xml:space="preserve">.  </w:t>
      </w:r>
    </w:p>
    <w:p w14:paraId="3DA63B10" w14:textId="77777777" w:rsidR="00E47F24" w:rsidRPr="001F6858" w:rsidRDefault="002F0560" w:rsidP="00695370">
      <w:pPr>
        <w:pStyle w:val="BodyTextIndent"/>
        <w:numPr>
          <w:ilvl w:val="0"/>
          <w:numId w:val="7"/>
        </w:numPr>
        <w:spacing w:after="120"/>
        <w:jc w:val="both"/>
        <w:rPr>
          <w:rFonts w:asciiTheme="minorHAnsi" w:hAnsiTheme="minorHAnsi" w:cstheme="minorHAnsi"/>
          <w:sz w:val="22"/>
          <w:szCs w:val="22"/>
        </w:rPr>
      </w:pPr>
      <w:r w:rsidRPr="001F6858">
        <w:rPr>
          <w:rFonts w:asciiTheme="minorHAnsi" w:hAnsiTheme="minorHAnsi" w:cstheme="minorHAnsi"/>
          <w:sz w:val="22"/>
          <w:szCs w:val="22"/>
        </w:rPr>
        <w:t>Seller</w:t>
      </w:r>
      <w:r w:rsidR="00B204D9" w:rsidRPr="001F6858">
        <w:rPr>
          <w:rFonts w:asciiTheme="minorHAnsi" w:hAnsiTheme="minorHAnsi" w:cstheme="minorHAnsi"/>
          <w:sz w:val="22"/>
          <w:szCs w:val="22"/>
        </w:rPr>
        <w:t xml:space="preserve"> shall ensure that all </w:t>
      </w:r>
      <w:r w:rsidRPr="001F6858">
        <w:rPr>
          <w:rFonts w:asciiTheme="minorHAnsi" w:hAnsiTheme="minorHAnsi" w:cstheme="minorHAnsi"/>
          <w:sz w:val="22"/>
          <w:szCs w:val="22"/>
        </w:rPr>
        <w:t>S</w:t>
      </w:r>
      <w:r w:rsidR="00B204D9" w:rsidRPr="001F6858">
        <w:rPr>
          <w:rFonts w:asciiTheme="minorHAnsi" w:hAnsiTheme="minorHAnsi" w:cstheme="minorHAnsi"/>
          <w:sz w:val="22"/>
          <w:szCs w:val="22"/>
        </w:rPr>
        <w:t xml:space="preserve">ervices performed under this </w:t>
      </w:r>
      <w:r w:rsidRPr="001F6858">
        <w:rPr>
          <w:rFonts w:asciiTheme="minorHAnsi" w:hAnsiTheme="minorHAnsi" w:cstheme="minorHAnsi"/>
          <w:sz w:val="22"/>
          <w:szCs w:val="22"/>
        </w:rPr>
        <w:t xml:space="preserve">Award or </w:t>
      </w:r>
      <w:r w:rsidR="00562C20" w:rsidRPr="001F6858">
        <w:rPr>
          <w:rFonts w:asciiTheme="minorHAnsi" w:hAnsiTheme="minorHAnsi" w:cstheme="minorHAnsi"/>
          <w:sz w:val="22"/>
          <w:szCs w:val="22"/>
        </w:rPr>
        <w:t>any Order issued subject to it</w:t>
      </w:r>
      <w:r w:rsidR="00B204D9" w:rsidRPr="001F6858">
        <w:rPr>
          <w:rFonts w:asciiTheme="minorHAnsi" w:hAnsiTheme="minorHAnsi" w:cstheme="minorHAnsi"/>
          <w:sz w:val="22"/>
          <w:szCs w:val="22"/>
        </w:rPr>
        <w:t xml:space="preserve"> meet the performance criteria of the assigned tasks</w:t>
      </w:r>
      <w:r w:rsidR="00802D08" w:rsidRPr="001F6858">
        <w:rPr>
          <w:rFonts w:asciiTheme="minorHAnsi" w:hAnsiTheme="minorHAnsi" w:cstheme="minorHAnsi"/>
          <w:sz w:val="22"/>
          <w:szCs w:val="22"/>
        </w:rPr>
        <w:t xml:space="preserve"> as set forth in </w:t>
      </w:r>
      <w:r w:rsidR="00C65BB6" w:rsidRPr="001F6858">
        <w:rPr>
          <w:rFonts w:asciiTheme="minorHAnsi" w:hAnsiTheme="minorHAnsi" w:cstheme="minorHAnsi"/>
          <w:sz w:val="22"/>
          <w:szCs w:val="22"/>
        </w:rPr>
        <w:t xml:space="preserve">in this </w:t>
      </w:r>
      <w:r w:rsidR="00275026" w:rsidRPr="001F6858">
        <w:rPr>
          <w:rFonts w:asciiTheme="minorHAnsi" w:hAnsiTheme="minorHAnsi" w:cstheme="minorHAnsi"/>
          <w:sz w:val="22"/>
          <w:szCs w:val="22"/>
        </w:rPr>
        <w:t>Award.</w:t>
      </w:r>
      <w:r w:rsidR="00B204D9" w:rsidRPr="001F6858">
        <w:rPr>
          <w:rFonts w:asciiTheme="minorHAnsi" w:hAnsiTheme="minorHAnsi" w:cstheme="minorHAnsi"/>
          <w:sz w:val="22"/>
          <w:szCs w:val="22"/>
        </w:rPr>
        <w:t xml:space="preserve"> </w:t>
      </w:r>
      <w:r w:rsidR="00D45276" w:rsidRPr="001F6858">
        <w:rPr>
          <w:rFonts w:asciiTheme="minorHAnsi" w:hAnsiTheme="minorHAnsi" w:cstheme="minorHAnsi"/>
          <w:sz w:val="22"/>
          <w:szCs w:val="22"/>
        </w:rPr>
        <w:t>A</w:t>
      </w:r>
      <w:r w:rsidR="00B204D9" w:rsidRPr="001F6858">
        <w:rPr>
          <w:rFonts w:asciiTheme="minorHAnsi" w:hAnsiTheme="minorHAnsi" w:cstheme="minorHAnsi"/>
          <w:sz w:val="22"/>
          <w:szCs w:val="22"/>
        </w:rPr>
        <w:t xml:space="preserve">ny </w:t>
      </w:r>
      <w:r w:rsidR="00562C20" w:rsidRPr="001F6858">
        <w:rPr>
          <w:rFonts w:asciiTheme="minorHAnsi" w:hAnsiTheme="minorHAnsi" w:cstheme="minorHAnsi"/>
          <w:sz w:val="22"/>
          <w:szCs w:val="22"/>
        </w:rPr>
        <w:t>S</w:t>
      </w:r>
      <w:r w:rsidR="00B204D9" w:rsidRPr="001F6858">
        <w:rPr>
          <w:rFonts w:asciiTheme="minorHAnsi" w:hAnsiTheme="minorHAnsi" w:cstheme="minorHAnsi"/>
          <w:sz w:val="22"/>
          <w:szCs w:val="22"/>
        </w:rPr>
        <w:t xml:space="preserve">ervice supplied by an employee of </w:t>
      </w:r>
      <w:r w:rsidR="00562C20" w:rsidRPr="001F6858">
        <w:rPr>
          <w:rFonts w:asciiTheme="minorHAnsi" w:hAnsiTheme="minorHAnsi" w:cstheme="minorHAnsi"/>
          <w:sz w:val="22"/>
          <w:szCs w:val="22"/>
        </w:rPr>
        <w:t>Seller</w:t>
      </w:r>
      <w:r w:rsidR="0049578D" w:rsidRPr="001F6858">
        <w:rPr>
          <w:rFonts w:asciiTheme="minorHAnsi" w:hAnsiTheme="minorHAnsi" w:cstheme="minorHAnsi"/>
          <w:sz w:val="22"/>
          <w:szCs w:val="22"/>
        </w:rPr>
        <w:t xml:space="preserve"> that</w:t>
      </w:r>
      <w:r w:rsidR="00562C20" w:rsidRPr="001F6858">
        <w:rPr>
          <w:rFonts w:asciiTheme="minorHAnsi" w:hAnsiTheme="minorHAnsi" w:cstheme="minorHAnsi"/>
          <w:sz w:val="22"/>
          <w:szCs w:val="22"/>
        </w:rPr>
        <w:t xml:space="preserve"> </w:t>
      </w:r>
      <w:r w:rsidR="00B204D9" w:rsidRPr="001F6858">
        <w:rPr>
          <w:rFonts w:asciiTheme="minorHAnsi" w:hAnsiTheme="minorHAnsi" w:cstheme="minorHAnsi"/>
          <w:sz w:val="22"/>
          <w:szCs w:val="22"/>
        </w:rPr>
        <w:t xml:space="preserve">fails to meet the performance criteria of the assigned task, or if the individual </w:t>
      </w:r>
      <w:r w:rsidR="00562C20" w:rsidRPr="001F6858">
        <w:rPr>
          <w:rFonts w:asciiTheme="minorHAnsi" w:hAnsiTheme="minorHAnsi" w:cstheme="minorHAnsi"/>
          <w:sz w:val="22"/>
          <w:szCs w:val="22"/>
        </w:rPr>
        <w:t>Seller</w:t>
      </w:r>
      <w:r w:rsidR="00B204D9" w:rsidRPr="001F6858">
        <w:rPr>
          <w:rFonts w:asciiTheme="minorHAnsi" w:hAnsiTheme="minorHAnsi" w:cstheme="minorHAnsi"/>
          <w:sz w:val="22"/>
          <w:szCs w:val="22"/>
        </w:rPr>
        <w:t xml:space="preserve"> employee is determined to be unqualified to perform the task in any way, as evidenced by good and sufficient reasons on the part of </w:t>
      </w:r>
      <w:r w:rsidR="002B4240" w:rsidRPr="001F6858">
        <w:rPr>
          <w:rFonts w:asciiTheme="minorHAnsi" w:hAnsiTheme="minorHAnsi" w:cstheme="minorHAnsi"/>
          <w:sz w:val="22"/>
          <w:szCs w:val="22"/>
        </w:rPr>
        <w:t>Customer,</w:t>
      </w:r>
      <w:r w:rsidR="00B204D9" w:rsidRPr="001F6858">
        <w:rPr>
          <w:rFonts w:asciiTheme="minorHAnsi" w:hAnsiTheme="minorHAnsi" w:cstheme="minorHAnsi"/>
          <w:sz w:val="22"/>
          <w:szCs w:val="22"/>
        </w:rPr>
        <w:t xml:space="preserve"> </w:t>
      </w:r>
      <w:r w:rsidR="002B4240" w:rsidRPr="001F6858">
        <w:rPr>
          <w:rFonts w:asciiTheme="minorHAnsi" w:hAnsiTheme="minorHAnsi" w:cstheme="minorHAnsi"/>
          <w:sz w:val="22"/>
          <w:szCs w:val="22"/>
        </w:rPr>
        <w:t xml:space="preserve">Customer </w:t>
      </w:r>
      <w:r w:rsidR="00B204D9" w:rsidRPr="001F6858">
        <w:rPr>
          <w:rFonts w:asciiTheme="minorHAnsi" w:hAnsiTheme="minorHAnsi" w:cstheme="minorHAnsi"/>
          <w:sz w:val="22"/>
          <w:szCs w:val="22"/>
        </w:rPr>
        <w:t xml:space="preserve">may, at its option and discretion, require </w:t>
      </w:r>
      <w:r w:rsidR="00562C20" w:rsidRPr="001F6858">
        <w:rPr>
          <w:rFonts w:asciiTheme="minorHAnsi" w:hAnsiTheme="minorHAnsi" w:cstheme="minorHAnsi"/>
          <w:sz w:val="22"/>
          <w:szCs w:val="22"/>
        </w:rPr>
        <w:t>Seller</w:t>
      </w:r>
      <w:r w:rsidR="00B204D9" w:rsidRPr="001F6858">
        <w:rPr>
          <w:rFonts w:asciiTheme="minorHAnsi" w:hAnsiTheme="minorHAnsi" w:cstheme="minorHAnsi"/>
          <w:sz w:val="22"/>
          <w:szCs w:val="22"/>
        </w:rPr>
        <w:t xml:space="preserve"> to have such services re-performed or corrected</w:t>
      </w:r>
      <w:r w:rsidR="00D45276" w:rsidRPr="001F6858">
        <w:rPr>
          <w:rFonts w:asciiTheme="minorHAnsi" w:hAnsiTheme="minorHAnsi" w:cstheme="minorHAnsi"/>
          <w:sz w:val="22"/>
          <w:szCs w:val="22"/>
        </w:rPr>
        <w:t>.</w:t>
      </w:r>
    </w:p>
    <w:p w14:paraId="2D34B014" w14:textId="77777777" w:rsidR="00E47F24" w:rsidRPr="001F6858" w:rsidRDefault="00E47F24" w:rsidP="00695370">
      <w:pPr>
        <w:pStyle w:val="Default"/>
        <w:numPr>
          <w:ilvl w:val="0"/>
          <w:numId w:val="7"/>
        </w:numPr>
        <w:spacing w:after="120"/>
        <w:jc w:val="both"/>
        <w:rPr>
          <w:rFonts w:asciiTheme="minorHAnsi" w:hAnsiTheme="minorHAnsi" w:cstheme="minorHAnsi"/>
          <w:color w:val="auto"/>
          <w:sz w:val="22"/>
          <w:szCs w:val="22"/>
        </w:rPr>
      </w:pPr>
      <w:r w:rsidRPr="001F6858">
        <w:rPr>
          <w:rFonts w:asciiTheme="minorHAnsi" w:eastAsia="Times New Roman" w:hAnsiTheme="minorHAnsi" w:cstheme="minorHAnsi"/>
          <w:color w:val="auto"/>
          <w:sz w:val="22"/>
          <w:szCs w:val="22"/>
        </w:rPr>
        <w:t xml:space="preserve">The Seller shall indemnify and hold the </w:t>
      </w:r>
      <w:r w:rsidR="0042788E" w:rsidRPr="001F6858">
        <w:rPr>
          <w:rFonts w:asciiTheme="minorHAnsi" w:eastAsia="Times New Roman" w:hAnsiTheme="minorHAnsi" w:cstheme="minorHAnsi"/>
          <w:color w:val="auto"/>
          <w:sz w:val="22"/>
          <w:szCs w:val="22"/>
        </w:rPr>
        <w:t>Customer</w:t>
      </w:r>
      <w:r w:rsidRPr="001F6858">
        <w:rPr>
          <w:rFonts w:asciiTheme="minorHAnsi" w:eastAsia="Times New Roman" w:hAnsiTheme="minorHAnsi" w:cstheme="minorHAnsi"/>
          <w:color w:val="auto"/>
          <w:sz w:val="22"/>
          <w:szCs w:val="22"/>
        </w:rPr>
        <w:t xml:space="preserve"> harmless against any clai</w:t>
      </w:r>
      <w:r w:rsidR="003928D0" w:rsidRPr="001F6858">
        <w:rPr>
          <w:rFonts w:asciiTheme="minorHAnsi" w:eastAsia="Times New Roman" w:hAnsiTheme="minorHAnsi" w:cstheme="minorHAnsi"/>
          <w:color w:val="auto"/>
          <w:sz w:val="22"/>
          <w:szCs w:val="22"/>
        </w:rPr>
        <w:t>m</w:t>
      </w:r>
      <w:r w:rsidRPr="001F6858">
        <w:rPr>
          <w:rFonts w:asciiTheme="minorHAnsi" w:eastAsia="Times New Roman" w:hAnsiTheme="minorHAnsi" w:cstheme="minorHAnsi"/>
          <w:color w:val="auto"/>
          <w:sz w:val="22"/>
          <w:szCs w:val="22"/>
        </w:rPr>
        <w:t>s</w:t>
      </w:r>
      <w:r w:rsidR="003928D0" w:rsidRPr="001F6858">
        <w:rPr>
          <w:rFonts w:asciiTheme="minorHAnsi" w:eastAsia="Times New Roman" w:hAnsiTheme="minorHAnsi" w:cstheme="minorHAnsi"/>
          <w:color w:val="auto"/>
          <w:sz w:val="22"/>
          <w:szCs w:val="22"/>
        </w:rPr>
        <w:t>, lo</w:t>
      </w:r>
      <w:r w:rsidRPr="001F6858">
        <w:rPr>
          <w:rFonts w:asciiTheme="minorHAnsi" w:eastAsia="Times New Roman" w:hAnsiTheme="minorHAnsi" w:cstheme="minorHAnsi"/>
          <w:color w:val="auto"/>
          <w:sz w:val="22"/>
          <w:szCs w:val="22"/>
        </w:rPr>
        <w:t xml:space="preserve">sses, liabilities, or damages of any kind whatsoever sustained by the </w:t>
      </w:r>
      <w:r w:rsidR="0042788E" w:rsidRPr="001F6858">
        <w:rPr>
          <w:rFonts w:asciiTheme="minorHAnsi" w:eastAsia="Times New Roman" w:hAnsiTheme="minorHAnsi" w:cstheme="minorHAnsi"/>
          <w:color w:val="auto"/>
          <w:sz w:val="22"/>
          <w:szCs w:val="22"/>
        </w:rPr>
        <w:t>Customer</w:t>
      </w:r>
      <w:r w:rsidRPr="001F6858">
        <w:rPr>
          <w:rFonts w:asciiTheme="minorHAnsi" w:eastAsia="Times New Roman" w:hAnsiTheme="minorHAnsi" w:cstheme="minorHAnsi"/>
          <w:color w:val="auto"/>
          <w:sz w:val="22"/>
          <w:szCs w:val="22"/>
        </w:rPr>
        <w:t xml:space="preserve"> as a result of Seller’s breach of the foregoing warranty.</w:t>
      </w:r>
    </w:p>
    <w:p w14:paraId="5953ABE2" w14:textId="77777777" w:rsidR="00B204D9" w:rsidRPr="001F6858" w:rsidRDefault="00D45276" w:rsidP="00C11107">
      <w:pPr>
        <w:pStyle w:val="BodyTextIndent"/>
        <w:numPr>
          <w:ilvl w:val="0"/>
          <w:numId w:val="7"/>
        </w:numPr>
        <w:tabs>
          <w:tab w:val="left" w:pos="360"/>
          <w:tab w:val="left" w:pos="2160"/>
          <w:tab w:val="left" w:pos="2880"/>
        </w:tabs>
        <w:spacing w:after="120"/>
        <w:jc w:val="both"/>
        <w:rPr>
          <w:rFonts w:asciiTheme="minorHAnsi" w:hAnsiTheme="minorHAnsi" w:cstheme="minorHAnsi"/>
          <w:sz w:val="22"/>
          <w:szCs w:val="22"/>
        </w:rPr>
      </w:pPr>
      <w:r w:rsidRPr="001F6858">
        <w:rPr>
          <w:rFonts w:asciiTheme="minorHAnsi" w:hAnsiTheme="minorHAnsi" w:cstheme="minorHAnsi"/>
          <w:sz w:val="22"/>
          <w:szCs w:val="22"/>
        </w:rPr>
        <w:t>If at any time it appears to Seller that it may not meet any of the performance schedules or the scheduled completion date of the Services to be performed for any reason , including labor disputes, Seller shall immediately by verbal means (to be confirmed in writing) notify Customer of the reasons for and the estimated duration of such delay.  If requested by Customer, Seller shall make every effort to avoid or minimize the delay to the maximum extent possible including the expenditure of premium time.  Any additional cost caused by these requirements shall be borne by Seller, unless the delay in performance arises out of causes beyond the control and without the fault or negligence of Seller or its subcontractors   The foregoing requirements are in addition to any of Customer’s other rights and remedies as may be provided by law or this Agreement.</w:t>
      </w:r>
    </w:p>
    <w:p w14:paraId="79F5D4EA" w14:textId="77777777" w:rsidR="005B32AD" w:rsidRPr="001F6858" w:rsidRDefault="00037CC4"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bookmarkStart w:id="21" w:name="_Ref501467045"/>
      <w:r w:rsidRPr="001F6858">
        <w:rPr>
          <w:rFonts w:asciiTheme="minorHAnsi" w:hAnsiTheme="minorHAnsi" w:cstheme="minorHAnsi"/>
          <w:b/>
          <w:bCs/>
          <w:sz w:val="22"/>
          <w:szCs w:val="22"/>
          <w:u w:val="single"/>
        </w:rPr>
        <w:t>DEFECTIVE WORK</w:t>
      </w:r>
      <w:bookmarkEnd w:id="21"/>
      <w:r w:rsidRPr="001F6858">
        <w:rPr>
          <w:rFonts w:asciiTheme="minorHAnsi" w:hAnsiTheme="minorHAnsi" w:cstheme="minorHAnsi"/>
          <w:b/>
          <w:bCs/>
          <w:sz w:val="22"/>
          <w:szCs w:val="22"/>
          <w:u w:val="single"/>
        </w:rPr>
        <w:t>.</w:t>
      </w:r>
      <w:r w:rsidR="00F41211" w:rsidRPr="001F6858">
        <w:rPr>
          <w:rFonts w:asciiTheme="minorHAnsi" w:hAnsiTheme="minorHAnsi" w:cstheme="minorHAnsi"/>
          <w:b/>
          <w:bCs/>
          <w:sz w:val="22"/>
          <w:szCs w:val="22"/>
          <w:u w:val="single"/>
        </w:rPr>
        <w:t xml:space="preserve"> Reserved</w:t>
      </w:r>
    </w:p>
    <w:p w14:paraId="66F610B6" w14:textId="77777777" w:rsidR="006B3E2E" w:rsidRPr="001F6858" w:rsidRDefault="005B74C7"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 xml:space="preserve">WARRANTY. </w:t>
      </w:r>
    </w:p>
    <w:p w14:paraId="08EC1221" w14:textId="77777777" w:rsidR="00583900" w:rsidRPr="001F6858" w:rsidRDefault="005B74C7" w:rsidP="00695370">
      <w:pPr>
        <w:pStyle w:val="ListParagraph"/>
        <w:numPr>
          <w:ilvl w:val="0"/>
          <w:numId w:val="31"/>
        </w:numPr>
        <w:spacing w:after="120"/>
        <w:jc w:val="both"/>
        <w:rPr>
          <w:rFonts w:asciiTheme="minorHAnsi" w:hAnsiTheme="minorHAnsi" w:cstheme="minorHAnsi"/>
          <w:sz w:val="22"/>
          <w:szCs w:val="22"/>
        </w:rPr>
      </w:pPr>
      <w:r w:rsidRPr="001F6858">
        <w:rPr>
          <w:rFonts w:asciiTheme="minorHAnsi" w:hAnsiTheme="minorHAnsi" w:cstheme="minorHAnsi"/>
          <w:sz w:val="22"/>
          <w:szCs w:val="22"/>
        </w:rPr>
        <w:t xml:space="preserve">Seller </w:t>
      </w:r>
      <w:r w:rsidR="00583900" w:rsidRPr="001F6858">
        <w:rPr>
          <w:rFonts w:asciiTheme="minorHAnsi" w:hAnsiTheme="minorHAnsi" w:cstheme="minorHAnsi"/>
          <w:sz w:val="22"/>
          <w:szCs w:val="22"/>
        </w:rPr>
        <w:t>warrants, at the time of delivery to Customer, that the Services covered by this Award or any Order issued subject to it will conform to the design, specifications, drawings, samples or other descriptions referred to in this Award or any Order issued subject to it, will be free from defects in material and workmanship, will be free from all liens and encumbrances. Xerox will perform the Services in accordance with the Award and any applicable Order in a professional and workmanlike manner by Xerox personnel with appropriate training, experience and skill.</w:t>
      </w:r>
    </w:p>
    <w:p w14:paraId="638020B4" w14:textId="77777777" w:rsidR="00583900" w:rsidRPr="001F6858" w:rsidRDefault="00583900" w:rsidP="00695370">
      <w:pPr>
        <w:pStyle w:val="ListParagraph"/>
        <w:numPr>
          <w:ilvl w:val="0"/>
          <w:numId w:val="31"/>
        </w:numPr>
        <w:spacing w:after="120"/>
        <w:jc w:val="both"/>
        <w:rPr>
          <w:rFonts w:asciiTheme="minorHAnsi" w:hAnsiTheme="minorHAnsi" w:cstheme="minorHAnsi"/>
          <w:sz w:val="22"/>
          <w:szCs w:val="22"/>
        </w:rPr>
      </w:pPr>
      <w:r w:rsidRPr="001F6858">
        <w:rPr>
          <w:rFonts w:asciiTheme="minorHAnsi" w:hAnsiTheme="minorHAnsi" w:cstheme="minorHAnsi"/>
          <w:sz w:val="22"/>
          <w:szCs w:val="22"/>
        </w:rPr>
        <w:t xml:space="preserve">Seller warrants that Services provided under this Award or any Order issued subject to it shall not infringe upon the rights of any third party, and that Seller is subject to no agreement which in any manner would interfere with Customer’s intellectual property rights as described in the Infringement Indemnification </w:t>
      </w:r>
      <w:r w:rsidR="00B561A8" w:rsidRPr="001F6858">
        <w:rPr>
          <w:rFonts w:asciiTheme="minorHAnsi" w:hAnsiTheme="minorHAnsi" w:cstheme="minorHAnsi"/>
          <w:sz w:val="22"/>
          <w:szCs w:val="22"/>
        </w:rPr>
        <w:t xml:space="preserve">Section 22 B </w:t>
      </w:r>
      <w:r w:rsidRPr="001F6858">
        <w:rPr>
          <w:rFonts w:asciiTheme="minorHAnsi" w:hAnsiTheme="minorHAnsi" w:cstheme="minorHAnsi"/>
          <w:sz w:val="22"/>
          <w:szCs w:val="22"/>
        </w:rPr>
        <w:t>of this Award, which shall be Customer’s sole and exclusive remedy for any breach of the warranty in this subparagraph.</w:t>
      </w:r>
      <w:r w:rsidR="00013CF6" w:rsidRPr="001F6858">
        <w:rPr>
          <w:rFonts w:asciiTheme="minorHAnsi" w:hAnsiTheme="minorHAnsi" w:cstheme="minorHAnsi"/>
          <w:sz w:val="22"/>
          <w:szCs w:val="22"/>
        </w:rPr>
        <w:t xml:space="preserve"> </w:t>
      </w:r>
    </w:p>
    <w:p w14:paraId="45737361" w14:textId="77777777" w:rsidR="00583900" w:rsidRPr="001F6858" w:rsidRDefault="00583900" w:rsidP="00695370">
      <w:pPr>
        <w:pStyle w:val="ListParagraph"/>
        <w:numPr>
          <w:ilvl w:val="0"/>
          <w:numId w:val="31"/>
        </w:numPr>
        <w:spacing w:after="120"/>
        <w:jc w:val="both"/>
        <w:rPr>
          <w:rFonts w:asciiTheme="minorHAnsi" w:hAnsiTheme="minorHAnsi" w:cstheme="minorHAnsi"/>
          <w:caps/>
          <w:sz w:val="22"/>
          <w:szCs w:val="22"/>
        </w:rPr>
      </w:pPr>
      <w:r w:rsidRPr="001F6858">
        <w:rPr>
          <w:rFonts w:asciiTheme="minorHAnsi" w:hAnsiTheme="minorHAnsi" w:cstheme="minorHAnsi"/>
          <w:sz w:val="22"/>
          <w:szCs w:val="22"/>
        </w:rPr>
        <w:t xml:space="preserve"> Xerox’s standard Equipment warranties, if any, in effect in the country of delivery at the time of delivery will apply, but such warranties will apply only in the country where the Equipment is initially installed.  Any warranty to which Customer is entitled shall commence upon the Date of Installation.  Use by Customer of consumables not approved by Xerox that affect the </w:t>
      </w:r>
      <w:r w:rsidRPr="001F6858">
        <w:rPr>
          <w:rFonts w:asciiTheme="minorHAnsi" w:hAnsiTheme="minorHAnsi" w:cstheme="minorHAnsi"/>
          <w:sz w:val="22"/>
          <w:szCs w:val="22"/>
        </w:rPr>
        <w:lastRenderedPageBreak/>
        <w:t xml:space="preserve">performance of the Equipment may invalidate any applicable warranty.  For Products provided to Customer, to the maximum extent permitted by applicable law, the express warranty provided for such Products by the original equipment manufacturer (“OEM”) shall apply in lieu of all other warranties otherwise expressed or implied, therefore and </w:t>
      </w:r>
      <w:r w:rsidRPr="001F6858">
        <w:rPr>
          <w:rFonts w:asciiTheme="minorHAnsi" w:hAnsiTheme="minorHAnsi" w:cstheme="minorHAnsi"/>
          <w:caps/>
          <w:sz w:val="22"/>
          <w:szCs w:val="22"/>
        </w:rPr>
        <w:t>Seller disclaims, and</w:t>
      </w:r>
      <w:r w:rsidRPr="001F6858">
        <w:rPr>
          <w:rFonts w:asciiTheme="minorHAnsi" w:hAnsiTheme="minorHAnsi" w:cstheme="minorHAnsi"/>
          <w:sz w:val="22"/>
          <w:szCs w:val="22"/>
        </w:rPr>
        <w:t xml:space="preserve"> CUSTOMER</w:t>
      </w:r>
      <w:r w:rsidRPr="001F6858">
        <w:rPr>
          <w:rFonts w:asciiTheme="minorHAnsi" w:hAnsiTheme="minorHAnsi" w:cstheme="minorHAnsi"/>
          <w:caps/>
          <w:sz w:val="22"/>
          <w:szCs w:val="22"/>
        </w:rPr>
        <w:t xml:space="preserve"> waives, all other warranties for such Products, including, but not limited to, ANY IMPLIED WARRANTY OF MERCHANTABILITY</w:t>
      </w:r>
      <w:r w:rsidR="00720472" w:rsidRPr="001F6858">
        <w:rPr>
          <w:rFonts w:asciiTheme="minorHAnsi" w:hAnsiTheme="minorHAnsi" w:cstheme="minorHAnsi"/>
          <w:caps/>
          <w:sz w:val="22"/>
          <w:szCs w:val="22"/>
        </w:rPr>
        <w:t xml:space="preserve"> and</w:t>
      </w:r>
      <w:r w:rsidRPr="001F6858">
        <w:rPr>
          <w:rFonts w:asciiTheme="minorHAnsi" w:hAnsiTheme="minorHAnsi" w:cstheme="minorHAnsi"/>
          <w:caps/>
          <w:sz w:val="22"/>
          <w:szCs w:val="22"/>
        </w:rPr>
        <w:t xml:space="preserve"> fitness for a particular purpose and non-infringement</w:t>
      </w:r>
      <w:r w:rsidR="0050721E" w:rsidRPr="001F6858">
        <w:rPr>
          <w:rFonts w:asciiTheme="minorHAnsi" w:hAnsiTheme="minorHAnsi" w:cstheme="minorHAnsi"/>
          <w:caps/>
          <w:sz w:val="22"/>
          <w:szCs w:val="22"/>
        </w:rPr>
        <w:t xml:space="preserve"> </w:t>
      </w:r>
      <w:r w:rsidR="00461051" w:rsidRPr="001F6858">
        <w:rPr>
          <w:rFonts w:asciiTheme="minorHAnsi" w:hAnsiTheme="minorHAnsi" w:cstheme="minorHAnsi"/>
          <w:caps/>
          <w:sz w:val="22"/>
          <w:szCs w:val="22"/>
        </w:rPr>
        <w:t>Except</w:t>
      </w:r>
      <w:r w:rsidR="00F91644" w:rsidRPr="001F6858">
        <w:rPr>
          <w:rFonts w:asciiTheme="minorHAnsi" w:hAnsiTheme="minorHAnsi" w:cstheme="minorHAnsi"/>
          <w:caps/>
          <w:sz w:val="22"/>
          <w:szCs w:val="22"/>
        </w:rPr>
        <w:t xml:space="preserve"> as </w:t>
      </w:r>
      <w:r w:rsidR="00EC3C67" w:rsidRPr="001F6858">
        <w:rPr>
          <w:rFonts w:asciiTheme="minorHAnsi" w:hAnsiTheme="minorHAnsi" w:cstheme="minorHAnsi"/>
          <w:caps/>
          <w:sz w:val="22"/>
          <w:szCs w:val="22"/>
        </w:rPr>
        <w:t>Such non-infringement warrant</w:t>
      </w:r>
      <w:r w:rsidR="00AF6BDA" w:rsidRPr="001F6858">
        <w:rPr>
          <w:rFonts w:asciiTheme="minorHAnsi" w:hAnsiTheme="minorHAnsi" w:cstheme="minorHAnsi"/>
          <w:caps/>
          <w:sz w:val="22"/>
          <w:szCs w:val="22"/>
        </w:rPr>
        <w:t>y</w:t>
      </w:r>
      <w:r w:rsidR="00EC3C67" w:rsidRPr="001F6858">
        <w:rPr>
          <w:rFonts w:asciiTheme="minorHAnsi" w:hAnsiTheme="minorHAnsi" w:cstheme="minorHAnsi"/>
          <w:caps/>
          <w:sz w:val="22"/>
          <w:szCs w:val="22"/>
        </w:rPr>
        <w:t xml:space="preserve"> </w:t>
      </w:r>
      <w:r w:rsidR="00967671" w:rsidRPr="001F6858">
        <w:rPr>
          <w:rFonts w:asciiTheme="minorHAnsi" w:hAnsiTheme="minorHAnsi" w:cstheme="minorHAnsi"/>
          <w:caps/>
          <w:sz w:val="22"/>
          <w:szCs w:val="22"/>
        </w:rPr>
        <w:t>may be</w:t>
      </w:r>
      <w:r w:rsidR="00F91644" w:rsidRPr="001F6858">
        <w:rPr>
          <w:rFonts w:asciiTheme="minorHAnsi" w:hAnsiTheme="minorHAnsi" w:cstheme="minorHAnsi"/>
          <w:caps/>
          <w:sz w:val="22"/>
          <w:szCs w:val="22"/>
        </w:rPr>
        <w:t xml:space="preserve"> specifically </w:t>
      </w:r>
      <w:r w:rsidR="00967671" w:rsidRPr="001F6858">
        <w:rPr>
          <w:rFonts w:asciiTheme="minorHAnsi" w:hAnsiTheme="minorHAnsi" w:cstheme="minorHAnsi"/>
          <w:caps/>
          <w:sz w:val="22"/>
          <w:szCs w:val="22"/>
        </w:rPr>
        <w:t>provided herein</w:t>
      </w:r>
      <w:r w:rsidRPr="001F6858">
        <w:rPr>
          <w:rFonts w:asciiTheme="minorHAnsi" w:hAnsiTheme="minorHAnsi" w:cstheme="minorHAnsi"/>
          <w:caps/>
          <w:sz w:val="22"/>
          <w:szCs w:val="22"/>
        </w:rPr>
        <w:t>.</w:t>
      </w:r>
    </w:p>
    <w:p w14:paraId="791E2FD8" w14:textId="77777777" w:rsidR="00E827DD" w:rsidRPr="001F6858" w:rsidRDefault="00583900" w:rsidP="00695370">
      <w:pPr>
        <w:pStyle w:val="ListParagraph"/>
        <w:numPr>
          <w:ilvl w:val="0"/>
          <w:numId w:val="31"/>
        </w:numPr>
        <w:spacing w:after="120"/>
        <w:jc w:val="both"/>
        <w:rPr>
          <w:rFonts w:asciiTheme="minorHAnsi" w:hAnsiTheme="minorHAnsi" w:cstheme="minorHAnsi"/>
          <w:sz w:val="22"/>
          <w:szCs w:val="22"/>
        </w:rPr>
      </w:pPr>
      <w:r w:rsidRPr="001F6858">
        <w:rPr>
          <w:rFonts w:asciiTheme="minorHAnsi" w:hAnsiTheme="minorHAnsi" w:cstheme="minorHAnsi"/>
          <w:sz w:val="22"/>
          <w:szCs w:val="22"/>
        </w:rPr>
        <w:t>The warranties and guarantees set forth in this Section of the Award are expressly conditioned upon the use of the Services and Products for their intended purpose in the systems environment for which they were originally designed and shall not apply to Services or Products which have been subject to misuse, accident, alteration or modification by Customer or any third party (except as specifically authorized in writing by Xerox).</w:t>
      </w:r>
    </w:p>
    <w:p w14:paraId="161E68FB" w14:textId="77777777" w:rsidR="00B16E83" w:rsidRPr="001F6858" w:rsidRDefault="005469E4"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SUSPECT/COUNTERFEIT PRODUCTS AND PARTS.</w:t>
      </w:r>
      <w:r w:rsidR="005273AD" w:rsidRPr="001F6858">
        <w:rPr>
          <w:rFonts w:asciiTheme="minorHAnsi" w:hAnsiTheme="minorHAnsi" w:cstheme="minorHAnsi"/>
          <w:b/>
          <w:bCs/>
          <w:sz w:val="22"/>
          <w:szCs w:val="22"/>
          <w:u w:val="single"/>
        </w:rPr>
        <w:t xml:space="preserve"> </w:t>
      </w:r>
      <w:r w:rsidR="00712AF1" w:rsidRPr="001F6858">
        <w:rPr>
          <w:rFonts w:asciiTheme="minorHAnsi" w:hAnsiTheme="minorHAnsi" w:cstheme="minorHAnsi"/>
          <w:b/>
          <w:bCs/>
          <w:sz w:val="22"/>
          <w:szCs w:val="22"/>
          <w:u w:val="single"/>
        </w:rPr>
        <w:t xml:space="preserve"> </w:t>
      </w:r>
    </w:p>
    <w:p w14:paraId="27AE343C" w14:textId="77777777" w:rsidR="005878BD" w:rsidRPr="001F6858" w:rsidRDefault="00AE4765" w:rsidP="00C11107">
      <w:pPr>
        <w:pStyle w:val="BodyTextIndent"/>
        <w:tabs>
          <w:tab w:val="left" w:pos="1440"/>
          <w:tab w:val="left" w:pos="2160"/>
          <w:tab w:val="left" w:pos="2880"/>
        </w:tabs>
        <w:spacing w:after="120"/>
        <w:jc w:val="both"/>
        <w:rPr>
          <w:rFonts w:asciiTheme="minorHAnsi" w:hAnsiTheme="minorHAnsi" w:cstheme="minorHAnsi"/>
          <w:color w:val="000000"/>
          <w:sz w:val="22"/>
          <w:szCs w:val="22"/>
        </w:rPr>
      </w:pPr>
      <w:r w:rsidRPr="001F6858">
        <w:rPr>
          <w:rFonts w:asciiTheme="minorHAnsi" w:hAnsiTheme="minorHAnsi" w:cstheme="minorHAnsi"/>
          <w:bCs/>
          <w:sz w:val="22"/>
          <w:szCs w:val="22"/>
        </w:rPr>
        <w:t>The following provision applies only to Products, including any components or parts thereof</w:t>
      </w:r>
      <w:r w:rsidR="002A6382" w:rsidRPr="001F6858">
        <w:rPr>
          <w:rFonts w:asciiTheme="minorHAnsi" w:hAnsiTheme="minorHAnsi" w:cstheme="minorHAnsi"/>
          <w:bCs/>
          <w:sz w:val="22"/>
          <w:szCs w:val="22"/>
        </w:rPr>
        <w:t xml:space="preserve"> </w:t>
      </w:r>
      <w:r w:rsidRPr="001F6858">
        <w:rPr>
          <w:rFonts w:asciiTheme="minorHAnsi" w:hAnsiTheme="minorHAnsi" w:cstheme="minorHAnsi"/>
          <w:bCs/>
          <w:sz w:val="22"/>
          <w:szCs w:val="22"/>
        </w:rPr>
        <w:t xml:space="preserve">that have been provided directly from Xerox.  </w:t>
      </w:r>
      <w:r w:rsidR="005469E4" w:rsidRPr="001F6858">
        <w:rPr>
          <w:rFonts w:asciiTheme="minorHAnsi" w:hAnsiTheme="minorHAnsi" w:cstheme="minorHAnsi"/>
          <w:bCs/>
          <w:sz w:val="22"/>
          <w:szCs w:val="22"/>
        </w:rPr>
        <w:t>Seller certifies that all Products, including any components or parts thereof, furnished in response to any Order issued hereunder will be genuine products authorized by the Manufacturer and are entitled to the full Manufacturer's warranty and service including any related software. Seller represents and warrants that it has policies</w:t>
      </w:r>
      <w:r w:rsidR="005469E4" w:rsidRPr="001F6858">
        <w:rPr>
          <w:rFonts w:asciiTheme="minorHAnsi" w:hAnsiTheme="minorHAnsi" w:cstheme="minorHAnsi"/>
          <w:sz w:val="22"/>
          <w:szCs w:val="22"/>
        </w:rPr>
        <w:t xml:space="preserve"> and procedures in place to ensure that none of the Products, or parts thereof, furnished under an Order subject to this Award are or contain “suspect/counterfeit parts” and certifies, to the best of its knowledge and belief, that no such Products or parts thereof have been or are being furnished to Northrop Grumman by Seller.  “Suspect/counterfeit Products or parts” are Products or parts that may be of new manufacture, but are misleadingly labeled to provide the impression they are of a different class or quality or from a different source than is actually the case.  They also include refurbished Products or parts, complete with false labeling, that are represented as new or that are designated as suspect by the U.S. Government, such as those listed in alerts published by the Defense Contract Management Agency under the Government-Industry Data Exchange Program (GIDEP).  If Northrop Grumman </w:t>
      </w:r>
      <w:r w:rsidR="00D034D4" w:rsidRPr="001F6858">
        <w:rPr>
          <w:rFonts w:asciiTheme="minorHAnsi" w:hAnsiTheme="minorHAnsi" w:cstheme="minorHAnsi"/>
          <w:sz w:val="22"/>
          <w:szCs w:val="22"/>
        </w:rPr>
        <w:t>suspects</w:t>
      </w:r>
      <w:r w:rsidR="005469E4" w:rsidRPr="001F6858">
        <w:rPr>
          <w:rFonts w:asciiTheme="minorHAnsi" w:hAnsiTheme="minorHAnsi" w:cstheme="minorHAnsi"/>
          <w:sz w:val="22"/>
          <w:szCs w:val="22"/>
        </w:rPr>
        <w:t xml:space="preserve"> that Seller has supplied suspect/counterfeit Products or parts to it, Northrop Grumman shall promptly notify Seller</w:t>
      </w:r>
      <w:r w:rsidR="00D034D4" w:rsidRPr="001F6858">
        <w:rPr>
          <w:rFonts w:asciiTheme="minorHAnsi" w:hAnsiTheme="minorHAnsi" w:cstheme="minorHAnsi"/>
          <w:sz w:val="22"/>
          <w:szCs w:val="22"/>
        </w:rPr>
        <w:t>, the parties shall discuss the issue</w:t>
      </w:r>
      <w:r w:rsidR="005469E4" w:rsidRPr="001F6858">
        <w:rPr>
          <w:rFonts w:asciiTheme="minorHAnsi" w:hAnsiTheme="minorHAnsi" w:cstheme="minorHAnsi"/>
          <w:sz w:val="22"/>
          <w:szCs w:val="22"/>
        </w:rPr>
        <w:t xml:space="preserve"> and</w:t>
      </w:r>
      <w:r w:rsidR="00D034D4" w:rsidRPr="001F6858">
        <w:rPr>
          <w:rFonts w:asciiTheme="minorHAnsi" w:hAnsiTheme="minorHAnsi" w:cstheme="minorHAnsi"/>
          <w:sz w:val="22"/>
          <w:szCs w:val="22"/>
        </w:rPr>
        <w:t>,</w:t>
      </w:r>
      <w:r w:rsidR="005469E4" w:rsidRPr="001F6858">
        <w:rPr>
          <w:rFonts w:asciiTheme="minorHAnsi" w:hAnsiTheme="minorHAnsi" w:cstheme="minorHAnsi"/>
          <w:sz w:val="22"/>
          <w:szCs w:val="22"/>
        </w:rPr>
        <w:t xml:space="preserve"> </w:t>
      </w:r>
      <w:r w:rsidR="00AE58E8" w:rsidRPr="001F6858">
        <w:rPr>
          <w:rFonts w:asciiTheme="minorHAnsi" w:hAnsiTheme="minorHAnsi" w:cstheme="minorHAnsi"/>
          <w:sz w:val="22"/>
          <w:szCs w:val="22"/>
        </w:rPr>
        <w:t xml:space="preserve">as </w:t>
      </w:r>
      <w:r w:rsidR="004F7930" w:rsidRPr="001F6858">
        <w:rPr>
          <w:rFonts w:asciiTheme="minorHAnsi" w:hAnsiTheme="minorHAnsi" w:cstheme="minorHAnsi"/>
          <w:sz w:val="22"/>
          <w:szCs w:val="22"/>
        </w:rPr>
        <w:t xml:space="preserve">deemed </w:t>
      </w:r>
      <w:r w:rsidR="00AE58E8" w:rsidRPr="001F6858">
        <w:rPr>
          <w:rFonts w:asciiTheme="minorHAnsi" w:hAnsiTheme="minorHAnsi" w:cstheme="minorHAnsi"/>
          <w:sz w:val="22"/>
          <w:szCs w:val="22"/>
        </w:rPr>
        <w:t xml:space="preserve">necessary by </w:t>
      </w:r>
      <w:r w:rsidR="002B4240" w:rsidRPr="001F6858">
        <w:rPr>
          <w:rFonts w:asciiTheme="minorHAnsi" w:hAnsiTheme="minorHAnsi" w:cstheme="minorHAnsi"/>
          <w:sz w:val="22"/>
          <w:szCs w:val="22"/>
        </w:rPr>
        <w:t xml:space="preserve">Customer, </w:t>
      </w:r>
      <w:r w:rsidR="005469E4" w:rsidRPr="001F6858">
        <w:rPr>
          <w:rFonts w:asciiTheme="minorHAnsi" w:hAnsiTheme="minorHAnsi" w:cstheme="minorHAnsi"/>
          <w:sz w:val="22"/>
          <w:szCs w:val="22"/>
        </w:rPr>
        <w:t>Seller shall immediately replace the suspect/counterfeit Product or part with a replacement acceptable to Northrop Grumman.  Notwithstanding any other provision contained herein, Seller shall be liable for all costs incurred by Northrop Grumman to remove and replace the suspect/counterfeit Product or part(s) thereof, including without limitation Northrop Grumman’s external and internal costs of removing such a counterfeit Products or parts, of reinserting replacement items and of any testing necessitated by the reinstallation.  Seller’s warranty against suspect/counterfeit Products and parts shall survive any termination or expiration of this Award and any Order issued hereunder.</w:t>
      </w:r>
      <w:r w:rsidR="005469E4" w:rsidRPr="001F6858">
        <w:rPr>
          <w:rFonts w:asciiTheme="minorHAnsi" w:hAnsiTheme="minorHAnsi" w:cstheme="minorHAnsi"/>
          <w:b/>
          <w:sz w:val="22"/>
          <w:szCs w:val="22"/>
        </w:rPr>
        <w:t xml:space="preserve">  </w:t>
      </w:r>
      <w:r w:rsidR="001B3FB8" w:rsidRPr="001F6858">
        <w:rPr>
          <w:rFonts w:asciiTheme="minorHAnsi" w:hAnsiTheme="minorHAnsi" w:cstheme="minorHAnsi"/>
          <w:sz w:val="22"/>
          <w:szCs w:val="22"/>
        </w:rPr>
        <w:t xml:space="preserve">Notwithstanding the foregoing, </w:t>
      </w:r>
      <w:r w:rsidR="001B3FB8" w:rsidRPr="001F6858">
        <w:rPr>
          <w:rFonts w:asciiTheme="minorHAnsi" w:hAnsiTheme="minorHAnsi" w:cstheme="minorHAnsi"/>
          <w:color w:val="000000"/>
          <w:sz w:val="22"/>
          <w:szCs w:val="22"/>
        </w:rPr>
        <w:t>Equipment and parts will be “factory processed” unless otherwise indicated in an Order.  “Factory processed” Equipment will contain new and remanufactured, reconditioned or used parts, warranted by Xerox to be equivalent in performance to new parts when used in the Equipment and shall not be considered suspect or counterfeit parts</w:t>
      </w:r>
      <w:r w:rsidR="00BF0BDC" w:rsidRPr="001F6858">
        <w:rPr>
          <w:rFonts w:asciiTheme="minorHAnsi" w:hAnsiTheme="minorHAnsi" w:cstheme="minorHAnsi"/>
          <w:color w:val="000000"/>
          <w:sz w:val="22"/>
          <w:szCs w:val="22"/>
        </w:rPr>
        <w:t>.</w:t>
      </w:r>
    </w:p>
    <w:p w14:paraId="6116AD79" w14:textId="77777777" w:rsidR="005A0638" w:rsidRPr="001F6858" w:rsidRDefault="00735BEE"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INSURANCE</w:t>
      </w:r>
    </w:p>
    <w:p w14:paraId="3E09E654" w14:textId="77777777" w:rsidR="00F40409" w:rsidRPr="001F6858" w:rsidRDefault="009D581F" w:rsidP="00695370">
      <w:pPr>
        <w:pStyle w:val="BodyTextIndent"/>
        <w:spacing w:after="120"/>
        <w:jc w:val="both"/>
        <w:rPr>
          <w:rFonts w:asciiTheme="minorHAnsi" w:hAnsiTheme="minorHAnsi" w:cstheme="minorHAnsi"/>
          <w:sz w:val="22"/>
          <w:szCs w:val="22"/>
        </w:rPr>
      </w:pPr>
      <w:r w:rsidRPr="001F6858">
        <w:rPr>
          <w:rFonts w:asciiTheme="minorHAnsi" w:hAnsiTheme="minorHAnsi" w:cstheme="minorHAnsi"/>
          <w:sz w:val="22"/>
          <w:szCs w:val="22"/>
        </w:rPr>
        <w:t xml:space="preserve">Seller and its subcontractors shall, at their sole cost and expense, procure and maintain the following insurance requirements </w:t>
      </w:r>
      <w:r w:rsidR="00F40409" w:rsidRPr="001F6858">
        <w:rPr>
          <w:rFonts w:asciiTheme="minorHAnsi" w:hAnsiTheme="minorHAnsi" w:cstheme="minorHAnsi"/>
          <w:sz w:val="22"/>
          <w:szCs w:val="22"/>
        </w:rPr>
        <w:t>during the term of this Award and any outstanding Order</w:t>
      </w:r>
      <w:r w:rsidRPr="001F6858">
        <w:rPr>
          <w:rFonts w:asciiTheme="minorHAnsi" w:hAnsiTheme="minorHAnsi" w:cstheme="minorHAnsi"/>
          <w:sz w:val="22"/>
          <w:szCs w:val="22"/>
        </w:rPr>
        <w:t>:</w:t>
      </w:r>
    </w:p>
    <w:p w14:paraId="1CD60985" w14:textId="77777777" w:rsidR="00F40409" w:rsidRPr="001F6858" w:rsidRDefault="00F40409" w:rsidP="00695370">
      <w:pPr>
        <w:pStyle w:val="BodyTextIndent"/>
        <w:tabs>
          <w:tab w:val="left" w:pos="1440"/>
        </w:tabs>
        <w:spacing w:after="120"/>
        <w:ind w:left="4680" w:hanging="3330"/>
        <w:jc w:val="both"/>
        <w:rPr>
          <w:rFonts w:asciiTheme="minorHAnsi" w:hAnsiTheme="minorHAnsi" w:cstheme="minorHAnsi"/>
          <w:sz w:val="22"/>
          <w:szCs w:val="22"/>
        </w:rPr>
      </w:pPr>
      <w:r w:rsidRPr="001F6858">
        <w:rPr>
          <w:rFonts w:asciiTheme="minorHAnsi" w:hAnsiTheme="minorHAnsi" w:cstheme="minorHAnsi"/>
          <w:sz w:val="22"/>
          <w:szCs w:val="22"/>
        </w:rPr>
        <w:lastRenderedPageBreak/>
        <w:t xml:space="preserve">Employer Liability </w:t>
      </w:r>
      <w:r w:rsidRPr="001F6858">
        <w:rPr>
          <w:rFonts w:asciiTheme="minorHAnsi" w:hAnsiTheme="minorHAnsi" w:cstheme="minorHAnsi"/>
          <w:sz w:val="22"/>
          <w:szCs w:val="22"/>
        </w:rPr>
        <w:tab/>
      </w:r>
    </w:p>
    <w:p w14:paraId="5A380776" w14:textId="77777777" w:rsidR="00F40409" w:rsidRPr="001F6858" w:rsidRDefault="00F40409" w:rsidP="00695370">
      <w:pPr>
        <w:pStyle w:val="BodyTextIndent"/>
        <w:spacing w:after="120"/>
        <w:ind w:left="1440"/>
        <w:jc w:val="both"/>
        <w:rPr>
          <w:rFonts w:asciiTheme="minorHAnsi" w:hAnsiTheme="minorHAnsi" w:cstheme="minorHAnsi"/>
          <w:sz w:val="22"/>
          <w:szCs w:val="22"/>
        </w:rPr>
      </w:pPr>
      <w:r w:rsidRPr="001F6858">
        <w:rPr>
          <w:rFonts w:asciiTheme="minorHAnsi" w:hAnsiTheme="minorHAnsi" w:cstheme="minorHAnsi"/>
          <w:sz w:val="22"/>
          <w:szCs w:val="22"/>
        </w:rPr>
        <w:tab/>
        <w:t>$1,000,000.00</w:t>
      </w:r>
    </w:p>
    <w:p w14:paraId="32831308" w14:textId="77777777" w:rsidR="00F40409" w:rsidRPr="001F6858" w:rsidRDefault="00F40409" w:rsidP="00695370">
      <w:pPr>
        <w:pStyle w:val="BodyTextIndent"/>
        <w:spacing w:after="120"/>
        <w:ind w:left="4680" w:hanging="3330"/>
        <w:jc w:val="both"/>
        <w:rPr>
          <w:rFonts w:asciiTheme="minorHAnsi" w:hAnsiTheme="minorHAnsi" w:cstheme="minorHAnsi"/>
          <w:sz w:val="22"/>
          <w:szCs w:val="22"/>
        </w:rPr>
      </w:pPr>
      <w:r w:rsidRPr="001F6858">
        <w:rPr>
          <w:rFonts w:asciiTheme="minorHAnsi" w:hAnsiTheme="minorHAnsi" w:cstheme="minorHAnsi"/>
          <w:sz w:val="22"/>
          <w:szCs w:val="22"/>
        </w:rPr>
        <w:t>General and Product Liability</w:t>
      </w:r>
      <w:r w:rsidR="009D581F" w:rsidRPr="001F6858">
        <w:rPr>
          <w:rFonts w:asciiTheme="minorHAnsi" w:hAnsiTheme="minorHAnsi" w:cstheme="minorHAnsi"/>
          <w:sz w:val="22"/>
          <w:szCs w:val="22"/>
        </w:rPr>
        <w:t xml:space="preserve"> (Professional Liability, as applicable)</w:t>
      </w:r>
    </w:p>
    <w:p w14:paraId="697DF996" w14:textId="77777777" w:rsidR="00F40409" w:rsidRPr="001F6858" w:rsidRDefault="00F40409" w:rsidP="00695370">
      <w:pPr>
        <w:pStyle w:val="BodyTextIndent"/>
        <w:spacing w:after="120"/>
        <w:ind w:left="1890" w:hanging="3330"/>
        <w:jc w:val="both"/>
        <w:rPr>
          <w:rFonts w:asciiTheme="minorHAnsi" w:hAnsiTheme="minorHAnsi" w:cstheme="minorHAnsi"/>
          <w:sz w:val="22"/>
          <w:szCs w:val="22"/>
        </w:rPr>
      </w:pPr>
      <w:r w:rsidRPr="001F6858">
        <w:rPr>
          <w:rFonts w:asciiTheme="minorHAnsi" w:hAnsiTheme="minorHAnsi" w:cstheme="minorHAnsi"/>
          <w:sz w:val="22"/>
          <w:szCs w:val="22"/>
        </w:rPr>
        <w:tab/>
      </w:r>
      <w:r w:rsidR="00BC62A6" w:rsidRPr="001F6858">
        <w:rPr>
          <w:rFonts w:asciiTheme="minorHAnsi" w:hAnsiTheme="minorHAnsi" w:cstheme="minorHAnsi"/>
          <w:sz w:val="22"/>
          <w:szCs w:val="22"/>
        </w:rPr>
        <w:tab/>
      </w:r>
      <w:r w:rsidRPr="001F6858">
        <w:rPr>
          <w:rFonts w:asciiTheme="minorHAnsi" w:hAnsiTheme="minorHAnsi" w:cstheme="minorHAnsi"/>
          <w:sz w:val="22"/>
          <w:szCs w:val="22"/>
        </w:rPr>
        <w:t>Bodily Injury and Property Damage</w:t>
      </w:r>
    </w:p>
    <w:p w14:paraId="20DCEDF9" w14:textId="77777777" w:rsidR="00F40409" w:rsidRPr="001F6858" w:rsidRDefault="00BC62A6" w:rsidP="00695370">
      <w:pPr>
        <w:pStyle w:val="BodyTextIndent"/>
        <w:tabs>
          <w:tab w:val="left" w:pos="1440"/>
        </w:tabs>
        <w:spacing w:after="120"/>
        <w:ind w:left="2070" w:hanging="720"/>
        <w:jc w:val="both"/>
        <w:rPr>
          <w:rFonts w:asciiTheme="minorHAnsi" w:hAnsiTheme="minorHAnsi" w:cstheme="minorHAnsi"/>
          <w:sz w:val="22"/>
          <w:szCs w:val="22"/>
        </w:rPr>
      </w:pPr>
      <w:r w:rsidRPr="001F6858">
        <w:rPr>
          <w:rFonts w:asciiTheme="minorHAnsi" w:hAnsiTheme="minorHAnsi" w:cstheme="minorHAnsi"/>
          <w:sz w:val="22"/>
          <w:szCs w:val="22"/>
        </w:rPr>
        <w:tab/>
      </w:r>
      <w:r w:rsidRPr="001F6858">
        <w:rPr>
          <w:rFonts w:asciiTheme="minorHAnsi" w:hAnsiTheme="minorHAnsi" w:cstheme="minorHAnsi"/>
          <w:sz w:val="22"/>
          <w:szCs w:val="22"/>
        </w:rPr>
        <w:tab/>
      </w:r>
      <w:r w:rsidRPr="001F6858">
        <w:rPr>
          <w:rFonts w:asciiTheme="minorHAnsi" w:hAnsiTheme="minorHAnsi" w:cstheme="minorHAnsi"/>
          <w:sz w:val="22"/>
          <w:szCs w:val="22"/>
        </w:rPr>
        <w:tab/>
      </w:r>
      <w:r w:rsidR="00F40409" w:rsidRPr="001F6858">
        <w:rPr>
          <w:rFonts w:asciiTheme="minorHAnsi" w:hAnsiTheme="minorHAnsi" w:cstheme="minorHAnsi"/>
          <w:sz w:val="22"/>
          <w:szCs w:val="22"/>
        </w:rPr>
        <w:tab/>
        <w:t>$2,000,000.00 Combined Single Limit (CSL)</w:t>
      </w:r>
    </w:p>
    <w:p w14:paraId="56A2344F" w14:textId="77777777" w:rsidR="00F40409" w:rsidRPr="001F6858" w:rsidRDefault="00F40409" w:rsidP="00695370">
      <w:pPr>
        <w:pStyle w:val="BodyTextIndent"/>
        <w:spacing w:after="120"/>
        <w:ind w:left="4680" w:hanging="2520"/>
        <w:jc w:val="both"/>
        <w:rPr>
          <w:rFonts w:asciiTheme="minorHAnsi" w:hAnsiTheme="minorHAnsi" w:cstheme="minorHAnsi"/>
          <w:sz w:val="22"/>
          <w:szCs w:val="22"/>
        </w:rPr>
      </w:pPr>
      <w:r w:rsidRPr="001F6858">
        <w:rPr>
          <w:rFonts w:asciiTheme="minorHAnsi" w:hAnsiTheme="minorHAnsi" w:cstheme="minorHAnsi"/>
          <w:sz w:val="22"/>
          <w:szCs w:val="22"/>
        </w:rPr>
        <w:t>Automobile Liability</w:t>
      </w:r>
    </w:p>
    <w:p w14:paraId="27BDA626" w14:textId="77777777" w:rsidR="00F40409" w:rsidRPr="001F6858" w:rsidRDefault="00BC62A6" w:rsidP="00695370">
      <w:pPr>
        <w:pStyle w:val="BodyTextIndent"/>
        <w:spacing w:after="120"/>
        <w:jc w:val="both"/>
        <w:rPr>
          <w:rFonts w:asciiTheme="minorHAnsi" w:hAnsiTheme="minorHAnsi" w:cstheme="minorHAnsi"/>
          <w:sz w:val="22"/>
          <w:szCs w:val="22"/>
        </w:rPr>
      </w:pPr>
      <w:r w:rsidRPr="001F6858">
        <w:rPr>
          <w:rFonts w:asciiTheme="minorHAnsi" w:hAnsiTheme="minorHAnsi" w:cstheme="minorHAnsi"/>
          <w:sz w:val="22"/>
          <w:szCs w:val="22"/>
        </w:rPr>
        <w:tab/>
      </w:r>
      <w:r w:rsidRPr="001F6858">
        <w:rPr>
          <w:rFonts w:asciiTheme="minorHAnsi" w:hAnsiTheme="minorHAnsi" w:cstheme="minorHAnsi"/>
          <w:sz w:val="22"/>
          <w:szCs w:val="22"/>
        </w:rPr>
        <w:tab/>
      </w:r>
      <w:r w:rsidRPr="001F6858">
        <w:rPr>
          <w:rFonts w:asciiTheme="minorHAnsi" w:hAnsiTheme="minorHAnsi" w:cstheme="minorHAnsi"/>
          <w:sz w:val="22"/>
          <w:szCs w:val="22"/>
        </w:rPr>
        <w:tab/>
      </w:r>
      <w:r w:rsidR="00F40409" w:rsidRPr="001F6858">
        <w:rPr>
          <w:rFonts w:asciiTheme="minorHAnsi" w:hAnsiTheme="minorHAnsi" w:cstheme="minorHAnsi"/>
          <w:sz w:val="22"/>
          <w:szCs w:val="22"/>
        </w:rPr>
        <w:t>Bodily Injury and Property Damage</w:t>
      </w:r>
    </w:p>
    <w:p w14:paraId="319BC56A" w14:textId="77777777" w:rsidR="00F40409" w:rsidRPr="001F6858" w:rsidRDefault="00F40409" w:rsidP="00695370">
      <w:pPr>
        <w:pStyle w:val="BodyTextIndent"/>
        <w:tabs>
          <w:tab w:val="left" w:pos="1440"/>
        </w:tabs>
        <w:spacing w:after="120"/>
        <w:ind w:left="2880" w:hanging="3330"/>
        <w:jc w:val="both"/>
        <w:rPr>
          <w:rFonts w:asciiTheme="minorHAnsi" w:hAnsiTheme="minorHAnsi" w:cstheme="minorHAnsi"/>
          <w:sz w:val="22"/>
          <w:szCs w:val="22"/>
        </w:rPr>
      </w:pPr>
      <w:r w:rsidRPr="001F6858">
        <w:rPr>
          <w:rFonts w:asciiTheme="minorHAnsi" w:hAnsiTheme="minorHAnsi" w:cstheme="minorHAnsi"/>
          <w:sz w:val="22"/>
          <w:szCs w:val="22"/>
        </w:rPr>
        <w:tab/>
      </w:r>
      <w:r w:rsidR="00BC62A6" w:rsidRPr="001F6858">
        <w:rPr>
          <w:rFonts w:asciiTheme="minorHAnsi" w:hAnsiTheme="minorHAnsi" w:cstheme="minorHAnsi"/>
          <w:sz w:val="22"/>
          <w:szCs w:val="22"/>
        </w:rPr>
        <w:tab/>
      </w:r>
      <w:r w:rsidRPr="001F6858">
        <w:rPr>
          <w:rFonts w:asciiTheme="minorHAnsi" w:hAnsiTheme="minorHAnsi" w:cstheme="minorHAnsi"/>
          <w:sz w:val="22"/>
          <w:szCs w:val="22"/>
        </w:rPr>
        <w:t>$2,000,000.00 Combined Single Limit (CSL)</w:t>
      </w:r>
    </w:p>
    <w:p w14:paraId="3FF14388" w14:textId="77777777" w:rsidR="00F40409" w:rsidRPr="001F6858" w:rsidRDefault="00F40409" w:rsidP="00695370">
      <w:pPr>
        <w:pStyle w:val="BodyTextIndent"/>
        <w:tabs>
          <w:tab w:val="left" w:pos="1440"/>
        </w:tabs>
        <w:spacing w:after="120"/>
        <w:ind w:left="4680" w:hanging="3330"/>
        <w:jc w:val="both"/>
        <w:rPr>
          <w:rFonts w:asciiTheme="minorHAnsi" w:hAnsiTheme="minorHAnsi" w:cstheme="minorHAnsi"/>
          <w:sz w:val="22"/>
          <w:szCs w:val="22"/>
        </w:rPr>
      </w:pPr>
      <w:r w:rsidRPr="001F6858">
        <w:rPr>
          <w:rFonts w:asciiTheme="minorHAnsi" w:hAnsiTheme="minorHAnsi" w:cstheme="minorHAnsi"/>
          <w:sz w:val="22"/>
          <w:szCs w:val="22"/>
        </w:rPr>
        <w:t>Workers’ Compensation</w:t>
      </w:r>
    </w:p>
    <w:p w14:paraId="25B891F3" w14:textId="77777777" w:rsidR="00795B31" w:rsidRPr="001F6858" w:rsidRDefault="00F40409" w:rsidP="00C11107">
      <w:pPr>
        <w:pStyle w:val="BodyTextIndent"/>
        <w:spacing w:after="120"/>
        <w:ind w:left="1890" w:hanging="3330"/>
        <w:jc w:val="both"/>
        <w:rPr>
          <w:rFonts w:asciiTheme="minorHAnsi" w:hAnsiTheme="minorHAnsi" w:cstheme="minorHAnsi"/>
          <w:sz w:val="22"/>
          <w:szCs w:val="22"/>
        </w:rPr>
      </w:pPr>
      <w:r w:rsidRPr="001F6858">
        <w:rPr>
          <w:rFonts w:asciiTheme="minorHAnsi" w:hAnsiTheme="minorHAnsi" w:cstheme="minorHAnsi"/>
          <w:sz w:val="22"/>
          <w:szCs w:val="22"/>
        </w:rPr>
        <w:tab/>
      </w:r>
      <w:r w:rsidR="009D581F" w:rsidRPr="001F6858">
        <w:rPr>
          <w:rFonts w:asciiTheme="minorHAnsi" w:hAnsiTheme="minorHAnsi" w:cstheme="minorHAnsi"/>
          <w:sz w:val="22"/>
          <w:szCs w:val="22"/>
        </w:rPr>
        <w:t>Insurance coverage as required by the laws of the state in which the work is p</w:t>
      </w:r>
      <w:r w:rsidR="00556E06" w:rsidRPr="001F6858">
        <w:rPr>
          <w:rFonts w:asciiTheme="minorHAnsi" w:hAnsiTheme="minorHAnsi" w:cstheme="minorHAnsi"/>
          <w:sz w:val="22"/>
          <w:szCs w:val="22"/>
        </w:rPr>
        <w:t>er</w:t>
      </w:r>
      <w:r w:rsidR="009D581F" w:rsidRPr="001F6858">
        <w:rPr>
          <w:rFonts w:asciiTheme="minorHAnsi" w:hAnsiTheme="minorHAnsi" w:cstheme="minorHAnsi"/>
          <w:sz w:val="22"/>
          <w:szCs w:val="22"/>
        </w:rPr>
        <w:t xml:space="preserve">formed and such insurance shall provide waiver of subrogation in favor of </w:t>
      </w:r>
      <w:r w:rsidR="00795B31" w:rsidRPr="001F6858">
        <w:rPr>
          <w:rFonts w:asciiTheme="minorHAnsi" w:hAnsiTheme="minorHAnsi" w:cstheme="minorHAnsi"/>
          <w:sz w:val="22"/>
          <w:szCs w:val="22"/>
        </w:rPr>
        <w:t>Northrop</w:t>
      </w:r>
      <w:r w:rsidR="009D581F" w:rsidRPr="001F6858">
        <w:rPr>
          <w:rFonts w:asciiTheme="minorHAnsi" w:hAnsiTheme="minorHAnsi" w:cstheme="minorHAnsi"/>
          <w:sz w:val="22"/>
          <w:szCs w:val="22"/>
        </w:rPr>
        <w:t xml:space="preserve"> Grumman.  </w:t>
      </w:r>
    </w:p>
    <w:p w14:paraId="34C3CD14" w14:textId="77777777" w:rsidR="00F40409" w:rsidRPr="001F6858" w:rsidRDefault="00F40409" w:rsidP="00C11107">
      <w:pPr>
        <w:pStyle w:val="BodyTextIndent"/>
        <w:spacing w:after="120"/>
        <w:jc w:val="both"/>
        <w:rPr>
          <w:rFonts w:asciiTheme="minorHAnsi" w:hAnsiTheme="minorHAnsi" w:cstheme="minorHAnsi"/>
          <w:sz w:val="22"/>
          <w:szCs w:val="22"/>
        </w:rPr>
      </w:pPr>
      <w:r w:rsidRPr="001F6858">
        <w:rPr>
          <w:rFonts w:asciiTheme="minorHAnsi" w:hAnsiTheme="minorHAnsi" w:cstheme="minorHAnsi"/>
          <w:sz w:val="22"/>
          <w:szCs w:val="22"/>
        </w:rPr>
        <w:t xml:space="preserve">All Seller insurance shall be primary regarding Seller’s performance of this Award and related Orders.  As evidence of the above insurance coverage and before commencing its performance of the work, Seller shall provide a certificate of insurance to Northrop Grumman.  The certificate shall include a provision for a thirty (30) day cancellation notice to </w:t>
      </w:r>
      <w:r w:rsidR="002B4240"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Notwithstanding the obligation of Seller to name </w:t>
      </w:r>
      <w:r w:rsidR="00DD5493"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as an additional insured, under certain insurance policies, it is specifically understood and agreed that said insurance only covers Northrop Grumman for the negligent acts or omissions of Seller, and does not, under any circumstances, cover </w:t>
      </w:r>
      <w:r w:rsidR="00DD5493"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for the negligent acts of omissions of </w:t>
      </w:r>
      <w:r w:rsidR="00DD5493" w:rsidRPr="001F6858">
        <w:rPr>
          <w:rFonts w:asciiTheme="minorHAnsi" w:hAnsiTheme="minorHAnsi" w:cstheme="minorHAnsi"/>
          <w:sz w:val="22"/>
          <w:szCs w:val="22"/>
        </w:rPr>
        <w:t xml:space="preserve">Customer’s </w:t>
      </w:r>
      <w:r w:rsidRPr="001F6858">
        <w:rPr>
          <w:rFonts w:asciiTheme="minorHAnsi" w:hAnsiTheme="minorHAnsi" w:cstheme="minorHAnsi"/>
          <w:sz w:val="22"/>
          <w:szCs w:val="22"/>
        </w:rPr>
        <w:t xml:space="preserve">officers or employees.  </w:t>
      </w:r>
    </w:p>
    <w:p w14:paraId="569F3BC6" w14:textId="77777777" w:rsidR="00196016" w:rsidRPr="001F6858" w:rsidRDefault="00196016"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INDEMNIFICATION</w:t>
      </w:r>
      <w:r w:rsidR="00180C2E" w:rsidRPr="001F6858">
        <w:rPr>
          <w:rFonts w:asciiTheme="minorHAnsi" w:hAnsiTheme="minorHAnsi" w:cstheme="minorHAnsi"/>
          <w:b/>
          <w:bCs/>
          <w:sz w:val="22"/>
          <w:szCs w:val="22"/>
          <w:u w:val="single"/>
        </w:rPr>
        <w:t xml:space="preserve"> </w:t>
      </w:r>
    </w:p>
    <w:p w14:paraId="35C50E05" w14:textId="77777777" w:rsidR="00196016" w:rsidRPr="001F6858" w:rsidRDefault="00196016" w:rsidP="00695370">
      <w:pPr>
        <w:pStyle w:val="CM126"/>
        <w:spacing w:after="120" w:line="276" w:lineRule="atLeast"/>
        <w:ind w:left="1080" w:right="347"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A. </w:t>
      </w:r>
      <w:r w:rsidRPr="001F6858">
        <w:rPr>
          <w:rFonts w:asciiTheme="minorHAnsi" w:hAnsiTheme="minorHAnsi" w:cstheme="minorHAnsi"/>
          <w:color w:val="000000"/>
          <w:sz w:val="22"/>
          <w:szCs w:val="22"/>
        </w:rPr>
        <w:tab/>
      </w:r>
      <w:r w:rsidR="00673DE4" w:rsidRPr="001F6858">
        <w:rPr>
          <w:rFonts w:asciiTheme="minorHAnsi" w:hAnsiTheme="minorHAnsi" w:cstheme="minorHAnsi"/>
          <w:color w:val="000000"/>
          <w:sz w:val="22"/>
          <w:szCs w:val="22"/>
        </w:rPr>
        <w:t xml:space="preserve">Customer </w:t>
      </w:r>
      <w:r w:rsidRPr="001F6858">
        <w:rPr>
          <w:rFonts w:asciiTheme="minorHAnsi" w:hAnsiTheme="minorHAnsi" w:cstheme="minorHAnsi"/>
          <w:color w:val="000000"/>
          <w:sz w:val="22"/>
          <w:szCs w:val="22"/>
        </w:rPr>
        <w:t xml:space="preserve">(including its </w:t>
      </w:r>
      <w:r w:rsidR="00673DE4" w:rsidRPr="001F6858">
        <w:rPr>
          <w:rFonts w:asciiTheme="minorHAnsi" w:hAnsiTheme="minorHAnsi" w:cstheme="minorHAnsi"/>
          <w:color w:val="000000"/>
          <w:sz w:val="22"/>
          <w:szCs w:val="22"/>
        </w:rPr>
        <w:t xml:space="preserve">Affiliates </w:t>
      </w:r>
      <w:r w:rsidR="0009206B" w:rsidRPr="001F6858">
        <w:rPr>
          <w:rFonts w:asciiTheme="minorHAnsi" w:hAnsiTheme="minorHAnsi" w:cstheme="minorHAnsi"/>
          <w:color w:val="000000"/>
          <w:sz w:val="22"/>
          <w:szCs w:val="22"/>
        </w:rPr>
        <w:t xml:space="preserve">or </w:t>
      </w:r>
      <w:r w:rsidRPr="001F6858">
        <w:rPr>
          <w:rFonts w:asciiTheme="minorHAnsi" w:hAnsiTheme="minorHAnsi" w:cstheme="minorHAnsi"/>
          <w:color w:val="000000"/>
          <w:sz w:val="22"/>
          <w:szCs w:val="22"/>
        </w:rPr>
        <w:t>Subsidiaries, as applicable) and Xerox</w:t>
      </w:r>
      <w:r w:rsidR="00CD12AF" w:rsidRPr="001F6858">
        <w:rPr>
          <w:rFonts w:asciiTheme="minorHAnsi" w:hAnsiTheme="minorHAnsi" w:cstheme="minorHAnsi"/>
          <w:color w:val="000000"/>
          <w:sz w:val="22"/>
          <w:szCs w:val="22"/>
        </w:rPr>
        <w:t>,</w:t>
      </w:r>
      <w:r w:rsidRPr="001F6858">
        <w:rPr>
          <w:rFonts w:asciiTheme="minorHAnsi" w:hAnsiTheme="minorHAnsi" w:cstheme="minorHAnsi"/>
          <w:color w:val="000000"/>
          <w:sz w:val="22"/>
          <w:szCs w:val="22"/>
        </w:rPr>
        <w:t xml:space="preserve"> at its expense, if promptly notified by the other and given the right to control the defense, will defend the other (including its directors, officers, employees and agents) from, and pay any settlement agreed to by the indemnifying party or any ultimate judgment for, all claims by third parties for personal injury (including death) or tangible property damage to the extent proximately caused by the willful misconduct or negligent acts or omissions of the indemnifying party, its employees or agents in connection with this A</w:t>
      </w:r>
      <w:r w:rsidR="004239DD" w:rsidRPr="001F6858">
        <w:rPr>
          <w:rFonts w:asciiTheme="minorHAnsi" w:hAnsiTheme="minorHAnsi" w:cstheme="minorHAnsi"/>
          <w:color w:val="000000"/>
          <w:sz w:val="22"/>
          <w:szCs w:val="22"/>
        </w:rPr>
        <w:t>ward</w:t>
      </w:r>
      <w:r w:rsidRPr="001F6858">
        <w:rPr>
          <w:rFonts w:asciiTheme="minorHAnsi" w:hAnsiTheme="minorHAnsi" w:cstheme="minorHAnsi"/>
          <w:color w:val="000000"/>
          <w:sz w:val="22"/>
          <w:szCs w:val="22"/>
        </w:rPr>
        <w:t xml:space="preserve"> or an Order entered into hereunder.  The indemnifying party is not responsible for any litigation expenses or settlements of the other party unless the indemnifying party pre-approves them in writing. </w:t>
      </w:r>
    </w:p>
    <w:p w14:paraId="63B7AFA7" w14:textId="77777777" w:rsidR="00196016" w:rsidRPr="001F6858" w:rsidRDefault="00196016" w:rsidP="00695370">
      <w:pPr>
        <w:pStyle w:val="CM126"/>
        <w:spacing w:after="120" w:line="276" w:lineRule="atLeast"/>
        <w:ind w:left="1080" w:right="347"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B. </w:t>
      </w:r>
      <w:r w:rsidRPr="001F6858">
        <w:rPr>
          <w:rFonts w:asciiTheme="minorHAnsi" w:hAnsiTheme="minorHAnsi" w:cstheme="minorHAnsi"/>
          <w:color w:val="000000"/>
          <w:sz w:val="22"/>
          <w:szCs w:val="22"/>
        </w:rPr>
        <w:tab/>
        <w:t xml:space="preserve">Xerox, at its expense, if promptly notified by </w:t>
      </w:r>
      <w:r w:rsidR="00673DE4" w:rsidRPr="001F6858">
        <w:rPr>
          <w:rFonts w:asciiTheme="minorHAnsi" w:hAnsiTheme="minorHAnsi" w:cstheme="minorHAnsi"/>
          <w:color w:val="000000"/>
          <w:sz w:val="22"/>
          <w:szCs w:val="22"/>
        </w:rPr>
        <w:t xml:space="preserve">Customer </w:t>
      </w:r>
      <w:r w:rsidRPr="001F6858">
        <w:rPr>
          <w:rFonts w:asciiTheme="minorHAnsi" w:hAnsiTheme="minorHAnsi" w:cstheme="minorHAnsi"/>
          <w:color w:val="000000"/>
          <w:sz w:val="22"/>
          <w:szCs w:val="22"/>
        </w:rPr>
        <w:t xml:space="preserve">(or its </w:t>
      </w:r>
      <w:r w:rsidR="00673DE4" w:rsidRPr="001F6858">
        <w:rPr>
          <w:rFonts w:asciiTheme="minorHAnsi" w:hAnsiTheme="minorHAnsi" w:cstheme="minorHAnsi"/>
          <w:color w:val="000000"/>
          <w:sz w:val="22"/>
          <w:szCs w:val="22"/>
        </w:rPr>
        <w:t xml:space="preserve">Affiliate or </w:t>
      </w:r>
      <w:r w:rsidRPr="001F6858">
        <w:rPr>
          <w:rFonts w:asciiTheme="minorHAnsi" w:hAnsiTheme="minorHAnsi" w:cstheme="minorHAnsi"/>
          <w:color w:val="000000"/>
          <w:sz w:val="22"/>
          <w:szCs w:val="22"/>
        </w:rPr>
        <w:t xml:space="preserve">Subsidiary, as applicable) and given the right to control the defense, will defend </w:t>
      </w:r>
      <w:r w:rsidR="00673DE4" w:rsidRPr="001F6858">
        <w:rPr>
          <w:rFonts w:asciiTheme="minorHAnsi" w:hAnsiTheme="minorHAnsi" w:cstheme="minorHAnsi"/>
          <w:color w:val="000000"/>
          <w:sz w:val="22"/>
          <w:szCs w:val="22"/>
        </w:rPr>
        <w:t xml:space="preserve">Customer </w:t>
      </w:r>
      <w:r w:rsidRPr="001F6858">
        <w:rPr>
          <w:rFonts w:asciiTheme="minorHAnsi" w:hAnsiTheme="minorHAnsi" w:cstheme="minorHAnsi"/>
          <w:color w:val="000000"/>
          <w:sz w:val="22"/>
          <w:szCs w:val="22"/>
        </w:rPr>
        <w:t xml:space="preserve">(including its directors, officers, employees and agents of </w:t>
      </w:r>
      <w:r w:rsidR="00673DE4" w:rsidRPr="001F6858">
        <w:rPr>
          <w:rFonts w:asciiTheme="minorHAnsi" w:hAnsiTheme="minorHAnsi" w:cstheme="minorHAnsi"/>
          <w:color w:val="000000"/>
          <w:sz w:val="22"/>
          <w:szCs w:val="22"/>
        </w:rPr>
        <w:t xml:space="preserve">Customer </w:t>
      </w:r>
      <w:r w:rsidRPr="001F6858">
        <w:rPr>
          <w:rFonts w:asciiTheme="minorHAnsi" w:hAnsiTheme="minorHAnsi" w:cstheme="minorHAnsi"/>
          <w:color w:val="000000"/>
          <w:sz w:val="22"/>
          <w:szCs w:val="22"/>
        </w:rPr>
        <w:t xml:space="preserve">and those of any of its </w:t>
      </w:r>
      <w:r w:rsidR="00673DE4" w:rsidRPr="001F6858">
        <w:rPr>
          <w:rFonts w:asciiTheme="minorHAnsi" w:hAnsiTheme="minorHAnsi" w:cstheme="minorHAnsi"/>
          <w:color w:val="000000"/>
          <w:sz w:val="22"/>
          <w:szCs w:val="22"/>
        </w:rPr>
        <w:t xml:space="preserve">Affiliates and </w:t>
      </w:r>
      <w:r w:rsidRPr="001F6858">
        <w:rPr>
          <w:rFonts w:asciiTheme="minorHAnsi" w:hAnsiTheme="minorHAnsi" w:cstheme="minorHAnsi"/>
          <w:color w:val="000000"/>
          <w:sz w:val="22"/>
          <w:szCs w:val="22"/>
        </w:rPr>
        <w:t xml:space="preserve">Subsidiaries, as applicable) from, and pay any settlement agreed to by Xerox or any ultimate judgment for, any claim not identified in i. below or subject to </w:t>
      </w:r>
      <w:r w:rsidR="00996F16" w:rsidRPr="001F6858">
        <w:rPr>
          <w:rFonts w:asciiTheme="minorHAnsi" w:hAnsiTheme="minorHAnsi" w:cstheme="minorHAnsi"/>
          <w:color w:val="000000"/>
          <w:sz w:val="22"/>
          <w:szCs w:val="22"/>
        </w:rPr>
        <w:t>C</w:t>
      </w:r>
      <w:r w:rsidRPr="001F6858">
        <w:rPr>
          <w:rFonts w:asciiTheme="minorHAnsi" w:hAnsiTheme="minorHAnsi" w:cstheme="minorHAnsi"/>
          <w:color w:val="000000"/>
          <w:sz w:val="22"/>
          <w:szCs w:val="22"/>
        </w:rPr>
        <w:t xml:space="preserve">. below that any Services infringe </w:t>
      </w:r>
      <w:r w:rsidR="00CD12AF" w:rsidRPr="001F6858">
        <w:rPr>
          <w:rFonts w:asciiTheme="minorHAnsi" w:hAnsiTheme="minorHAnsi" w:cstheme="minorHAnsi"/>
          <w:color w:val="000000"/>
          <w:sz w:val="22"/>
          <w:szCs w:val="22"/>
        </w:rPr>
        <w:t xml:space="preserve">or otherwise violate </w:t>
      </w:r>
      <w:r w:rsidRPr="001F6858">
        <w:rPr>
          <w:rFonts w:asciiTheme="minorHAnsi" w:hAnsiTheme="minorHAnsi" w:cstheme="minorHAnsi"/>
          <w:color w:val="000000"/>
          <w:sz w:val="22"/>
          <w:szCs w:val="22"/>
        </w:rPr>
        <w:t xml:space="preserve">a third party’s intellectual property rights.  Xerox is not responsible for any non-Xerox litigation expenses or settlements unless Xerox pre-approves them in writing. </w:t>
      </w:r>
    </w:p>
    <w:p w14:paraId="18DA91B5" w14:textId="77777777" w:rsidR="0054123E" w:rsidRPr="001F6858" w:rsidRDefault="00196016" w:rsidP="00695370">
      <w:pPr>
        <w:pStyle w:val="CM122"/>
        <w:spacing w:after="120" w:line="276" w:lineRule="atLeast"/>
        <w:ind w:left="1440" w:right="72" w:hanging="360"/>
        <w:jc w:val="both"/>
        <w:rPr>
          <w:rFonts w:asciiTheme="minorHAnsi" w:hAnsiTheme="minorHAnsi" w:cstheme="minorHAnsi"/>
          <w:sz w:val="22"/>
          <w:szCs w:val="22"/>
        </w:rPr>
      </w:pPr>
      <w:r w:rsidRPr="001F6858">
        <w:rPr>
          <w:rFonts w:asciiTheme="minorHAnsi" w:hAnsiTheme="minorHAnsi" w:cstheme="minorHAnsi"/>
          <w:color w:val="000000"/>
          <w:sz w:val="22"/>
          <w:szCs w:val="22"/>
        </w:rPr>
        <w:t xml:space="preserve">i. </w:t>
      </w:r>
      <w:r w:rsidRPr="001F6858">
        <w:rPr>
          <w:rFonts w:asciiTheme="minorHAnsi" w:hAnsiTheme="minorHAnsi" w:cstheme="minorHAnsi"/>
          <w:color w:val="000000"/>
          <w:sz w:val="22"/>
          <w:szCs w:val="22"/>
        </w:rPr>
        <w:tab/>
        <w:t xml:space="preserve">Excluded from such indemnification are claims arising from or relating to: (A) Services performed using Customer Assets and/or Customer Content for which </w:t>
      </w:r>
      <w:r w:rsidR="00673DE4" w:rsidRPr="001F6858">
        <w:rPr>
          <w:rFonts w:asciiTheme="minorHAnsi" w:hAnsiTheme="minorHAnsi" w:cstheme="minorHAnsi"/>
          <w:color w:val="000000"/>
          <w:sz w:val="22"/>
          <w:szCs w:val="22"/>
        </w:rPr>
        <w:t xml:space="preserve">Customer </w:t>
      </w:r>
      <w:r w:rsidRPr="001F6858">
        <w:rPr>
          <w:rFonts w:asciiTheme="minorHAnsi" w:hAnsiTheme="minorHAnsi" w:cstheme="minorHAnsi"/>
          <w:color w:val="000000"/>
          <w:sz w:val="22"/>
          <w:szCs w:val="22"/>
        </w:rPr>
        <w:t xml:space="preserve">failed </w:t>
      </w:r>
      <w:r w:rsidRPr="001F6858">
        <w:rPr>
          <w:rFonts w:asciiTheme="minorHAnsi" w:hAnsiTheme="minorHAnsi" w:cstheme="minorHAnsi"/>
          <w:color w:val="000000"/>
          <w:sz w:val="22"/>
          <w:szCs w:val="22"/>
        </w:rPr>
        <w:lastRenderedPageBreak/>
        <w:t>to provide to Xerox sufficient rights</w:t>
      </w:r>
      <w:r w:rsidR="00CD12AF" w:rsidRPr="001F6858">
        <w:rPr>
          <w:rFonts w:asciiTheme="minorHAnsi" w:eastAsia="Times New Roman" w:hAnsiTheme="minorHAnsi" w:cstheme="minorHAnsi"/>
          <w:b/>
          <w:color w:val="000000"/>
          <w:sz w:val="22"/>
          <w:szCs w:val="22"/>
        </w:rPr>
        <w:t xml:space="preserve"> </w:t>
      </w:r>
      <w:r w:rsidR="00CD12AF" w:rsidRPr="001F6858">
        <w:rPr>
          <w:rFonts w:asciiTheme="minorHAnsi" w:hAnsiTheme="minorHAnsi" w:cstheme="minorHAnsi"/>
          <w:color w:val="000000"/>
          <w:sz w:val="22"/>
          <w:szCs w:val="22"/>
        </w:rPr>
        <w:t>if such failure forms the basis for such claim</w:t>
      </w:r>
      <w:r w:rsidRPr="001F6858">
        <w:rPr>
          <w:rFonts w:asciiTheme="minorHAnsi" w:hAnsiTheme="minorHAnsi" w:cstheme="minorHAnsi"/>
          <w:color w:val="000000"/>
          <w:sz w:val="22"/>
          <w:szCs w:val="22"/>
        </w:rPr>
        <w:t>; (B) Services performed, or Products  provided, to Customer’s specification or design</w:t>
      </w:r>
      <w:r w:rsidR="00CD12AF" w:rsidRPr="001F6858">
        <w:rPr>
          <w:rFonts w:asciiTheme="minorHAnsi" w:hAnsiTheme="minorHAnsi" w:cstheme="minorHAnsi"/>
          <w:color w:val="000000"/>
          <w:sz w:val="22"/>
          <w:szCs w:val="22"/>
        </w:rPr>
        <w:t xml:space="preserve"> if such misuse or unauthorized modification forms the basis for such claim</w:t>
      </w:r>
      <w:r w:rsidRPr="001F6858">
        <w:rPr>
          <w:rFonts w:asciiTheme="minorHAnsi" w:hAnsiTheme="minorHAnsi" w:cstheme="minorHAnsi"/>
          <w:color w:val="000000"/>
          <w:sz w:val="22"/>
          <w:szCs w:val="22"/>
        </w:rPr>
        <w:t>, (</w:t>
      </w:r>
      <w:r w:rsidR="0009206B" w:rsidRPr="001F6858">
        <w:rPr>
          <w:rFonts w:asciiTheme="minorHAnsi" w:hAnsiTheme="minorHAnsi" w:cstheme="minorHAnsi"/>
          <w:color w:val="000000"/>
          <w:sz w:val="22"/>
          <w:szCs w:val="22"/>
        </w:rPr>
        <w:t>3</w:t>
      </w:r>
      <w:r w:rsidRPr="001F6858">
        <w:rPr>
          <w:rFonts w:asciiTheme="minorHAnsi" w:hAnsiTheme="minorHAnsi" w:cstheme="minorHAnsi"/>
          <w:color w:val="000000"/>
          <w:sz w:val="22"/>
          <w:szCs w:val="22"/>
        </w:rPr>
        <w:t xml:space="preserve">) infringement </w:t>
      </w:r>
      <w:r w:rsidR="00CD12AF" w:rsidRPr="001F6858">
        <w:rPr>
          <w:rFonts w:asciiTheme="minorHAnsi" w:hAnsiTheme="minorHAnsi" w:cstheme="minorHAnsi"/>
          <w:color w:val="000000"/>
          <w:sz w:val="22"/>
          <w:szCs w:val="22"/>
        </w:rPr>
        <w:t xml:space="preserve">directly </w:t>
      </w:r>
      <w:r w:rsidRPr="001F6858">
        <w:rPr>
          <w:rFonts w:asciiTheme="minorHAnsi" w:hAnsiTheme="minorHAnsi" w:cstheme="minorHAnsi"/>
          <w:color w:val="000000"/>
          <w:sz w:val="22"/>
          <w:szCs w:val="22"/>
        </w:rPr>
        <w:t xml:space="preserve">caused by Customer’s misuse or unauthorized modification of </w:t>
      </w:r>
      <w:r w:rsidR="000F0745" w:rsidRPr="001F6858">
        <w:rPr>
          <w:rFonts w:asciiTheme="minorHAnsi" w:hAnsiTheme="minorHAnsi" w:cstheme="minorHAnsi"/>
          <w:color w:val="000000"/>
          <w:sz w:val="22"/>
          <w:szCs w:val="22"/>
        </w:rPr>
        <w:t xml:space="preserve">any Xerox-provided </w:t>
      </w:r>
      <w:r w:rsidRPr="001F6858">
        <w:rPr>
          <w:rFonts w:asciiTheme="minorHAnsi" w:hAnsiTheme="minorHAnsi" w:cstheme="minorHAnsi"/>
          <w:color w:val="000000"/>
          <w:sz w:val="22"/>
          <w:szCs w:val="22"/>
        </w:rPr>
        <w:t>systems or product</w:t>
      </w:r>
      <w:r w:rsidR="000F0745" w:rsidRPr="001F6858">
        <w:rPr>
          <w:rFonts w:asciiTheme="minorHAnsi" w:hAnsiTheme="minorHAnsi" w:cstheme="minorHAnsi"/>
          <w:color w:val="000000"/>
          <w:sz w:val="22"/>
          <w:szCs w:val="22"/>
        </w:rPr>
        <w:t xml:space="preserve"> if such misuse or unauthorized modification forms the basis for such claim</w:t>
      </w:r>
      <w:r w:rsidRPr="001F6858">
        <w:rPr>
          <w:rFonts w:asciiTheme="minorHAnsi" w:hAnsiTheme="minorHAnsi" w:cstheme="minorHAnsi"/>
          <w:color w:val="000000"/>
          <w:sz w:val="22"/>
          <w:szCs w:val="22"/>
        </w:rPr>
        <w:t>; (</w:t>
      </w:r>
      <w:r w:rsidR="00961151" w:rsidRPr="001F6858">
        <w:rPr>
          <w:rFonts w:asciiTheme="minorHAnsi" w:hAnsiTheme="minorHAnsi" w:cstheme="minorHAnsi"/>
          <w:color w:val="000000"/>
          <w:sz w:val="22"/>
          <w:szCs w:val="22"/>
        </w:rPr>
        <w:t>4</w:t>
      </w:r>
      <w:r w:rsidRPr="001F6858">
        <w:rPr>
          <w:rFonts w:asciiTheme="minorHAnsi" w:hAnsiTheme="minorHAnsi" w:cstheme="minorHAnsi"/>
          <w:color w:val="000000"/>
          <w:sz w:val="22"/>
          <w:szCs w:val="22"/>
        </w:rPr>
        <w:t xml:space="preserve">) use of Services in combination with other products or services or data streams not provided by Xerox </w:t>
      </w:r>
      <w:r w:rsidR="000F0745" w:rsidRPr="001F6858">
        <w:rPr>
          <w:rFonts w:asciiTheme="minorHAnsi" w:hAnsiTheme="minorHAnsi" w:cstheme="minorHAnsi"/>
          <w:color w:val="000000"/>
          <w:sz w:val="22"/>
          <w:szCs w:val="22"/>
        </w:rPr>
        <w:t xml:space="preserve">or reasonably contemplated by the Parties for use in connection with the Services </w:t>
      </w:r>
      <w:r w:rsidRPr="001F6858">
        <w:rPr>
          <w:rFonts w:asciiTheme="minorHAnsi" w:hAnsiTheme="minorHAnsi" w:cstheme="minorHAnsi"/>
          <w:color w:val="000000"/>
          <w:sz w:val="22"/>
          <w:szCs w:val="22"/>
        </w:rPr>
        <w:t>if such combination forms the basis of such claim; (</w:t>
      </w:r>
      <w:r w:rsidR="00961151" w:rsidRPr="001F6858">
        <w:rPr>
          <w:rFonts w:asciiTheme="minorHAnsi" w:hAnsiTheme="minorHAnsi" w:cstheme="minorHAnsi"/>
          <w:color w:val="000000"/>
          <w:sz w:val="22"/>
          <w:szCs w:val="22"/>
        </w:rPr>
        <w:t>5</w:t>
      </w:r>
      <w:r w:rsidRPr="001F6858">
        <w:rPr>
          <w:rFonts w:asciiTheme="minorHAnsi" w:hAnsiTheme="minorHAnsi" w:cstheme="minorHAnsi"/>
          <w:color w:val="000000"/>
          <w:sz w:val="22"/>
          <w:szCs w:val="22"/>
        </w:rPr>
        <w:t>)</w:t>
      </w:r>
      <w:r w:rsidR="000F0745" w:rsidRPr="001F6858">
        <w:rPr>
          <w:rFonts w:asciiTheme="minorHAnsi" w:hAnsiTheme="minorHAnsi" w:cstheme="minorHAnsi"/>
          <w:color w:val="000000"/>
          <w:sz w:val="22"/>
          <w:szCs w:val="22"/>
        </w:rPr>
        <w:t> </w:t>
      </w:r>
      <w:r w:rsidRPr="001F6858">
        <w:rPr>
          <w:rFonts w:asciiTheme="minorHAnsi" w:hAnsiTheme="minorHAnsi" w:cstheme="minorHAnsi"/>
          <w:color w:val="000000"/>
          <w:sz w:val="22"/>
          <w:szCs w:val="22"/>
        </w:rPr>
        <w:t>Customer’s failure to use corrections or enhancements to the Services provided by Xerox</w:t>
      </w:r>
      <w:r w:rsidR="000F0745" w:rsidRPr="001F6858">
        <w:rPr>
          <w:rFonts w:asciiTheme="minorHAnsi" w:eastAsia="Times New Roman" w:hAnsiTheme="minorHAnsi" w:cstheme="minorHAnsi"/>
          <w:b/>
          <w:color w:val="000000"/>
          <w:sz w:val="22"/>
          <w:szCs w:val="22"/>
        </w:rPr>
        <w:t xml:space="preserve"> </w:t>
      </w:r>
      <w:r w:rsidR="000F0745" w:rsidRPr="001F6858">
        <w:rPr>
          <w:rFonts w:asciiTheme="minorHAnsi" w:hAnsiTheme="minorHAnsi" w:cstheme="minorHAnsi"/>
          <w:color w:val="000000"/>
          <w:sz w:val="22"/>
          <w:szCs w:val="22"/>
        </w:rPr>
        <w:t xml:space="preserve">if such claim would have been avoided by </w:t>
      </w:r>
      <w:r w:rsidR="00961151" w:rsidRPr="001F6858">
        <w:rPr>
          <w:rFonts w:asciiTheme="minorHAnsi" w:hAnsiTheme="minorHAnsi" w:cstheme="minorHAnsi"/>
          <w:color w:val="000000"/>
          <w:sz w:val="22"/>
          <w:szCs w:val="22"/>
        </w:rPr>
        <w:t>use of such corrections or enhancements</w:t>
      </w:r>
      <w:r w:rsidRPr="001F6858">
        <w:rPr>
          <w:rFonts w:asciiTheme="minorHAnsi" w:hAnsiTheme="minorHAnsi" w:cstheme="minorHAnsi"/>
          <w:color w:val="000000"/>
          <w:sz w:val="22"/>
          <w:szCs w:val="22"/>
        </w:rPr>
        <w:t>, or (</w:t>
      </w:r>
      <w:r w:rsidR="00961151" w:rsidRPr="001F6858">
        <w:rPr>
          <w:rFonts w:asciiTheme="minorHAnsi" w:hAnsiTheme="minorHAnsi" w:cstheme="minorHAnsi"/>
          <w:color w:val="000000"/>
          <w:sz w:val="22"/>
          <w:szCs w:val="22"/>
        </w:rPr>
        <w:t>6</w:t>
      </w:r>
      <w:r w:rsidRPr="001F6858">
        <w:rPr>
          <w:rFonts w:asciiTheme="minorHAnsi" w:hAnsiTheme="minorHAnsi" w:cstheme="minorHAnsi"/>
          <w:color w:val="000000"/>
          <w:sz w:val="22"/>
          <w:szCs w:val="22"/>
        </w:rPr>
        <w:t xml:space="preserve">) Customer’s provision to Xerox of material for duplication in violation of the copyright of a third party.   </w:t>
      </w:r>
    </w:p>
    <w:p w14:paraId="14147FC8" w14:textId="77777777" w:rsidR="00196016" w:rsidRPr="001F6858" w:rsidRDefault="00196016" w:rsidP="00695370">
      <w:pPr>
        <w:pStyle w:val="CM122"/>
        <w:spacing w:after="120" w:line="280" w:lineRule="atLeast"/>
        <w:ind w:left="144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ii. </w:t>
      </w:r>
      <w:r w:rsidRPr="001F6858">
        <w:rPr>
          <w:rFonts w:asciiTheme="minorHAnsi" w:hAnsiTheme="minorHAnsi" w:cstheme="minorHAnsi"/>
          <w:color w:val="000000"/>
          <w:sz w:val="22"/>
          <w:szCs w:val="22"/>
        </w:rPr>
        <w:tab/>
        <w:t xml:space="preserve">If the use of </w:t>
      </w:r>
      <w:r w:rsidR="000F0745" w:rsidRPr="001F6858">
        <w:rPr>
          <w:rFonts w:asciiTheme="minorHAnsi" w:hAnsiTheme="minorHAnsi" w:cstheme="minorHAnsi"/>
          <w:color w:val="000000"/>
          <w:sz w:val="22"/>
          <w:szCs w:val="22"/>
        </w:rPr>
        <w:t xml:space="preserve">any of </w:t>
      </w:r>
      <w:r w:rsidRPr="001F6858">
        <w:rPr>
          <w:rFonts w:asciiTheme="minorHAnsi" w:hAnsiTheme="minorHAnsi" w:cstheme="minorHAnsi"/>
          <w:color w:val="000000"/>
          <w:sz w:val="22"/>
          <w:szCs w:val="22"/>
        </w:rPr>
        <w:t xml:space="preserve">the Services </w:t>
      </w:r>
      <w:r w:rsidR="000F0745" w:rsidRPr="001F6858">
        <w:rPr>
          <w:rFonts w:asciiTheme="minorHAnsi" w:hAnsiTheme="minorHAnsi" w:cstheme="minorHAnsi"/>
          <w:color w:val="000000"/>
          <w:sz w:val="22"/>
          <w:szCs w:val="22"/>
        </w:rPr>
        <w:t>is</w:t>
      </w:r>
      <w:r w:rsidRPr="001F6858">
        <w:rPr>
          <w:rFonts w:asciiTheme="minorHAnsi" w:hAnsiTheme="minorHAnsi" w:cstheme="minorHAnsi"/>
          <w:color w:val="000000"/>
          <w:sz w:val="22"/>
          <w:szCs w:val="22"/>
        </w:rPr>
        <w:t xml:space="preserve"> enjoined as a result of a claim under this Section, or</w:t>
      </w:r>
      <w:r w:rsidR="00C307F9" w:rsidRPr="001F6858">
        <w:rPr>
          <w:rFonts w:asciiTheme="minorHAnsi" w:hAnsiTheme="minorHAnsi" w:cstheme="minorHAnsi"/>
          <w:color w:val="000000"/>
          <w:sz w:val="22"/>
          <w:szCs w:val="22"/>
        </w:rPr>
        <w:t>,</w:t>
      </w:r>
      <w:r w:rsidRPr="001F6858">
        <w:rPr>
          <w:rFonts w:asciiTheme="minorHAnsi" w:hAnsiTheme="minorHAnsi" w:cstheme="minorHAnsi"/>
          <w:color w:val="000000"/>
          <w:sz w:val="22"/>
          <w:szCs w:val="22"/>
        </w:rPr>
        <w:t xml:space="preserve"> in the reasonable opinion of Xerox</w:t>
      </w:r>
      <w:r w:rsidR="00C307F9" w:rsidRPr="001F6858">
        <w:rPr>
          <w:rFonts w:asciiTheme="minorHAnsi" w:hAnsiTheme="minorHAnsi" w:cstheme="minorHAnsi"/>
          <w:color w:val="000000"/>
          <w:sz w:val="22"/>
          <w:szCs w:val="22"/>
        </w:rPr>
        <w:t>,</w:t>
      </w:r>
      <w:r w:rsidRPr="001F6858">
        <w:rPr>
          <w:rFonts w:asciiTheme="minorHAnsi" w:hAnsiTheme="minorHAnsi" w:cstheme="minorHAnsi"/>
          <w:color w:val="000000"/>
          <w:sz w:val="22"/>
          <w:szCs w:val="22"/>
        </w:rPr>
        <w:t xml:space="preserve"> </w:t>
      </w:r>
      <w:r w:rsidR="000F0745" w:rsidRPr="001F6858">
        <w:rPr>
          <w:rFonts w:asciiTheme="minorHAnsi" w:hAnsiTheme="minorHAnsi" w:cstheme="minorHAnsi"/>
          <w:color w:val="000000"/>
          <w:sz w:val="22"/>
          <w:szCs w:val="22"/>
        </w:rPr>
        <w:t xml:space="preserve">is </w:t>
      </w:r>
      <w:r w:rsidRPr="001F6858">
        <w:rPr>
          <w:rFonts w:asciiTheme="minorHAnsi" w:hAnsiTheme="minorHAnsi" w:cstheme="minorHAnsi"/>
          <w:color w:val="000000"/>
          <w:sz w:val="22"/>
          <w:szCs w:val="22"/>
        </w:rPr>
        <w:t>likely to be the subject of such a claim, Xerox will, at its option and its sole expense, exercise any or all of following remedies:  (</w:t>
      </w:r>
      <w:r w:rsidR="00C307F9" w:rsidRPr="001F6858">
        <w:rPr>
          <w:rFonts w:asciiTheme="minorHAnsi" w:hAnsiTheme="minorHAnsi" w:cstheme="minorHAnsi"/>
          <w:color w:val="000000"/>
          <w:sz w:val="22"/>
          <w:szCs w:val="22"/>
        </w:rPr>
        <w:t>1</w:t>
      </w:r>
      <w:r w:rsidRPr="001F6858">
        <w:rPr>
          <w:rFonts w:asciiTheme="minorHAnsi" w:hAnsiTheme="minorHAnsi" w:cstheme="minorHAnsi"/>
          <w:color w:val="000000"/>
          <w:sz w:val="22"/>
          <w:szCs w:val="22"/>
        </w:rPr>
        <w:t>) obtain for Customer the right to continue to use such</w:t>
      </w:r>
      <w:r w:rsidR="000F0745" w:rsidRPr="001F6858">
        <w:rPr>
          <w:rFonts w:asciiTheme="minorHAnsi" w:hAnsiTheme="minorHAnsi" w:cstheme="minorHAnsi"/>
          <w:color w:val="000000"/>
          <w:sz w:val="22"/>
          <w:szCs w:val="22"/>
        </w:rPr>
        <w:t xml:space="preserve"> Services</w:t>
      </w:r>
      <w:r w:rsidRPr="001F6858">
        <w:rPr>
          <w:rFonts w:asciiTheme="minorHAnsi" w:hAnsiTheme="minorHAnsi" w:cstheme="minorHAnsi"/>
          <w:color w:val="000000"/>
          <w:sz w:val="22"/>
          <w:szCs w:val="22"/>
        </w:rPr>
        <w:t>; (</w:t>
      </w:r>
      <w:r w:rsidR="00C307F9" w:rsidRPr="001F6858">
        <w:rPr>
          <w:rFonts w:asciiTheme="minorHAnsi" w:hAnsiTheme="minorHAnsi" w:cstheme="minorHAnsi"/>
          <w:color w:val="000000"/>
          <w:sz w:val="22"/>
          <w:szCs w:val="22"/>
        </w:rPr>
        <w:t>2</w:t>
      </w:r>
      <w:r w:rsidRPr="001F6858">
        <w:rPr>
          <w:rFonts w:asciiTheme="minorHAnsi" w:hAnsiTheme="minorHAnsi" w:cstheme="minorHAnsi"/>
          <w:color w:val="000000"/>
          <w:sz w:val="22"/>
          <w:szCs w:val="22"/>
        </w:rPr>
        <w:t>) modify such Services so they are non-infringing and in compliance with the SOW; (</w:t>
      </w:r>
      <w:r w:rsidR="00C307F9" w:rsidRPr="001F6858">
        <w:rPr>
          <w:rFonts w:asciiTheme="minorHAnsi" w:hAnsiTheme="minorHAnsi" w:cstheme="minorHAnsi"/>
          <w:color w:val="000000"/>
          <w:sz w:val="22"/>
          <w:szCs w:val="22"/>
        </w:rPr>
        <w:t>3</w:t>
      </w:r>
      <w:r w:rsidRPr="001F6858">
        <w:rPr>
          <w:rFonts w:asciiTheme="minorHAnsi" w:hAnsiTheme="minorHAnsi" w:cstheme="minorHAnsi"/>
          <w:color w:val="000000"/>
          <w:sz w:val="22"/>
          <w:szCs w:val="22"/>
        </w:rPr>
        <w:t>) replace such Services with non-infringing ones that comply with the SOW; or (</w:t>
      </w:r>
      <w:r w:rsidR="00C307F9" w:rsidRPr="001F6858">
        <w:rPr>
          <w:rFonts w:asciiTheme="minorHAnsi" w:hAnsiTheme="minorHAnsi" w:cstheme="minorHAnsi"/>
          <w:color w:val="000000"/>
          <w:sz w:val="22"/>
          <w:szCs w:val="22"/>
        </w:rPr>
        <w:t>4</w:t>
      </w:r>
      <w:r w:rsidRPr="001F6858">
        <w:rPr>
          <w:rFonts w:asciiTheme="minorHAnsi" w:hAnsiTheme="minorHAnsi" w:cstheme="minorHAnsi"/>
          <w:color w:val="000000"/>
          <w:sz w:val="22"/>
          <w:szCs w:val="22"/>
        </w:rPr>
        <w:t>) in the event that none of the foregoing remedies are available, terminate such infringing Services, accept the return of such infringing Products and refund to Customer any amount paid for the infringing item,</w:t>
      </w:r>
      <w:r w:rsidR="000F0745" w:rsidRPr="001F6858">
        <w:rPr>
          <w:rFonts w:asciiTheme="minorHAnsi" w:hAnsiTheme="minorHAnsi" w:cstheme="minorHAnsi"/>
          <w:color w:val="000000"/>
          <w:sz w:val="22"/>
          <w:szCs w:val="22"/>
        </w:rPr>
        <w:t xml:space="preserve"> </w:t>
      </w:r>
      <w:r w:rsidRPr="001F6858">
        <w:rPr>
          <w:rFonts w:asciiTheme="minorHAnsi" w:hAnsiTheme="minorHAnsi" w:cstheme="minorHAnsi"/>
          <w:color w:val="000000"/>
          <w:sz w:val="22"/>
          <w:szCs w:val="22"/>
        </w:rPr>
        <w:t xml:space="preserve">less net benefits realized. </w:t>
      </w:r>
    </w:p>
    <w:p w14:paraId="7176E9E1" w14:textId="77777777" w:rsidR="00196016" w:rsidRPr="001F6858" w:rsidRDefault="00196016" w:rsidP="00695370">
      <w:pPr>
        <w:pStyle w:val="CM126"/>
        <w:spacing w:after="120" w:line="276" w:lineRule="atLeast"/>
        <w:ind w:left="1080" w:right="347"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C. </w:t>
      </w:r>
      <w:r w:rsidRPr="001F6858">
        <w:rPr>
          <w:rFonts w:asciiTheme="minorHAnsi" w:hAnsiTheme="minorHAnsi" w:cstheme="minorHAnsi"/>
          <w:color w:val="000000"/>
          <w:sz w:val="22"/>
          <w:szCs w:val="22"/>
        </w:rPr>
        <w:tab/>
        <w:t xml:space="preserve">Customer, at its expense, if promptly notified by Xerox and given the right to control the defense, will defend, indemnify and hold Xerox (including its directors, officers, employees and agents) harmless from, and pay any settlement agreed to by Customer or any ultimate judgment for, all claims by third parties for </w:t>
      </w:r>
      <w:r w:rsidR="004C602B" w:rsidRPr="001F6858">
        <w:rPr>
          <w:rFonts w:asciiTheme="minorHAnsi" w:hAnsiTheme="minorHAnsi" w:cstheme="minorHAnsi"/>
          <w:color w:val="000000"/>
          <w:sz w:val="22"/>
          <w:szCs w:val="22"/>
        </w:rPr>
        <w:t xml:space="preserve">breach of the warranties in Section 31A </w:t>
      </w:r>
      <w:r w:rsidRPr="001F6858">
        <w:rPr>
          <w:rFonts w:asciiTheme="minorHAnsi" w:hAnsiTheme="minorHAnsi" w:cstheme="minorHAnsi"/>
          <w:color w:val="000000"/>
          <w:sz w:val="22"/>
          <w:szCs w:val="22"/>
        </w:rPr>
        <w:t xml:space="preserve">arising out of or related to </w:t>
      </w:r>
      <w:r w:rsidR="0093647F" w:rsidRPr="001F6858">
        <w:rPr>
          <w:rFonts w:asciiTheme="minorHAnsi" w:hAnsiTheme="minorHAnsi" w:cstheme="minorHAnsi"/>
          <w:color w:val="000000"/>
          <w:sz w:val="22"/>
          <w:szCs w:val="22"/>
        </w:rPr>
        <w:t xml:space="preserve">(i) </w:t>
      </w:r>
      <w:r w:rsidRPr="001F6858">
        <w:rPr>
          <w:rFonts w:asciiTheme="minorHAnsi" w:hAnsiTheme="minorHAnsi" w:cstheme="minorHAnsi"/>
          <w:color w:val="000000"/>
          <w:sz w:val="22"/>
          <w:szCs w:val="22"/>
        </w:rPr>
        <w:t xml:space="preserve">performance of Services using Customer Assets, Customer Content or other materials  pursuant to Customer’s </w:t>
      </w:r>
      <w:r w:rsidR="00673DE4" w:rsidRPr="001F6858">
        <w:rPr>
          <w:rFonts w:asciiTheme="minorHAnsi" w:hAnsiTheme="minorHAnsi" w:cstheme="minorHAnsi"/>
          <w:color w:val="000000"/>
          <w:sz w:val="22"/>
          <w:szCs w:val="22"/>
        </w:rPr>
        <w:t xml:space="preserve">written </w:t>
      </w:r>
      <w:r w:rsidRPr="001F6858">
        <w:rPr>
          <w:rFonts w:asciiTheme="minorHAnsi" w:hAnsiTheme="minorHAnsi" w:cstheme="minorHAnsi"/>
          <w:color w:val="000000"/>
          <w:sz w:val="22"/>
          <w:szCs w:val="22"/>
        </w:rPr>
        <w:t xml:space="preserve">direction, </w:t>
      </w:r>
      <w:r w:rsidR="0093647F" w:rsidRPr="001F6858">
        <w:rPr>
          <w:rFonts w:asciiTheme="minorHAnsi" w:hAnsiTheme="minorHAnsi" w:cstheme="minorHAnsi"/>
          <w:color w:val="000000"/>
          <w:sz w:val="22"/>
          <w:szCs w:val="22"/>
        </w:rPr>
        <w:t xml:space="preserve">if such Customer Assets, Customer Content or other materials form the basis for such claim, </w:t>
      </w:r>
      <w:r w:rsidRPr="001F6858">
        <w:rPr>
          <w:rFonts w:asciiTheme="minorHAnsi" w:hAnsiTheme="minorHAnsi" w:cstheme="minorHAnsi"/>
          <w:color w:val="000000"/>
          <w:sz w:val="22"/>
          <w:szCs w:val="22"/>
        </w:rPr>
        <w:t xml:space="preserve">and </w:t>
      </w:r>
      <w:r w:rsidR="0093647F" w:rsidRPr="001F6858">
        <w:rPr>
          <w:rFonts w:asciiTheme="minorHAnsi" w:hAnsiTheme="minorHAnsi" w:cstheme="minorHAnsi"/>
          <w:color w:val="000000"/>
          <w:sz w:val="22"/>
          <w:szCs w:val="22"/>
        </w:rPr>
        <w:t xml:space="preserve">(ii) </w:t>
      </w:r>
      <w:r w:rsidRPr="001F6858">
        <w:rPr>
          <w:rFonts w:asciiTheme="minorHAnsi" w:hAnsiTheme="minorHAnsi" w:cstheme="minorHAnsi"/>
          <w:color w:val="000000"/>
          <w:sz w:val="22"/>
          <w:szCs w:val="22"/>
        </w:rPr>
        <w:t xml:space="preserve">with respect to any claim </w:t>
      </w:r>
      <w:r w:rsidR="007038AE" w:rsidRPr="001F6858">
        <w:rPr>
          <w:rFonts w:asciiTheme="minorHAnsi" w:hAnsiTheme="minorHAnsi" w:cstheme="minorHAnsi"/>
          <w:color w:val="000000"/>
          <w:sz w:val="22"/>
          <w:szCs w:val="22"/>
        </w:rPr>
        <w:t xml:space="preserve">that </w:t>
      </w:r>
      <w:r w:rsidRPr="001F6858">
        <w:rPr>
          <w:rFonts w:asciiTheme="minorHAnsi" w:hAnsiTheme="minorHAnsi" w:cstheme="minorHAnsi"/>
          <w:color w:val="000000"/>
          <w:sz w:val="22"/>
          <w:szCs w:val="22"/>
        </w:rPr>
        <w:t xml:space="preserve">the reproduction of Customer Content or materials at Customer’s </w:t>
      </w:r>
      <w:r w:rsidR="00673DE4" w:rsidRPr="001F6858">
        <w:rPr>
          <w:rFonts w:asciiTheme="minorHAnsi" w:hAnsiTheme="minorHAnsi" w:cstheme="minorHAnsi"/>
          <w:color w:val="000000"/>
          <w:sz w:val="22"/>
          <w:szCs w:val="22"/>
        </w:rPr>
        <w:t>written direction</w:t>
      </w:r>
      <w:r w:rsidR="007038AE" w:rsidRPr="001F6858">
        <w:rPr>
          <w:rFonts w:asciiTheme="minorHAnsi" w:hAnsiTheme="minorHAnsi" w:cstheme="minorHAnsi"/>
          <w:color w:val="000000"/>
          <w:sz w:val="22"/>
          <w:szCs w:val="22"/>
        </w:rPr>
        <w:t xml:space="preserve"> infringe a third party’s intellectual property rights</w:t>
      </w:r>
      <w:r w:rsidRPr="001F6858">
        <w:rPr>
          <w:rFonts w:asciiTheme="minorHAnsi" w:hAnsiTheme="minorHAnsi" w:cstheme="minorHAnsi"/>
          <w:color w:val="000000"/>
          <w:sz w:val="22"/>
          <w:szCs w:val="22"/>
        </w:rPr>
        <w:t xml:space="preserve">.  Customer’s obligation to indemnify shall not apply to the extent that there is a final determination of misconduct </w:t>
      </w:r>
      <w:r w:rsidR="00673DE4" w:rsidRPr="001F6858">
        <w:rPr>
          <w:rFonts w:asciiTheme="minorHAnsi" w:hAnsiTheme="minorHAnsi" w:cstheme="minorHAnsi"/>
          <w:color w:val="000000"/>
          <w:sz w:val="22"/>
          <w:szCs w:val="22"/>
        </w:rPr>
        <w:t xml:space="preserve">or negligence </w:t>
      </w:r>
      <w:r w:rsidRPr="001F6858">
        <w:rPr>
          <w:rFonts w:asciiTheme="minorHAnsi" w:hAnsiTheme="minorHAnsi" w:cstheme="minorHAnsi"/>
          <w:color w:val="000000"/>
          <w:sz w:val="22"/>
          <w:szCs w:val="22"/>
        </w:rPr>
        <w:t xml:space="preserve">on the part of Xerox and/or any of its directors, officers, employees or agents for said infringement.  Customer is not responsible for any non-Customer litigation expenses or settlements unless Customer pre-approves them in writing. </w:t>
      </w:r>
    </w:p>
    <w:p w14:paraId="79F74EDA" w14:textId="77777777" w:rsidR="0082212D" w:rsidRPr="001F6858" w:rsidRDefault="0082212D"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REPRESENTATION OF NO GRATUITIES.</w:t>
      </w:r>
      <w:r w:rsidR="00A82AEF" w:rsidRPr="001F6858">
        <w:rPr>
          <w:rFonts w:asciiTheme="minorHAnsi" w:hAnsiTheme="minorHAnsi" w:cstheme="minorHAnsi"/>
          <w:b/>
          <w:bCs/>
          <w:sz w:val="22"/>
          <w:szCs w:val="22"/>
          <w:u w:val="single"/>
        </w:rPr>
        <w:t xml:space="preserve"> </w:t>
      </w:r>
    </w:p>
    <w:p w14:paraId="1F98F39D" w14:textId="77777777" w:rsidR="0082212D" w:rsidRPr="001F6858" w:rsidRDefault="0082212D" w:rsidP="00C11107">
      <w:pPr>
        <w:pStyle w:val="BodyTextIndent"/>
        <w:spacing w:after="120"/>
        <w:jc w:val="both"/>
        <w:rPr>
          <w:rFonts w:asciiTheme="minorHAnsi" w:hAnsiTheme="minorHAnsi" w:cstheme="minorHAnsi"/>
          <w:sz w:val="22"/>
          <w:szCs w:val="22"/>
        </w:rPr>
      </w:pPr>
      <w:r w:rsidRPr="001F6858">
        <w:rPr>
          <w:rFonts w:asciiTheme="minorHAnsi" w:hAnsiTheme="minorHAnsi" w:cstheme="minorHAnsi"/>
          <w:sz w:val="22"/>
          <w:szCs w:val="22"/>
        </w:rPr>
        <w:t xml:space="preserve">Seller represents and warrants that neither it nor any of its employees, agents or representatives have offered or given, or will offer or give, any gratuities to </w:t>
      </w:r>
      <w:r w:rsidR="00DD5493" w:rsidRPr="001F6858">
        <w:rPr>
          <w:rFonts w:asciiTheme="minorHAnsi" w:hAnsiTheme="minorHAnsi" w:cstheme="minorHAnsi"/>
          <w:sz w:val="22"/>
          <w:szCs w:val="22"/>
        </w:rPr>
        <w:t xml:space="preserve">Customer’s </w:t>
      </w:r>
      <w:r w:rsidRPr="001F6858">
        <w:rPr>
          <w:rFonts w:asciiTheme="minorHAnsi" w:hAnsiTheme="minorHAnsi" w:cstheme="minorHAnsi"/>
          <w:sz w:val="22"/>
          <w:szCs w:val="22"/>
        </w:rPr>
        <w:t>employees, agents or representatives for the purpose of securing this Award or any Order issued thereunder or to secure favorable treatment.</w:t>
      </w:r>
    </w:p>
    <w:p w14:paraId="49C68F99" w14:textId="77777777" w:rsidR="000A596A" w:rsidRPr="001F6858" w:rsidRDefault="00F726AA"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LIMITATION OF LIABILITY/ STATUTE OF LIMITATIONS.</w:t>
      </w:r>
      <w:r w:rsidR="00577237" w:rsidRPr="001F6858">
        <w:rPr>
          <w:rFonts w:asciiTheme="minorHAnsi" w:hAnsiTheme="minorHAnsi" w:cstheme="minorHAnsi"/>
          <w:b/>
          <w:bCs/>
          <w:sz w:val="22"/>
          <w:szCs w:val="22"/>
          <w:u w:val="single"/>
        </w:rPr>
        <w:t xml:space="preserve">  </w:t>
      </w:r>
    </w:p>
    <w:p w14:paraId="617FB7F2" w14:textId="77777777" w:rsidR="00770BF9" w:rsidRPr="001F6858" w:rsidRDefault="00770BF9" w:rsidP="00695370">
      <w:pPr>
        <w:pStyle w:val="CM122"/>
        <w:spacing w:after="120" w:line="276" w:lineRule="atLeast"/>
        <w:ind w:left="1170" w:right="347" w:hanging="43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A. </w:t>
      </w:r>
      <w:r w:rsidRPr="001F6858">
        <w:rPr>
          <w:rFonts w:asciiTheme="minorHAnsi" w:hAnsiTheme="minorHAnsi" w:cstheme="minorHAnsi"/>
          <w:color w:val="000000"/>
          <w:sz w:val="22"/>
          <w:szCs w:val="22"/>
        </w:rPr>
        <w:tab/>
      </w:r>
      <w:r w:rsidR="00673DE4" w:rsidRPr="001F6858">
        <w:rPr>
          <w:rFonts w:asciiTheme="minorHAnsi" w:hAnsiTheme="minorHAnsi" w:cstheme="minorHAnsi"/>
          <w:color w:val="000000"/>
          <w:sz w:val="22"/>
          <w:szCs w:val="22"/>
        </w:rPr>
        <w:t xml:space="preserve">Neither Party </w:t>
      </w:r>
      <w:r w:rsidR="009F428B" w:rsidRPr="001F6858">
        <w:rPr>
          <w:rFonts w:asciiTheme="minorHAnsi" w:hAnsiTheme="minorHAnsi" w:cstheme="minorHAnsi"/>
          <w:color w:val="000000"/>
          <w:sz w:val="22"/>
          <w:szCs w:val="22"/>
        </w:rPr>
        <w:t>(including its Affiliates)</w:t>
      </w:r>
      <w:r w:rsidR="00034200" w:rsidRPr="001F6858">
        <w:rPr>
          <w:rFonts w:asciiTheme="minorHAnsi" w:hAnsiTheme="minorHAnsi" w:cstheme="minorHAnsi"/>
          <w:color w:val="000000"/>
          <w:sz w:val="22"/>
          <w:szCs w:val="22"/>
        </w:rPr>
        <w:t xml:space="preserve"> </w:t>
      </w:r>
      <w:r w:rsidRPr="001F6858">
        <w:rPr>
          <w:rFonts w:asciiTheme="minorHAnsi" w:hAnsiTheme="minorHAnsi" w:cstheme="minorHAnsi"/>
          <w:color w:val="000000"/>
          <w:sz w:val="22"/>
          <w:szCs w:val="22"/>
        </w:rPr>
        <w:t xml:space="preserve">shall be liable to </w:t>
      </w:r>
      <w:r w:rsidR="00673DE4" w:rsidRPr="001F6858">
        <w:rPr>
          <w:rFonts w:asciiTheme="minorHAnsi" w:hAnsiTheme="minorHAnsi" w:cstheme="minorHAnsi"/>
          <w:color w:val="000000"/>
          <w:sz w:val="22"/>
          <w:szCs w:val="22"/>
        </w:rPr>
        <w:t>the other</w:t>
      </w:r>
      <w:r w:rsidR="00034200" w:rsidRPr="001F6858">
        <w:rPr>
          <w:rFonts w:asciiTheme="minorHAnsi" w:hAnsiTheme="minorHAnsi" w:cstheme="minorHAnsi"/>
          <w:color w:val="000000"/>
          <w:sz w:val="22"/>
          <w:szCs w:val="22"/>
        </w:rPr>
        <w:t xml:space="preserve">, </w:t>
      </w:r>
      <w:r w:rsidRPr="001F6858">
        <w:rPr>
          <w:rFonts w:asciiTheme="minorHAnsi" w:hAnsiTheme="minorHAnsi" w:cstheme="minorHAnsi"/>
          <w:color w:val="000000"/>
          <w:sz w:val="22"/>
          <w:szCs w:val="22"/>
        </w:rPr>
        <w:t xml:space="preserve">in the aggregate, under </w:t>
      </w:r>
      <w:r w:rsidR="003665E5" w:rsidRPr="001F6858">
        <w:rPr>
          <w:rFonts w:asciiTheme="minorHAnsi" w:hAnsiTheme="minorHAnsi" w:cstheme="minorHAnsi"/>
          <w:color w:val="000000"/>
          <w:sz w:val="22"/>
          <w:szCs w:val="22"/>
        </w:rPr>
        <w:t>this A</w:t>
      </w:r>
      <w:r w:rsidR="00A9358C" w:rsidRPr="001F6858">
        <w:rPr>
          <w:rFonts w:asciiTheme="minorHAnsi" w:hAnsiTheme="minorHAnsi" w:cstheme="minorHAnsi"/>
          <w:color w:val="000000"/>
          <w:sz w:val="22"/>
          <w:szCs w:val="22"/>
        </w:rPr>
        <w:t>ward</w:t>
      </w:r>
      <w:r w:rsidR="003665E5" w:rsidRPr="001F6858">
        <w:rPr>
          <w:rFonts w:asciiTheme="minorHAnsi" w:hAnsiTheme="minorHAnsi" w:cstheme="minorHAnsi"/>
          <w:color w:val="000000"/>
          <w:sz w:val="22"/>
          <w:szCs w:val="22"/>
        </w:rPr>
        <w:t xml:space="preserve"> and </w:t>
      </w:r>
      <w:r w:rsidRPr="001F6858">
        <w:rPr>
          <w:rFonts w:asciiTheme="minorHAnsi" w:hAnsiTheme="minorHAnsi" w:cstheme="minorHAnsi"/>
          <w:color w:val="000000"/>
          <w:sz w:val="22"/>
          <w:szCs w:val="22"/>
        </w:rPr>
        <w:t xml:space="preserve">any Order, for any direct damages in excess of the amounts paid by </w:t>
      </w:r>
      <w:r w:rsidR="00DD5493" w:rsidRPr="001F6858">
        <w:rPr>
          <w:rFonts w:asciiTheme="minorHAnsi" w:hAnsiTheme="minorHAnsi" w:cstheme="minorHAnsi"/>
          <w:sz w:val="22"/>
          <w:szCs w:val="22"/>
        </w:rPr>
        <w:t>Customer</w:t>
      </w:r>
      <w:r w:rsidRPr="001F6858">
        <w:rPr>
          <w:rFonts w:asciiTheme="minorHAnsi" w:hAnsiTheme="minorHAnsi" w:cstheme="minorHAnsi"/>
          <w:color w:val="000000"/>
          <w:sz w:val="22"/>
          <w:szCs w:val="22"/>
        </w:rPr>
        <w:t xml:space="preserve"> to Seller under this A</w:t>
      </w:r>
      <w:r w:rsidR="00A9358C" w:rsidRPr="001F6858">
        <w:rPr>
          <w:rFonts w:asciiTheme="minorHAnsi" w:hAnsiTheme="minorHAnsi" w:cstheme="minorHAnsi"/>
          <w:color w:val="000000"/>
          <w:sz w:val="22"/>
          <w:szCs w:val="22"/>
        </w:rPr>
        <w:t>ward</w:t>
      </w:r>
      <w:r w:rsidRPr="001F6858">
        <w:rPr>
          <w:rFonts w:asciiTheme="minorHAnsi" w:hAnsiTheme="minorHAnsi" w:cstheme="minorHAnsi"/>
          <w:color w:val="000000"/>
          <w:sz w:val="22"/>
          <w:szCs w:val="22"/>
        </w:rPr>
        <w:t xml:space="preserve"> and Orders (collectively) during the twelve (12) months prior to any claim(s) pursuant to such Order under which the claim(s) arose or five million </w:t>
      </w:r>
      <w:r w:rsidRPr="001F6858">
        <w:rPr>
          <w:rFonts w:asciiTheme="minorHAnsi" w:hAnsiTheme="minorHAnsi" w:cstheme="minorHAnsi"/>
          <w:color w:val="000000"/>
          <w:sz w:val="22"/>
          <w:szCs w:val="22"/>
        </w:rPr>
        <w:lastRenderedPageBreak/>
        <w:t xml:space="preserve">dollars ($5,000,000.00), whichever is greater, and neither </w:t>
      </w:r>
      <w:r w:rsidR="00673DE4" w:rsidRPr="001F6858">
        <w:rPr>
          <w:rFonts w:asciiTheme="minorHAnsi" w:hAnsiTheme="minorHAnsi" w:cstheme="minorHAnsi"/>
          <w:color w:val="000000"/>
          <w:sz w:val="22"/>
          <w:szCs w:val="22"/>
        </w:rPr>
        <w:t xml:space="preserve">Customer </w:t>
      </w:r>
      <w:r w:rsidRPr="001F6858">
        <w:rPr>
          <w:rFonts w:asciiTheme="minorHAnsi" w:hAnsiTheme="minorHAnsi" w:cstheme="minorHAnsi"/>
          <w:color w:val="000000"/>
          <w:sz w:val="22"/>
          <w:szCs w:val="22"/>
        </w:rPr>
        <w:t xml:space="preserve">(including its </w:t>
      </w:r>
      <w:r w:rsidR="009F103D" w:rsidRPr="001F6858">
        <w:rPr>
          <w:rFonts w:asciiTheme="minorHAnsi" w:hAnsiTheme="minorHAnsi" w:cstheme="minorHAnsi"/>
          <w:color w:val="000000"/>
          <w:sz w:val="22"/>
          <w:szCs w:val="22"/>
        </w:rPr>
        <w:t>Affiliates</w:t>
      </w:r>
      <w:r w:rsidRPr="001F6858">
        <w:rPr>
          <w:rFonts w:asciiTheme="minorHAnsi" w:hAnsiTheme="minorHAnsi" w:cstheme="minorHAnsi"/>
          <w:color w:val="000000"/>
          <w:sz w:val="22"/>
          <w:szCs w:val="22"/>
        </w:rPr>
        <w:t>) nor Xerox</w:t>
      </w:r>
      <w:r w:rsidR="009F103D" w:rsidRPr="001F6858">
        <w:rPr>
          <w:rFonts w:asciiTheme="minorHAnsi" w:hAnsiTheme="minorHAnsi" w:cstheme="minorHAnsi"/>
          <w:color w:val="000000"/>
          <w:sz w:val="22"/>
          <w:szCs w:val="22"/>
        </w:rPr>
        <w:t xml:space="preserve"> (and its Affiliates)</w:t>
      </w:r>
      <w:r w:rsidRPr="001F6858">
        <w:rPr>
          <w:rFonts w:asciiTheme="minorHAnsi" w:hAnsiTheme="minorHAnsi" w:cstheme="minorHAnsi"/>
          <w:color w:val="000000"/>
          <w:sz w:val="22"/>
          <w:szCs w:val="22"/>
        </w:rPr>
        <w:t xml:space="preserve"> shall be liable to the other for any special, indirect, incidental, consequential or punitive damages arising out of or relating to this A</w:t>
      </w:r>
      <w:r w:rsidR="00A9358C" w:rsidRPr="001F6858">
        <w:rPr>
          <w:rFonts w:asciiTheme="minorHAnsi" w:hAnsiTheme="minorHAnsi" w:cstheme="minorHAnsi"/>
          <w:color w:val="000000"/>
          <w:sz w:val="22"/>
          <w:szCs w:val="22"/>
        </w:rPr>
        <w:t>ward</w:t>
      </w:r>
      <w:r w:rsidRPr="001F6858">
        <w:rPr>
          <w:rFonts w:asciiTheme="minorHAnsi" w:hAnsiTheme="minorHAnsi" w:cstheme="minorHAnsi"/>
          <w:color w:val="000000"/>
          <w:sz w:val="22"/>
          <w:szCs w:val="22"/>
        </w:rPr>
        <w:t xml:space="preserve"> or Orders entered hereunder, whether the claim alleges tortious conduct (including negligence) or any other legal theory. </w:t>
      </w:r>
    </w:p>
    <w:p w14:paraId="7BC0B72C" w14:textId="77777777" w:rsidR="00A9358C" w:rsidRPr="001F6858" w:rsidRDefault="00770BF9" w:rsidP="00C11107">
      <w:pPr>
        <w:pStyle w:val="CM122"/>
        <w:spacing w:after="120" w:line="276" w:lineRule="atLeast"/>
        <w:ind w:left="1170" w:hanging="44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B. </w:t>
      </w:r>
      <w:r w:rsidRPr="001F6858">
        <w:rPr>
          <w:rFonts w:asciiTheme="minorHAnsi" w:hAnsiTheme="minorHAnsi" w:cstheme="minorHAnsi"/>
          <w:color w:val="000000"/>
          <w:sz w:val="22"/>
          <w:szCs w:val="22"/>
        </w:rPr>
        <w:tab/>
        <w:t xml:space="preserve">The dollar limitation on liability </w:t>
      </w:r>
      <w:r w:rsidR="006E398B" w:rsidRPr="001F6858">
        <w:rPr>
          <w:rFonts w:asciiTheme="minorHAnsi" w:hAnsiTheme="minorHAnsi" w:cstheme="minorHAnsi"/>
          <w:color w:val="000000"/>
          <w:sz w:val="22"/>
          <w:szCs w:val="22"/>
        </w:rPr>
        <w:t xml:space="preserve">and disclaimer of consequential damages </w:t>
      </w:r>
      <w:r w:rsidRPr="001F6858">
        <w:rPr>
          <w:rFonts w:asciiTheme="minorHAnsi" w:hAnsiTheme="minorHAnsi" w:cstheme="minorHAnsi"/>
          <w:color w:val="000000"/>
          <w:sz w:val="22"/>
          <w:szCs w:val="22"/>
        </w:rPr>
        <w:t xml:space="preserve">in the preceding subsection shall not be applicable to any specific indemnification obligations </w:t>
      </w:r>
      <w:r w:rsidR="00F351F8" w:rsidRPr="001F6858">
        <w:rPr>
          <w:rFonts w:asciiTheme="minorHAnsi" w:hAnsiTheme="minorHAnsi" w:cstheme="minorHAnsi"/>
          <w:color w:val="000000"/>
          <w:sz w:val="22"/>
          <w:szCs w:val="22"/>
        </w:rPr>
        <w:t>(excluding Seller’s obligations under Section 1</w:t>
      </w:r>
      <w:r w:rsidR="00917DA7" w:rsidRPr="001F6858">
        <w:rPr>
          <w:rFonts w:asciiTheme="minorHAnsi" w:hAnsiTheme="minorHAnsi" w:cstheme="minorHAnsi"/>
          <w:color w:val="000000"/>
          <w:sz w:val="22"/>
          <w:szCs w:val="22"/>
        </w:rPr>
        <w:t>7</w:t>
      </w:r>
      <w:r w:rsidR="00F351F8" w:rsidRPr="001F6858">
        <w:rPr>
          <w:rFonts w:asciiTheme="minorHAnsi" w:hAnsiTheme="minorHAnsi" w:cstheme="minorHAnsi"/>
          <w:color w:val="000000"/>
          <w:sz w:val="22"/>
          <w:szCs w:val="22"/>
        </w:rPr>
        <w:t xml:space="preserve"> B (Performance) and Section 1</w:t>
      </w:r>
      <w:r w:rsidR="00DA1A7D" w:rsidRPr="001F6858">
        <w:rPr>
          <w:rFonts w:asciiTheme="minorHAnsi" w:hAnsiTheme="minorHAnsi" w:cstheme="minorHAnsi"/>
          <w:color w:val="000000"/>
          <w:sz w:val="22"/>
          <w:szCs w:val="22"/>
        </w:rPr>
        <w:t>3</w:t>
      </w:r>
      <w:r w:rsidR="00F351F8" w:rsidRPr="001F6858">
        <w:rPr>
          <w:rFonts w:asciiTheme="minorHAnsi" w:hAnsiTheme="minorHAnsi" w:cstheme="minorHAnsi"/>
          <w:color w:val="000000"/>
          <w:sz w:val="22"/>
          <w:szCs w:val="22"/>
        </w:rPr>
        <w:t xml:space="preserve"> D (</w:t>
      </w:r>
      <w:r w:rsidR="00DA1A7D" w:rsidRPr="001F6858">
        <w:rPr>
          <w:rFonts w:asciiTheme="minorHAnsi" w:hAnsiTheme="minorHAnsi" w:cstheme="minorHAnsi"/>
          <w:color w:val="000000"/>
          <w:sz w:val="22"/>
          <w:szCs w:val="22"/>
        </w:rPr>
        <w:t>Seller’s Employees</w:t>
      </w:r>
      <w:r w:rsidR="00F351F8" w:rsidRPr="001F6858">
        <w:rPr>
          <w:rFonts w:asciiTheme="minorHAnsi" w:hAnsiTheme="minorHAnsi" w:cstheme="minorHAnsi"/>
          <w:color w:val="000000"/>
          <w:sz w:val="22"/>
          <w:szCs w:val="22"/>
        </w:rPr>
        <w:t>)</w:t>
      </w:r>
      <w:r w:rsidR="005420AA" w:rsidRPr="001F6858">
        <w:rPr>
          <w:rFonts w:asciiTheme="minorHAnsi" w:hAnsiTheme="minorHAnsi" w:cstheme="minorHAnsi"/>
          <w:color w:val="000000"/>
          <w:sz w:val="22"/>
          <w:szCs w:val="22"/>
        </w:rPr>
        <w:t>)</w:t>
      </w:r>
      <w:r w:rsidR="00F351F8" w:rsidRPr="001F6858">
        <w:rPr>
          <w:rFonts w:asciiTheme="minorHAnsi" w:hAnsiTheme="minorHAnsi" w:cstheme="minorHAnsi"/>
          <w:color w:val="000000"/>
          <w:sz w:val="22"/>
          <w:szCs w:val="22"/>
        </w:rPr>
        <w:t xml:space="preserve"> </w:t>
      </w:r>
      <w:r w:rsidRPr="001F6858">
        <w:rPr>
          <w:rFonts w:asciiTheme="minorHAnsi" w:hAnsiTheme="minorHAnsi" w:cstheme="minorHAnsi"/>
          <w:color w:val="000000"/>
          <w:sz w:val="22"/>
          <w:szCs w:val="22"/>
        </w:rPr>
        <w:t>set forth in this Agreement,</w:t>
      </w:r>
      <w:r w:rsidR="009F428B" w:rsidRPr="001F6858">
        <w:rPr>
          <w:rFonts w:asciiTheme="minorHAnsi" w:hAnsiTheme="minorHAnsi" w:cstheme="minorHAnsi"/>
          <w:color w:val="000000"/>
          <w:sz w:val="22"/>
          <w:szCs w:val="22"/>
        </w:rPr>
        <w:t xml:space="preserve"> breaches of confidentiality or security or privacy obligations,</w:t>
      </w:r>
      <w:r w:rsidRPr="001F6858">
        <w:rPr>
          <w:rFonts w:asciiTheme="minorHAnsi" w:hAnsiTheme="minorHAnsi" w:cstheme="minorHAnsi"/>
          <w:color w:val="000000"/>
          <w:sz w:val="22"/>
          <w:szCs w:val="22"/>
        </w:rPr>
        <w:t xml:space="preserve"> claims for infringe</w:t>
      </w:r>
      <w:r w:rsidR="009F103D" w:rsidRPr="001F6858">
        <w:rPr>
          <w:rFonts w:asciiTheme="minorHAnsi" w:hAnsiTheme="minorHAnsi" w:cstheme="minorHAnsi"/>
          <w:color w:val="000000"/>
          <w:sz w:val="22"/>
          <w:szCs w:val="22"/>
        </w:rPr>
        <w:t>ment, or theft of trade secrets</w:t>
      </w:r>
      <w:r w:rsidRPr="001F6858">
        <w:rPr>
          <w:rFonts w:asciiTheme="minorHAnsi" w:hAnsiTheme="minorHAnsi" w:cstheme="minorHAnsi"/>
          <w:color w:val="000000"/>
          <w:sz w:val="22"/>
          <w:szCs w:val="22"/>
        </w:rPr>
        <w:t xml:space="preserve">. </w:t>
      </w:r>
    </w:p>
    <w:p w14:paraId="2B400148" w14:textId="77777777" w:rsidR="00A34E5E" w:rsidRPr="001F6858" w:rsidRDefault="00A34E5E"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 xml:space="preserve">TERMINATION FOR CONVENIENCE.  </w:t>
      </w:r>
    </w:p>
    <w:p w14:paraId="517DE904" w14:textId="77777777" w:rsidR="00A34E5E" w:rsidRPr="001F6858" w:rsidRDefault="00C307F9" w:rsidP="00695370">
      <w:pPr>
        <w:pStyle w:val="BodyTextIndent"/>
        <w:numPr>
          <w:ilvl w:val="0"/>
          <w:numId w:val="8"/>
        </w:numPr>
        <w:spacing w:after="120"/>
        <w:ind w:left="1170" w:hanging="450"/>
        <w:jc w:val="both"/>
        <w:rPr>
          <w:rFonts w:asciiTheme="minorHAnsi" w:hAnsiTheme="minorHAnsi" w:cstheme="minorHAnsi"/>
          <w:bCs/>
          <w:sz w:val="22"/>
          <w:szCs w:val="22"/>
        </w:rPr>
      </w:pPr>
      <w:r w:rsidRPr="001F6858">
        <w:rPr>
          <w:rFonts w:asciiTheme="minorHAnsi" w:hAnsiTheme="minorHAnsi" w:cstheme="minorHAnsi"/>
          <w:bCs/>
          <w:sz w:val="22"/>
          <w:szCs w:val="22"/>
        </w:rPr>
        <w:t>Northrop Grumman agree</w:t>
      </w:r>
      <w:r w:rsidR="005420AA" w:rsidRPr="001F6858">
        <w:rPr>
          <w:rFonts w:asciiTheme="minorHAnsi" w:hAnsiTheme="minorHAnsi" w:cstheme="minorHAnsi"/>
          <w:bCs/>
          <w:sz w:val="22"/>
          <w:szCs w:val="22"/>
        </w:rPr>
        <w:t>s</w:t>
      </w:r>
      <w:r w:rsidRPr="001F6858">
        <w:rPr>
          <w:rFonts w:asciiTheme="minorHAnsi" w:hAnsiTheme="minorHAnsi" w:cstheme="minorHAnsi"/>
          <w:bCs/>
          <w:sz w:val="22"/>
          <w:szCs w:val="22"/>
        </w:rPr>
        <w:t xml:space="preserve"> not </w:t>
      </w:r>
      <w:r w:rsidRPr="001F6858">
        <w:rPr>
          <w:rFonts w:asciiTheme="minorHAnsi" w:hAnsiTheme="minorHAnsi" w:cstheme="minorHAnsi"/>
          <w:sz w:val="22"/>
          <w:szCs w:val="22"/>
        </w:rPr>
        <w:t xml:space="preserve">to terminate this Corporate Award for convenience, during the first twelve (12) months after the Effective Date.  </w:t>
      </w:r>
      <w:r w:rsidRPr="001F6858">
        <w:rPr>
          <w:rFonts w:asciiTheme="minorHAnsi" w:hAnsiTheme="minorHAnsi" w:cstheme="minorHAnsi"/>
          <w:bCs/>
          <w:sz w:val="22"/>
          <w:szCs w:val="22"/>
        </w:rPr>
        <w:t xml:space="preserve">Thereafter, and except </w:t>
      </w:r>
      <w:r w:rsidR="00A34E5E" w:rsidRPr="001F6858">
        <w:rPr>
          <w:rFonts w:asciiTheme="minorHAnsi" w:hAnsiTheme="minorHAnsi" w:cstheme="minorHAnsi"/>
          <w:bCs/>
          <w:sz w:val="22"/>
          <w:szCs w:val="22"/>
        </w:rPr>
        <w:t>as otherwise set forth</w:t>
      </w:r>
      <w:r w:rsidR="00B231CA" w:rsidRPr="001F6858">
        <w:rPr>
          <w:rFonts w:asciiTheme="minorHAnsi" w:hAnsiTheme="minorHAnsi" w:cstheme="minorHAnsi"/>
          <w:bCs/>
          <w:sz w:val="22"/>
          <w:szCs w:val="22"/>
        </w:rPr>
        <w:t xml:space="preserve"> in</w:t>
      </w:r>
      <w:r w:rsidR="00A34E5E" w:rsidRPr="001F6858">
        <w:rPr>
          <w:rFonts w:asciiTheme="minorHAnsi" w:hAnsiTheme="minorHAnsi" w:cstheme="minorHAnsi"/>
          <w:bCs/>
          <w:sz w:val="22"/>
          <w:szCs w:val="22"/>
        </w:rPr>
        <w:t xml:space="preserve"> an Order or a Country Participation Agreement, Northrop Grumman reserves the right to terminate this Award, or any Order issued thereunder for its convenience, upon </w:t>
      </w:r>
      <w:r w:rsidR="00570B6C" w:rsidRPr="001F6858">
        <w:rPr>
          <w:rFonts w:asciiTheme="minorHAnsi" w:hAnsiTheme="minorHAnsi" w:cstheme="minorHAnsi"/>
          <w:bCs/>
          <w:sz w:val="22"/>
          <w:szCs w:val="22"/>
        </w:rPr>
        <w:t>forty five</w:t>
      </w:r>
      <w:r w:rsidR="00A34E5E" w:rsidRPr="001F6858">
        <w:rPr>
          <w:rFonts w:asciiTheme="minorHAnsi" w:hAnsiTheme="minorHAnsi" w:cstheme="minorHAnsi"/>
          <w:bCs/>
          <w:sz w:val="22"/>
          <w:szCs w:val="22"/>
        </w:rPr>
        <w:t xml:space="preserve"> (</w:t>
      </w:r>
      <w:r w:rsidR="00756279" w:rsidRPr="001F6858">
        <w:rPr>
          <w:rFonts w:asciiTheme="minorHAnsi" w:hAnsiTheme="minorHAnsi" w:cstheme="minorHAnsi"/>
          <w:bCs/>
          <w:sz w:val="22"/>
          <w:szCs w:val="22"/>
        </w:rPr>
        <w:t>45</w:t>
      </w:r>
      <w:r w:rsidR="00A34E5E" w:rsidRPr="001F6858">
        <w:rPr>
          <w:rFonts w:asciiTheme="minorHAnsi" w:hAnsiTheme="minorHAnsi" w:cstheme="minorHAnsi"/>
          <w:bCs/>
          <w:sz w:val="22"/>
          <w:szCs w:val="22"/>
        </w:rPr>
        <w:t xml:space="preserve">) days written notice to Seller specifying the extent of termination and the effective date.  Upon receipt of such written notice, unless otherwise directed by Northrop Grumman, Seller shall immediately stop all work and immediately cause any and all of its </w:t>
      </w:r>
      <w:r w:rsidR="0042788E" w:rsidRPr="001F6858">
        <w:rPr>
          <w:rFonts w:asciiTheme="minorHAnsi" w:hAnsiTheme="minorHAnsi" w:cstheme="minorHAnsi"/>
          <w:bCs/>
          <w:sz w:val="22"/>
          <w:szCs w:val="22"/>
        </w:rPr>
        <w:t>Seller</w:t>
      </w:r>
      <w:r w:rsidR="00A34E5E" w:rsidRPr="001F6858">
        <w:rPr>
          <w:rFonts w:asciiTheme="minorHAnsi" w:hAnsiTheme="minorHAnsi" w:cstheme="minorHAnsi"/>
          <w:bCs/>
          <w:sz w:val="22"/>
          <w:szCs w:val="22"/>
        </w:rPr>
        <w:t xml:space="preserve">s and subcontractors to cease work.  In the event of termination of </w:t>
      </w:r>
      <w:r w:rsidR="00B231CA" w:rsidRPr="001F6858">
        <w:rPr>
          <w:rFonts w:asciiTheme="minorHAnsi" w:hAnsiTheme="minorHAnsi" w:cstheme="minorHAnsi"/>
          <w:bCs/>
          <w:sz w:val="22"/>
          <w:szCs w:val="22"/>
        </w:rPr>
        <w:t xml:space="preserve">this Award, </w:t>
      </w:r>
      <w:r w:rsidR="00A34E5E" w:rsidRPr="001F6858">
        <w:rPr>
          <w:rFonts w:asciiTheme="minorHAnsi" w:hAnsiTheme="minorHAnsi" w:cstheme="minorHAnsi"/>
          <w:bCs/>
          <w:sz w:val="22"/>
          <w:szCs w:val="22"/>
        </w:rPr>
        <w:t>Order,</w:t>
      </w:r>
      <w:r w:rsidR="00B231CA" w:rsidRPr="001F6858">
        <w:rPr>
          <w:rFonts w:asciiTheme="minorHAnsi" w:hAnsiTheme="minorHAnsi" w:cstheme="minorHAnsi"/>
          <w:bCs/>
          <w:sz w:val="22"/>
          <w:szCs w:val="22"/>
        </w:rPr>
        <w:t xml:space="preserve"> or Country Participation Agreement,</w:t>
      </w:r>
      <w:r w:rsidR="00A34E5E" w:rsidRPr="001F6858">
        <w:rPr>
          <w:rFonts w:asciiTheme="minorHAnsi" w:hAnsiTheme="minorHAnsi" w:cstheme="minorHAnsi"/>
          <w:bCs/>
          <w:sz w:val="22"/>
          <w:szCs w:val="22"/>
        </w:rPr>
        <w:t xml:space="preserve"> Seller shall be paid the applicable early termination fees set forth in this Award, Exhibit B</w:t>
      </w:r>
      <w:r w:rsidR="00B231CA" w:rsidRPr="001F6858">
        <w:rPr>
          <w:rFonts w:asciiTheme="minorHAnsi" w:hAnsiTheme="minorHAnsi" w:cstheme="minorHAnsi"/>
          <w:bCs/>
          <w:sz w:val="22"/>
          <w:szCs w:val="22"/>
        </w:rPr>
        <w:t>,</w:t>
      </w:r>
      <w:r w:rsidR="00A34E5E" w:rsidRPr="001F6858">
        <w:rPr>
          <w:rFonts w:asciiTheme="minorHAnsi" w:hAnsiTheme="minorHAnsi" w:cstheme="minorHAnsi"/>
          <w:bCs/>
          <w:sz w:val="22"/>
          <w:szCs w:val="22"/>
        </w:rPr>
        <w:t xml:space="preserve"> Order</w:t>
      </w:r>
      <w:r w:rsidR="00B231CA" w:rsidRPr="001F6858">
        <w:rPr>
          <w:rFonts w:asciiTheme="minorHAnsi" w:hAnsiTheme="minorHAnsi" w:cstheme="minorHAnsi"/>
          <w:bCs/>
          <w:sz w:val="22"/>
          <w:szCs w:val="22"/>
        </w:rPr>
        <w:t xml:space="preserve"> or Country Participation Agreement</w:t>
      </w:r>
      <w:r w:rsidR="00A34E5E" w:rsidRPr="001F6858">
        <w:rPr>
          <w:rFonts w:asciiTheme="minorHAnsi" w:hAnsiTheme="minorHAnsi" w:cstheme="minorHAnsi"/>
          <w:bCs/>
          <w:sz w:val="22"/>
          <w:szCs w:val="22"/>
        </w:rPr>
        <w:t>.  Seller shall not be paid for any Work performed or costs incurred which reasonably could have been avoided.</w:t>
      </w:r>
    </w:p>
    <w:p w14:paraId="666131B1" w14:textId="77777777" w:rsidR="00A34E5E" w:rsidRPr="001F6858" w:rsidRDefault="00A34E5E" w:rsidP="00695370">
      <w:pPr>
        <w:pStyle w:val="BodyTextIndent"/>
        <w:numPr>
          <w:ilvl w:val="0"/>
          <w:numId w:val="8"/>
        </w:numPr>
        <w:spacing w:after="120"/>
        <w:ind w:left="1170" w:hanging="450"/>
        <w:jc w:val="both"/>
        <w:rPr>
          <w:rFonts w:asciiTheme="minorHAnsi" w:hAnsiTheme="minorHAnsi" w:cstheme="minorHAnsi"/>
          <w:sz w:val="22"/>
          <w:szCs w:val="22"/>
        </w:rPr>
      </w:pPr>
      <w:r w:rsidRPr="001F6858">
        <w:rPr>
          <w:rFonts w:asciiTheme="minorHAnsi" w:hAnsiTheme="minorHAnsi" w:cstheme="minorHAnsi"/>
          <w:bCs/>
          <w:sz w:val="22"/>
          <w:szCs w:val="22"/>
        </w:rPr>
        <w:t xml:space="preserve">Except as otherwise set forth in </w:t>
      </w:r>
      <w:r w:rsidR="003045C1" w:rsidRPr="001F6858">
        <w:rPr>
          <w:rFonts w:asciiTheme="minorHAnsi" w:hAnsiTheme="minorHAnsi" w:cstheme="minorHAnsi"/>
          <w:bCs/>
          <w:sz w:val="22"/>
          <w:szCs w:val="22"/>
        </w:rPr>
        <w:t>the Award,</w:t>
      </w:r>
      <w:r w:rsidRPr="001F6858">
        <w:rPr>
          <w:rFonts w:asciiTheme="minorHAnsi" w:hAnsiTheme="minorHAnsi" w:cstheme="minorHAnsi"/>
          <w:bCs/>
          <w:sz w:val="22"/>
          <w:szCs w:val="22"/>
        </w:rPr>
        <w:t xml:space="preserve"> Order</w:t>
      </w:r>
      <w:r w:rsidR="003045C1" w:rsidRPr="001F6858">
        <w:rPr>
          <w:rFonts w:asciiTheme="minorHAnsi" w:hAnsiTheme="minorHAnsi" w:cstheme="minorHAnsi"/>
          <w:bCs/>
          <w:sz w:val="22"/>
          <w:szCs w:val="22"/>
        </w:rPr>
        <w:t xml:space="preserve"> or Country Partic</w:t>
      </w:r>
      <w:r w:rsidR="005678AA" w:rsidRPr="001F6858">
        <w:rPr>
          <w:rFonts w:asciiTheme="minorHAnsi" w:hAnsiTheme="minorHAnsi" w:cstheme="minorHAnsi"/>
          <w:bCs/>
          <w:sz w:val="22"/>
          <w:szCs w:val="22"/>
        </w:rPr>
        <w:t>i</w:t>
      </w:r>
      <w:r w:rsidR="003045C1" w:rsidRPr="001F6858">
        <w:rPr>
          <w:rFonts w:asciiTheme="minorHAnsi" w:hAnsiTheme="minorHAnsi" w:cstheme="minorHAnsi"/>
          <w:bCs/>
          <w:sz w:val="22"/>
          <w:szCs w:val="22"/>
        </w:rPr>
        <w:t>pation Agreem</w:t>
      </w:r>
      <w:r w:rsidR="005678AA" w:rsidRPr="001F6858">
        <w:rPr>
          <w:rFonts w:asciiTheme="minorHAnsi" w:hAnsiTheme="minorHAnsi" w:cstheme="minorHAnsi"/>
          <w:bCs/>
          <w:sz w:val="22"/>
          <w:szCs w:val="22"/>
        </w:rPr>
        <w:t>e</w:t>
      </w:r>
      <w:r w:rsidR="003045C1" w:rsidRPr="001F6858">
        <w:rPr>
          <w:rFonts w:asciiTheme="minorHAnsi" w:hAnsiTheme="minorHAnsi" w:cstheme="minorHAnsi"/>
          <w:bCs/>
          <w:sz w:val="22"/>
          <w:szCs w:val="22"/>
        </w:rPr>
        <w:t>nt</w:t>
      </w:r>
      <w:r w:rsidRPr="001F6858">
        <w:rPr>
          <w:rFonts w:asciiTheme="minorHAnsi" w:hAnsiTheme="minorHAnsi" w:cstheme="minorHAnsi"/>
          <w:bCs/>
          <w:sz w:val="22"/>
          <w:szCs w:val="22"/>
        </w:rPr>
        <w:t xml:space="preserve"> regarding payment of any early termination fees, in no event shall Northrop Grumman be liable for lost or anticipated profits, or unabsorbed indirect costs or overhead, or for any sum in excess of the total Order price.  Seller's termination invoice shall be submitted within ninety (90) days from the effective date of the termination.</w:t>
      </w:r>
    </w:p>
    <w:p w14:paraId="39BC3B14" w14:textId="77777777" w:rsidR="00F60DD3" w:rsidRPr="001F6858" w:rsidRDefault="00A34E5E" w:rsidP="00C11107">
      <w:pPr>
        <w:pStyle w:val="BodyTextIndent"/>
        <w:numPr>
          <w:ilvl w:val="0"/>
          <w:numId w:val="8"/>
        </w:numPr>
        <w:spacing w:after="120"/>
        <w:ind w:left="1170" w:hanging="450"/>
        <w:jc w:val="both"/>
        <w:rPr>
          <w:rFonts w:asciiTheme="minorHAnsi" w:hAnsiTheme="minorHAnsi" w:cstheme="minorHAnsi"/>
          <w:sz w:val="22"/>
          <w:szCs w:val="22"/>
        </w:rPr>
      </w:pPr>
      <w:r w:rsidRPr="001F6858">
        <w:rPr>
          <w:rFonts w:asciiTheme="minorHAnsi" w:hAnsiTheme="minorHAnsi" w:cstheme="minorHAnsi"/>
          <w:bCs/>
          <w:sz w:val="22"/>
          <w:szCs w:val="22"/>
        </w:rPr>
        <w:t>Seller shall continue to perform all of the requirements of this Award and any Orders issued thereunder to the extent not specifically terminated.</w:t>
      </w:r>
    </w:p>
    <w:p w14:paraId="053337B3" w14:textId="77777777" w:rsidR="00A34E5E" w:rsidRPr="001F6858" w:rsidRDefault="00A34E5E"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 xml:space="preserve">TERMINATION FOR DEFAULT.  </w:t>
      </w:r>
    </w:p>
    <w:p w14:paraId="18EC81CE" w14:textId="77777777" w:rsidR="00A9358C" w:rsidRPr="001F6858" w:rsidRDefault="00A34E5E" w:rsidP="00695370">
      <w:pPr>
        <w:pStyle w:val="BodyTextIndent"/>
        <w:numPr>
          <w:ilvl w:val="0"/>
          <w:numId w:val="9"/>
        </w:numPr>
        <w:spacing w:after="120"/>
        <w:ind w:left="1080"/>
        <w:jc w:val="both"/>
        <w:rPr>
          <w:rFonts w:asciiTheme="minorHAnsi" w:hAnsiTheme="minorHAnsi" w:cstheme="minorHAnsi"/>
          <w:bCs/>
          <w:sz w:val="22"/>
          <w:szCs w:val="22"/>
        </w:rPr>
      </w:pPr>
      <w:r w:rsidRPr="001F6858">
        <w:rPr>
          <w:rFonts w:asciiTheme="minorHAnsi" w:hAnsiTheme="minorHAnsi" w:cstheme="minorHAnsi"/>
          <w:bCs/>
          <w:sz w:val="22"/>
          <w:szCs w:val="22"/>
        </w:rPr>
        <w:t xml:space="preserve">Except as otherwise set forth in </w:t>
      </w:r>
      <w:r w:rsidR="006103BB" w:rsidRPr="001F6858">
        <w:rPr>
          <w:rFonts w:asciiTheme="minorHAnsi" w:hAnsiTheme="minorHAnsi" w:cstheme="minorHAnsi"/>
          <w:bCs/>
          <w:sz w:val="22"/>
          <w:szCs w:val="22"/>
        </w:rPr>
        <w:t xml:space="preserve">the </w:t>
      </w:r>
      <w:r w:rsidR="003045C1" w:rsidRPr="001F6858">
        <w:rPr>
          <w:rFonts w:asciiTheme="minorHAnsi" w:hAnsiTheme="minorHAnsi" w:cstheme="minorHAnsi"/>
          <w:bCs/>
          <w:sz w:val="22"/>
          <w:szCs w:val="22"/>
        </w:rPr>
        <w:t xml:space="preserve">Award, </w:t>
      </w:r>
      <w:r w:rsidR="006103BB" w:rsidRPr="001F6858">
        <w:rPr>
          <w:rFonts w:asciiTheme="minorHAnsi" w:hAnsiTheme="minorHAnsi" w:cstheme="minorHAnsi"/>
          <w:bCs/>
          <w:sz w:val="22"/>
          <w:szCs w:val="22"/>
        </w:rPr>
        <w:t xml:space="preserve">an </w:t>
      </w:r>
      <w:r w:rsidRPr="001F6858">
        <w:rPr>
          <w:rFonts w:asciiTheme="minorHAnsi" w:hAnsiTheme="minorHAnsi" w:cstheme="minorHAnsi"/>
          <w:bCs/>
          <w:sz w:val="22"/>
          <w:szCs w:val="22"/>
        </w:rPr>
        <w:t>Order</w:t>
      </w:r>
      <w:r w:rsidR="003045C1" w:rsidRPr="001F6858">
        <w:rPr>
          <w:rFonts w:asciiTheme="minorHAnsi" w:hAnsiTheme="minorHAnsi" w:cstheme="minorHAnsi"/>
          <w:bCs/>
          <w:sz w:val="22"/>
          <w:szCs w:val="22"/>
        </w:rPr>
        <w:t xml:space="preserve"> or </w:t>
      </w:r>
      <w:r w:rsidR="006103BB" w:rsidRPr="001F6858">
        <w:rPr>
          <w:rFonts w:asciiTheme="minorHAnsi" w:hAnsiTheme="minorHAnsi" w:cstheme="minorHAnsi"/>
          <w:bCs/>
          <w:sz w:val="22"/>
          <w:szCs w:val="22"/>
        </w:rPr>
        <w:t xml:space="preserve">a </w:t>
      </w:r>
      <w:r w:rsidR="003045C1" w:rsidRPr="001F6858">
        <w:rPr>
          <w:rFonts w:asciiTheme="minorHAnsi" w:hAnsiTheme="minorHAnsi" w:cstheme="minorHAnsi"/>
          <w:bCs/>
          <w:sz w:val="22"/>
          <w:szCs w:val="22"/>
        </w:rPr>
        <w:t>Country Participation Agreement</w:t>
      </w:r>
      <w:r w:rsidRPr="001F6858">
        <w:rPr>
          <w:rFonts w:asciiTheme="minorHAnsi" w:hAnsiTheme="minorHAnsi" w:cstheme="minorHAnsi"/>
          <w:bCs/>
          <w:sz w:val="22"/>
          <w:szCs w:val="22"/>
        </w:rPr>
        <w:t xml:space="preserve">, Northrop Grumman may, by written notice to Seller, immediately terminate this Award and any Order issued thereunder for Seller’s default:  </w:t>
      </w:r>
    </w:p>
    <w:p w14:paraId="443C8305" w14:textId="77777777" w:rsidR="00A9358C" w:rsidRPr="001F6858" w:rsidRDefault="00A34E5E" w:rsidP="00695370">
      <w:pPr>
        <w:pStyle w:val="BodyTextIndent"/>
        <w:numPr>
          <w:ilvl w:val="1"/>
          <w:numId w:val="10"/>
        </w:numPr>
        <w:spacing w:after="120"/>
        <w:ind w:left="1620"/>
        <w:jc w:val="both"/>
        <w:rPr>
          <w:rFonts w:asciiTheme="minorHAnsi" w:hAnsiTheme="minorHAnsi" w:cstheme="minorHAnsi"/>
          <w:bCs/>
          <w:sz w:val="22"/>
          <w:szCs w:val="22"/>
        </w:rPr>
      </w:pPr>
      <w:r w:rsidRPr="001F6858">
        <w:rPr>
          <w:rFonts w:asciiTheme="minorHAnsi" w:hAnsiTheme="minorHAnsi" w:cstheme="minorHAnsi"/>
          <w:bCs/>
          <w:sz w:val="22"/>
          <w:szCs w:val="22"/>
        </w:rPr>
        <w:t>if Seller fails to perform any provision of this Award or any Order issued thereunder</w:t>
      </w:r>
      <w:r w:rsidR="00F605C2" w:rsidRPr="001F6858">
        <w:rPr>
          <w:rFonts w:asciiTheme="minorHAnsi" w:hAnsiTheme="minorHAnsi" w:cstheme="minorHAnsi"/>
          <w:bCs/>
          <w:sz w:val="22"/>
          <w:szCs w:val="22"/>
        </w:rPr>
        <w:t xml:space="preserve"> and</w:t>
      </w:r>
      <w:r w:rsidRPr="001F6858">
        <w:rPr>
          <w:rFonts w:asciiTheme="minorHAnsi" w:hAnsiTheme="minorHAnsi" w:cstheme="minorHAnsi"/>
          <w:bCs/>
          <w:sz w:val="22"/>
          <w:szCs w:val="22"/>
        </w:rPr>
        <w:t xml:space="preserve"> within thirty (30) days after receipt of notice from Northrop Grumman specifying the failure, </w:t>
      </w:r>
      <w:r w:rsidR="00F605C2" w:rsidRPr="001F6858">
        <w:rPr>
          <w:rFonts w:asciiTheme="minorHAnsi" w:hAnsiTheme="minorHAnsi" w:cstheme="minorHAnsi"/>
          <w:bCs/>
          <w:sz w:val="22"/>
          <w:szCs w:val="22"/>
        </w:rPr>
        <w:t xml:space="preserve">Seller </w:t>
      </w:r>
      <w:r w:rsidRPr="001F6858">
        <w:rPr>
          <w:rFonts w:asciiTheme="minorHAnsi" w:hAnsiTheme="minorHAnsi" w:cstheme="minorHAnsi"/>
          <w:bCs/>
          <w:sz w:val="22"/>
          <w:szCs w:val="22"/>
        </w:rPr>
        <w:t xml:space="preserve">does not cure the failure or provide Northrop Grumman with a written detailed plan adequate to cure the failure if such failure reasonably cannot be cured within such thirty (30) days and such plan is acceptable to Northrop Grumman; </w:t>
      </w:r>
    </w:p>
    <w:p w14:paraId="607B1FB8" w14:textId="77777777" w:rsidR="00A34E5E" w:rsidRPr="001F6858" w:rsidRDefault="00A34E5E" w:rsidP="00695370">
      <w:pPr>
        <w:pStyle w:val="BodyTextIndent"/>
        <w:numPr>
          <w:ilvl w:val="1"/>
          <w:numId w:val="10"/>
        </w:numPr>
        <w:spacing w:after="120"/>
        <w:ind w:left="1620"/>
        <w:jc w:val="both"/>
        <w:rPr>
          <w:rFonts w:asciiTheme="minorHAnsi" w:hAnsiTheme="minorHAnsi" w:cstheme="minorHAnsi"/>
          <w:bCs/>
          <w:sz w:val="22"/>
          <w:szCs w:val="22"/>
        </w:rPr>
      </w:pPr>
      <w:r w:rsidRPr="001F6858">
        <w:rPr>
          <w:rFonts w:asciiTheme="minorHAnsi" w:hAnsiTheme="minorHAnsi" w:cstheme="minorHAnsi"/>
          <w:bCs/>
          <w:sz w:val="22"/>
          <w:szCs w:val="22"/>
        </w:rPr>
        <w:t>in the event of Seller's bankruptcy, suspension of business, insolvency, appointment of a receiver for Seller's property or business, or any assignment, reorganization or arrangement by Seller for the benefit of its creditors.</w:t>
      </w:r>
    </w:p>
    <w:p w14:paraId="6E7CCBEE" w14:textId="77777777" w:rsidR="00B61EAD" w:rsidRPr="001F6858" w:rsidRDefault="00A34E5E" w:rsidP="00695370">
      <w:pPr>
        <w:pStyle w:val="BodyTextIndent"/>
        <w:numPr>
          <w:ilvl w:val="0"/>
          <w:numId w:val="9"/>
        </w:numPr>
        <w:spacing w:after="120"/>
        <w:ind w:left="1080"/>
        <w:jc w:val="both"/>
        <w:rPr>
          <w:rFonts w:asciiTheme="minorHAnsi" w:hAnsiTheme="minorHAnsi" w:cstheme="minorHAnsi"/>
          <w:bCs/>
          <w:sz w:val="22"/>
          <w:szCs w:val="22"/>
        </w:rPr>
      </w:pPr>
      <w:r w:rsidRPr="001F6858">
        <w:rPr>
          <w:rFonts w:asciiTheme="minorHAnsi" w:hAnsiTheme="minorHAnsi" w:cstheme="minorHAnsi"/>
          <w:bCs/>
          <w:sz w:val="22"/>
          <w:szCs w:val="22"/>
        </w:rPr>
        <w:t>Seller shall continue to perform all of the requirements of this Award and any Orders issued thereunder to the extent not specifically terminated.</w:t>
      </w:r>
    </w:p>
    <w:p w14:paraId="44A84D7E" w14:textId="77777777" w:rsidR="00A34E5E" w:rsidRPr="001F6858" w:rsidRDefault="00A34E5E" w:rsidP="00695370">
      <w:pPr>
        <w:pStyle w:val="BodyTextIndent"/>
        <w:numPr>
          <w:ilvl w:val="0"/>
          <w:numId w:val="9"/>
        </w:numPr>
        <w:spacing w:after="120"/>
        <w:ind w:left="1080"/>
        <w:jc w:val="both"/>
        <w:rPr>
          <w:rFonts w:asciiTheme="minorHAnsi" w:hAnsiTheme="minorHAnsi" w:cstheme="minorHAnsi"/>
          <w:bCs/>
          <w:sz w:val="22"/>
          <w:szCs w:val="22"/>
        </w:rPr>
      </w:pPr>
      <w:r w:rsidRPr="001F6858">
        <w:rPr>
          <w:rFonts w:asciiTheme="minorHAnsi" w:hAnsiTheme="minorHAnsi" w:cstheme="minorHAnsi"/>
          <w:bCs/>
          <w:sz w:val="22"/>
          <w:szCs w:val="22"/>
        </w:rPr>
        <w:lastRenderedPageBreak/>
        <w:t xml:space="preserve">Seller </w:t>
      </w:r>
      <w:r w:rsidRPr="001F6858">
        <w:rPr>
          <w:rFonts w:asciiTheme="minorHAnsi" w:hAnsiTheme="minorHAnsi" w:cstheme="minorHAnsi"/>
          <w:sz w:val="22"/>
          <w:szCs w:val="22"/>
        </w:rPr>
        <w:t>may terminate this Agreement or any affected Order hereunder upon thirty (</w:t>
      </w:r>
      <w:r w:rsidR="00F351F8" w:rsidRPr="001F6858">
        <w:rPr>
          <w:rFonts w:asciiTheme="minorHAnsi" w:hAnsiTheme="minorHAnsi" w:cstheme="minorHAnsi"/>
          <w:sz w:val="22"/>
          <w:szCs w:val="22"/>
        </w:rPr>
        <w:t>30</w:t>
      </w:r>
      <w:r w:rsidRPr="001F6858">
        <w:rPr>
          <w:rFonts w:asciiTheme="minorHAnsi" w:hAnsiTheme="minorHAnsi" w:cstheme="minorHAnsi"/>
          <w:sz w:val="22"/>
          <w:szCs w:val="22"/>
        </w:rPr>
        <w:t xml:space="preserve">) days written notice in the event of a material breach by Customer of its obligations under this Agreement (including non-payment by Customer which shall constitute a material breach), if the Customer fails to cure the breach within </w:t>
      </w:r>
      <w:r w:rsidR="00F351F8" w:rsidRPr="001F6858">
        <w:rPr>
          <w:rFonts w:asciiTheme="minorHAnsi" w:hAnsiTheme="minorHAnsi" w:cstheme="minorHAnsi"/>
          <w:sz w:val="22"/>
          <w:szCs w:val="22"/>
        </w:rPr>
        <w:t xml:space="preserve">thirty </w:t>
      </w:r>
      <w:r w:rsidRPr="001F6858">
        <w:rPr>
          <w:rFonts w:asciiTheme="minorHAnsi" w:hAnsiTheme="minorHAnsi" w:cstheme="minorHAnsi"/>
          <w:sz w:val="22"/>
          <w:szCs w:val="22"/>
        </w:rPr>
        <w:t>(</w:t>
      </w:r>
      <w:r w:rsidR="00F351F8" w:rsidRPr="001F6858">
        <w:rPr>
          <w:rFonts w:asciiTheme="minorHAnsi" w:hAnsiTheme="minorHAnsi" w:cstheme="minorHAnsi"/>
          <w:sz w:val="22"/>
          <w:szCs w:val="22"/>
        </w:rPr>
        <w:t>30</w:t>
      </w:r>
      <w:r w:rsidRPr="001F6858">
        <w:rPr>
          <w:rFonts w:asciiTheme="minorHAnsi" w:hAnsiTheme="minorHAnsi" w:cstheme="minorHAnsi"/>
          <w:sz w:val="22"/>
          <w:szCs w:val="22"/>
        </w:rPr>
        <w:t xml:space="preserve">) days after receipt of written notice from Xerox specifying such material breach.  However, should such uncured breach be applicable to a particular Order, then said termination shall apply only to such Order.  </w:t>
      </w:r>
    </w:p>
    <w:p w14:paraId="07B1A123" w14:textId="77777777" w:rsidR="00055BA9" w:rsidRPr="001F6858" w:rsidRDefault="00A34E5E" w:rsidP="00C11107">
      <w:pPr>
        <w:pStyle w:val="BodyTextIndent"/>
        <w:numPr>
          <w:ilvl w:val="0"/>
          <w:numId w:val="9"/>
        </w:numPr>
        <w:spacing w:after="120"/>
        <w:ind w:left="1080"/>
        <w:jc w:val="both"/>
        <w:rPr>
          <w:rFonts w:asciiTheme="minorHAnsi" w:hAnsiTheme="minorHAnsi" w:cstheme="minorHAnsi"/>
          <w:bCs/>
          <w:sz w:val="22"/>
          <w:szCs w:val="22"/>
        </w:rPr>
      </w:pPr>
      <w:r w:rsidRPr="001F6858">
        <w:rPr>
          <w:rFonts w:asciiTheme="minorHAnsi" w:hAnsiTheme="minorHAnsi" w:cstheme="minorHAnsi"/>
          <w:sz w:val="22"/>
          <w:szCs w:val="22"/>
        </w:rPr>
        <w:t>If Customer (including any Affiliates involved in performance of a material portion of this Agreement): (i) becomes insolvent; (ii) makes a general assignment for the benefit of creditors; (iii) admits in writing its inability to pay its debts as they become due; (iv) has a receiver appointed for its assets; or (v) has any significant portion of its assets attached; (“Insolvent Party”) then Xerox may, by giving written notice thereof to such Insolvent Party, terminate this A</w:t>
      </w:r>
      <w:r w:rsidR="00853ECE" w:rsidRPr="001F6858">
        <w:rPr>
          <w:rFonts w:asciiTheme="minorHAnsi" w:hAnsiTheme="minorHAnsi" w:cstheme="minorHAnsi"/>
          <w:sz w:val="22"/>
          <w:szCs w:val="22"/>
        </w:rPr>
        <w:t>ward</w:t>
      </w:r>
      <w:r w:rsidRPr="001F6858">
        <w:rPr>
          <w:rFonts w:asciiTheme="minorHAnsi" w:hAnsiTheme="minorHAnsi" w:cstheme="minorHAnsi"/>
          <w:sz w:val="22"/>
          <w:szCs w:val="22"/>
        </w:rPr>
        <w:t xml:space="preserve"> as of a date specified in such notice of termination.  </w:t>
      </w:r>
      <w:r w:rsidRPr="001F6858">
        <w:rPr>
          <w:rFonts w:asciiTheme="minorHAnsi" w:hAnsiTheme="minorHAnsi" w:cstheme="minorHAnsi"/>
          <w:snapToGrid w:val="0"/>
          <w:sz w:val="22"/>
          <w:szCs w:val="22"/>
        </w:rPr>
        <w:t>The termination of this A</w:t>
      </w:r>
      <w:r w:rsidR="00853ECE" w:rsidRPr="001F6858">
        <w:rPr>
          <w:rFonts w:asciiTheme="minorHAnsi" w:hAnsiTheme="minorHAnsi" w:cstheme="minorHAnsi"/>
          <w:snapToGrid w:val="0"/>
          <w:sz w:val="22"/>
          <w:szCs w:val="22"/>
        </w:rPr>
        <w:t>ward</w:t>
      </w:r>
      <w:r w:rsidRPr="001F6858">
        <w:rPr>
          <w:rFonts w:asciiTheme="minorHAnsi" w:hAnsiTheme="minorHAnsi" w:cstheme="minorHAnsi"/>
          <w:snapToGrid w:val="0"/>
          <w:sz w:val="22"/>
          <w:szCs w:val="22"/>
        </w:rPr>
        <w:t xml:space="preserve"> pursuant to the preceding sentence shall not </w:t>
      </w:r>
      <w:r w:rsidRPr="001F6858">
        <w:rPr>
          <w:rFonts w:asciiTheme="minorHAnsi" w:hAnsiTheme="minorHAnsi" w:cstheme="minorHAnsi"/>
          <w:color w:val="000000"/>
          <w:sz w:val="22"/>
          <w:szCs w:val="22"/>
        </w:rPr>
        <w:t>affect the obligations of either Party pursuant to any then-existing Order entered under this A</w:t>
      </w:r>
      <w:r w:rsidR="00853ECE" w:rsidRPr="001F6858">
        <w:rPr>
          <w:rFonts w:asciiTheme="minorHAnsi" w:hAnsiTheme="minorHAnsi" w:cstheme="minorHAnsi"/>
          <w:color w:val="000000"/>
          <w:sz w:val="22"/>
          <w:szCs w:val="22"/>
        </w:rPr>
        <w:t>ward</w:t>
      </w:r>
      <w:r w:rsidRPr="001F6858">
        <w:rPr>
          <w:rFonts w:asciiTheme="minorHAnsi" w:hAnsiTheme="minorHAnsi" w:cstheme="minorHAnsi"/>
          <w:color w:val="000000"/>
          <w:sz w:val="22"/>
          <w:szCs w:val="22"/>
        </w:rPr>
        <w:t>, and each said Order shall continue in effect as though this A</w:t>
      </w:r>
      <w:r w:rsidR="00853ECE" w:rsidRPr="001F6858">
        <w:rPr>
          <w:rFonts w:asciiTheme="minorHAnsi" w:hAnsiTheme="minorHAnsi" w:cstheme="minorHAnsi"/>
          <w:color w:val="000000"/>
          <w:sz w:val="22"/>
          <w:szCs w:val="22"/>
        </w:rPr>
        <w:t>ward</w:t>
      </w:r>
      <w:r w:rsidRPr="001F6858">
        <w:rPr>
          <w:rFonts w:asciiTheme="minorHAnsi" w:hAnsiTheme="minorHAnsi" w:cstheme="minorHAnsi"/>
          <w:color w:val="000000"/>
          <w:sz w:val="22"/>
          <w:szCs w:val="22"/>
        </w:rPr>
        <w:t xml:space="preserve"> had not been terminated and was still in full force and effect, provided that, Xerox may request prepayment.</w:t>
      </w:r>
    </w:p>
    <w:p w14:paraId="447F5E55" w14:textId="77777777" w:rsidR="000939B2" w:rsidRPr="001F6858" w:rsidRDefault="000939B2" w:rsidP="00695370">
      <w:pPr>
        <w:pStyle w:val="ListParagraph"/>
        <w:numPr>
          <w:ilvl w:val="0"/>
          <w:numId w:val="29"/>
        </w:numPr>
        <w:spacing w:after="120"/>
        <w:ind w:left="36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EFFECT OF TERMINATION</w:t>
      </w:r>
      <w:r w:rsidR="00A34E5E" w:rsidRPr="001F6858">
        <w:rPr>
          <w:rFonts w:asciiTheme="minorHAnsi" w:hAnsiTheme="minorHAnsi" w:cstheme="minorHAnsi"/>
          <w:b/>
          <w:bCs/>
          <w:sz w:val="22"/>
          <w:szCs w:val="22"/>
          <w:u w:val="single"/>
        </w:rPr>
        <w:t xml:space="preserve">.  </w:t>
      </w:r>
    </w:p>
    <w:p w14:paraId="6552B992" w14:textId="77777777" w:rsidR="00A34E5E" w:rsidRPr="001F6858" w:rsidRDefault="00A34E5E" w:rsidP="00C11107">
      <w:pPr>
        <w:pStyle w:val="BodyTextIndent"/>
        <w:spacing w:after="120"/>
        <w:ind w:left="0"/>
        <w:jc w:val="both"/>
        <w:rPr>
          <w:rFonts w:asciiTheme="minorHAnsi" w:hAnsiTheme="minorHAnsi" w:cstheme="minorHAnsi"/>
          <w:bCs/>
          <w:sz w:val="22"/>
          <w:szCs w:val="22"/>
        </w:rPr>
      </w:pPr>
      <w:r w:rsidRPr="001F6858">
        <w:rPr>
          <w:rFonts w:asciiTheme="minorHAnsi" w:hAnsiTheme="minorHAnsi" w:cstheme="minorHAnsi"/>
          <w:sz w:val="22"/>
          <w:szCs w:val="22"/>
        </w:rPr>
        <w:t>In the event this A</w:t>
      </w:r>
      <w:r w:rsidR="00853ECE" w:rsidRPr="001F6858">
        <w:rPr>
          <w:rFonts w:asciiTheme="minorHAnsi" w:hAnsiTheme="minorHAnsi" w:cstheme="minorHAnsi"/>
          <w:sz w:val="22"/>
          <w:szCs w:val="22"/>
        </w:rPr>
        <w:t>ward</w:t>
      </w:r>
      <w:r w:rsidRPr="001F6858">
        <w:rPr>
          <w:rFonts w:asciiTheme="minorHAnsi" w:hAnsiTheme="minorHAnsi" w:cstheme="minorHAnsi"/>
          <w:sz w:val="22"/>
          <w:szCs w:val="22"/>
        </w:rPr>
        <w:t xml:space="preserve"> or an Order hereunder is terminated, the following shall apply:</w:t>
      </w:r>
      <w:r w:rsidRPr="001F6858">
        <w:rPr>
          <w:rFonts w:asciiTheme="minorHAnsi" w:hAnsiTheme="minorHAnsi" w:cstheme="minorHAnsi"/>
          <w:bCs/>
          <w:sz w:val="22"/>
          <w:szCs w:val="22"/>
        </w:rPr>
        <w:t xml:space="preserve"> </w:t>
      </w:r>
    </w:p>
    <w:p w14:paraId="31A5F5F3" w14:textId="77777777" w:rsidR="00156E9B" w:rsidRPr="001F6858" w:rsidRDefault="00A34E5E" w:rsidP="00695370">
      <w:pPr>
        <w:pStyle w:val="BodyTextIndent"/>
        <w:numPr>
          <w:ilvl w:val="0"/>
          <w:numId w:val="27"/>
        </w:numPr>
        <w:tabs>
          <w:tab w:val="left" w:pos="1620"/>
        </w:tabs>
        <w:spacing w:after="120"/>
        <w:ind w:left="1170"/>
        <w:jc w:val="both"/>
        <w:rPr>
          <w:rFonts w:asciiTheme="minorHAnsi" w:hAnsiTheme="minorHAnsi" w:cstheme="minorHAnsi"/>
          <w:bCs/>
          <w:sz w:val="22"/>
          <w:szCs w:val="22"/>
        </w:rPr>
      </w:pPr>
      <w:r w:rsidRPr="001F6858">
        <w:rPr>
          <w:rFonts w:asciiTheme="minorHAnsi" w:hAnsiTheme="minorHAnsi" w:cstheme="minorHAnsi"/>
          <w:sz w:val="22"/>
          <w:szCs w:val="22"/>
          <w:u w:val="single"/>
        </w:rPr>
        <w:t>Continuing Effect of A</w:t>
      </w:r>
      <w:r w:rsidR="00853ECE" w:rsidRPr="001F6858">
        <w:rPr>
          <w:rFonts w:asciiTheme="minorHAnsi" w:hAnsiTheme="minorHAnsi" w:cstheme="minorHAnsi"/>
          <w:sz w:val="22"/>
          <w:szCs w:val="22"/>
          <w:u w:val="single"/>
        </w:rPr>
        <w:t>ward</w:t>
      </w:r>
      <w:r w:rsidRPr="001F6858">
        <w:rPr>
          <w:rFonts w:asciiTheme="minorHAnsi" w:hAnsiTheme="minorHAnsi" w:cstheme="minorHAnsi"/>
          <w:sz w:val="22"/>
          <w:szCs w:val="22"/>
        </w:rPr>
        <w:t>.  If a particular Order is terminated hereunder, this A</w:t>
      </w:r>
      <w:r w:rsidR="00853ECE" w:rsidRPr="001F6858">
        <w:rPr>
          <w:rFonts w:asciiTheme="minorHAnsi" w:hAnsiTheme="minorHAnsi" w:cstheme="minorHAnsi"/>
          <w:sz w:val="22"/>
          <w:szCs w:val="22"/>
        </w:rPr>
        <w:t>ward</w:t>
      </w:r>
      <w:r w:rsidRPr="001F6858">
        <w:rPr>
          <w:rFonts w:asciiTheme="minorHAnsi" w:hAnsiTheme="minorHAnsi" w:cstheme="minorHAnsi"/>
          <w:sz w:val="22"/>
          <w:szCs w:val="22"/>
        </w:rPr>
        <w:t xml:space="preserve"> and the remaining Orders shall remain in full force and effect until they are terminated or expire.</w:t>
      </w:r>
      <w:r w:rsidRPr="001F6858">
        <w:rPr>
          <w:rFonts w:asciiTheme="minorHAnsi" w:hAnsiTheme="minorHAnsi" w:cstheme="minorHAnsi"/>
          <w:bCs/>
          <w:sz w:val="22"/>
          <w:szCs w:val="22"/>
        </w:rPr>
        <w:t xml:space="preserve"> </w:t>
      </w:r>
    </w:p>
    <w:p w14:paraId="46D931EF" w14:textId="77777777" w:rsidR="00156E9B" w:rsidRPr="001F6858" w:rsidRDefault="00A34E5E" w:rsidP="00695370">
      <w:pPr>
        <w:pStyle w:val="BodyTextIndent"/>
        <w:numPr>
          <w:ilvl w:val="0"/>
          <w:numId w:val="27"/>
        </w:numPr>
        <w:tabs>
          <w:tab w:val="left" w:pos="1620"/>
        </w:tabs>
        <w:spacing w:after="120"/>
        <w:ind w:left="1170"/>
        <w:jc w:val="both"/>
        <w:rPr>
          <w:rFonts w:asciiTheme="minorHAnsi" w:hAnsiTheme="minorHAnsi" w:cstheme="minorHAnsi"/>
          <w:bCs/>
          <w:sz w:val="22"/>
          <w:szCs w:val="22"/>
        </w:rPr>
      </w:pPr>
      <w:r w:rsidRPr="001F6858">
        <w:rPr>
          <w:rFonts w:asciiTheme="minorHAnsi" w:hAnsiTheme="minorHAnsi" w:cstheme="minorHAnsi"/>
          <w:sz w:val="22"/>
          <w:szCs w:val="22"/>
          <w:u w:val="single"/>
        </w:rPr>
        <w:t>Outstanding Charges</w:t>
      </w:r>
      <w:r w:rsidRPr="001F6858">
        <w:rPr>
          <w:rFonts w:asciiTheme="minorHAnsi" w:hAnsiTheme="minorHAnsi" w:cstheme="minorHAnsi"/>
          <w:sz w:val="22"/>
          <w:szCs w:val="22"/>
        </w:rPr>
        <w:t xml:space="preserve">.  All outstanding Charges plus applicable </w:t>
      </w:r>
      <w:r w:rsidR="007F1BED" w:rsidRPr="001F6858">
        <w:rPr>
          <w:rFonts w:asciiTheme="minorHAnsi" w:hAnsiTheme="minorHAnsi" w:cstheme="minorHAnsi"/>
          <w:sz w:val="22"/>
          <w:szCs w:val="22"/>
        </w:rPr>
        <w:t xml:space="preserve">Transaction </w:t>
      </w:r>
      <w:r w:rsidRPr="001F6858">
        <w:rPr>
          <w:rFonts w:asciiTheme="minorHAnsi" w:hAnsiTheme="minorHAnsi" w:cstheme="minorHAnsi"/>
          <w:sz w:val="22"/>
          <w:szCs w:val="22"/>
        </w:rPr>
        <w:t>Taxes and other sums owed to Xerox under the terminated Order including any early termination charges or fees due thereunder, shall immediately be paid to Xerox.</w:t>
      </w:r>
    </w:p>
    <w:p w14:paraId="155D82AE" w14:textId="77777777" w:rsidR="00156E9B" w:rsidRPr="001F6858" w:rsidRDefault="00A34E5E" w:rsidP="00695370">
      <w:pPr>
        <w:pStyle w:val="BodyTextIndent"/>
        <w:numPr>
          <w:ilvl w:val="0"/>
          <w:numId w:val="27"/>
        </w:numPr>
        <w:tabs>
          <w:tab w:val="left" w:pos="1620"/>
        </w:tabs>
        <w:spacing w:after="120"/>
        <w:ind w:left="1170"/>
        <w:jc w:val="both"/>
        <w:rPr>
          <w:rFonts w:asciiTheme="minorHAnsi" w:hAnsiTheme="minorHAnsi" w:cstheme="minorHAnsi"/>
          <w:bCs/>
          <w:sz w:val="22"/>
          <w:szCs w:val="22"/>
        </w:rPr>
      </w:pPr>
      <w:r w:rsidRPr="001F6858">
        <w:rPr>
          <w:rFonts w:asciiTheme="minorHAnsi" w:hAnsiTheme="minorHAnsi" w:cstheme="minorHAnsi"/>
          <w:sz w:val="22"/>
          <w:szCs w:val="22"/>
          <w:u w:val="single"/>
        </w:rPr>
        <w:t>Confidential Information.</w:t>
      </w:r>
      <w:r w:rsidRPr="001F6858">
        <w:rPr>
          <w:rFonts w:asciiTheme="minorHAnsi" w:hAnsiTheme="minorHAnsi" w:cstheme="minorHAnsi"/>
          <w:sz w:val="22"/>
          <w:szCs w:val="22"/>
        </w:rPr>
        <w:t xml:space="preserve">  Except as otherwise set forth herein, all Confidential Information belonging to the other Party disclosed in connection with the terminated </w:t>
      </w:r>
      <w:r w:rsidR="00355531" w:rsidRPr="001F6858">
        <w:rPr>
          <w:rFonts w:asciiTheme="minorHAnsi" w:hAnsiTheme="minorHAnsi" w:cstheme="minorHAnsi"/>
          <w:sz w:val="22"/>
          <w:szCs w:val="22"/>
        </w:rPr>
        <w:t>Order</w:t>
      </w:r>
      <w:r w:rsidRPr="001F6858">
        <w:rPr>
          <w:rFonts w:asciiTheme="minorHAnsi" w:hAnsiTheme="minorHAnsi" w:cstheme="minorHAnsi"/>
          <w:sz w:val="22"/>
          <w:szCs w:val="22"/>
        </w:rPr>
        <w:t xml:space="preserve"> shall be returned or destroyed in accordance with Section </w:t>
      </w:r>
      <w:r w:rsidR="00D146A5" w:rsidRPr="001F6858">
        <w:rPr>
          <w:rFonts w:asciiTheme="minorHAnsi" w:hAnsiTheme="minorHAnsi" w:cstheme="minorHAnsi"/>
          <w:sz w:val="22"/>
          <w:szCs w:val="22"/>
        </w:rPr>
        <w:t xml:space="preserve">30 </w:t>
      </w:r>
      <w:r w:rsidRPr="001F6858">
        <w:rPr>
          <w:rFonts w:asciiTheme="minorHAnsi" w:hAnsiTheme="minorHAnsi" w:cstheme="minorHAnsi"/>
          <w:sz w:val="22"/>
          <w:szCs w:val="22"/>
        </w:rPr>
        <w:t>(</w:t>
      </w:r>
      <w:r w:rsidR="00C32971" w:rsidRPr="001F6858">
        <w:rPr>
          <w:rFonts w:asciiTheme="minorHAnsi" w:hAnsiTheme="minorHAnsi" w:cstheme="minorHAnsi"/>
          <w:bCs/>
          <w:sz w:val="22"/>
          <w:szCs w:val="22"/>
        </w:rPr>
        <w:t xml:space="preserve">INFORMATION OF </w:t>
      </w:r>
      <w:r w:rsidR="0042788E" w:rsidRPr="001F6858">
        <w:rPr>
          <w:rFonts w:asciiTheme="minorHAnsi" w:hAnsiTheme="minorHAnsi" w:cstheme="minorHAnsi"/>
          <w:bCs/>
          <w:sz w:val="22"/>
          <w:szCs w:val="22"/>
        </w:rPr>
        <w:t>CUSTOMER</w:t>
      </w:r>
      <w:r w:rsidR="00C32971" w:rsidRPr="001F6858">
        <w:rPr>
          <w:rFonts w:asciiTheme="minorHAnsi" w:hAnsiTheme="minorHAnsi" w:cstheme="minorHAnsi"/>
          <w:bCs/>
          <w:sz w:val="22"/>
          <w:szCs w:val="22"/>
        </w:rPr>
        <w:t xml:space="preserve"> AND SELLER</w:t>
      </w:r>
      <w:r w:rsidRPr="001F6858">
        <w:rPr>
          <w:rFonts w:asciiTheme="minorHAnsi" w:hAnsiTheme="minorHAnsi" w:cstheme="minorHAnsi"/>
          <w:sz w:val="22"/>
          <w:szCs w:val="22"/>
        </w:rPr>
        <w:t xml:space="preserve">). </w:t>
      </w:r>
    </w:p>
    <w:p w14:paraId="3F6B136B" w14:textId="77777777" w:rsidR="00156E9B" w:rsidRPr="001F6858" w:rsidRDefault="00A34E5E" w:rsidP="00C11107">
      <w:pPr>
        <w:pStyle w:val="BodyTextIndent"/>
        <w:numPr>
          <w:ilvl w:val="0"/>
          <w:numId w:val="27"/>
        </w:numPr>
        <w:spacing w:after="120"/>
        <w:ind w:left="1170"/>
        <w:jc w:val="both"/>
        <w:rPr>
          <w:rFonts w:asciiTheme="minorHAnsi" w:hAnsiTheme="minorHAnsi" w:cstheme="minorHAnsi"/>
          <w:bCs/>
          <w:sz w:val="22"/>
          <w:szCs w:val="22"/>
        </w:rPr>
      </w:pPr>
      <w:r w:rsidRPr="001F6858">
        <w:rPr>
          <w:rFonts w:asciiTheme="minorHAnsi" w:hAnsiTheme="minorHAnsi" w:cstheme="minorHAnsi"/>
          <w:sz w:val="22"/>
          <w:szCs w:val="22"/>
          <w:u w:val="single"/>
        </w:rPr>
        <w:t>Removal of Equipment</w:t>
      </w:r>
      <w:r w:rsidRPr="001F6858">
        <w:rPr>
          <w:rFonts w:asciiTheme="minorHAnsi" w:hAnsiTheme="minorHAnsi" w:cstheme="minorHAnsi"/>
          <w:sz w:val="22"/>
          <w:szCs w:val="22"/>
        </w:rPr>
        <w:t>.  Xerox or its agents shall be responsible at its own risk, for removing any Equipment, Xerox Tools, or Software from Customer’s Facilities.  Customer shall provide reasonable access with respect to such</w:t>
      </w:r>
      <w:r w:rsidR="00055BA9" w:rsidRPr="001F6858">
        <w:rPr>
          <w:rFonts w:asciiTheme="minorHAnsi" w:hAnsiTheme="minorHAnsi" w:cstheme="minorHAnsi"/>
          <w:sz w:val="22"/>
          <w:szCs w:val="22"/>
        </w:rPr>
        <w:t xml:space="preserve"> </w:t>
      </w:r>
      <w:r w:rsidRPr="001F6858">
        <w:rPr>
          <w:rFonts w:asciiTheme="minorHAnsi" w:hAnsiTheme="minorHAnsi" w:cstheme="minorHAnsi"/>
          <w:sz w:val="22"/>
          <w:szCs w:val="22"/>
        </w:rPr>
        <w:t xml:space="preserve">removal. </w:t>
      </w:r>
    </w:p>
    <w:p w14:paraId="09D4D148" w14:textId="77777777" w:rsidR="002A6382" w:rsidRPr="001F6858" w:rsidRDefault="002A6382"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 xml:space="preserve">SUBCONTRACTING.  </w:t>
      </w:r>
    </w:p>
    <w:p w14:paraId="446D6FBA" w14:textId="77777777" w:rsidR="002A6382" w:rsidRPr="001F6858" w:rsidRDefault="002A6382" w:rsidP="00695370">
      <w:pPr>
        <w:pStyle w:val="BodyTextIndent"/>
        <w:numPr>
          <w:ilvl w:val="1"/>
          <w:numId w:val="28"/>
        </w:numPr>
        <w:spacing w:after="120"/>
        <w:ind w:left="1080"/>
        <w:jc w:val="both"/>
        <w:rPr>
          <w:rFonts w:asciiTheme="minorHAnsi" w:hAnsiTheme="minorHAnsi" w:cstheme="minorHAnsi"/>
          <w:bCs/>
          <w:sz w:val="22"/>
          <w:szCs w:val="22"/>
        </w:rPr>
      </w:pPr>
      <w:r w:rsidRPr="001F6858">
        <w:rPr>
          <w:rFonts w:asciiTheme="minorHAnsi" w:hAnsiTheme="minorHAnsi" w:cstheme="minorHAnsi"/>
          <w:sz w:val="22"/>
          <w:szCs w:val="22"/>
        </w:rPr>
        <w:t>Seller shall not subcontract the Services, or for the design or procurement of the whole or any major component (major component means onsite support)</w:t>
      </w:r>
      <w:r w:rsidRPr="001F6858" w:rsidDel="0015228F">
        <w:rPr>
          <w:rFonts w:asciiTheme="minorHAnsi" w:hAnsiTheme="minorHAnsi" w:cstheme="minorHAnsi"/>
          <w:sz w:val="22"/>
          <w:szCs w:val="22"/>
        </w:rPr>
        <w:t xml:space="preserve"> </w:t>
      </w:r>
      <w:r w:rsidRPr="001F6858">
        <w:rPr>
          <w:rFonts w:asciiTheme="minorHAnsi" w:hAnsiTheme="minorHAnsi" w:cstheme="minorHAnsi"/>
          <w:sz w:val="22"/>
          <w:szCs w:val="22"/>
        </w:rPr>
        <w:t>hereunder, without the authorization of Customer.  The authorization process will result in a NGSC badge.</w:t>
      </w:r>
    </w:p>
    <w:p w14:paraId="356411BB" w14:textId="77777777" w:rsidR="002A6382" w:rsidRPr="001F6858" w:rsidRDefault="002A6382" w:rsidP="00695370">
      <w:pPr>
        <w:pStyle w:val="BodyTextIndent"/>
        <w:numPr>
          <w:ilvl w:val="1"/>
          <w:numId w:val="28"/>
        </w:numPr>
        <w:spacing w:after="120"/>
        <w:ind w:left="1080"/>
        <w:jc w:val="both"/>
        <w:rPr>
          <w:rFonts w:asciiTheme="minorHAnsi" w:hAnsiTheme="minorHAnsi" w:cstheme="minorHAnsi"/>
          <w:bCs/>
          <w:sz w:val="22"/>
          <w:szCs w:val="22"/>
        </w:rPr>
      </w:pPr>
      <w:r w:rsidRPr="001F6858">
        <w:rPr>
          <w:rFonts w:asciiTheme="minorHAnsi" w:hAnsiTheme="minorHAnsi" w:cstheme="minorHAnsi"/>
          <w:sz w:val="22"/>
          <w:szCs w:val="22"/>
        </w:rPr>
        <w:t xml:space="preserve">Use of Subcontractors.  Except as provided in Section </w:t>
      </w:r>
      <w:r w:rsidR="004E2D7C" w:rsidRPr="001F6858">
        <w:rPr>
          <w:rFonts w:asciiTheme="minorHAnsi" w:hAnsiTheme="minorHAnsi" w:cstheme="minorHAnsi"/>
          <w:sz w:val="22"/>
          <w:szCs w:val="22"/>
        </w:rPr>
        <w:t>28</w:t>
      </w:r>
      <w:r w:rsidRPr="001F6858">
        <w:rPr>
          <w:rFonts w:asciiTheme="minorHAnsi" w:hAnsiTheme="minorHAnsi" w:cstheme="minorHAnsi"/>
          <w:sz w:val="22"/>
          <w:szCs w:val="22"/>
        </w:rPr>
        <w:t>(</w:t>
      </w:r>
      <w:r w:rsidR="00D126B5" w:rsidRPr="001F6858">
        <w:rPr>
          <w:rFonts w:asciiTheme="minorHAnsi" w:hAnsiTheme="minorHAnsi" w:cstheme="minorHAnsi"/>
          <w:sz w:val="22"/>
          <w:szCs w:val="22"/>
        </w:rPr>
        <w:t>C</w:t>
      </w:r>
      <w:r w:rsidRPr="001F6858">
        <w:rPr>
          <w:rFonts w:asciiTheme="minorHAnsi" w:hAnsiTheme="minorHAnsi" w:cstheme="minorHAnsi"/>
          <w:sz w:val="22"/>
          <w:szCs w:val="22"/>
        </w:rPr>
        <w:t>)</w:t>
      </w:r>
      <w:r w:rsidR="00AC201E" w:rsidRPr="001F6858">
        <w:rPr>
          <w:rFonts w:asciiTheme="minorHAnsi" w:hAnsiTheme="minorHAnsi" w:cstheme="minorHAnsi"/>
          <w:sz w:val="22"/>
          <w:szCs w:val="22"/>
        </w:rPr>
        <w:t xml:space="preserve"> below</w:t>
      </w:r>
      <w:r w:rsidRPr="001F6858">
        <w:rPr>
          <w:rFonts w:asciiTheme="minorHAnsi" w:hAnsiTheme="minorHAnsi" w:cstheme="minorHAnsi"/>
          <w:sz w:val="22"/>
          <w:szCs w:val="22"/>
        </w:rPr>
        <w:t>, Xerox shall not subcontract any of its responsibilities under this Agreement without Customer’s prior written approval</w:t>
      </w:r>
      <w:r w:rsidR="00AC201E" w:rsidRPr="001F6858">
        <w:rPr>
          <w:rFonts w:asciiTheme="minorHAnsi" w:hAnsiTheme="minorHAnsi" w:cstheme="minorHAnsi"/>
          <w:sz w:val="22"/>
          <w:szCs w:val="22"/>
        </w:rPr>
        <w:t>.</w:t>
      </w:r>
    </w:p>
    <w:p w14:paraId="5B0900A2" w14:textId="77777777" w:rsidR="001923F1" w:rsidRPr="001F6858" w:rsidRDefault="002A6382" w:rsidP="00695370">
      <w:pPr>
        <w:pStyle w:val="BodyTextIndent"/>
        <w:numPr>
          <w:ilvl w:val="1"/>
          <w:numId w:val="28"/>
        </w:numPr>
        <w:spacing w:after="120"/>
        <w:ind w:left="1080"/>
        <w:jc w:val="both"/>
        <w:rPr>
          <w:rFonts w:asciiTheme="minorHAnsi" w:hAnsiTheme="minorHAnsi" w:cstheme="minorHAnsi"/>
          <w:sz w:val="22"/>
          <w:szCs w:val="22"/>
        </w:rPr>
      </w:pPr>
      <w:r w:rsidRPr="001F6858">
        <w:rPr>
          <w:rFonts w:asciiTheme="minorHAnsi" w:hAnsiTheme="minorHAnsi" w:cstheme="minorHAnsi"/>
          <w:sz w:val="22"/>
          <w:szCs w:val="22"/>
        </w:rPr>
        <w:t xml:space="preserve">Shared Subcontractors.  Xerox may, in the ordinary course of business, subcontract (i) for third party services or products that are not exclusively dedicated to Customer and that do not include the provision performance of Services at Customer’s Facilities or (ii) with temporary personnel firms for the provision of temporary contract labor (collectively, “Shared Subcontractors”); provided, that such Shared Subcontractors possess the training and experience, </w:t>
      </w:r>
      <w:r w:rsidRPr="001F6858">
        <w:rPr>
          <w:rFonts w:asciiTheme="minorHAnsi" w:hAnsiTheme="minorHAnsi" w:cstheme="minorHAnsi"/>
          <w:sz w:val="22"/>
          <w:szCs w:val="22"/>
        </w:rPr>
        <w:lastRenderedPageBreak/>
        <w:t>competence and skill to perform the work in a skilled and professional manner</w:t>
      </w:r>
      <w:r w:rsidR="001E4354" w:rsidRPr="001F6858">
        <w:rPr>
          <w:rFonts w:asciiTheme="minorHAnsi" w:hAnsiTheme="minorHAnsi" w:cstheme="minorHAnsi"/>
          <w:sz w:val="22"/>
          <w:szCs w:val="22"/>
        </w:rPr>
        <w:t xml:space="preserve"> and</w:t>
      </w:r>
      <w:r w:rsidR="00AC201E" w:rsidRPr="001F6858">
        <w:rPr>
          <w:rFonts w:asciiTheme="minorHAnsi" w:hAnsiTheme="minorHAnsi" w:cstheme="minorHAnsi"/>
          <w:sz w:val="22"/>
          <w:szCs w:val="22"/>
        </w:rPr>
        <w:t>, for performance in the United States,</w:t>
      </w:r>
      <w:r w:rsidR="001E4354" w:rsidRPr="001F6858">
        <w:rPr>
          <w:rFonts w:asciiTheme="minorHAnsi" w:hAnsiTheme="minorHAnsi" w:cstheme="minorHAnsi"/>
          <w:sz w:val="22"/>
          <w:szCs w:val="22"/>
        </w:rPr>
        <w:t xml:space="preserve"> they are US </w:t>
      </w:r>
      <w:r w:rsidR="00AC201E" w:rsidRPr="001F6858">
        <w:rPr>
          <w:rFonts w:asciiTheme="minorHAnsi" w:hAnsiTheme="minorHAnsi" w:cstheme="minorHAnsi"/>
          <w:sz w:val="22"/>
          <w:szCs w:val="22"/>
        </w:rPr>
        <w:t>Persons</w:t>
      </w:r>
      <w:r w:rsidR="001923F1" w:rsidRPr="001F6858">
        <w:rPr>
          <w:rFonts w:asciiTheme="minorHAnsi" w:hAnsiTheme="minorHAnsi" w:cstheme="minorHAnsi"/>
          <w:sz w:val="22"/>
          <w:szCs w:val="22"/>
        </w:rPr>
        <w:t>.</w:t>
      </w:r>
    </w:p>
    <w:p w14:paraId="036A2E8E" w14:textId="77777777" w:rsidR="002A6502" w:rsidRPr="001F6858" w:rsidRDefault="003F7FCB" w:rsidP="00695370">
      <w:pPr>
        <w:pStyle w:val="ListParagraph"/>
        <w:numPr>
          <w:ilvl w:val="0"/>
          <w:numId w:val="29"/>
        </w:numPr>
        <w:spacing w:after="120"/>
        <w:ind w:hanging="720"/>
        <w:jc w:val="both"/>
        <w:outlineLvl w:val="0"/>
        <w:rPr>
          <w:rFonts w:asciiTheme="minorHAnsi" w:hAnsiTheme="minorHAnsi" w:cstheme="minorHAnsi"/>
          <w:b/>
          <w:bCs/>
          <w:sz w:val="22"/>
          <w:szCs w:val="22"/>
          <w:u w:val="single"/>
          <w:lang w:val="fr-FR"/>
        </w:rPr>
      </w:pPr>
      <w:r w:rsidRPr="001F6858">
        <w:rPr>
          <w:rFonts w:asciiTheme="minorHAnsi" w:hAnsiTheme="minorHAnsi" w:cstheme="minorHAnsi"/>
          <w:b/>
          <w:bCs/>
          <w:sz w:val="22"/>
          <w:szCs w:val="22"/>
          <w:u w:val="single"/>
          <w:lang w:val="fr-FR"/>
        </w:rPr>
        <w:t xml:space="preserve">FORCE MAJEURE OR EXCUSABLE DELAYS. </w:t>
      </w:r>
    </w:p>
    <w:p w14:paraId="1B88C00D" w14:textId="77777777" w:rsidR="00843EC8" w:rsidRPr="001F6858" w:rsidRDefault="0042788E" w:rsidP="00C11107">
      <w:pPr>
        <w:widowControl w:val="0"/>
        <w:spacing w:after="120"/>
        <w:ind w:left="720" w:right="114"/>
        <w:jc w:val="both"/>
        <w:rPr>
          <w:rFonts w:asciiTheme="minorHAnsi" w:hAnsiTheme="minorHAnsi" w:cstheme="minorHAnsi"/>
          <w:spacing w:val="-1"/>
          <w:sz w:val="22"/>
          <w:szCs w:val="22"/>
        </w:rPr>
      </w:pPr>
      <w:r w:rsidRPr="001F6858">
        <w:rPr>
          <w:rFonts w:asciiTheme="minorHAnsi" w:hAnsiTheme="minorHAnsi" w:cstheme="minorHAnsi"/>
          <w:spacing w:val="-1"/>
          <w:sz w:val="22"/>
          <w:szCs w:val="22"/>
        </w:rPr>
        <w:t>Customer</w:t>
      </w:r>
      <w:r w:rsidR="00161D8C" w:rsidRPr="001F6858">
        <w:rPr>
          <w:rFonts w:asciiTheme="minorHAnsi" w:hAnsiTheme="minorHAnsi" w:cstheme="minorHAnsi"/>
          <w:spacing w:val="7"/>
          <w:sz w:val="22"/>
          <w:szCs w:val="22"/>
        </w:rPr>
        <w:t xml:space="preserve"> </w:t>
      </w:r>
      <w:r w:rsidR="00161D8C" w:rsidRPr="001F6858">
        <w:rPr>
          <w:rFonts w:asciiTheme="minorHAnsi" w:hAnsiTheme="minorHAnsi" w:cstheme="minorHAnsi"/>
          <w:spacing w:val="-1"/>
          <w:sz w:val="22"/>
          <w:szCs w:val="22"/>
        </w:rPr>
        <w:t>nor</w:t>
      </w:r>
      <w:r w:rsidR="00161D8C" w:rsidRPr="001F6858">
        <w:rPr>
          <w:rFonts w:asciiTheme="minorHAnsi" w:hAnsiTheme="minorHAnsi" w:cstheme="minorHAnsi"/>
          <w:spacing w:val="9"/>
          <w:sz w:val="22"/>
          <w:szCs w:val="22"/>
        </w:rPr>
        <w:t xml:space="preserve"> </w:t>
      </w:r>
      <w:r w:rsidR="00161D8C" w:rsidRPr="001F6858">
        <w:rPr>
          <w:rFonts w:asciiTheme="minorHAnsi" w:hAnsiTheme="minorHAnsi" w:cstheme="minorHAnsi"/>
          <w:spacing w:val="-1"/>
          <w:sz w:val="22"/>
          <w:szCs w:val="22"/>
        </w:rPr>
        <w:t>Seller</w:t>
      </w:r>
      <w:r w:rsidR="00161D8C" w:rsidRPr="001F6858">
        <w:rPr>
          <w:rFonts w:asciiTheme="minorHAnsi" w:hAnsiTheme="minorHAnsi" w:cstheme="minorHAnsi"/>
          <w:spacing w:val="7"/>
          <w:sz w:val="22"/>
          <w:szCs w:val="22"/>
        </w:rPr>
        <w:t xml:space="preserve"> </w:t>
      </w:r>
      <w:r w:rsidR="00161D8C" w:rsidRPr="001F6858">
        <w:rPr>
          <w:rFonts w:asciiTheme="minorHAnsi" w:hAnsiTheme="minorHAnsi" w:cstheme="minorHAnsi"/>
          <w:spacing w:val="-1"/>
          <w:sz w:val="22"/>
          <w:szCs w:val="22"/>
        </w:rPr>
        <w:t>shall</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z w:val="22"/>
          <w:szCs w:val="22"/>
        </w:rPr>
        <w:t>be</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pacing w:val="-1"/>
          <w:sz w:val="22"/>
          <w:szCs w:val="22"/>
        </w:rPr>
        <w:t>liable</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z w:val="22"/>
          <w:szCs w:val="22"/>
        </w:rPr>
        <w:t>for</w:t>
      </w:r>
      <w:r w:rsidR="00161D8C" w:rsidRPr="001F6858">
        <w:rPr>
          <w:rFonts w:asciiTheme="minorHAnsi" w:hAnsiTheme="minorHAnsi" w:cstheme="minorHAnsi"/>
          <w:spacing w:val="7"/>
          <w:sz w:val="22"/>
          <w:szCs w:val="22"/>
        </w:rPr>
        <w:t xml:space="preserve"> </w:t>
      </w:r>
      <w:r w:rsidR="00161D8C" w:rsidRPr="001F6858">
        <w:rPr>
          <w:rFonts w:asciiTheme="minorHAnsi" w:hAnsiTheme="minorHAnsi" w:cstheme="minorHAnsi"/>
          <w:sz w:val="22"/>
          <w:szCs w:val="22"/>
        </w:rPr>
        <w:t>any</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pacing w:val="-1"/>
          <w:sz w:val="22"/>
          <w:szCs w:val="22"/>
        </w:rPr>
        <w:t>failure</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pacing w:val="1"/>
          <w:sz w:val="22"/>
          <w:szCs w:val="22"/>
        </w:rPr>
        <w:t>to</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pacing w:val="-1"/>
          <w:sz w:val="22"/>
          <w:szCs w:val="22"/>
        </w:rPr>
        <w:t>perform</w:t>
      </w:r>
      <w:r w:rsidR="00161D8C" w:rsidRPr="001F6858">
        <w:rPr>
          <w:rFonts w:asciiTheme="minorHAnsi" w:hAnsiTheme="minorHAnsi" w:cstheme="minorHAnsi"/>
          <w:spacing w:val="7"/>
          <w:sz w:val="22"/>
          <w:szCs w:val="22"/>
        </w:rPr>
        <w:t xml:space="preserve"> </w:t>
      </w:r>
      <w:r w:rsidR="00161D8C" w:rsidRPr="001F6858">
        <w:rPr>
          <w:rFonts w:asciiTheme="minorHAnsi" w:hAnsiTheme="minorHAnsi" w:cstheme="minorHAnsi"/>
          <w:sz w:val="22"/>
          <w:szCs w:val="22"/>
        </w:rPr>
        <w:t>due</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z w:val="22"/>
          <w:szCs w:val="22"/>
        </w:rPr>
        <w:t>to</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z w:val="22"/>
          <w:szCs w:val="22"/>
        </w:rPr>
        <w:t>any</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pacing w:val="-1"/>
          <w:sz w:val="22"/>
          <w:szCs w:val="22"/>
        </w:rPr>
        <w:t>cause</w:t>
      </w:r>
      <w:r w:rsidR="00161D8C" w:rsidRPr="001F6858">
        <w:rPr>
          <w:rFonts w:asciiTheme="minorHAnsi" w:hAnsiTheme="minorHAnsi" w:cstheme="minorHAnsi"/>
          <w:spacing w:val="105"/>
          <w:sz w:val="22"/>
          <w:szCs w:val="22"/>
        </w:rPr>
        <w:t xml:space="preserve"> </w:t>
      </w:r>
      <w:r w:rsidR="00161D8C" w:rsidRPr="001F6858">
        <w:rPr>
          <w:rFonts w:asciiTheme="minorHAnsi" w:hAnsiTheme="minorHAnsi" w:cstheme="minorHAnsi"/>
          <w:spacing w:val="-1"/>
          <w:sz w:val="22"/>
          <w:szCs w:val="22"/>
        </w:rPr>
        <w:t>beyond</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z w:val="22"/>
          <w:szCs w:val="22"/>
        </w:rPr>
        <w:t>its</w:t>
      </w:r>
      <w:r w:rsidR="00161D8C" w:rsidRPr="001F6858">
        <w:rPr>
          <w:rFonts w:asciiTheme="minorHAnsi" w:hAnsiTheme="minorHAnsi" w:cstheme="minorHAnsi"/>
          <w:spacing w:val="5"/>
          <w:sz w:val="22"/>
          <w:szCs w:val="22"/>
        </w:rPr>
        <w:t xml:space="preserve"> </w:t>
      </w:r>
      <w:r w:rsidR="00161D8C" w:rsidRPr="001F6858">
        <w:rPr>
          <w:rFonts w:asciiTheme="minorHAnsi" w:hAnsiTheme="minorHAnsi" w:cstheme="minorHAnsi"/>
          <w:spacing w:val="-2"/>
          <w:sz w:val="22"/>
          <w:szCs w:val="22"/>
        </w:rPr>
        <w:t>reasonable</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pacing w:val="-1"/>
          <w:sz w:val="22"/>
          <w:szCs w:val="22"/>
        </w:rPr>
        <w:t>control</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pacing w:val="-1"/>
          <w:sz w:val="22"/>
          <w:szCs w:val="22"/>
        </w:rPr>
        <w:t>and</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pacing w:val="-1"/>
          <w:sz w:val="22"/>
          <w:szCs w:val="22"/>
        </w:rPr>
        <w:t>without</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pacing w:val="-1"/>
          <w:sz w:val="22"/>
          <w:szCs w:val="22"/>
        </w:rPr>
        <w:t>its</w:t>
      </w:r>
      <w:r w:rsidR="00161D8C" w:rsidRPr="001F6858">
        <w:rPr>
          <w:rFonts w:asciiTheme="minorHAnsi" w:hAnsiTheme="minorHAnsi" w:cstheme="minorHAnsi"/>
          <w:spacing w:val="5"/>
          <w:sz w:val="22"/>
          <w:szCs w:val="22"/>
        </w:rPr>
        <w:t xml:space="preserve"> </w:t>
      </w:r>
      <w:r w:rsidR="00161D8C" w:rsidRPr="001F6858">
        <w:rPr>
          <w:rFonts w:asciiTheme="minorHAnsi" w:hAnsiTheme="minorHAnsi" w:cstheme="minorHAnsi"/>
          <w:spacing w:val="-1"/>
          <w:sz w:val="22"/>
          <w:szCs w:val="22"/>
        </w:rPr>
        <w:t>fault</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pacing w:val="-1"/>
          <w:sz w:val="22"/>
          <w:szCs w:val="22"/>
        </w:rPr>
        <w:t>or</w:t>
      </w:r>
      <w:r w:rsidR="00161D8C" w:rsidRPr="001F6858">
        <w:rPr>
          <w:rFonts w:asciiTheme="minorHAnsi" w:hAnsiTheme="minorHAnsi" w:cstheme="minorHAnsi"/>
          <w:spacing w:val="2"/>
          <w:sz w:val="22"/>
          <w:szCs w:val="22"/>
        </w:rPr>
        <w:t xml:space="preserve"> </w:t>
      </w:r>
      <w:r w:rsidR="00161D8C" w:rsidRPr="001F6858">
        <w:rPr>
          <w:rFonts w:asciiTheme="minorHAnsi" w:hAnsiTheme="minorHAnsi" w:cstheme="minorHAnsi"/>
          <w:spacing w:val="-1"/>
          <w:sz w:val="22"/>
          <w:szCs w:val="22"/>
        </w:rPr>
        <w:t>negligence.</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pacing w:val="-1"/>
          <w:sz w:val="22"/>
          <w:szCs w:val="22"/>
        </w:rPr>
        <w:t>Such</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pacing w:val="-2"/>
          <w:sz w:val="22"/>
          <w:szCs w:val="22"/>
        </w:rPr>
        <w:t>causes</w:t>
      </w:r>
      <w:r w:rsidR="00161D8C" w:rsidRPr="001F6858">
        <w:rPr>
          <w:rFonts w:asciiTheme="minorHAnsi" w:hAnsiTheme="minorHAnsi" w:cstheme="minorHAnsi"/>
          <w:spacing w:val="5"/>
          <w:sz w:val="22"/>
          <w:szCs w:val="22"/>
        </w:rPr>
        <w:t xml:space="preserve"> </w:t>
      </w:r>
      <w:r w:rsidR="00161D8C" w:rsidRPr="001F6858">
        <w:rPr>
          <w:rFonts w:asciiTheme="minorHAnsi" w:hAnsiTheme="minorHAnsi" w:cstheme="minorHAnsi"/>
          <w:spacing w:val="-1"/>
          <w:sz w:val="22"/>
          <w:szCs w:val="22"/>
        </w:rPr>
        <w:t>include,</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pacing w:val="-1"/>
          <w:sz w:val="22"/>
          <w:szCs w:val="22"/>
        </w:rPr>
        <w:t>but</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pacing w:val="-1"/>
          <w:sz w:val="22"/>
          <w:szCs w:val="22"/>
        </w:rPr>
        <w:t>are</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pacing w:val="-1"/>
          <w:sz w:val="22"/>
          <w:szCs w:val="22"/>
        </w:rPr>
        <w:t>not</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pacing w:val="-1"/>
          <w:sz w:val="22"/>
          <w:szCs w:val="22"/>
        </w:rPr>
        <w:t>limited</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pacing w:val="-1"/>
          <w:sz w:val="22"/>
          <w:szCs w:val="22"/>
        </w:rPr>
        <w:t>to:</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z w:val="22"/>
          <w:szCs w:val="22"/>
        </w:rPr>
        <w:t>(1)</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pacing w:val="-1"/>
          <w:sz w:val="22"/>
          <w:szCs w:val="22"/>
        </w:rPr>
        <w:t>acts</w:t>
      </w:r>
      <w:r w:rsidR="00161D8C" w:rsidRPr="001F6858">
        <w:rPr>
          <w:rFonts w:asciiTheme="minorHAnsi" w:hAnsiTheme="minorHAnsi" w:cstheme="minorHAnsi"/>
          <w:spacing w:val="5"/>
          <w:sz w:val="22"/>
          <w:szCs w:val="22"/>
        </w:rPr>
        <w:t xml:space="preserve"> </w:t>
      </w:r>
      <w:r w:rsidR="00161D8C" w:rsidRPr="001F6858">
        <w:rPr>
          <w:rFonts w:asciiTheme="minorHAnsi" w:hAnsiTheme="minorHAnsi" w:cstheme="minorHAnsi"/>
          <w:spacing w:val="-1"/>
          <w:sz w:val="22"/>
          <w:szCs w:val="22"/>
        </w:rPr>
        <w:t>of</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pacing w:val="-2"/>
          <w:sz w:val="22"/>
          <w:szCs w:val="22"/>
        </w:rPr>
        <w:t>God</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pacing w:val="-1"/>
          <w:sz w:val="22"/>
          <w:szCs w:val="22"/>
        </w:rPr>
        <w:t>or</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pacing w:val="-1"/>
          <w:sz w:val="22"/>
          <w:szCs w:val="22"/>
        </w:rPr>
        <w:t>of</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z w:val="22"/>
          <w:szCs w:val="22"/>
        </w:rPr>
        <w:t>the</w:t>
      </w:r>
      <w:r w:rsidR="00161D8C" w:rsidRPr="001F6858">
        <w:rPr>
          <w:rFonts w:asciiTheme="minorHAnsi" w:hAnsiTheme="minorHAnsi" w:cstheme="minorHAnsi"/>
          <w:spacing w:val="1"/>
          <w:sz w:val="22"/>
          <w:szCs w:val="22"/>
        </w:rPr>
        <w:t xml:space="preserve"> </w:t>
      </w:r>
      <w:r w:rsidR="00161D8C" w:rsidRPr="001F6858">
        <w:rPr>
          <w:rFonts w:asciiTheme="minorHAnsi" w:hAnsiTheme="minorHAnsi" w:cstheme="minorHAnsi"/>
          <w:spacing w:val="-1"/>
          <w:sz w:val="22"/>
          <w:szCs w:val="22"/>
        </w:rPr>
        <w:t>public</w:t>
      </w:r>
      <w:r w:rsidR="00161D8C" w:rsidRPr="001F6858">
        <w:rPr>
          <w:rFonts w:asciiTheme="minorHAnsi" w:hAnsiTheme="minorHAnsi" w:cstheme="minorHAnsi"/>
          <w:spacing w:val="81"/>
          <w:sz w:val="22"/>
          <w:szCs w:val="22"/>
        </w:rPr>
        <w:t xml:space="preserve"> </w:t>
      </w:r>
      <w:r w:rsidR="00161D8C" w:rsidRPr="001F6858">
        <w:rPr>
          <w:rFonts w:asciiTheme="minorHAnsi" w:hAnsiTheme="minorHAnsi" w:cstheme="minorHAnsi"/>
          <w:spacing w:val="-1"/>
          <w:sz w:val="22"/>
          <w:szCs w:val="22"/>
        </w:rPr>
        <w:t>enemy;</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z w:val="22"/>
          <w:szCs w:val="22"/>
        </w:rPr>
        <w:t>(2)</w:t>
      </w:r>
      <w:r w:rsidR="00161D8C" w:rsidRPr="001F6858">
        <w:rPr>
          <w:rFonts w:asciiTheme="minorHAnsi" w:hAnsiTheme="minorHAnsi" w:cstheme="minorHAnsi"/>
          <w:spacing w:val="2"/>
          <w:sz w:val="22"/>
          <w:szCs w:val="22"/>
        </w:rPr>
        <w:t xml:space="preserve"> </w:t>
      </w:r>
      <w:r w:rsidR="00161D8C" w:rsidRPr="001F6858">
        <w:rPr>
          <w:rFonts w:asciiTheme="minorHAnsi" w:hAnsiTheme="minorHAnsi" w:cstheme="minorHAnsi"/>
          <w:spacing w:val="-1"/>
          <w:sz w:val="22"/>
          <w:szCs w:val="22"/>
        </w:rPr>
        <w:t>acts</w:t>
      </w:r>
      <w:r w:rsidR="00161D8C" w:rsidRPr="001F6858">
        <w:rPr>
          <w:rFonts w:asciiTheme="minorHAnsi" w:hAnsiTheme="minorHAnsi" w:cstheme="minorHAnsi"/>
          <w:spacing w:val="5"/>
          <w:sz w:val="22"/>
          <w:szCs w:val="22"/>
        </w:rPr>
        <w:t xml:space="preserve"> </w:t>
      </w:r>
      <w:r w:rsidR="00161D8C" w:rsidRPr="001F6858">
        <w:rPr>
          <w:rFonts w:asciiTheme="minorHAnsi" w:hAnsiTheme="minorHAnsi" w:cstheme="minorHAnsi"/>
          <w:spacing w:val="-1"/>
          <w:sz w:val="22"/>
          <w:szCs w:val="22"/>
        </w:rPr>
        <w:t>or</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pacing w:val="-1"/>
          <w:sz w:val="22"/>
          <w:szCs w:val="22"/>
        </w:rPr>
        <w:t>failure</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pacing w:val="-1"/>
          <w:sz w:val="22"/>
          <w:szCs w:val="22"/>
        </w:rPr>
        <w:t>of</w:t>
      </w:r>
      <w:r w:rsidR="00161D8C" w:rsidRPr="001F6858">
        <w:rPr>
          <w:rFonts w:asciiTheme="minorHAnsi" w:hAnsiTheme="minorHAnsi" w:cstheme="minorHAnsi"/>
          <w:spacing w:val="2"/>
          <w:sz w:val="22"/>
          <w:szCs w:val="22"/>
        </w:rPr>
        <w:t xml:space="preserve"> </w:t>
      </w:r>
      <w:r w:rsidR="00161D8C" w:rsidRPr="001F6858">
        <w:rPr>
          <w:rFonts w:asciiTheme="minorHAnsi" w:hAnsiTheme="minorHAnsi" w:cstheme="minorHAnsi"/>
          <w:sz w:val="22"/>
          <w:szCs w:val="22"/>
        </w:rPr>
        <w:t>any</w:t>
      </w:r>
      <w:r w:rsidR="00161D8C" w:rsidRPr="001F6858">
        <w:rPr>
          <w:rFonts w:asciiTheme="minorHAnsi" w:hAnsiTheme="minorHAnsi" w:cstheme="minorHAnsi"/>
          <w:spacing w:val="2"/>
          <w:sz w:val="22"/>
          <w:szCs w:val="22"/>
        </w:rPr>
        <w:t xml:space="preserve"> </w:t>
      </w:r>
      <w:r w:rsidR="00161D8C" w:rsidRPr="001F6858">
        <w:rPr>
          <w:rFonts w:asciiTheme="minorHAnsi" w:hAnsiTheme="minorHAnsi" w:cstheme="minorHAnsi"/>
          <w:spacing w:val="-1"/>
          <w:sz w:val="22"/>
          <w:szCs w:val="22"/>
        </w:rPr>
        <w:t>government</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pacing w:val="-1"/>
          <w:sz w:val="22"/>
          <w:szCs w:val="22"/>
        </w:rPr>
        <w:t>in</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pacing w:val="-1"/>
          <w:sz w:val="22"/>
          <w:szCs w:val="22"/>
        </w:rPr>
        <w:t>either</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pacing w:val="-1"/>
          <w:sz w:val="22"/>
          <w:szCs w:val="22"/>
        </w:rPr>
        <w:t>its</w:t>
      </w:r>
      <w:r w:rsidR="00161D8C" w:rsidRPr="001F6858">
        <w:rPr>
          <w:rFonts w:asciiTheme="minorHAnsi" w:hAnsiTheme="minorHAnsi" w:cstheme="minorHAnsi"/>
          <w:spacing w:val="5"/>
          <w:sz w:val="22"/>
          <w:szCs w:val="22"/>
        </w:rPr>
        <w:t xml:space="preserve"> </w:t>
      </w:r>
      <w:r w:rsidR="00161D8C" w:rsidRPr="001F6858">
        <w:rPr>
          <w:rFonts w:asciiTheme="minorHAnsi" w:hAnsiTheme="minorHAnsi" w:cstheme="minorHAnsi"/>
          <w:spacing w:val="-2"/>
          <w:sz w:val="22"/>
          <w:szCs w:val="22"/>
        </w:rPr>
        <w:t>sovereign</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pacing w:val="-1"/>
          <w:sz w:val="22"/>
          <w:szCs w:val="22"/>
        </w:rPr>
        <w:t>or</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pacing w:val="-1"/>
          <w:sz w:val="22"/>
          <w:szCs w:val="22"/>
        </w:rPr>
        <w:t>contractual</w:t>
      </w:r>
      <w:r w:rsidR="00161D8C" w:rsidRPr="001F6858">
        <w:rPr>
          <w:rFonts w:asciiTheme="minorHAnsi" w:hAnsiTheme="minorHAnsi" w:cstheme="minorHAnsi"/>
          <w:spacing w:val="1"/>
          <w:sz w:val="22"/>
          <w:szCs w:val="22"/>
        </w:rPr>
        <w:t xml:space="preserve"> </w:t>
      </w:r>
      <w:r w:rsidR="00161D8C" w:rsidRPr="001F6858">
        <w:rPr>
          <w:rFonts w:asciiTheme="minorHAnsi" w:hAnsiTheme="minorHAnsi" w:cstheme="minorHAnsi"/>
          <w:spacing w:val="-1"/>
          <w:sz w:val="22"/>
          <w:szCs w:val="22"/>
        </w:rPr>
        <w:t>capacity;</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z w:val="22"/>
          <w:szCs w:val="22"/>
        </w:rPr>
        <w:t>(3)</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pacing w:val="-2"/>
          <w:sz w:val="22"/>
          <w:szCs w:val="22"/>
        </w:rPr>
        <w:t>fires,</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pacing w:val="-1"/>
          <w:sz w:val="22"/>
          <w:szCs w:val="22"/>
        </w:rPr>
        <w:t>floods,</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pacing w:val="-2"/>
          <w:sz w:val="22"/>
          <w:szCs w:val="22"/>
        </w:rPr>
        <w:t>epidemics,</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pacing w:val="-1"/>
          <w:sz w:val="22"/>
          <w:szCs w:val="22"/>
        </w:rPr>
        <w:t>terrorism,</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pacing w:val="-1"/>
          <w:sz w:val="22"/>
          <w:szCs w:val="22"/>
        </w:rPr>
        <w:t>quarantine</w:t>
      </w:r>
      <w:r w:rsidR="00161D8C" w:rsidRPr="001F6858">
        <w:rPr>
          <w:rFonts w:asciiTheme="minorHAnsi" w:hAnsiTheme="minorHAnsi" w:cstheme="minorHAnsi"/>
          <w:spacing w:val="73"/>
          <w:sz w:val="22"/>
          <w:szCs w:val="22"/>
        </w:rPr>
        <w:t xml:space="preserve"> </w:t>
      </w:r>
      <w:r w:rsidR="00161D8C" w:rsidRPr="001F6858">
        <w:rPr>
          <w:rFonts w:asciiTheme="minorHAnsi" w:hAnsiTheme="minorHAnsi" w:cstheme="minorHAnsi"/>
          <w:spacing w:val="-1"/>
          <w:sz w:val="22"/>
          <w:szCs w:val="22"/>
        </w:rPr>
        <w:t>restrictions,</w:t>
      </w:r>
      <w:r w:rsidR="00161D8C" w:rsidRPr="001F6858">
        <w:rPr>
          <w:rFonts w:asciiTheme="minorHAnsi" w:hAnsiTheme="minorHAnsi" w:cstheme="minorHAnsi"/>
          <w:spacing w:val="10"/>
          <w:sz w:val="22"/>
          <w:szCs w:val="22"/>
        </w:rPr>
        <w:t xml:space="preserve"> </w:t>
      </w:r>
      <w:r w:rsidR="00161D8C" w:rsidRPr="001F6858">
        <w:rPr>
          <w:rFonts w:asciiTheme="minorHAnsi" w:hAnsiTheme="minorHAnsi" w:cstheme="minorHAnsi"/>
          <w:spacing w:val="-1"/>
          <w:sz w:val="22"/>
          <w:szCs w:val="22"/>
        </w:rPr>
        <w:t>strikes,</w:t>
      </w:r>
      <w:r w:rsidR="00161D8C" w:rsidRPr="001F6858">
        <w:rPr>
          <w:rFonts w:asciiTheme="minorHAnsi" w:hAnsiTheme="minorHAnsi" w:cstheme="minorHAnsi"/>
          <w:spacing w:val="10"/>
          <w:sz w:val="22"/>
          <w:szCs w:val="22"/>
        </w:rPr>
        <w:t xml:space="preserve"> </w:t>
      </w:r>
      <w:r w:rsidR="00161D8C" w:rsidRPr="001F6858">
        <w:rPr>
          <w:rFonts w:asciiTheme="minorHAnsi" w:hAnsiTheme="minorHAnsi" w:cstheme="minorHAnsi"/>
          <w:spacing w:val="-1"/>
          <w:sz w:val="22"/>
          <w:szCs w:val="22"/>
        </w:rPr>
        <w:t>freight</w:t>
      </w:r>
      <w:r w:rsidR="00161D8C" w:rsidRPr="001F6858">
        <w:rPr>
          <w:rFonts w:asciiTheme="minorHAnsi" w:hAnsiTheme="minorHAnsi" w:cstheme="minorHAnsi"/>
          <w:spacing w:val="11"/>
          <w:sz w:val="22"/>
          <w:szCs w:val="22"/>
        </w:rPr>
        <w:t xml:space="preserve"> </w:t>
      </w:r>
      <w:r w:rsidR="00161D8C" w:rsidRPr="001F6858">
        <w:rPr>
          <w:rFonts w:asciiTheme="minorHAnsi" w:hAnsiTheme="minorHAnsi" w:cstheme="minorHAnsi"/>
          <w:spacing w:val="-1"/>
          <w:sz w:val="22"/>
          <w:szCs w:val="22"/>
        </w:rPr>
        <w:t>embargoes,</w:t>
      </w:r>
      <w:r w:rsidR="00161D8C" w:rsidRPr="001F6858">
        <w:rPr>
          <w:rFonts w:asciiTheme="minorHAnsi" w:hAnsiTheme="minorHAnsi" w:cstheme="minorHAnsi"/>
          <w:spacing w:val="11"/>
          <w:sz w:val="22"/>
          <w:szCs w:val="22"/>
        </w:rPr>
        <w:t xml:space="preserve"> </w:t>
      </w:r>
      <w:r w:rsidR="00161D8C" w:rsidRPr="001F6858">
        <w:rPr>
          <w:rFonts w:asciiTheme="minorHAnsi" w:hAnsiTheme="minorHAnsi" w:cstheme="minorHAnsi"/>
          <w:spacing w:val="-1"/>
          <w:sz w:val="22"/>
          <w:szCs w:val="22"/>
        </w:rPr>
        <w:t>nuclear</w:t>
      </w:r>
      <w:r w:rsidR="00161D8C" w:rsidRPr="001F6858">
        <w:rPr>
          <w:rFonts w:asciiTheme="minorHAnsi" w:hAnsiTheme="minorHAnsi" w:cstheme="minorHAnsi"/>
          <w:spacing w:val="12"/>
          <w:sz w:val="22"/>
          <w:szCs w:val="22"/>
        </w:rPr>
        <w:t xml:space="preserve"> </w:t>
      </w:r>
      <w:r w:rsidR="00161D8C" w:rsidRPr="001F6858">
        <w:rPr>
          <w:rFonts w:asciiTheme="minorHAnsi" w:hAnsiTheme="minorHAnsi" w:cstheme="minorHAnsi"/>
          <w:spacing w:val="-1"/>
          <w:sz w:val="22"/>
          <w:szCs w:val="22"/>
        </w:rPr>
        <w:t>incident,</w:t>
      </w:r>
      <w:r w:rsidR="00161D8C" w:rsidRPr="001F6858">
        <w:rPr>
          <w:rFonts w:asciiTheme="minorHAnsi" w:hAnsiTheme="minorHAnsi" w:cstheme="minorHAnsi"/>
          <w:spacing w:val="10"/>
          <w:sz w:val="22"/>
          <w:szCs w:val="22"/>
        </w:rPr>
        <w:t xml:space="preserve"> </w:t>
      </w:r>
      <w:r w:rsidR="00161D8C" w:rsidRPr="001F6858">
        <w:rPr>
          <w:rFonts w:asciiTheme="minorHAnsi" w:hAnsiTheme="minorHAnsi" w:cstheme="minorHAnsi"/>
          <w:spacing w:val="-1"/>
          <w:sz w:val="22"/>
          <w:szCs w:val="22"/>
        </w:rPr>
        <w:t>or</w:t>
      </w:r>
      <w:r w:rsidR="00161D8C" w:rsidRPr="001F6858">
        <w:rPr>
          <w:rFonts w:asciiTheme="minorHAnsi" w:hAnsiTheme="minorHAnsi" w:cstheme="minorHAnsi"/>
          <w:spacing w:val="12"/>
          <w:sz w:val="22"/>
          <w:szCs w:val="22"/>
        </w:rPr>
        <w:t xml:space="preserve"> </w:t>
      </w:r>
      <w:r w:rsidR="00161D8C" w:rsidRPr="001F6858">
        <w:rPr>
          <w:rFonts w:asciiTheme="minorHAnsi" w:hAnsiTheme="minorHAnsi" w:cstheme="minorHAnsi"/>
          <w:spacing w:val="-1"/>
          <w:sz w:val="22"/>
          <w:szCs w:val="22"/>
        </w:rPr>
        <w:t>any</w:t>
      </w:r>
      <w:r w:rsidR="00161D8C" w:rsidRPr="001F6858">
        <w:rPr>
          <w:rFonts w:asciiTheme="minorHAnsi" w:hAnsiTheme="minorHAnsi" w:cstheme="minorHAnsi"/>
          <w:spacing w:val="9"/>
          <w:sz w:val="22"/>
          <w:szCs w:val="22"/>
        </w:rPr>
        <w:t xml:space="preserve"> </w:t>
      </w:r>
      <w:r w:rsidR="00161D8C" w:rsidRPr="001F6858">
        <w:rPr>
          <w:rFonts w:asciiTheme="minorHAnsi" w:hAnsiTheme="minorHAnsi" w:cstheme="minorHAnsi"/>
          <w:spacing w:val="-1"/>
          <w:sz w:val="22"/>
          <w:szCs w:val="22"/>
        </w:rPr>
        <w:t>other</w:t>
      </w:r>
      <w:r w:rsidR="00161D8C" w:rsidRPr="001F6858">
        <w:rPr>
          <w:rFonts w:asciiTheme="minorHAnsi" w:hAnsiTheme="minorHAnsi" w:cstheme="minorHAnsi"/>
          <w:spacing w:val="9"/>
          <w:sz w:val="22"/>
          <w:szCs w:val="22"/>
        </w:rPr>
        <w:t xml:space="preserve"> </w:t>
      </w:r>
      <w:r w:rsidR="00161D8C" w:rsidRPr="001F6858">
        <w:rPr>
          <w:rFonts w:asciiTheme="minorHAnsi" w:hAnsiTheme="minorHAnsi" w:cstheme="minorHAnsi"/>
          <w:spacing w:val="-1"/>
          <w:sz w:val="22"/>
          <w:szCs w:val="22"/>
        </w:rPr>
        <w:t>act</w:t>
      </w:r>
      <w:r w:rsidR="00161D8C" w:rsidRPr="001F6858">
        <w:rPr>
          <w:rFonts w:asciiTheme="minorHAnsi" w:hAnsiTheme="minorHAnsi" w:cstheme="minorHAnsi"/>
          <w:spacing w:val="13"/>
          <w:sz w:val="22"/>
          <w:szCs w:val="22"/>
        </w:rPr>
        <w:t xml:space="preserve"> </w:t>
      </w:r>
      <w:r w:rsidR="00161D8C" w:rsidRPr="001F6858">
        <w:rPr>
          <w:rFonts w:asciiTheme="minorHAnsi" w:hAnsiTheme="minorHAnsi" w:cstheme="minorHAnsi"/>
          <w:spacing w:val="-2"/>
          <w:sz w:val="22"/>
          <w:szCs w:val="22"/>
        </w:rPr>
        <w:t>or</w:t>
      </w:r>
      <w:r w:rsidR="00161D8C" w:rsidRPr="001F6858">
        <w:rPr>
          <w:rFonts w:asciiTheme="minorHAnsi" w:hAnsiTheme="minorHAnsi" w:cstheme="minorHAnsi"/>
          <w:spacing w:val="12"/>
          <w:sz w:val="22"/>
          <w:szCs w:val="22"/>
        </w:rPr>
        <w:t xml:space="preserve"> </w:t>
      </w:r>
      <w:r w:rsidR="00161D8C" w:rsidRPr="001F6858">
        <w:rPr>
          <w:rFonts w:asciiTheme="minorHAnsi" w:hAnsiTheme="minorHAnsi" w:cstheme="minorHAnsi"/>
          <w:spacing w:val="-1"/>
          <w:sz w:val="22"/>
          <w:szCs w:val="22"/>
        </w:rPr>
        <w:t>event</w:t>
      </w:r>
      <w:r w:rsidR="00161D8C" w:rsidRPr="001F6858">
        <w:rPr>
          <w:rFonts w:asciiTheme="minorHAnsi" w:hAnsiTheme="minorHAnsi" w:cstheme="minorHAnsi"/>
          <w:spacing w:val="13"/>
          <w:sz w:val="22"/>
          <w:szCs w:val="22"/>
        </w:rPr>
        <w:t xml:space="preserve"> </w:t>
      </w:r>
      <w:r w:rsidR="00161D8C" w:rsidRPr="001F6858">
        <w:rPr>
          <w:rFonts w:asciiTheme="minorHAnsi" w:hAnsiTheme="minorHAnsi" w:cstheme="minorHAnsi"/>
          <w:spacing w:val="-1"/>
          <w:sz w:val="22"/>
          <w:szCs w:val="22"/>
        </w:rPr>
        <w:t>beyond</w:t>
      </w:r>
      <w:r w:rsidR="00161D8C" w:rsidRPr="001F6858">
        <w:rPr>
          <w:rFonts w:asciiTheme="minorHAnsi" w:hAnsiTheme="minorHAnsi" w:cstheme="minorHAnsi"/>
          <w:spacing w:val="13"/>
          <w:sz w:val="22"/>
          <w:szCs w:val="22"/>
        </w:rPr>
        <w:t xml:space="preserve"> </w:t>
      </w:r>
      <w:r w:rsidR="00161D8C" w:rsidRPr="001F6858">
        <w:rPr>
          <w:rFonts w:asciiTheme="minorHAnsi" w:hAnsiTheme="minorHAnsi" w:cstheme="minorHAnsi"/>
          <w:spacing w:val="-1"/>
          <w:sz w:val="22"/>
          <w:szCs w:val="22"/>
        </w:rPr>
        <w:t>reasonable</w:t>
      </w:r>
      <w:r w:rsidR="00161D8C" w:rsidRPr="001F6858">
        <w:rPr>
          <w:rFonts w:asciiTheme="minorHAnsi" w:hAnsiTheme="minorHAnsi" w:cstheme="minorHAnsi"/>
          <w:spacing w:val="10"/>
          <w:sz w:val="22"/>
          <w:szCs w:val="22"/>
        </w:rPr>
        <w:t xml:space="preserve"> </w:t>
      </w:r>
      <w:r w:rsidR="00161D8C" w:rsidRPr="001F6858">
        <w:rPr>
          <w:rFonts w:asciiTheme="minorHAnsi" w:hAnsiTheme="minorHAnsi" w:cstheme="minorHAnsi"/>
          <w:spacing w:val="-1"/>
          <w:sz w:val="22"/>
          <w:szCs w:val="22"/>
        </w:rPr>
        <w:t>control</w:t>
      </w:r>
      <w:r w:rsidR="00161D8C" w:rsidRPr="001F6858">
        <w:rPr>
          <w:rFonts w:asciiTheme="minorHAnsi" w:hAnsiTheme="minorHAnsi" w:cstheme="minorHAnsi"/>
          <w:spacing w:val="11"/>
          <w:sz w:val="22"/>
          <w:szCs w:val="22"/>
        </w:rPr>
        <w:t xml:space="preserve"> </w:t>
      </w:r>
      <w:r w:rsidR="00161D8C" w:rsidRPr="001F6858">
        <w:rPr>
          <w:rFonts w:asciiTheme="minorHAnsi" w:hAnsiTheme="minorHAnsi" w:cstheme="minorHAnsi"/>
          <w:spacing w:val="-2"/>
          <w:sz w:val="22"/>
          <w:szCs w:val="22"/>
        </w:rPr>
        <w:t>and</w:t>
      </w:r>
      <w:r w:rsidR="00161D8C" w:rsidRPr="001F6858">
        <w:rPr>
          <w:rFonts w:asciiTheme="minorHAnsi" w:hAnsiTheme="minorHAnsi" w:cstheme="minorHAnsi"/>
          <w:spacing w:val="13"/>
          <w:sz w:val="22"/>
          <w:szCs w:val="22"/>
        </w:rPr>
        <w:t xml:space="preserve"> </w:t>
      </w:r>
      <w:r w:rsidR="00161D8C" w:rsidRPr="001F6858">
        <w:rPr>
          <w:rFonts w:asciiTheme="minorHAnsi" w:hAnsiTheme="minorHAnsi" w:cstheme="minorHAnsi"/>
          <w:spacing w:val="-2"/>
          <w:sz w:val="22"/>
          <w:szCs w:val="22"/>
        </w:rPr>
        <w:t>without</w:t>
      </w:r>
      <w:r w:rsidR="00161D8C" w:rsidRPr="001F6858">
        <w:rPr>
          <w:rFonts w:asciiTheme="minorHAnsi" w:hAnsiTheme="minorHAnsi" w:cstheme="minorHAnsi"/>
          <w:spacing w:val="11"/>
          <w:sz w:val="22"/>
          <w:szCs w:val="22"/>
        </w:rPr>
        <w:t xml:space="preserve"> </w:t>
      </w:r>
      <w:r w:rsidR="00161D8C" w:rsidRPr="001F6858">
        <w:rPr>
          <w:rFonts w:asciiTheme="minorHAnsi" w:hAnsiTheme="minorHAnsi" w:cstheme="minorHAnsi"/>
          <w:sz w:val="22"/>
          <w:szCs w:val="22"/>
        </w:rPr>
        <w:t>the</w:t>
      </w:r>
      <w:r w:rsidR="00161D8C" w:rsidRPr="001F6858">
        <w:rPr>
          <w:rFonts w:asciiTheme="minorHAnsi" w:hAnsiTheme="minorHAnsi" w:cstheme="minorHAnsi"/>
          <w:spacing w:val="8"/>
          <w:sz w:val="22"/>
          <w:szCs w:val="22"/>
        </w:rPr>
        <w:t xml:space="preserve"> </w:t>
      </w:r>
      <w:r w:rsidR="00161D8C" w:rsidRPr="001F6858">
        <w:rPr>
          <w:rFonts w:asciiTheme="minorHAnsi" w:hAnsiTheme="minorHAnsi" w:cstheme="minorHAnsi"/>
          <w:spacing w:val="-1"/>
          <w:sz w:val="22"/>
          <w:szCs w:val="22"/>
        </w:rPr>
        <w:t>fault</w:t>
      </w:r>
      <w:r w:rsidR="00161D8C" w:rsidRPr="001F6858">
        <w:rPr>
          <w:rFonts w:asciiTheme="minorHAnsi" w:hAnsiTheme="minorHAnsi" w:cstheme="minorHAnsi"/>
          <w:spacing w:val="11"/>
          <w:sz w:val="22"/>
          <w:szCs w:val="22"/>
        </w:rPr>
        <w:t xml:space="preserve"> </w:t>
      </w:r>
      <w:r w:rsidR="00161D8C" w:rsidRPr="001F6858">
        <w:rPr>
          <w:rFonts w:asciiTheme="minorHAnsi" w:hAnsiTheme="minorHAnsi" w:cstheme="minorHAnsi"/>
          <w:spacing w:val="-1"/>
          <w:sz w:val="22"/>
          <w:szCs w:val="22"/>
        </w:rPr>
        <w:t>of</w:t>
      </w:r>
      <w:r w:rsidR="00161D8C" w:rsidRPr="001F6858">
        <w:rPr>
          <w:rFonts w:asciiTheme="minorHAnsi" w:hAnsiTheme="minorHAnsi" w:cstheme="minorHAnsi"/>
          <w:spacing w:val="12"/>
          <w:sz w:val="22"/>
          <w:szCs w:val="22"/>
        </w:rPr>
        <w:t xml:space="preserve"> </w:t>
      </w:r>
      <w:r w:rsidR="00161D8C" w:rsidRPr="001F6858">
        <w:rPr>
          <w:rFonts w:asciiTheme="minorHAnsi" w:hAnsiTheme="minorHAnsi" w:cstheme="minorHAnsi"/>
          <w:spacing w:val="-1"/>
          <w:sz w:val="22"/>
          <w:szCs w:val="22"/>
        </w:rPr>
        <w:t>either</w:t>
      </w:r>
      <w:r w:rsidR="00161D8C" w:rsidRPr="001F6858">
        <w:rPr>
          <w:rFonts w:asciiTheme="minorHAnsi" w:hAnsiTheme="minorHAnsi" w:cstheme="minorHAnsi"/>
          <w:spacing w:val="63"/>
          <w:sz w:val="22"/>
          <w:szCs w:val="22"/>
        </w:rPr>
        <w:t xml:space="preserve"> </w:t>
      </w:r>
      <w:r w:rsidR="00161D8C" w:rsidRPr="001F6858">
        <w:rPr>
          <w:rFonts w:asciiTheme="minorHAnsi" w:hAnsiTheme="minorHAnsi" w:cstheme="minorHAnsi"/>
          <w:spacing w:val="-1"/>
          <w:sz w:val="22"/>
          <w:szCs w:val="22"/>
        </w:rPr>
        <w:t>Party</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pacing w:val="-1"/>
          <w:sz w:val="22"/>
          <w:szCs w:val="22"/>
        </w:rPr>
        <w:t>or</w:t>
      </w:r>
      <w:r w:rsidR="00161D8C" w:rsidRPr="001F6858">
        <w:rPr>
          <w:rFonts w:asciiTheme="minorHAnsi" w:hAnsiTheme="minorHAnsi" w:cstheme="minorHAnsi"/>
          <w:sz w:val="22"/>
          <w:szCs w:val="22"/>
        </w:rPr>
        <w:t xml:space="preserve"> its </w:t>
      </w:r>
      <w:r w:rsidR="00161D8C" w:rsidRPr="001F6858">
        <w:rPr>
          <w:rFonts w:asciiTheme="minorHAnsi" w:hAnsiTheme="minorHAnsi" w:cstheme="minorHAnsi"/>
          <w:spacing w:val="-1"/>
          <w:sz w:val="22"/>
          <w:szCs w:val="22"/>
        </w:rPr>
        <w:t>subcontractors.</w:t>
      </w:r>
      <w:r w:rsidR="00161D8C" w:rsidRPr="001F6858">
        <w:rPr>
          <w:rFonts w:asciiTheme="minorHAnsi" w:hAnsiTheme="minorHAnsi" w:cstheme="minorHAnsi"/>
          <w:spacing w:val="1"/>
          <w:sz w:val="22"/>
          <w:szCs w:val="22"/>
        </w:rPr>
        <w:t xml:space="preserve"> </w:t>
      </w:r>
      <w:r w:rsidR="00161D8C" w:rsidRPr="001F6858">
        <w:rPr>
          <w:rFonts w:asciiTheme="minorHAnsi" w:hAnsiTheme="minorHAnsi" w:cstheme="minorHAnsi"/>
          <w:spacing w:val="-3"/>
          <w:sz w:val="22"/>
          <w:szCs w:val="22"/>
        </w:rPr>
        <w:t>In</w:t>
      </w:r>
      <w:r w:rsidR="00161D8C" w:rsidRPr="001F6858">
        <w:rPr>
          <w:rFonts w:asciiTheme="minorHAnsi" w:hAnsiTheme="minorHAnsi" w:cstheme="minorHAnsi"/>
          <w:spacing w:val="2"/>
          <w:sz w:val="22"/>
          <w:szCs w:val="22"/>
        </w:rPr>
        <w:t xml:space="preserve"> </w:t>
      </w:r>
      <w:r w:rsidR="00161D8C" w:rsidRPr="001F6858">
        <w:rPr>
          <w:rFonts w:asciiTheme="minorHAnsi" w:hAnsiTheme="minorHAnsi" w:cstheme="minorHAnsi"/>
          <w:sz w:val="22"/>
          <w:szCs w:val="22"/>
        </w:rPr>
        <w:t>the</w:t>
      </w:r>
      <w:r w:rsidR="00161D8C" w:rsidRPr="001F6858">
        <w:rPr>
          <w:rFonts w:asciiTheme="minorHAnsi" w:hAnsiTheme="minorHAnsi" w:cstheme="minorHAnsi"/>
          <w:spacing w:val="-1"/>
          <w:sz w:val="22"/>
          <w:szCs w:val="22"/>
        </w:rPr>
        <w:t xml:space="preserve"> event that performance of</w:t>
      </w:r>
      <w:r w:rsidR="00161D8C" w:rsidRPr="001F6858">
        <w:rPr>
          <w:rFonts w:asciiTheme="minorHAnsi" w:hAnsiTheme="minorHAnsi" w:cstheme="minorHAnsi"/>
          <w:sz w:val="22"/>
          <w:szCs w:val="22"/>
        </w:rPr>
        <w:t xml:space="preserve"> </w:t>
      </w:r>
      <w:r w:rsidR="00161D8C" w:rsidRPr="001F6858">
        <w:rPr>
          <w:rFonts w:asciiTheme="minorHAnsi" w:hAnsiTheme="minorHAnsi" w:cstheme="minorHAnsi"/>
          <w:spacing w:val="-1"/>
          <w:sz w:val="22"/>
          <w:szCs w:val="22"/>
        </w:rPr>
        <w:t>this</w:t>
      </w:r>
      <w:r w:rsidR="00161D8C" w:rsidRPr="001F6858">
        <w:rPr>
          <w:rFonts w:asciiTheme="minorHAnsi" w:hAnsiTheme="minorHAnsi" w:cstheme="minorHAnsi"/>
          <w:sz w:val="22"/>
          <w:szCs w:val="22"/>
        </w:rPr>
        <w:t xml:space="preserve"> </w:t>
      </w:r>
      <w:r w:rsidR="00161D8C" w:rsidRPr="001F6858">
        <w:rPr>
          <w:rFonts w:asciiTheme="minorHAnsi" w:hAnsiTheme="minorHAnsi" w:cstheme="minorHAnsi"/>
          <w:spacing w:val="-2"/>
          <w:sz w:val="22"/>
          <w:szCs w:val="22"/>
        </w:rPr>
        <w:t>Agreement</w:t>
      </w:r>
      <w:r w:rsidR="00161D8C" w:rsidRPr="001F6858">
        <w:rPr>
          <w:rFonts w:asciiTheme="minorHAnsi" w:hAnsiTheme="minorHAnsi" w:cstheme="minorHAnsi"/>
          <w:sz w:val="22"/>
          <w:szCs w:val="22"/>
        </w:rPr>
        <w:t xml:space="preserve"> is </w:t>
      </w:r>
      <w:r w:rsidR="00161D8C" w:rsidRPr="001F6858">
        <w:rPr>
          <w:rFonts w:asciiTheme="minorHAnsi" w:hAnsiTheme="minorHAnsi" w:cstheme="minorHAnsi"/>
          <w:spacing w:val="-1"/>
          <w:sz w:val="22"/>
          <w:szCs w:val="22"/>
        </w:rPr>
        <w:t>hindered, delayed,</w:t>
      </w:r>
      <w:r w:rsidR="00161D8C" w:rsidRPr="001F6858">
        <w:rPr>
          <w:rFonts w:asciiTheme="minorHAnsi" w:hAnsiTheme="minorHAnsi" w:cstheme="minorHAnsi"/>
          <w:spacing w:val="1"/>
          <w:sz w:val="22"/>
          <w:szCs w:val="22"/>
        </w:rPr>
        <w:t xml:space="preserve"> </w:t>
      </w:r>
      <w:r w:rsidR="00161D8C" w:rsidRPr="001F6858">
        <w:rPr>
          <w:rFonts w:asciiTheme="minorHAnsi" w:hAnsiTheme="minorHAnsi" w:cstheme="minorHAnsi"/>
          <w:spacing w:val="-1"/>
          <w:sz w:val="22"/>
          <w:szCs w:val="22"/>
        </w:rPr>
        <w:t>threatened</w:t>
      </w:r>
      <w:r w:rsidR="00161D8C" w:rsidRPr="001F6858">
        <w:rPr>
          <w:rFonts w:asciiTheme="minorHAnsi" w:hAnsiTheme="minorHAnsi" w:cstheme="minorHAnsi"/>
          <w:spacing w:val="2"/>
          <w:sz w:val="22"/>
          <w:szCs w:val="22"/>
        </w:rPr>
        <w:t xml:space="preserve"> </w:t>
      </w:r>
      <w:r w:rsidR="00161D8C" w:rsidRPr="001F6858">
        <w:rPr>
          <w:rFonts w:asciiTheme="minorHAnsi" w:hAnsiTheme="minorHAnsi" w:cstheme="minorHAnsi"/>
          <w:sz w:val="22"/>
          <w:szCs w:val="22"/>
        </w:rPr>
        <w:t>to</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z w:val="22"/>
          <w:szCs w:val="22"/>
        </w:rPr>
        <w:t>be</w:t>
      </w:r>
      <w:r w:rsidR="00161D8C" w:rsidRPr="001F6858">
        <w:rPr>
          <w:rFonts w:asciiTheme="minorHAnsi" w:hAnsiTheme="minorHAnsi" w:cstheme="minorHAnsi"/>
          <w:spacing w:val="-1"/>
          <w:sz w:val="22"/>
          <w:szCs w:val="22"/>
        </w:rPr>
        <w:t xml:space="preserve"> delayed,</w:t>
      </w:r>
      <w:r w:rsidR="00161D8C" w:rsidRPr="001F6858">
        <w:rPr>
          <w:rFonts w:asciiTheme="minorHAnsi" w:hAnsiTheme="minorHAnsi" w:cstheme="minorHAnsi"/>
          <w:spacing w:val="1"/>
          <w:sz w:val="22"/>
          <w:szCs w:val="22"/>
        </w:rPr>
        <w:t xml:space="preserve"> </w:t>
      </w:r>
      <w:r w:rsidR="00161D8C" w:rsidRPr="001F6858">
        <w:rPr>
          <w:rFonts w:asciiTheme="minorHAnsi" w:hAnsiTheme="minorHAnsi" w:cstheme="minorHAnsi"/>
          <w:spacing w:val="-1"/>
          <w:sz w:val="22"/>
          <w:szCs w:val="22"/>
        </w:rPr>
        <w:t>or</w:t>
      </w:r>
      <w:r w:rsidR="00161D8C" w:rsidRPr="001F6858">
        <w:rPr>
          <w:rFonts w:asciiTheme="minorHAnsi" w:hAnsiTheme="minorHAnsi" w:cstheme="minorHAnsi"/>
          <w:sz w:val="22"/>
          <w:szCs w:val="22"/>
        </w:rPr>
        <w:t xml:space="preserve"> </w:t>
      </w:r>
      <w:r w:rsidR="00161D8C" w:rsidRPr="001F6858">
        <w:rPr>
          <w:rFonts w:asciiTheme="minorHAnsi" w:hAnsiTheme="minorHAnsi" w:cstheme="minorHAnsi"/>
          <w:spacing w:val="-1"/>
          <w:sz w:val="22"/>
          <w:szCs w:val="22"/>
        </w:rPr>
        <w:t>adversely</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pacing w:val="-1"/>
          <w:sz w:val="22"/>
          <w:szCs w:val="22"/>
        </w:rPr>
        <w:t>affected</w:t>
      </w:r>
      <w:r w:rsidR="00161D8C" w:rsidRPr="001F6858">
        <w:rPr>
          <w:rFonts w:asciiTheme="minorHAnsi" w:hAnsiTheme="minorHAnsi" w:cstheme="minorHAnsi"/>
          <w:spacing w:val="2"/>
          <w:sz w:val="22"/>
          <w:szCs w:val="22"/>
        </w:rPr>
        <w:t xml:space="preserve"> </w:t>
      </w:r>
      <w:r w:rsidR="00161D8C" w:rsidRPr="001F6858">
        <w:rPr>
          <w:rFonts w:asciiTheme="minorHAnsi" w:hAnsiTheme="minorHAnsi" w:cstheme="minorHAnsi"/>
          <w:sz w:val="22"/>
          <w:szCs w:val="22"/>
        </w:rPr>
        <w:t>by</w:t>
      </w:r>
      <w:r w:rsidR="00161D8C" w:rsidRPr="001F6858">
        <w:rPr>
          <w:rFonts w:asciiTheme="minorHAnsi" w:hAnsiTheme="minorHAnsi" w:cstheme="minorHAnsi"/>
          <w:spacing w:val="79"/>
          <w:sz w:val="22"/>
          <w:szCs w:val="22"/>
        </w:rPr>
        <w:t xml:space="preserve"> </w:t>
      </w:r>
      <w:r w:rsidR="00161D8C" w:rsidRPr="001F6858">
        <w:rPr>
          <w:rFonts w:asciiTheme="minorHAnsi" w:hAnsiTheme="minorHAnsi" w:cstheme="minorHAnsi"/>
          <w:spacing w:val="-1"/>
          <w:sz w:val="22"/>
          <w:szCs w:val="22"/>
        </w:rPr>
        <w:t>causes</w:t>
      </w:r>
      <w:r w:rsidR="00161D8C" w:rsidRPr="001F6858">
        <w:rPr>
          <w:rFonts w:asciiTheme="minorHAnsi" w:hAnsiTheme="minorHAnsi" w:cstheme="minorHAnsi"/>
          <w:spacing w:val="15"/>
          <w:sz w:val="22"/>
          <w:szCs w:val="22"/>
        </w:rPr>
        <w:t xml:space="preserve"> </w:t>
      </w:r>
      <w:r w:rsidR="00161D8C" w:rsidRPr="001F6858">
        <w:rPr>
          <w:rFonts w:asciiTheme="minorHAnsi" w:hAnsiTheme="minorHAnsi" w:cstheme="minorHAnsi"/>
          <w:spacing w:val="-1"/>
          <w:sz w:val="22"/>
          <w:szCs w:val="22"/>
        </w:rPr>
        <w:t>of</w:t>
      </w:r>
      <w:r w:rsidR="00161D8C" w:rsidRPr="001F6858">
        <w:rPr>
          <w:rFonts w:asciiTheme="minorHAnsi" w:hAnsiTheme="minorHAnsi" w:cstheme="minorHAnsi"/>
          <w:spacing w:val="14"/>
          <w:sz w:val="22"/>
          <w:szCs w:val="22"/>
        </w:rPr>
        <w:t xml:space="preserve"> </w:t>
      </w:r>
      <w:r w:rsidR="00161D8C" w:rsidRPr="001F6858">
        <w:rPr>
          <w:rFonts w:asciiTheme="minorHAnsi" w:hAnsiTheme="minorHAnsi" w:cstheme="minorHAnsi"/>
          <w:sz w:val="22"/>
          <w:szCs w:val="22"/>
        </w:rPr>
        <w:t>the</w:t>
      </w:r>
      <w:r w:rsidR="00161D8C" w:rsidRPr="001F6858">
        <w:rPr>
          <w:rFonts w:asciiTheme="minorHAnsi" w:hAnsiTheme="minorHAnsi" w:cstheme="minorHAnsi"/>
          <w:spacing w:val="13"/>
          <w:sz w:val="22"/>
          <w:szCs w:val="22"/>
        </w:rPr>
        <w:t xml:space="preserve"> </w:t>
      </w:r>
      <w:r w:rsidR="00161D8C" w:rsidRPr="001F6858">
        <w:rPr>
          <w:rFonts w:asciiTheme="minorHAnsi" w:hAnsiTheme="minorHAnsi" w:cstheme="minorHAnsi"/>
          <w:spacing w:val="-1"/>
          <w:sz w:val="22"/>
          <w:szCs w:val="22"/>
        </w:rPr>
        <w:t>type</w:t>
      </w:r>
      <w:r w:rsidR="00161D8C" w:rsidRPr="001F6858">
        <w:rPr>
          <w:rFonts w:asciiTheme="minorHAnsi" w:hAnsiTheme="minorHAnsi" w:cstheme="minorHAnsi"/>
          <w:spacing w:val="13"/>
          <w:sz w:val="22"/>
          <w:szCs w:val="22"/>
        </w:rPr>
        <w:t xml:space="preserve"> </w:t>
      </w:r>
      <w:r w:rsidR="00161D8C" w:rsidRPr="001F6858">
        <w:rPr>
          <w:rFonts w:asciiTheme="minorHAnsi" w:hAnsiTheme="minorHAnsi" w:cstheme="minorHAnsi"/>
          <w:spacing w:val="-1"/>
          <w:sz w:val="22"/>
          <w:szCs w:val="22"/>
        </w:rPr>
        <w:t>described</w:t>
      </w:r>
      <w:r w:rsidR="00161D8C" w:rsidRPr="001F6858">
        <w:rPr>
          <w:rFonts w:asciiTheme="minorHAnsi" w:hAnsiTheme="minorHAnsi" w:cstheme="minorHAnsi"/>
          <w:spacing w:val="16"/>
          <w:sz w:val="22"/>
          <w:szCs w:val="22"/>
        </w:rPr>
        <w:t xml:space="preserve"> </w:t>
      </w:r>
      <w:r w:rsidR="00161D8C" w:rsidRPr="001F6858">
        <w:rPr>
          <w:rFonts w:asciiTheme="minorHAnsi" w:hAnsiTheme="minorHAnsi" w:cstheme="minorHAnsi"/>
          <w:spacing w:val="-2"/>
          <w:sz w:val="22"/>
          <w:szCs w:val="22"/>
        </w:rPr>
        <w:t>above,</w:t>
      </w:r>
      <w:r w:rsidR="00161D8C" w:rsidRPr="001F6858">
        <w:rPr>
          <w:rFonts w:asciiTheme="minorHAnsi" w:hAnsiTheme="minorHAnsi" w:cstheme="minorHAnsi"/>
          <w:spacing w:val="15"/>
          <w:sz w:val="22"/>
          <w:szCs w:val="22"/>
        </w:rPr>
        <w:t xml:space="preserve"> </w:t>
      </w:r>
      <w:r w:rsidR="00161D8C" w:rsidRPr="001F6858">
        <w:rPr>
          <w:rFonts w:asciiTheme="minorHAnsi" w:hAnsiTheme="minorHAnsi" w:cstheme="minorHAnsi"/>
          <w:spacing w:val="-1"/>
          <w:sz w:val="22"/>
          <w:szCs w:val="22"/>
        </w:rPr>
        <w:t>then</w:t>
      </w:r>
      <w:r w:rsidR="00161D8C" w:rsidRPr="001F6858">
        <w:rPr>
          <w:rFonts w:asciiTheme="minorHAnsi" w:hAnsiTheme="minorHAnsi" w:cstheme="minorHAnsi"/>
          <w:spacing w:val="16"/>
          <w:sz w:val="22"/>
          <w:szCs w:val="22"/>
        </w:rPr>
        <w:t xml:space="preserve"> </w:t>
      </w:r>
      <w:r w:rsidR="00161D8C" w:rsidRPr="001F6858">
        <w:rPr>
          <w:rFonts w:asciiTheme="minorHAnsi" w:hAnsiTheme="minorHAnsi" w:cstheme="minorHAnsi"/>
          <w:spacing w:val="-1"/>
          <w:sz w:val="22"/>
          <w:szCs w:val="22"/>
        </w:rPr>
        <w:t>the</w:t>
      </w:r>
      <w:r w:rsidR="00161D8C" w:rsidRPr="001F6858">
        <w:rPr>
          <w:rFonts w:asciiTheme="minorHAnsi" w:hAnsiTheme="minorHAnsi" w:cstheme="minorHAnsi"/>
          <w:spacing w:val="13"/>
          <w:sz w:val="22"/>
          <w:szCs w:val="22"/>
        </w:rPr>
        <w:t xml:space="preserve"> </w:t>
      </w:r>
      <w:r w:rsidR="00161D8C" w:rsidRPr="001F6858">
        <w:rPr>
          <w:rFonts w:asciiTheme="minorHAnsi" w:hAnsiTheme="minorHAnsi" w:cstheme="minorHAnsi"/>
          <w:spacing w:val="-1"/>
          <w:sz w:val="22"/>
          <w:szCs w:val="22"/>
        </w:rPr>
        <w:t>Party</w:t>
      </w:r>
      <w:r w:rsidR="00161D8C" w:rsidRPr="001F6858">
        <w:rPr>
          <w:rFonts w:asciiTheme="minorHAnsi" w:hAnsiTheme="minorHAnsi" w:cstheme="minorHAnsi"/>
          <w:spacing w:val="14"/>
          <w:sz w:val="22"/>
          <w:szCs w:val="22"/>
        </w:rPr>
        <w:t xml:space="preserve"> </w:t>
      </w:r>
      <w:r w:rsidR="00161D8C" w:rsidRPr="001F6858">
        <w:rPr>
          <w:rFonts w:asciiTheme="minorHAnsi" w:hAnsiTheme="minorHAnsi" w:cstheme="minorHAnsi"/>
          <w:spacing w:val="-2"/>
          <w:sz w:val="22"/>
          <w:szCs w:val="22"/>
        </w:rPr>
        <w:t>whose</w:t>
      </w:r>
      <w:r w:rsidR="00161D8C" w:rsidRPr="001F6858">
        <w:rPr>
          <w:rFonts w:asciiTheme="minorHAnsi" w:hAnsiTheme="minorHAnsi" w:cstheme="minorHAnsi"/>
          <w:spacing w:val="13"/>
          <w:sz w:val="22"/>
          <w:szCs w:val="22"/>
        </w:rPr>
        <w:t xml:space="preserve"> </w:t>
      </w:r>
      <w:r w:rsidR="00161D8C" w:rsidRPr="001F6858">
        <w:rPr>
          <w:rFonts w:asciiTheme="minorHAnsi" w:hAnsiTheme="minorHAnsi" w:cstheme="minorHAnsi"/>
          <w:spacing w:val="-1"/>
          <w:sz w:val="22"/>
          <w:szCs w:val="22"/>
        </w:rPr>
        <w:t>performance</w:t>
      </w:r>
      <w:r w:rsidR="00161D8C" w:rsidRPr="001F6858">
        <w:rPr>
          <w:rFonts w:asciiTheme="minorHAnsi" w:hAnsiTheme="minorHAnsi" w:cstheme="minorHAnsi"/>
          <w:spacing w:val="13"/>
          <w:sz w:val="22"/>
          <w:szCs w:val="22"/>
        </w:rPr>
        <w:t xml:space="preserve"> </w:t>
      </w:r>
      <w:r w:rsidR="00161D8C" w:rsidRPr="001F6858">
        <w:rPr>
          <w:rFonts w:asciiTheme="minorHAnsi" w:hAnsiTheme="minorHAnsi" w:cstheme="minorHAnsi"/>
          <w:sz w:val="22"/>
          <w:szCs w:val="22"/>
        </w:rPr>
        <w:t>is</w:t>
      </w:r>
      <w:r w:rsidR="00161D8C" w:rsidRPr="001F6858">
        <w:rPr>
          <w:rFonts w:asciiTheme="minorHAnsi" w:hAnsiTheme="minorHAnsi" w:cstheme="minorHAnsi"/>
          <w:spacing w:val="12"/>
          <w:sz w:val="22"/>
          <w:szCs w:val="22"/>
        </w:rPr>
        <w:t xml:space="preserve"> </w:t>
      </w:r>
      <w:r w:rsidR="00161D8C" w:rsidRPr="001F6858">
        <w:rPr>
          <w:rFonts w:asciiTheme="minorHAnsi" w:hAnsiTheme="minorHAnsi" w:cstheme="minorHAnsi"/>
          <w:spacing w:val="-1"/>
          <w:sz w:val="22"/>
          <w:szCs w:val="22"/>
        </w:rPr>
        <w:t>so</w:t>
      </w:r>
      <w:r w:rsidR="00161D8C" w:rsidRPr="001F6858">
        <w:rPr>
          <w:rFonts w:asciiTheme="minorHAnsi" w:hAnsiTheme="minorHAnsi" w:cstheme="minorHAnsi"/>
          <w:spacing w:val="13"/>
          <w:sz w:val="22"/>
          <w:szCs w:val="22"/>
        </w:rPr>
        <w:t xml:space="preserve"> </w:t>
      </w:r>
      <w:r w:rsidR="00161D8C" w:rsidRPr="001F6858">
        <w:rPr>
          <w:rFonts w:asciiTheme="minorHAnsi" w:hAnsiTheme="minorHAnsi" w:cstheme="minorHAnsi"/>
          <w:spacing w:val="-1"/>
          <w:sz w:val="22"/>
          <w:szCs w:val="22"/>
        </w:rPr>
        <w:t>affected</w:t>
      </w:r>
      <w:r w:rsidR="00161D8C" w:rsidRPr="001F6858">
        <w:rPr>
          <w:rFonts w:asciiTheme="minorHAnsi" w:hAnsiTheme="minorHAnsi" w:cstheme="minorHAnsi"/>
          <w:spacing w:val="16"/>
          <w:sz w:val="22"/>
          <w:szCs w:val="22"/>
        </w:rPr>
        <w:t xml:space="preserve"> </w:t>
      </w:r>
      <w:r w:rsidR="00161D8C" w:rsidRPr="001F6858">
        <w:rPr>
          <w:rFonts w:asciiTheme="minorHAnsi" w:hAnsiTheme="minorHAnsi" w:cstheme="minorHAnsi"/>
          <w:spacing w:val="-1"/>
          <w:sz w:val="22"/>
          <w:szCs w:val="22"/>
        </w:rPr>
        <w:t>shall</w:t>
      </w:r>
      <w:r w:rsidR="00161D8C" w:rsidRPr="001F6858">
        <w:rPr>
          <w:rFonts w:asciiTheme="minorHAnsi" w:hAnsiTheme="minorHAnsi" w:cstheme="minorHAnsi"/>
          <w:spacing w:val="13"/>
          <w:sz w:val="22"/>
          <w:szCs w:val="22"/>
        </w:rPr>
        <w:t xml:space="preserve"> </w:t>
      </w:r>
      <w:r w:rsidR="00161D8C" w:rsidRPr="001F6858">
        <w:rPr>
          <w:rFonts w:asciiTheme="minorHAnsi" w:hAnsiTheme="minorHAnsi" w:cstheme="minorHAnsi"/>
          <w:spacing w:val="-1"/>
          <w:sz w:val="22"/>
          <w:szCs w:val="22"/>
        </w:rPr>
        <w:t>immediately</w:t>
      </w:r>
      <w:r w:rsidR="00161D8C" w:rsidRPr="001F6858">
        <w:rPr>
          <w:rFonts w:asciiTheme="minorHAnsi" w:hAnsiTheme="minorHAnsi" w:cstheme="minorHAnsi"/>
          <w:spacing w:val="11"/>
          <w:sz w:val="22"/>
          <w:szCs w:val="22"/>
        </w:rPr>
        <w:t xml:space="preserve"> </w:t>
      </w:r>
      <w:r w:rsidR="00161D8C" w:rsidRPr="001F6858">
        <w:rPr>
          <w:rFonts w:asciiTheme="minorHAnsi" w:hAnsiTheme="minorHAnsi" w:cstheme="minorHAnsi"/>
          <w:sz w:val="22"/>
          <w:szCs w:val="22"/>
        </w:rPr>
        <w:t>notify</w:t>
      </w:r>
      <w:r w:rsidR="00161D8C" w:rsidRPr="001F6858">
        <w:rPr>
          <w:rFonts w:asciiTheme="minorHAnsi" w:hAnsiTheme="minorHAnsi" w:cstheme="minorHAnsi"/>
          <w:spacing w:val="14"/>
          <w:sz w:val="22"/>
          <w:szCs w:val="22"/>
        </w:rPr>
        <w:t xml:space="preserve"> </w:t>
      </w:r>
      <w:r w:rsidR="00161D8C" w:rsidRPr="001F6858">
        <w:rPr>
          <w:rFonts w:asciiTheme="minorHAnsi" w:hAnsiTheme="minorHAnsi" w:cstheme="minorHAnsi"/>
          <w:sz w:val="22"/>
          <w:szCs w:val="22"/>
        </w:rPr>
        <w:t>the</w:t>
      </w:r>
      <w:r w:rsidR="00161D8C" w:rsidRPr="001F6858">
        <w:rPr>
          <w:rFonts w:asciiTheme="minorHAnsi" w:hAnsiTheme="minorHAnsi" w:cstheme="minorHAnsi"/>
          <w:spacing w:val="13"/>
          <w:sz w:val="22"/>
          <w:szCs w:val="22"/>
        </w:rPr>
        <w:t xml:space="preserve"> </w:t>
      </w:r>
      <w:r w:rsidR="00161D8C" w:rsidRPr="001F6858">
        <w:rPr>
          <w:rFonts w:asciiTheme="minorHAnsi" w:hAnsiTheme="minorHAnsi" w:cstheme="minorHAnsi"/>
          <w:spacing w:val="-1"/>
          <w:sz w:val="22"/>
          <w:szCs w:val="22"/>
        </w:rPr>
        <w:t>other</w:t>
      </w:r>
      <w:r w:rsidR="00161D8C" w:rsidRPr="001F6858">
        <w:rPr>
          <w:rFonts w:asciiTheme="minorHAnsi" w:hAnsiTheme="minorHAnsi" w:cstheme="minorHAnsi"/>
          <w:spacing w:val="14"/>
          <w:sz w:val="22"/>
          <w:szCs w:val="22"/>
        </w:rPr>
        <w:t xml:space="preserve"> </w:t>
      </w:r>
      <w:r w:rsidR="00161D8C" w:rsidRPr="001F6858">
        <w:rPr>
          <w:rFonts w:asciiTheme="minorHAnsi" w:hAnsiTheme="minorHAnsi" w:cstheme="minorHAnsi"/>
          <w:spacing w:val="-1"/>
          <w:sz w:val="22"/>
          <w:szCs w:val="22"/>
        </w:rPr>
        <w:t>Party’s</w:t>
      </w:r>
      <w:r w:rsidR="00161D8C" w:rsidRPr="001F6858">
        <w:rPr>
          <w:rFonts w:asciiTheme="minorHAnsi" w:hAnsiTheme="minorHAnsi" w:cstheme="minorHAnsi"/>
          <w:spacing w:val="15"/>
          <w:sz w:val="22"/>
          <w:szCs w:val="22"/>
        </w:rPr>
        <w:t xml:space="preserve"> </w:t>
      </w:r>
      <w:r w:rsidR="00161D8C" w:rsidRPr="001F6858">
        <w:rPr>
          <w:rFonts w:asciiTheme="minorHAnsi" w:hAnsiTheme="minorHAnsi" w:cstheme="minorHAnsi"/>
          <w:spacing w:val="-1"/>
          <w:sz w:val="22"/>
          <w:szCs w:val="22"/>
        </w:rPr>
        <w:t>authorized</w:t>
      </w:r>
      <w:r w:rsidR="00161D8C" w:rsidRPr="001F6858">
        <w:rPr>
          <w:rFonts w:asciiTheme="minorHAnsi" w:hAnsiTheme="minorHAnsi" w:cstheme="minorHAnsi"/>
          <w:spacing w:val="87"/>
          <w:sz w:val="22"/>
          <w:szCs w:val="22"/>
        </w:rPr>
        <w:t xml:space="preserve"> </w:t>
      </w:r>
      <w:r w:rsidR="00161D8C" w:rsidRPr="001F6858">
        <w:rPr>
          <w:rFonts w:asciiTheme="minorHAnsi" w:hAnsiTheme="minorHAnsi" w:cstheme="minorHAnsi"/>
          <w:spacing w:val="-1"/>
          <w:sz w:val="22"/>
          <w:szCs w:val="22"/>
        </w:rPr>
        <w:t>representative</w:t>
      </w:r>
      <w:r w:rsidR="00161D8C" w:rsidRPr="001F6858">
        <w:rPr>
          <w:rFonts w:asciiTheme="minorHAnsi" w:hAnsiTheme="minorHAnsi" w:cstheme="minorHAnsi"/>
          <w:sz w:val="22"/>
          <w:szCs w:val="22"/>
        </w:rPr>
        <w:t xml:space="preserve"> in</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pacing w:val="-1"/>
          <w:sz w:val="22"/>
          <w:szCs w:val="22"/>
        </w:rPr>
        <w:t>writing,</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pacing w:val="-1"/>
          <w:sz w:val="22"/>
          <w:szCs w:val="22"/>
        </w:rPr>
        <w:t>including</w:t>
      </w:r>
      <w:r w:rsidR="00161D8C" w:rsidRPr="001F6858">
        <w:rPr>
          <w:rFonts w:asciiTheme="minorHAnsi" w:hAnsiTheme="minorHAnsi" w:cstheme="minorHAnsi"/>
          <w:sz w:val="22"/>
          <w:szCs w:val="22"/>
        </w:rPr>
        <w:t xml:space="preserve"> </w:t>
      </w:r>
      <w:r w:rsidR="00161D8C" w:rsidRPr="001F6858">
        <w:rPr>
          <w:rFonts w:asciiTheme="minorHAnsi" w:hAnsiTheme="minorHAnsi" w:cstheme="minorHAnsi"/>
          <w:spacing w:val="-1"/>
          <w:sz w:val="22"/>
          <w:szCs w:val="22"/>
        </w:rPr>
        <w:t>all</w:t>
      </w:r>
      <w:r w:rsidR="00161D8C" w:rsidRPr="001F6858">
        <w:rPr>
          <w:rFonts w:asciiTheme="minorHAnsi" w:hAnsiTheme="minorHAnsi" w:cstheme="minorHAnsi"/>
          <w:spacing w:val="1"/>
          <w:sz w:val="22"/>
          <w:szCs w:val="22"/>
        </w:rPr>
        <w:t xml:space="preserve"> </w:t>
      </w:r>
      <w:r w:rsidR="00161D8C" w:rsidRPr="001F6858">
        <w:rPr>
          <w:rFonts w:asciiTheme="minorHAnsi" w:hAnsiTheme="minorHAnsi" w:cstheme="minorHAnsi"/>
          <w:spacing w:val="-1"/>
          <w:sz w:val="22"/>
          <w:szCs w:val="22"/>
        </w:rPr>
        <w:t>relevant</w:t>
      </w:r>
      <w:r w:rsidR="00161D8C" w:rsidRPr="001F6858">
        <w:rPr>
          <w:rFonts w:asciiTheme="minorHAnsi" w:hAnsiTheme="minorHAnsi" w:cstheme="minorHAnsi"/>
          <w:spacing w:val="2"/>
          <w:sz w:val="22"/>
          <w:szCs w:val="22"/>
        </w:rPr>
        <w:t xml:space="preserve"> </w:t>
      </w:r>
      <w:r w:rsidR="00161D8C" w:rsidRPr="001F6858">
        <w:rPr>
          <w:rFonts w:asciiTheme="minorHAnsi" w:hAnsiTheme="minorHAnsi" w:cstheme="minorHAnsi"/>
          <w:spacing w:val="-1"/>
          <w:sz w:val="22"/>
          <w:szCs w:val="22"/>
        </w:rPr>
        <w:t>information</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pacing w:val="-2"/>
          <w:sz w:val="22"/>
          <w:szCs w:val="22"/>
        </w:rPr>
        <w:t>with</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pacing w:val="-1"/>
          <w:sz w:val="22"/>
          <w:szCs w:val="22"/>
        </w:rPr>
        <w:t>respect</w:t>
      </w:r>
      <w:r w:rsidR="00161D8C" w:rsidRPr="001F6858">
        <w:rPr>
          <w:rFonts w:asciiTheme="minorHAnsi" w:hAnsiTheme="minorHAnsi" w:cstheme="minorHAnsi"/>
          <w:spacing w:val="2"/>
          <w:sz w:val="22"/>
          <w:szCs w:val="22"/>
        </w:rPr>
        <w:t xml:space="preserve"> </w:t>
      </w:r>
      <w:r w:rsidR="00161D8C" w:rsidRPr="001F6858">
        <w:rPr>
          <w:rFonts w:asciiTheme="minorHAnsi" w:hAnsiTheme="minorHAnsi" w:cstheme="minorHAnsi"/>
          <w:spacing w:val="-2"/>
          <w:sz w:val="22"/>
          <w:szCs w:val="22"/>
        </w:rPr>
        <w:t>thereof,</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z w:val="22"/>
          <w:szCs w:val="22"/>
        </w:rPr>
        <w:t>and</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pacing w:val="-1"/>
          <w:sz w:val="22"/>
          <w:szCs w:val="22"/>
        </w:rPr>
        <w:t>shall</w:t>
      </w:r>
      <w:r w:rsidR="00161D8C" w:rsidRPr="001F6858">
        <w:rPr>
          <w:rFonts w:asciiTheme="minorHAnsi" w:hAnsiTheme="minorHAnsi" w:cstheme="minorHAnsi"/>
          <w:sz w:val="22"/>
          <w:szCs w:val="22"/>
        </w:rPr>
        <w:t xml:space="preserve"> </w:t>
      </w:r>
      <w:r w:rsidR="00161D8C" w:rsidRPr="001F6858">
        <w:rPr>
          <w:rFonts w:asciiTheme="minorHAnsi" w:hAnsiTheme="minorHAnsi" w:cstheme="minorHAnsi"/>
          <w:spacing w:val="-1"/>
          <w:sz w:val="22"/>
          <w:szCs w:val="22"/>
        </w:rPr>
        <w:t>likewise</w:t>
      </w:r>
      <w:r w:rsidR="00161D8C" w:rsidRPr="001F6858">
        <w:rPr>
          <w:rFonts w:asciiTheme="minorHAnsi" w:hAnsiTheme="minorHAnsi" w:cstheme="minorHAnsi"/>
          <w:spacing w:val="1"/>
          <w:sz w:val="22"/>
          <w:szCs w:val="22"/>
        </w:rPr>
        <w:t xml:space="preserve"> </w:t>
      </w:r>
      <w:r w:rsidR="00161D8C" w:rsidRPr="001F6858">
        <w:rPr>
          <w:rFonts w:asciiTheme="minorHAnsi" w:hAnsiTheme="minorHAnsi" w:cstheme="minorHAnsi"/>
          <w:spacing w:val="-1"/>
          <w:sz w:val="22"/>
          <w:szCs w:val="22"/>
        </w:rPr>
        <w:t>notify</w:t>
      </w:r>
      <w:r w:rsidR="00161D8C" w:rsidRPr="001F6858">
        <w:rPr>
          <w:rFonts w:asciiTheme="minorHAnsi" w:hAnsiTheme="minorHAnsi" w:cstheme="minorHAnsi"/>
          <w:spacing w:val="-2"/>
          <w:sz w:val="22"/>
          <w:szCs w:val="22"/>
        </w:rPr>
        <w:t xml:space="preserve"> </w:t>
      </w:r>
      <w:r w:rsidR="00161D8C" w:rsidRPr="001F6858">
        <w:rPr>
          <w:rFonts w:asciiTheme="minorHAnsi" w:hAnsiTheme="minorHAnsi" w:cstheme="minorHAnsi"/>
          <w:spacing w:val="-1"/>
          <w:sz w:val="22"/>
          <w:szCs w:val="22"/>
        </w:rPr>
        <w:t>promptly of</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z w:val="22"/>
          <w:szCs w:val="22"/>
        </w:rPr>
        <w:t>any</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pacing w:val="-1"/>
          <w:sz w:val="22"/>
          <w:szCs w:val="22"/>
        </w:rPr>
        <w:t>subsequent</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pacing w:val="-1"/>
          <w:sz w:val="22"/>
          <w:szCs w:val="22"/>
        </w:rPr>
        <w:t>change</w:t>
      </w:r>
      <w:r w:rsidR="00161D8C" w:rsidRPr="001F6858">
        <w:rPr>
          <w:rFonts w:asciiTheme="minorHAnsi" w:hAnsiTheme="minorHAnsi" w:cstheme="minorHAnsi"/>
          <w:spacing w:val="93"/>
          <w:sz w:val="22"/>
          <w:szCs w:val="22"/>
        </w:rPr>
        <w:t xml:space="preserve"> </w:t>
      </w:r>
      <w:r w:rsidR="00161D8C" w:rsidRPr="001F6858">
        <w:rPr>
          <w:rFonts w:asciiTheme="minorHAnsi" w:hAnsiTheme="minorHAnsi" w:cstheme="minorHAnsi"/>
          <w:sz w:val="22"/>
          <w:szCs w:val="22"/>
        </w:rPr>
        <w:t>in</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pacing w:val="-1"/>
          <w:sz w:val="22"/>
          <w:szCs w:val="22"/>
        </w:rPr>
        <w:t>the</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pacing w:val="-1"/>
          <w:sz w:val="22"/>
          <w:szCs w:val="22"/>
        </w:rPr>
        <w:t>circumstances,</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pacing w:val="-1"/>
          <w:sz w:val="22"/>
          <w:szCs w:val="22"/>
        </w:rPr>
        <w:t>and</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z w:val="22"/>
          <w:szCs w:val="22"/>
        </w:rPr>
        <w:t>at</w:t>
      </w:r>
      <w:r w:rsidR="00161D8C"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Customer</w:t>
      </w:r>
      <w:r w:rsidR="00161D8C" w:rsidRPr="001F6858">
        <w:rPr>
          <w:rFonts w:asciiTheme="minorHAnsi" w:hAnsiTheme="minorHAnsi" w:cstheme="minorHAnsi"/>
          <w:spacing w:val="-2"/>
          <w:sz w:val="22"/>
          <w:szCs w:val="22"/>
        </w:rPr>
        <w:t>’s</w:t>
      </w:r>
      <w:r w:rsidR="00161D8C" w:rsidRPr="001F6858">
        <w:rPr>
          <w:rFonts w:asciiTheme="minorHAnsi" w:hAnsiTheme="minorHAnsi" w:cstheme="minorHAnsi"/>
          <w:spacing w:val="7"/>
          <w:sz w:val="22"/>
          <w:szCs w:val="22"/>
        </w:rPr>
        <w:t xml:space="preserve"> </w:t>
      </w:r>
      <w:r w:rsidR="00161D8C" w:rsidRPr="001F6858">
        <w:rPr>
          <w:rFonts w:asciiTheme="minorHAnsi" w:hAnsiTheme="minorHAnsi" w:cstheme="minorHAnsi"/>
          <w:spacing w:val="-2"/>
          <w:sz w:val="22"/>
          <w:szCs w:val="22"/>
        </w:rPr>
        <w:t>sole</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pacing w:val="-1"/>
          <w:sz w:val="22"/>
          <w:szCs w:val="22"/>
        </w:rPr>
        <w:t>option,</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pacing w:val="-1"/>
          <w:sz w:val="22"/>
          <w:szCs w:val="22"/>
        </w:rPr>
        <w:t>this</w:t>
      </w:r>
      <w:r w:rsidR="00161D8C" w:rsidRPr="001F6858">
        <w:rPr>
          <w:rFonts w:asciiTheme="minorHAnsi" w:hAnsiTheme="minorHAnsi" w:cstheme="minorHAnsi"/>
          <w:spacing w:val="5"/>
          <w:sz w:val="22"/>
          <w:szCs w:val="22"/>
        </w:rPr>
        <w:t xml:space="preserve"> </w:t>
      </w:r>
      <w:r w:rsidR="00161D8C" w:rsidRPr="001F6858">
        <w:rPr>
          <w:rFonts w:asciiTheme="minorHAnsi" w:hAnsiTheme="minorHAnsi" w:cstheme="minorHAnsi"/>
          <w:spacing w:val="-1"/>
          <w:sz w:val="22"/>
          <w:szCs w:val="22"/>
        </w:rPr>
        <w:t>Agreement</w:t>
      </w:r>
      <w:r w:rsidR="00161D8C" w:rsidRPr="001F6858">
        <w:rPr>
          <w:rFonts w:asciiTheme="minorHAnsi" w:hAnsiTheme="minorHAnsi" w:cstheme="minorHAnsi"/>
          <w:spacing w:val="7"/>
          <w:sz w:val="22"/>
          <w:szCs w:val="22"/>
        </w:rPr>
        <w:t xml:space="preserve"> </w:t>
      </w:r>
      <w:r w:rsidR="00161D8C" w:rsidRPr="001F6858">
        <w:rPr>
          <w:rFonts w:asciiTheme="minorHAnsi" w:hAnsiTheme="minorHAnsi" w:cstheme="minorHAnsi"/>
          <w:spacing w:val="-1"/>
          <w:sz w:val="22"/>
          <w:szCs w:val="22"/>
        </w:rPr>
        <w:t>shall</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z w:val="22"/>
          <w:szCs w:val="22"/>
        </w:rPr>
        <w:t>be</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pacing w:val="-2"/>
          <w:sz w:val="22"/>
          <w:szCs w:val="22"/>
        </w:rPr>
        <w:t>completed</w:t>
      </w:r>
      <w:r w:rsidR="00161D8C" w:rsidRPr="001F6858">
        <w:rPr>
          <w:rFonts w:asciiTheme="minorHAnsi" w:hAnsiTheme="minorHAnsi" w:cstheme="minorHAnsi"/>
          <w:spacing w:val="9"/>
          <w:sz w:val="22"/>
          <w:szCs w:val="22"/>
        </w:rPr>
        <w:t xml:space="preserve"> </w:t>
      </w:r>
      <w:r w:rsidR="00161D8C" w:rsidRPr="001F6858">
        <w:rPr>
          <w:rFonts w:asciiTheme="minorHAnsi" w:hAnsiTheme="minorHAnsi" w:cstheme="minorHAnsi"/>
          <w:spacing w:val="-1"/>
          <w:sz w:val="22"/>
          <w:szCs w:val="22"/>
        </w:rPr>
        <w:t>with</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pacing w:val="-1"/>
          <w:sz w:val="22"/>
          <w:szCs w:val="22"/>
        </w:rPr>
        <w:t>such</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pacing w:val="-1"/>
          <w:sz w:val="22"/>
          <w:szCs w:val="22"/>
        </w:rPr>
        <w:t>adjustments</w:t>
      </w:r>
      <w:r w:rsidR="00161D8C" w:rsidRPr="001F6858">
        <w:rPr>
          <w:rFonts w:asciiTheme="minorHAnsi" w:hAnsiTheme="minorHAnsi" w:cstheme="minorHAnsi"/>
          <w:spacing w:val="5"/>
          <w:sz w:val="22"/>
          <w:szCs w:val="22"/>
        </w:rPr>
        <w:t xml:space="preserve"> </w:t>
      </w:r>
      <w:r w:rsidR="00161D8C" w:rsidRPr="001F6858">
        <w:rPr>
          <w:rFonts w:asciiTheme="minorHAnsi" w:hAnsiTheme="minorHAnsi" w:cstheme="minorHAnsi"/>
          <w:sz w:val="22"/>
          <w:szCs w:val="22"/>
        </w:rPr>
        <w:t>to</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pacing w:val="-1"/>
          <w:sz w:val="22"/>
          <w:szCs w:val="22"/>
        </w:rPr>
        <w:t>delivery</w:t>
      </w:r>
      <w:r w:rsidR="00161D8C" w:rsidRPr="001F6858">
        <w:rPr>
          <w:rFonts w:asciiTheme="minorHAnsi" w:hAnsiTheme="minorHAnsi" w:cstheme="minorHAnsi"/>
          <w:spacing w:val="4"/>
          <w:sz w:val="22"/>
          <w:szCs w:val="22"/>
        </w:rPr>
        <w:t xml:space="preserve"> </w:t>
      </w:r>
      <w:r w:rsidR="00161D8C" w:rsidRPr="001F6858">
        <w:rPr>
          <w:rFonts w:asciiTheme="minorHAnsi" w:hAnsiTheme="minorHAnsi" w:cstheme="minorHAnsi"/>
          <w:spacing w:val="-1"/>
          <w:sz w:val="22"/>
          <w:szCs w:val="22"/>
        </w:rPr>
        <w:t>schedule</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z w:val="22"/>
          <w:szCs w:val="22"/>
        </w:rPr>
        <w:t>as</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pacing w:val="-1"/>
          <w:sz w:val="22"/>
          <w:szCs w:val="22"/>
        </w:rPr>
        <w:t>are</w:t>
      </w:r>
      <w:r w:rsidR="00161D8C" w:rsidRPr="001F6858">
        <w:rPr>
          <w:rFonts w:asciiTheme="minorHAnsi" w:hAnsiTheme="minorHAnsi" w:cstheme="minorHAnsi"/>
          <w:spacing w:val="6"/>
          <w:sz w:val="22"/>
          <w:szCs w:val="22"/>
        </w:rPr>
        <w:t xml:space="preserve"> </w:t>
      </w:r>
      <w:r w:rsidR="00161D8C" w:rsidRPr="001F6858">
        <w:rPr>
          <w:rFonts w:asciiTheme="minorHAnsi" w:hAnsiTheme="minorHAnsi" w:cstheme="minorHAnsi"/>
          <w:spacing w:val="-1"/>
          <w:sz w:val="22"/>
          <w:szCs w:val="22"/>
        </w:rPr>
        <w:t>reasonably</w:t>
      </w:r>
      <w:r w:rsidR="00161D8C" w:rsidRPr="001F6858">
        <w:rPr>
          <w:rFonts w:asciiTheme="minorHAnsi" w:hAnsiTheme="minorHAnsi" w:cstheme="minorHAnsi"/>
          <w:spacing w:val="97"/>
          <w:sz w:val="22"/>
          <w:szCs w:val="22"/>
        </w:rPr>
        <w:t xml:space="preserve"> </w:t>
      </w:r>
      <w:r w:rsidR="00161D8C" w:rsidRPr="001F6858">
        <w:rPr>
          <w:rFonts w:asciiTheme="minorHAnsi" w:hAnsiTheme="minorHAnsi" w:cstheme="minorHAnsi"/>
          <w:spacing w:val="-1"/>
          <w:sz w:val="22"/>
          <w:szCs w:val="22"/>
        </w:rPr>
        <w:t xml:space="preserve">required </w:t>
      </w:r>
      <w:r w:rsidR="00161D8C" w:rsidRPr="001F6858">
        <w:rPr>
          <w:rFonts w:asciiTheme="minorHAnsi" w:hAnsiTheme="minorHAnsi" w:cstheme="minorHAnsi"/>
          <w:sz w:val="22"/>
          <w:szCs w:val="22"/>
        </w:rPr>
        <w:t>by</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z w:val="22"/>
          <w:szCs w:val="22"/>
        </w:rPr>
        <w:t>the</w:t>
      </w:r>
      <w:r w:rsidR="00161D8C" w:rsidRPr="001F6858">
        <w:rPr>
          <w:rFonts w:asciiTheme="minorHAnsi" w:hAnsiTheme="minorHAnsi" w:cstheme="minorHAnsi"/>
          <w:spacing w:val="-1"/>
          <w:sz w:val="22"/>
          <w:szCs w:val="22"/>
        </w:rPr>
        <w:t xml:space="preserve"> existence of</w:t>
      </w:r>
      <w:r w:rsidR="00161D8C" w:rsidRPr="001F6858">
        <w:rPr>
          <w:rFonts w:asciiTheme="minorHAnsi" w:hAnsiTheme="minorHAnsi" w:cstheme="minorHAnsi"/>
          <w:sz w:val="22"/>
          <w:szCs w:val="22"/>
        </w:rPr>
        <w:t xml:space="preserve"> </w:t>
      </w:r>
      <w:r w:rsidR="00161D8C" w:rsidRPr="001F6858">
        <w:rPr>
          <w:rFonts w:asciiTheme="minorHAnsi" w:hAnsiTheme="minorHAnsi" w:cstheme="minorHAnsi"/>
          <w:spacing w:val="-1"/>
          <w:sz w:val="22"/>
          <w:szCs w:val="22"/>
        </w:rPr>
        <w:t>such</w:t>
      </w:r>
      <w:r w:rsidR="00161D8C" w:rsidRPr="001F6858">
        <w:rPr>
          <w:rFonts w:asciiTheme="minorHAnsi" w:hAnsiTheme="minorHAnsi" w:cstheme="minorHAnsi"/>
          <w:spacing w:val="2"/>
          <w:sz w:val="22"/>
          <w:szCs w:val="22"/>
        </w:rPr>
        <w:t xml:space="preserve"> </w:t>
      </w:r>
      <w:r w:rsidR="00161D8C" w:rsidRPr="001F6858">
        <w:rPr>
          <w:rFonts w:asciiTheme="minorHAnsi" w:hAnsiTheme="minorHAnsi" w:cstheme="minorHAnsi"/>
          <w:spacing w:val="-2"/>
          <w:sz w:val="22"/>
          <w:szCs w:val="22"/>
        </w:rPr>
        <w:t>cause</w:t>
      </w:r>
      <w:r w:rsidR="00161D8C" w:rsidRPr="001F6858">
        <w:rPr>
          <w:rFonts w:asciiTheme="minorHAnsi" w:hAnsiTheme="minorHAnsi" w:cstheme="minorHAnsi"/>
          <w:spacing w:val="-1"/>
          <w:sz w:val="22"/>
          <w:szCs w:val="22"/>
        </w:rPr>
        <w:t xml:space="preserve"> or</w:t>
      </w:r>
      <w:r w:rsidR="00161D8C" w:rsidRPr="001F6858">
        <w:rPr>
          <w:rFonts w:asciiTheme="minorHAnsi" w:hAnsiTheme="minorHAnsi" w:cstheme="minorHAnsi"/>
          <w:sz w:val="22"/>
          <w:szCs w:val="22"/>
        </w:rPr>
        <w:t xml:space="preserve"> this</w:t>
      </w:r>
      <w:r w:rsidR="00161D8C" w:rsidRPr="001F6858">
        <w:rPr>
          <w:rFonts w:asciiTheme="minorHAnsi" w:hAnsiTheme="minorHAnsi" w:cstheme="minorHAnsi"/>
          <w:spacing w:val="-2"/>
          <w:sz w:val="22"/>
          <w:szCs w:val="22"/>
        </w:rPr>
        <w:t xml:space="preserve"> </w:t>
      </w:r>
      <w:r w:rsidR="00161D8C" w:rsidRPr="001F6858">
        <w:rPr>
          <w:rFonts w:asciiTheme="minorHAnsi" w:hAnsiTheme="minorHAnsi" w:cstheme="minorHAnsi"/>
          <w:spacing w:val="-1"/>
          <w:sz w:val="22"/>
          <w:szCs w:val="22"/>
        </w:rPr>
        <w:t>Agreement</w:t>
      </w:r>
      <w:r w:rsidR="00161D8C" w:rsidRPr="001F6858">
        <w:rPr>
          <w:rFonts w:asciiTheme="minorHAnsi" w:hAnsiTheme="minorHAnsi" w:cstheme="minorHAnsi"/>
          <w:sz w:val="22"/>
          <w:szCs w:val="22"/>
        </w:rPr>
        <w:t xml:space="preserve"> </w:t>
      </w:r>
      <w:r w:rsidR="00161D8C" w:rsidRPr="001F6858">
        <w:rPr>
          <w:rFonts w:asciiTheme="minorHAnsi" w:hAnsiTheme="minorHAnsi" w:cstheme="minorHAnsi"/>
          <w:spacing w:val="-1"/>
          <w:sz w:val="22"/>
          <w:szCs w:val="22"/>
        </w:rPr>
        <w:t>may</w:t>
      </w:r>
      <w:r w:rsidR="00161D8C" w:rsidRPr="001F6858">
        <w:rPr>
          <w:rFonts w:asciiTheme="minorHAnsi" w:hAnsiTheme="minorHAnsi" w:cstheme="minorHAnsi"/>
          <w:spacing w:val="-3"/>
          <w:sz w:val="22"/>
          <w:szCs w:val="22"/>
        </w:rPr>
        <w:t xml:space="preserve"> </w:t>
      </w:r>
      <w:r w:rsidR="00161D8C" w:rsidRPr="001F6858">
        <w:rPr>
          <w:rFonts w:asciiTheme="minorHAnsi" w:hAnsiTheme="minorHAnsi" w:cstheme="minorHAnsi"/>
          <w:sz w:val="22"/>
          <w:szCs w:val="22"/>
        </w:rPr>
        <w:t>be</w:t>
      </w:r>
      <w:r w:rsidR="00161D8C" w:rsidRPr="001F6858">
        <w:rPr>
          <w:rFonts w:asciiTheme="minorHAnsi" w:hAnsiTheme="minorHAnsi" w:cstheme="minorHAnsi"/>
          <w:spacing w:val="-1"/>
          <w:sz w:val="22"/>
          <w:szCs w:val="22"/>
        </w:rPr>
        <w:t xml:space="preserve"> terminated for</w:t>
      </w:r>
      <w:r w:rsidR="00161D8C" w:rsidRPr="001F6858">
        <w:rPr>
          <w:rFonts w:asciiTheme="minorHAnsi" w:hAnsiTheme="minorHAnsi" w:cstheme="minorHAnsi"/>
          <w:sz w:val="22"/>
          <w:szCs w:val="22"/>
        </w:rPr>
        <w:t xml:space="preserve"> </w:t>
      </w:r>
      <w:r w:rsidR="00161D8C" w:rsidRPr="001F6858">
        <w:rPr>
          <w:rFonts w:asciiTheme="minorHAnsi" w:hAnsiTheme="minorHAnsi" w:cstheme="minorHAnsi"/>
          <w:spacing w:val="-1"/>
          <w:sz w:val="22"/>
          <w:szCs w:val="22"/>
        </w:rPr>
        <w:t>convenience.</w:t>
      </w:r>
      <w:r w:rsidR="00852371" w:rsidRPr="001F6858">
        <w:rPr>
          <w:rFonts w:asciiTheme="minorHAnsi" w:hAnsiTheme="minorHAnsi" w:cstheme="minorHAnsi"/>
          <w:spacing w:val="-1"/>
          <w:sz w:val="22"/>
          <w:szCs w:val="22"/>
        </w:rPr>
        <w:t xml:space="preserve"> Furthermore, the party suffering a Force Majeure Event will use reasonable efforts to mitigate the effects of such Force Majeure Event and shall fulfill their obligations under this Agreement as soon as practicable.</w:t>
      </w:r>
    </w:p>
    <w:p w14:paraId="683C6A9E" w14:textId="77777777" w:rsidR="00D00C8C" w:rsidRPr="001F6858" w:rsidRDefault="00913C8B"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INFORMATION</w:t>
      </w:r>
      <w:r w:rsidR="00161D8C" w:rsidRPr="001F6858">
        <w:rPr>
          <w:rFonts w:asciiTheme="minorHAnsi" w:hAnsiTheme="minorHAnsi" w:cstheme="minorHAnsi"/>
          <w:b/>
          <w:bCs/>
          <w:sz w:val="22"/>
          <w:szCs w:val="22"/>
          <w:u w:val="single"/>
        </w:rPr>
        <w:t xml:space="preserve"> OF </w:t>
      </w:r>
      <w:r w:rsidR="0042788E" w:rsidRPr="001F6858">
        <w:rPr>
          <w:rFonts w:asciiTheme="minorHAnsi" w:hAnsiTheme="minorHAnsi" w:cstheme="minorHAnsi"/>
          <w:b/>
          <w:bCs/>
          <w:sz w:val="22"/>
          <w:szCs w:val="22"/>
          <w:u w:val="single"/>
        </w:rPr>
        <w:t>CUSTOMER</w:t>
      </w:r>
      <w:r w:rsidR="00161D8C" w:rsidRPr="001F6858">
        <w:rPr>
          <w:rFonts w:asciiTheme="minorHAnsi" w:hAnsiTheme="minorHAnsi" w:cstheme="minorHAnsi"/>
          <w:b/>
          <w:bCs/>
          <w:sz w:val="22"/>
          <w:szCs w:val="22"/>
          <w:u w:val="single"/>
        </w:rPr>
        <w:t xml:space="preserve"> AND SELLER</w:t>
      </w:r>
      <w:r w:rsidRPr="001F6858">
        <w:rPr>
          <w:rFonts w:asciiTheme="minorHAnsi" w:hAnsiTheme="minorHAnsi" w:cstheme="minorHAnsi"/>
          <w:b/>
          <w:bCs/>
          <w:sz w:val="22"/>
          <w:szCs w:val="22"/>
          <w:u w:val="single"/>
        </w:rPr>
        <w:t xml:space="preserve">. </w:t>
      </w:r>
    </w:p>
    <w:p w14:paraId="70D31C91" w14:textId="77777777" w:rsidR="00161D8C" w:rsidRPr="001F6858" w:rsidRDefault="00161D8C" w:rsidP="00695370">
      <w:pPr>
        <w:widowControl w:val="0"/>
        <w:spacing w:after="120"/>
        <w:ind w:left="720"/>
        <w:jc w:val="both"/>
        <w:rPr>
          <w:rFonts w:asciiTheme="minorHAnsi" w:eastAsia="Calibri" w:hAnsiTheme="minorHAnsi" w:cstheme="minorHAnsi"/>
          <w:color w:val="000000"/>
          <w:sz w:val="22"/>
          <w:szCs w:val="22"/>
        </w:rPr>
      </w:pPr>
      <w:r w:rsidRPr="001F6858">
        <w:rPr>
          <w:rFonts w:asciiTheme="minorHAnsi" w:eastAsia="Calibri" w:hAnsiTheme="minorHAnsi" w:cstheme="minorHAnsi"/>
          <w:color w:val="000000"/>
          <w:sz w:val="22"/>
          <w:szCs w:val="22"/>
        </w:rPr>
        <w:t xml:space="preserve">Unless expressly stated otherwise herein, the exchange of information under this Agreement and any Order(s) placed under this Agreement shall be governed by this Agreement and, in particular this Clause, which supersedes any prior agreement between </w:t>
      </w:r>
      <w:r w:rsidR="0042788E" w:rsidRPr="001F6858">
        <w:rPr>
          <w:rFonts w:asciiTheme="minorHAnsi" w:eastAsia="Calibri" w:hAnsiTheme="minorHAnsi" w:cstheme="minorHAnsi"/>
          <w:color w:val="000000"/>
          <w:sz w:val="22"/>
          <w:szCs w:val="22"/>
        </w:rPr>
        <w:t>Customer</w:t>
      </w:r>
      <w:r w:rsidRPr="001F6858">
        <w:rPr>
          <w:rFonts w:asciiTheme="minorHAnsi" w:eastAsia="Calibri" w:hAnsiTheme="minorHAnsi" w:cstheme="minorHAnsi"/>
          <w:color w:val="000000"/>
          <w:sz w:val="22"/>
          <w:szCs w:val="22"/>
        </w:rPr>
        <w:t xml:space="preserve"> and Seller to protect information relating to the purpose of this Agreement.</w:t>
      </w:r>
    </w:p>
    <w:p w14:paraId="6DFBD977" w14:textId="77777777" w:rsidR="00161D8C" w:rsidRPr="001F6858" w:rsidRDefault="00161D8C" w:rsidP="00695370">
      <w:pPr>
        <w:widowControl w:val="0"/>
        <w:numPr>
          <w:ilvl w:val="0"/>
          <w:numId w:val="40"/>
        </w:numPr>
        <w:spacing w:after="120"/>
        <w:ind w:hanging="379"/>
        <w:jc w:val="both"/>
        <w:rPr>
          <w:rFonts w:asciiTheme="minorHAnsi" w:eastAsia="Calibri" w:hAnsiTheme="minorHAnsi" w:cstheme="minorHAnsi"/>
          <w:color w:val="000000"/>
          <w:sz w:val="22"/>
          <w:szCs w:val="22"/>
        </w:rPr>
      </w:pPr>
      <w:r w:rsidRPr="001F6858">
        <w:rPr>
          <w:rFonts w:asciiTheme="minorHAnsi" w:eastAsia="Calibri" w:hAnsiTheme="minorHAnsi" w:cstheme="minorHAnsi"/>
          <w:color w:val="000000"/>
          <w:sz w:val="22"/>
          <w:szCs w:val="22"/>
        </w:rPr>
        <w:t>Definitions</w:t>
      </w:r>
    </w:p>
    <w:p w14:paraId="71D28E8F" w14:textId="77777777" w:rsidR="00161D8C" w:rsidRPr="001F6858" w:rsidRDefault="00161D8C" w:rsidP="00695370">
      <w:pPr>
        <w:widowControl w:val="0"/>
        <w:numPr>
          <w:ilvl w:val="0"/>
          <w:numId w:val="42"/>
        </w:numPr>
        <w:spacing w:after="120"/>
        <w:ind w:left="1440" w:hanging="360"/>
        <w:jc w:val="both"/>
        <w:rPr>
          <w:rFonts w:asciiTheme="minorHAnsi" w:eastAsia="Calibri" w:hAnsiTheme="minorHAnsi" w:cstheme="minorHAnsi"/>
          <w:color w:val="000000"/>
          <w:sz w:val="22"/>
          <w:szCs w:val="22"/>
        </w:rPr>
      </w:pPr>
      <w:r w:rsidRPr="001F6858">
        <w:rPr>
          <w:rFonts w:asciiTheme="minorHAnsi" w:eastAsia="Calibri" w:hAnsiTheme="minorHAnsi" w:cstheme="minorHAnsi"/>
          <w:color w:val="000000"/>
          <w:sz w:val="22"/>
          <w:szCs w:val="22"/>
        </w:rPr>
        <w:t xml:space="preserve"> “Information” shall mean information disclosed by the Parties to support their performance under this Agreement.</w:t>
      </w:r>
    </w:p>
    <w:p w14:paraId="35B3E62E" w14:textId="77777777" w:rsidR="00161D8C" w:rsidRPr="001F6858" w:rsidRDefault="00161D8C" w:rsidP="00695370">
      <w:pPr>
        <w:widowControl w:val="0"/>
        <w:numPr>
          <w:ilvl w:val="0"/>
          <w:numId w:val="42"/>
        </w:numPr>
        <w:spacing w:after="120"/>
        <w:ind w:left="1440" w:hanging="360"/>
        <w:jc w:val="both"/>
        <w:rPr>
          <w:rFonts w:asciiTheme="minorHAnsi" w:eastAsia="Calibri" w:hAnsiTheme="minorHAnsi" w:cstheme="minorHAnsi"/>
          <w:color w:val="000000"/>
          <w:sz w:val="22"/>
          <w:szCs w:val="22"/>
        </w:rPr>
      </w:pPr>
      <w:r w:rsidRPr="001F6858">
        <w:rPr>
          <w:rFonts w:asciiTheme="minorHAnsi" w:eastAsia="Calibri" w:hAnsiTheme="minorHAnsi" w:cstheme="minorHAnsi"/>
          <w:sz w:val="22"/>
          <w:szCs w:val="22"/>
        </w:rPr>
        <w:t xml:space="preserve">“Proprietary Information” shall mean Information which (i) is provided or otherwise made available by </w:t>
      </w:r>
      <w:r w:rsidR="004C602B" w:rsidRPr="001F6858">
        <w:rPr>
          <w:rFonts w:asciiTheme="minorHAnsi" w:eastAsia="Calibri" w:hAnsiTheme="minorHAnsi" w:cstheme="minorHAnsi"/>
          <w:sz w:val="22"/>
          <w:szCs w:val="22"/>
        </w:rPr>
        <w:t>one Party</w:t>
      </w:r>
      <w:r w:rsidRPr="001F6858">
        <w:rPr>
          <w:rFonts w:asciiTheme="minorHAnsi" w:eastAsia="Calibri" w:hAnsiTheme="minorHAnsi" w:cstheme="minorHAnsi"/>
          <w:sz w:val="22"/>
          <w:szCs w:val="22"/>
        </w:rPr>
        <w:t xml:space="preserve"> (hereinafter the "Disclosing Party") to </w:t>
      </w:r>
      <w:r w:rsidR="004C602B" w:rsidRPr="001F6858">
        <w:rPr>
          <w:rFonts w:asciiTheme="minorHAnsi" w:eastAsia="Calibri" w:hAnsiTheme="minorHAnsi" w:cstheme="minorHAnsi"/>
          <w:sz w:val="22"/>
          <w:szCs w:val="22"/>
        </w:rPr>
        <w:t>the other Party</w:t>
      </w:r>
      <w:r w:rsidRPr="001F6858">
        <w:rPr>
          <w:rFonts w:asciiTheme="minorHAnsi" w:eastAsia="Calibri" w:hAnsiTheme="minorHAnsi" w:cstheme="minorHAnsi"/>
          <w:sz w:val="22"/>
          <w:szCs w:val="22"/>
        </w:rPr>
        <w:t xml:space="preserve"> (hereinafter the "Receiving Party"); and, (ii) is marked proprietary or bears a marking of like import and includes any information marked with a restrictive legend as prescribed in DFARS 252.227-7013 or 252.227-7014 or in FAR 52.227</w:t>
      </w:r>
      <w:r w:rsidRPr="001F6858">
        <w:rPr>
          <w:rFonts w:asciiTheme="minorHAnsi" w:eastAsia="Calibri" w:hAnsiTheme="minorHAnsi" w:cstheme="minorHAnsi"/>
          <w:sz w:val="22"/>
          <w:szCs w:val="22"/>
        </w:rPr>
        <w:noBreakHyphen/>
        <w:t>14</w:t>
      </w:r>
      <w:r w:rsidR="00616B6E" w:rsidRPr="001F6858">
        <w:rPr>
          <w:rFonts w:asciiTheme="minorHAnsi" w:eastAsia="Calibri" w:hAnsiTheme="minorHAnsi" w:cstheme="minorHAnsi"/>
          <w:sz w:val="22"/>
          <w:szCs w:val="22"/>
        </w:rPr>
        <w:t xml:space="preserve">, </w:t>
      </w:r>
      <w:r w:rsidR="00F31CD9" w:rsidRPr="001F6858">
        <w:rPr>
          <w:rFonts w:asciiTheme="minorHAnsi" w:eastAsia="Calibri" w:hAnsiTheme="minorHAnsi" w:cstheme="minorHAnsi"/>
          <w:sz w:val="22"/>
          <w:szCs w:val="22"/>
        </w:rPr>
        <w:t xml:space="preserve">all Customer Content provided to Seller to provide Services, Maintenance Services or </w:t>
      </w:r>
      <w:r w:rsidR="00A07508" w:rsidRPr="001F6858">
        <w:rPr>
          <w:rFonts w:asciiTheme="minorHAnsi" w:eastAsia="Calibri" w:hAnsiTheme="minorHAnsi" w:cstheme="minorHAnsi"/>
          <w:sz w:val="22"/>
          <w:szCs w:val="22"/>
        </w:rPr>
        <w:t>Equipment</w:t>
      </w:r>
      <w:r w:rsidR="005A430D" w:rsidRPr="001F6858">
        <w:rPr>
          <w:rFonts w:asciiTheme="minorHAnsi" w:eastAsia="Calibri" w:hAnsiTheme="minorHAnsi" w:cstheme="minorHAnsi"/>
          <w:sz w:val="22"/>
          <w:szCs w:val="22"/>
        </w:rPr>
        <w:t xml:space="preserve"> shall be considered Proprietary Information of </w:t>
      </w:r>
      <w:r w:rsidR="0042788E" w:rsidRPr="001F6858">
        <w:rPr>
          <w:rFonts w:asciiTheme="minorHAnsi" w:eastAsia="Calibri" w:hAnsiTheme="minorHAnsi" w:cstheme="minorHAnsi"/>
          <w:sz w:val="22"/>
          <w:szCs w:val="22"/>
        </w:rPr>
        <w:t>Customer</w:t>
      </w:r>
      <w:r w:rsidR="005A430D" w:rsidRPr="001F6858">
        <w:rPr>
          <w:rFonts w:asciiTheme="minorHAnsi" w:eastAsia="Calibri" w:hAnsiTheme="minorHAnsi" w:cstheme="minorHAnsi"/>
          <w:sz w:val="22"/>
          <w:szCs w:val="22"/>
        </w:rPr>
        <w:t>, even if such Information does not bear a proprietary marking</w:t>
      </w:r>
      <w:r w:rsidRPr="001F6858">
        <w:rPr>
          <w:rFonts w:asciiTheme="minorHAnsi" w:eastAsia="Calibri" w:hAnsiTheme="minorHAnsi" w:cstheme="minorHAnsi"/>
          <w:sz w:val="22"/>
          <w:szCs w:val="22"/>
        </w:rPr>
        <w:t>. Information accessed or made available in electronic form shall be considered Proprietary Information if: (A) any display of the Information also displays a proprietary legend or (B) if such Information is accessed or made available to the Receiving Party via a secure website or portal. Orally or visually disclosed Information shall be deemed Proprietary Information only if identified as proprietary at the time of disclosure and summarized and confirmed in a written and labeled description delivered to the Receiving Party within thirty (30) days.</w:t>
      </w:r>
    </w:p>
    <w:p w14:paraId="519251A5" w14:textId="77777777" w:rsidR="00161D8C" w:rsidRPr="001F6858" w:rsidRDefault="002B54CC" w:rsidP="00695370">
      <w:pPr>
        <w:widowControl w:val="0"/>
        <w:numPr>
          <w:ilvl w:val="0"/>
          <w:numId w:val="40"/>
        </w:numPr>
        <w:spacing w:after="120"/>
        <w:ind w:hanging="379"/>
        <w:jc w:val="both"/>
        <w:rPr>
          <w:rFonts w:asciiTheme="minorHAnsi" w:eastAsia="Calibri" w:hAnsiTheme="minorHAnsi" w:cstheme="minorHAnsi"/>
          <w:color w:val="000000"/>
          <w:sz w:val="22"/>
          <w:szCs w:val="22"/>
        </w:rPr>
      </w:pPr>
      <w:r w:rsidRPr="001F6858">
        <w:rPr>
          <w:rFonts w:asciiTheme="minorHAnsi" w:eastAsia="Calibri" w:hAnsiTheme="minorHAnsi" w:cstheme="minorHAnsi"/>
          <w:color w:val="000000"/>
          <w:sz w:val="22"/>
          <w:szCs w:val="22"/>
        </w:rPr>
        <w:t xml:space="preserve">The </w:t>
      </w:r>
      <w:r w:rsidR="00734FF2" w:rsidRPr="001F6858">
        <w:rPr>
          <w:rFonts w:asciiTheme="minorHAnsi" w:eastAsia="Calibri" w:hAnsiTheme="minorHAnsi" w:cstheme="minorHAnsi"/>
          <w:color w:val="000000"/>
          <w:sz w:val="22"/>
          <w:szCs w:val="22"/>
        </w:rPr>
        <w:t>Receiving Party</w:t>
      </w:r>
      <w:r w:rsidR="00161D8C" w:rsidRPr="001F6858">
        <w:rPr>
          <w:rFonts w:asciiTheme="minorHAnsi" w:eastAsia="Calibri" w:hAnsiTheme="minorHAnsi" w:cstheme="minorHAnsi"/>
          <w:color w:val="000000"/>
          <w:sz w:val="22"/>
          <w:szCs w:val="22"/>
        </w:rPr>
        <w:t xml:space="preserve"> shall hold all Proprietary Information in confidence and restrict disclosure thereof to only its employees, contract labor and agents who have a need to know so that </w:t>
      </w:r>
      <w:r w:rsidRPr="001F6858">
        <w:rPr>
          <w:rFonts w:asciiTheme="minorHAnsi" w:eastAsia="Calibri" w:hAnsiTheme="minorHAnsi" w:cstheme="minorHAnsi"/>
          <w:color w:val="000000"/>
          <w:sz w:val="22"/>
          <w:szCs w:val="22"/>
        </w:rPr>
        <w:t xml:space="preserve">either Party </w:t>
      </w:r>
      <w:r w:rsidR="00161D8C" w:rsidRPr="001F6858">
        <w:rPr>
          <w:rFonts w:asciiTheme="minorHAnsi" w:eastAsia="Calibri" w:hAnsiTheme="minorHAnsi" w:cstheme="minorHAnsi"/>
          <w:color w:val="000000"/>
          <w:sz w:val="22"/>
          <w:szCs w:val="22"/>
        </w:rPr>
        <w:t xml:space="preserve">may perform its obligations under this Agreement and are under obligations to hold such information in confidence under terms and conditions at least as restrictive as the </w:t>
      </w:r>
      <w:r w:rsidR="00161D8C" w:rsidRPr="001F6858">
        <w:rPr>
          <w:rFonts w:asciiTheme="minorHAnsi" w:eastAsia="Calibri" w:hAnsiTheme="minorHAnsi" w:cstheme="minorHAnsi"/>
          <w:color w:val="000000"/>
          <w:sz w:val="22"/>
          <w:szCs w:val="22"/>
        </w:rPr>
        <w:lastRenderedPageBreak/>
        <w:t>terms and conditions of this Agreement.</w:t>
      </w:r>
    </w:p>
    <w:p w14:paraId="75530619" w14:textId="3CD8A68C" w:rsidR="00161D8C" w:rsidRPr="001F6858" w:rsidRDefault="00734FF2" w:rsidP="00695370">
      <w:pPr>
        <w:widowControl w:val="0"/>
        <w:numPr>
          <w:ilvl w:val="0"/>
          <w:numId w:val="40"/>
        </w:numPr>
        <w:spacing w:after="120"/>
        <w:ind w:hanging="379"/>
        <w:jc w:val="both"/>
        <w:rPr>
          <w:rFonts w:asciiTheme="minorHAnsi" w:hAnsiTheme="minorHAnsi" w:cstheme="minorHAnsi"/>
          <w:sz w:val="22"/>
          <w:szCs w:val="22"/>
        </w:rPr>
      </w:pPr>
      <w:r w:rsidRPr="001F6858">
        <w:rPr>
          <w:rFonts w:asciiTheme="minorHAnsi" w:hAnsiTheme="minorHAnsi" w:cstheme="minorHAnsi"/>
          <w:color w:val="000000"/>
          <w:sz w:val="22"/>
          <w:szCs w:val="22"/>
        </w:rPr>
        <w:t>The Receiving Party</w:t>
      </w:r>
      <w:r w:rsidR="00161D8C" w:rsidRPr="001F6858">
        <w:rPr>
          <w:rFonts w:asciiTheme="minorHAnsi" w:hAnsiTheme="minorHAnsi" w:cstheme="minorHAnsi"/>
          <w:color w:val="000000"/>
          <w:sz w:val="22"/>
          <w:szCs w:val="22"/>
        </w:rPr>
        <w:t xml:space="preserve"> agrees to use </w:t>
      </w:r>
      <w:r w:rsidRPr="001F6858">
        <w:rPr>
          <w:rFonts w:asciiTheme="minorHAnsi" w:hAnsiTheme="minorHAnsi" w:cstheme="minorHAnsi"/>
          <w:color w:val="000000"/>
          <w:sz w:val="22"/>
          <w:szCs w:val="22"/>
        </w:rPr>
        <w:t xml:space="preserve">the Disclosing Party’s </w:t>
      </w:r>
      <w:r w:rsidR="00161D8C" w:rsidRPr="001F6858">
        <w:rPr>
          <w:rFonts w:asciiTheme="minorHAnsi" w:hAnsiTheme="minorHAnsi" w:cstheme="minorHAnsi"/>
          <w:color w:val="000000"/>
          <w:sz w:val="22"/>
          <w:szCs w:val="22"/>
        </w:rPr>
        <w:t xml:space="preserve">Proprietary Information only for purposes necessary for performing this Agreement, without first obtaining </w:t>
      </w:r>
      <w:r w:rsidRPr="001F6858">
        <w:rPr>
          <w:rFonts w:asciiTheme="minorHAnsi" w:hAnsiTheme="minorHAnsi" w:cstheme="minorHAnsi"/>
          <w:color w:val="000000"/>
          <w:sz w:val="22"/>
          <w:szCs w:val="22"/>
        </w:rPr>
        <w:t xml:space="preserve">the Disclosing Party’s </w:t>
      </w:r>
      <w:r w:rsidR="00161D8C" w:rsidRPr="001F6858">
        <w:rPr>
          <w:rFonts w:asciiTheme="minorHAnsi" w:hAnsiTheme="minorHAnsi" w:cstheme="minorHAnsi"/>
          <w:color w:val="000000"/>
          <w:sz w:val="22"/>
          <w:szCs w:val="22"/>
        </w:rPr>
        <w:t>written authorization</w:t>
      </w:r>
      <w:r w:rsidR="002B54CC" w:rsidRPr="001F6858">
        <w:rPr>
          <w:rFonts w:asciiTheme="minorHAnsi" w:hAnsiTheme="minorHAnsi" w:cstheme="minorHAnsi"/>
          <w:color w:val="000000"/>
          <w:sz w:val="22"/>
          <w:szCs w:val="22"/>
        </w:rPr>
        <w:t>.</w:t>
      </w:r>
      <w:r w:rsidR="004F1348" w:rsidRPr="001F6858">
        <w:rPr>
          <w:rFonts w:asciiTheme="minorHAnsi" w:hAnsiTheme="minorHAnsi" w:cstheme="minorHAnsi"/>
          <w:sz w:val="22"/>
          <w:szCs w:val="22"/>
        </w:rPr>
        <w:t xml:space="preserve"> </w:t>
      </w:r>
      <w:r w:rsidRPr="001F6858">
        <w:rPr>
          <w:rFonts w:asciiTheme="minorHAnsi" w:hAnsiTheme="minorHAnsi" w:cstheme="minorHAnsi"/>
          <w:color w:val="000000"/>
          <w:sz w:val="22"/>
          <w:szCs w:val="22"/>
        </w:rPr>
        <w:t xml:space="preserve">The Receiving Party </w:t>
      </w:r>
      <w:r w:rsidR="00161D8C" w:rsidRPr="001F6858">
        <w:rPr>
          <w:rFonts w:asciiTheme="minorHAnsi" w:hAnsiTheme="minorHAnsi" w:cstheme="minorHAnsi"/>
          <w:sz w:val="22"/>
          <w:szCs w:val="22"/>
        </w:rPr>
        <w:t>shall not divulge or use Proprietary Information for the benefit of any other party. Except as required for the efficient performance of this Agreement,</w:t>
      </w:r>
      <w:r w:rsidR="0015340E" w:rsidRPr="001F6858">
        <w:rPr>
          <w:rFonts w:asciiTheme="minorHAnsi" w:hAnsiTheme="minorHAnsi" w:cstheme="minorHAnsi"/>
          <w:sz w:val="22"/>
          <w:szCs w:val="22"/>
        </w:rPr>
        <w:t xml:space="preserve"> except in the course of </w:t>
      </w:r>
      <w:r w:rsidR="0042788E" w:rsidRPr="001F6858">
        <w:rPr>
          <w:rFonts w:asciiTheme="minorHAnsi" w:hAnsiTheme="minorHAnsi" w:cstheme="minorHAnsi"/>
          <w:sz w:val="22"/>
          <w:szCs w:val="22"/>
        </w:rPr>
        <w:t>Customer</w:t>
      </w:r>
      <w:r w:rsidR="00FA2540" w:rsidRPr="001F6858">
        <w:rPr>
          <w:rFonts w:asciiTheme="minorHAnsi" w:hAnsiTheme="minorHAnsi" w:cstheme="minorHAnsi"/>
          <w:sz w:val="22"/>
          <w:szCs w:val="22"/>
        </w:rPr>
        <w:t xml:space="preserve"> initiated copying, scanning or printing requests </w:t>
      </w:r>
      <w:r w:rsidRPr="001F6858">
        <w:rPr>
          <w:rFonts w:asciiTheme="minorHAnsi" w:hAnsiTheme="minorHAnsi" w:cstheme="minorHAnsi"/>
          <w:sz w:val="22"/>
          <w:szCs w:val="22"/>
        </w:rPr>
        <w:t xml:space="preserve">the Receiving Party </w:t>
      </w:r>
      <w:r w:rsidR="00161D8C" w:rsidRPr="001F6858">
        <w:rPr>
          <w:rFonts w:asciiTheme="minorHAnsi" w:hAnsiTheme="minorHAnsi" w:cstheme="minorHAnsi"/>
          <w:sz w:val="22"/>
          <w:szCs w:val="22"/>
        </w:rPr>
        <w:t xml:space="preserve">shall not make copies or permit copies to be made of </w:t>
      </w:r>
      <w:r w:rsidRPr="001F6858">
        <w:rPr>
          <w:rFonts w:asciiTheme="minorHAnsi" w:hAnsiTheme="minorHAnsi" w:cstheme="minorHAnsi"/>
          <w:sz w:val="22"/>
          <w:szCs w:val="22"/>
        </w:rPr>
        <w:t xml:space="preserve">the Disclosing Party’s </w:t>
      </w:r>
      <w:r w:rsidR="00161D8C" w:rsidRPr="001F6858">
        <w:rPr>
          <w:rFonts w:asciiTheme="minorHAnsi" w:hAnsiTheme="minorHAnsi" w:cstheme="minorHAnsi"/>
          <w:sz w:val="22"/>
          <w:szCs w:val="22"/>
        </w:rPr>
        <w:t xml:space="preserve">Proprietary Information without the prior written consent of </w:t>
      </w:r>
      <w:r w:rsidRPr="001F6858">
        <w:rPr>
          <w:rFonts w:asciiTheme="minorHAnsi" w:hAnsiTheme="minorHAnsi" w:cstheme="minorHAnsi"/>
          <w:sz w:val="22"/>
          <w:szCs w:val="22"/>
        </w:rPr>
        <w:t>Disclosing Party</w:t>
      </w:r>
      <w:r w:rsidR="00161D8C" w:rsidRPr="001F6858">
        <w:rPr>
          <w:rFonts w:asciiTheme="minorHAnsi" w:hAnsiTheme="minorHAnsi" w:cstheme="minorHAnsi"/>
          <w:sz w:val="22"/>
          <w:szCs w:val="22"/>
        </w:rPr>
        <w:t xml:space="preserve">. </w:t>
      </w:r>
      <w:r w:rsidRPr="001F6858">
        <w:rPr>
          <w:rFonts w:asciiTheme="minorHAnsi" w:hAnsiTheme="minorHAnsi" w:cstheme="minorHAnsi"/>
          <w:sz w:val="22"/>
          <w:szCs w:val="22"/>
        </w:rPr>
        <w:t xml:space="preserve">The Receiving Party </w:t>
      </w:r>
      <w:r w:rsidR="00161D8C" w:rsidRPr="001F6858">
        <w:rPr>
          <w:rFonts w:asciiTheme="minorHAnsi" w:hAnsiTheme="minorHAnsi" w:cstheme="minorHAnsi"/>
          <w:sz w:val="22"/>
          <w:szCs w:val="22"/>
        </w:rPr>
        <w:t xml:space="preserve">shall make no use, either directly or indirectly, of any Proprietary Information or any information derived therefrom, except in performing this Agreement, without obtaining </w:t>
      </w:r>
      <w:r w:rsidRPr="001F6858">
        <w:rPr>
          <w:rFonts w:asciiTheme="minorHAnsi" w:hAnsiTheme="minorHAnsi" w:cstheme="minorHAnsi"/>
          <w:sz w:val="22"/>
          <w:szCs w:val="22"/>
        </w:rPr>
        <w:t xml:space="preserve">The Disclosing Party’s </w:t>
      </w:r>
      <w:r w:rsidR="00161D8C" w:rsidRPr="001F6858">
        <w:rPr>
          <w:rFonts w:asciiTheme="minorHAnsi" w:hAnsiTheme="minorHAnsi" w:cstheme="minorHAnsi"/>
          <w:sz w:val="22"/>
          <w:szCs w:val="22"/>
        </w:rPr>
        <w:t>written consent.</w:t>
      </w:r>
    </w:p>
    <w:p w14:paraId="0D1DE126" w14:textId="77777777" w:rsidR="00161D8C" w:rsidRPr="001F6858" w:rsidRDefault="00161D8C" w:rsidP="00695370">
      <w:pPr>
        <w:widowControl w:val="0"/>
        <w:numPr>
          <w:ilvl w:val="0"/>
          <w:numId w:val="40"/>
        </w:numPr>
        <w:spacing w:after="120"/>
        <w:ind w:hanging="379"/>
        <w:jc w:val="both"/>
        <w:rPr>
          <w:rFonts w:asciiTheme="minorHAnsi" w:hAnsiTheme="minorHAnsi" w:cstheme="minorHAnsi"/>
          <w:sz w:val="22"/>
          <w:szCs w:val="22"/>
        </w:rPr>
      </w:pPr>
      <w:r w:rsidRPr="001F6858">
        <w:rPr>
          <w:rFonts w:asciiTheme="minorHAnsi" w:hAnsiTheme="minorHAnsi" w:cstheme="minorHAnsi"/>
          <w:b/>
          <w:bCs/>
          <w:color w:val="000000"/>
          <w:sz w:val="22"/>
          <w:szCs w:val="22"/>
        </w:rPr>
        <w:t>Exceptions.</w:t>
      </w:r>
      <w:r w:rsidRPr="001F6858">
        <w:rPr>
          <w:rFonts w:asciiTheme="minorHAnsi" w:hAnsiTheme="minorHAnsi" w:cstheme="minorHAnsi"/>
          <w:color w:val="000000"/>
          <w:sz w:val="22"/>
          <w:szCs w:val="22"/>
        </w:rPr>
        <w:t xml:space="preserve">  </w:t>
      </w:r>
      <w:r w:rsidR="00734FF2" w:rsidRPr="001F6858">
        <w:rPr>
          <w:rFonts w:asciiTheme="minorHAnsi" w:hAnsiTheme="minorHAnsi" w:cstheme="minorHAnsi"/>
          <w:color w:val="000000"/>
          <w:sz w:val="22"/>
          <w:szCs w:val="22"/>
        </w:rPr>
        <w:t xml:space="preserve">The Receiving Party </w:t>
      </w:r>
      <w:r w:rsidRPr="001F6858">
        <w:rPr>
          <w:rFonts w:asciiTheme="minorHAnsi" w:hAnsiTheme="minorHAnsi" w:cstheme="minorHAnsi"/>
          <w:color w:val="000000"/>
          <w:sz w:val="22"/>
          <w:szCs w:val="22"/>
        </w:rPr>
        <w:t xml:space="preserve">shall not be liable hereunder for use or disclosure of Proprietary Information which occur after such Proprietary Information:  </w:t>
      </w:r>
    </w:p>
    <w:p w14:paraId="4E533037" w14:textId="77777777" w:rsidR="00161D8C" w:rsidRPr="001F6858" w:rsidRDefault="00161D8C" w:rsidP="00695370">
      <w:pPr>
        <w:widowControl w:val="0"/>
        <w:numPr>
          <w:ilvl w:val="0"/>
          <w:numId w:val="41"/>
        </w:numPr>
        <w:spacing w:after="120"/>
        <w:ind w:left="2160" w:hanging="379"/>
        <w:jc w:val="both"/>
        <w:rPr>
          <w:rFonts w:asciiTheme="minorHAnsi" w:hAnsiTheme="minorHAnsi" w:cstheme="minorHAnsi"/>
          <w:sz w:val="22"/>
          <w:szCs w:val="22"/>
        </w:rPr>
      </w:pPr>
      <w:r w:rsidRPr="001F6858">
        <w:rPr>
          <w:rFonts w:asciiTheme="minorHAnsi" w:hAnsiTheme="minorHAnsi" w:cstheme="minorHAnsi"/>
          <w:color w:val="000000"/>
          <w:sz w:val="22"/>
          <w:szCs w:val="22"/>
        </w:rPr>
        <w:t xml:space="preserve">is or becomes publicly known through no wrongful act of </w:t>
      </w:r>
      <w:r w:rsidR="00734FF2" w:rsidRPr="001F6858">
        <w:rPr>
          <w:rFonts w:asciiTheme="minorHAnsi" w:hAnsiTheme="minorHAnsi" w:cstheme="minorHAnsi"/>
          <w:color w:val="000000"/>
          <w:sz w:val="22"/>
          <w:szCs w:val="22"/>
        </w:rPr>
        <w:t>the Receiving Party</w:t>
      </w:r>
      <w:r w:rsidRPr="001F6858">
        <w:rPr>
          <w:rFonts w:asciiTheme="minorHAnsi" w:hAnsiTheme="minorHAnsi" w:cstheme="minorHAnsi"/>
          <w:color w:val="000000"/>
          <w:sz w:val="22"/>
          <w:szCs w:val="22"/>
        </w:rPr>
        <w:t>; or</w:t>
      </w:r>
    </w:p>
    <w:p w14:paraId="686D9DC5" w14:textId="77777777" w:rsidR="00161D8C" w:rsidRPr="001F6858" w:rsidRDefault="00161D8C" w:rsidP="00695370">
      <w:pPr>
        <w:widowControl w:val="0"/>
        <w:numPr>
          <w:ilvl w:val="0"/>
          <w:numId w:val="41"/>
        </w:numPr>
        <w:spacing w:after="120"/>
        <w:ind w:left="2160" w:hanging="379"/>
        <w:jc w:val="both"/>
        <w:rPr>
          <w:rFonts w:asciiTheme="minorHAnsi" w:hAnsiTheme="minorHAnsi" w:cstheme="minorHAnsi"/>
          <w:sz w:val="22"/>
          <w:szCs w:val="22"/>
        </w:rPr>
      </w:pPr>
      <w:r w:rsidRPr="001F6858">
        <w:rPr>
          <w:rFonts w:asciiTheme="minorHAnsi" w:hAnsiTheme="minorHAnsi" w:cstheme="minorHAnsi"/>
          <w:color w:val="000000"/>
          <w:sz w:val="22"/>
          <w:szCs w:val="22"/>
        </w:rPr>
        <w:t xml:space="preserve">is known to or in the possession of </w:t>
      </w:r>
      <w:r w:rsidR="00734FF2" w:rsidRPr="001F6858">
        <w:rPr>
          <w:rFonts w:asciiTheme="minorHAnsi" w:hAnsiTheme="minorHAnsi" w:cstheme="minorHAnsi"/>
          <w:color w:val="000000"/>
          <w:sz w:val="22"/>
          <w:szCs w:val="22"/>
        </w:rPr>
        <w:t xml:space="preserve">the Receiving Party </w:t>
      </w:r>
      <w:r w:rsidRPr="001F6858">
        <w:rPr>
          <w:rFonts w:asciiTheme="minorHAnsi" w:hAnsiTheme="minorHAnsi" w:cstheme="minorHAnsi"/>
          <w:color w:val="000000"/>
          <w:sz w:val="22"/>
          <w:szCs w:val="22"/>
        </w:rPr>
        <w:t xml:space="preserve">without restriction on disclosure or use through no wrongful act of </w:t>
      </w:r>
      <w:r w:rsidR="00734FF2" w:rsidRPr="001F6858">
        <w:rPr>
          <w:rFonts w:asciiTheme="minorHAnsi" w:hAnsiTheme="minorHAnsi" w:cstheme="minorHAnsi"/>
          <w:color w:val="000000"/>
          <w:sz w:val="22"/>
          <w:szCs w:val="22"/>
        </w:rPr>
        <w:t>the Receiving Party</w:t>
      </w:r>
      <w:r w:rsidRPr="001F6858">
        <w:rPr>
          <w:rFonts w:asciiTheme="minorHAnsi" w:hAnsiTheme="minorHAnsi" w:cstheme="minorHAnsi"/>
          <w:color w:val="000000"/>
          <w:sz w:val="22"/>
          <w:szCs w:val="22"/>
        </w:rPr>
        <w:t>, as evidenced by competent proof; or</w:t>
      </w:r>
    </w:p>
    <w:p w14:paraId="504A8F11" w14:textId="77777777" w:rsidR="00161D8C" w:rsidRPr="001F6858" w:rsidRDefault="00161D8C" w:rsidP="00695370">
      <w:pPr>
        <w:widowControl w:val="0"/>
        <w:numPr>
          <w:ilvl w:val="0"/>
          <w:numId w:val="41"/>
        </w:numPr>
        <w:spacing w:after="120"/>
        <w:ind w:left="2160" w:hanging="379"/>
        <w:jc w:val="both"/>
        <w:rPr>
          <w:rFonts w:asciiTheme="minorHAnsi" w:hAnsiTheme="minorHAnsi" w:cstheme="minorHAnsi"/>
          <w:sz w:val="22"/>
          <w:szCs w:val="22"/>
        </w:rPr>
      </w:pPr>
      <w:r w:rsidRPr="001F6858">
        <w:rPr>
          <w:rFonts w:asciiTheme="minorHAnsi" w:hAnsiTheme="minorHAnsi" w:cstheme="minorHAnsi"/>
          <w:color w:val="000000"/>
          <w:sz w:val="22"/>
          <w:szCs w:val="22"/>
        </w:rPr>
        <w:t xml:space="preserve">is rightfully received by </w:t>
      </w:r>
      <w:r w:rsidR="00734FF2" w:rsidRPr="001F6858">
        <w:rPr>
          <w:rFonts w:asciiTheme="minorHAnsi" w:hAnsiTheme="minorHAnsi" w:cstheme="minorHAnsi"/>
          <w:color w:val="000000"/>
          <w:sz w:val="22"/>
          <w:szCs w:val="22"/>
        </w:rPr>
        <w:t xml:space="preserve">the Receiving Party </w:t>
      </w:r>
      <w:r w:rsidRPr="001F6858">
        <w:rPr>
          <w:rFonts w:asciiTheme="minorHAnsi" w:hAnsiTheme="minorHAnsi" w:cstheme="minorHAnsi"/>
          <w:color w:val="000000"/>
          <w:sz w:val="22"/>
          <w:szCs w:val="22"/>
        </w:rPr>
        <w:t>from a third party without restriction and without breach of this Agreement; or</w:t>
      </w:r>
    </w:p>
    <w:p w14:paraId="575F6CB8" w14:textId="77777777" w:rsidR="00161D8C" w:rsidRPr="001F6858" w:rsidRDefault="00161D8C" w:rsidP="00695370">
      <w:pPr>
        <w:widowControl w:val="0"/>
        <w:numPr>
          <w:ilvl w:val="0"/>
          <w:numId w:val="41"/>
        </w:numPr>
        <w:spacing w:after="120"/>
        <w:ind w:left="2160" w:hanging="379"/>
        <w:jc w:val="both"/>
        <w:rPr>
          <w:rFonts w:asciiTheme="minorHAnsi" w:hAnsiTheme="minorHAnsi" w:cstheme="minorHAnsi"/>
          <w:sz w:val="22"/>
          <w:szCs w:val="22"/>
        </w:rPr>
      </w:pPr>
      <w:r w:rsidRPr="001F6858">
        <w:rPr>
          <w:rFonts w:asciiTheme="minorHAnsi" w:hAnsiTheme="minorHAnsi" w:cstheme="minorHAnsi"/>
          <w:color w:val="000000"/>
          <w:sz w:val="22"/>
          <w:szCs w:val="22"/>
        </w:rPr>
        <w:t xml:space="preserve">is independently developed by </w:t>
      </w:r>
      <w:r w:rsidR="00734FF2" w:rsidRPr="001F6858">
        <w:rPr>
          <w:rFonts w:asciiTheme="minorHAnsi" w:hAnsiTheme="minorHAnsi" w:cstheme="minorHAnsi"/>
          <w:color w:val="000000"/>
          <w:sz w:val="22"/>
          <w:szCs w:val="22"/>
        </w:rPr>
        <w:t xml:space="preserve">the Receiving Party </w:t>
      </w:r>
      <w:r w:rsidRPr="001F6858">
        <w:rPr>
          <w:rFonts w:asciiTheme="minorHAnsi" w:hAnsiTheme="minorHAnsi" w:cstheme="minorHAnsi"/>
          <w:color w:val="000000"/>
          <w:sz w:val="22"/>
          <w:szCs w:val="22"/>
        </w:rPr>
        <w:t>without the use of or reference to the Proprietary Information</w:t>
      </w:r>
    </w:p>
    <w:p w14:paraId="02DABE1E" w14:textId="77777777" w:rsidR="00161D8C" w:rsidRPr="001F6858" w:rsidRDefault="00161D8C" w:rsidP="00695370">
      <w:pPr>
        <w:widowControl w:val="0"/>
        <w:numPr>
          <w:ilvl w:val="0"/>
          <w:numId w:val="41"/>
        </w:numPr>
        <w:spacing w:after="120"/>
        <w:ind w:left="2160" w:hanging="379"/>
        <w:jc w:val="both"/>
        <w:rPr>
          <w:rFonts w:asciiTheme="minorHAnsi" w:eastAsia="Calibri" w:hAnsiTheme="minorHAnsi" w:cstheme="minorHAnsi"/>
          <w:color w:val="000000"/>
          <w:sz w:val="22"/>
          <w:szCs w:val="22"/>
        </w:rPr>
      </w:pPr>
      <w:r w:rsidRPr="001F6858">
        <w:rPr>
          <w:rFonts w:asciiTheme="minorHAnsi" w:eastAsia="Calibri" w:hAnsiTheme="minorHAnsi" w:cstheme="minorHAnsi"/>
          <w:color w:val="000000"/>
          <w:sz w:val="22"/>
          <w:szCs w:val="22"/>
        </w:rPr>
        <w:t xml:space="preserve">In addition, </w:t>
      </w:r>
      <w:r w:rsidR="00734FF2" w:rsidRPr="001F6858">
        <w:rPr>
          <w:rFonts w:asciiTheme="minorHAnsi" w:eastAsia="Calibri" w:hAnsiTheme="minorHAnsi" w:cstheme="minorHAnsi"/>
          <w:color w:val="000000"/>
          <w:sz w:val="22"/>
          <w:szCs w:val="22"/>
        </w:rPr>
        <w:t xml:space="preserve">the </w:t>
      </w:r>
      <w:r w:rsidR="00734FF2" w:rsidRPr="001F6858">
        <w:rPr>
          <w:rFonts w:asciiTheme="minorHAnsi" w:hAnsiTheme="minorHAnsi" w:cstheme="minorHAnsi"/>
          <w:color w:val="000000"/>
          <w:sz w:val="22"/>
          <w:szCs w:val="22"/>
        </w:rPr>
        <w:t>Receiving Party</w:t>
      </w:r>
      <w:r w:rsidR="00734FF2" w:rsidRPr="001F6858">
        <w:rPr>
          <w:rFonts w:asciiTheme="minorHAnsi" w:eastAsia="Calibri" w:hAnsiTheme="minorHAnsi" w:cstheme="minorHAnsi"/>
          <w:color w:val="000000"/>
          <w:sz w:val="22"/>
          <w:szCs w:val="22"/>
        </w:rPr>
        <w:t xml:space="preserve"> </w:t>
      </w:r>
      <w:r w:rsidRPr="001F6858">
        <w:rPr>
          <w:rFonts w:asciiTheme="minorHAnsi" w:eastAsia="Calibri" w:hAnsiTheme="minorHAnsi" w:cstheme="minorHAnsi"/>
          <w:color w:val="000000"/>
          <w:sz w:val="22"/>
          <w:szCs w:val="22"/>
        </w:rPr>
        <w:t xml:space="preserve">shall not be liable hereunder for use or disclosure of Proprietary Information if such Proprietary Information is disclosed to satisfy a legal order by a court of competent jurisdiction or United States Government (U.S.G.) action; provided, however, that </w:t>
      </w:r>
      <w:r w:rsidR="00734FF2" w:rsidRPr="001F6858">
        <w:rPr>
          <w:rFonts w:asciiTheme="minorHAnsi" w:eastAsia="Calibri" w:hAnsiTheme="minorHAnsi" w:cstheme="minorHAnsi"/>
          <w:color w:val="000000"/>
          <w:sz w:val="22"/>
          <w:szCs w:val="22"/>
        </w:rPr>
        <w:t xml:space="preserve">the Receiving Party </w:t>
      </w:r>
      <w:r w:rsidRPr="001F6858">
        <w:rPr>
          <w:rFonts w:asciiTheme="minorHAnsi" w:eastAsia="Calibri" w:hAnsiTheme="minorHAnsi" w:cstheme="minorHAnsi"/>
          <w:color w:val="000000"/>
          <w:sz w:val="22"/>
          <w:szCs w:val="22"/>
        </w:rPr>
        <w:t xml:space="preserve">shall first advise </w:t>
      </w:r>
      <w:r w:rsidR="00734FF2" w:rsidRPr="001F6858">
        <w:rPr>
          <w:rFonts w:asciiTheme="minorHAnsi" w:eastAsia="Calibri" w:hAnsiTheme="minorHAnsi" w:cstheme="minorHAnsi"/>
          <w:color w:val="000000"/>
          <w:sz w:val="22"/>
          <w:szCs w:val="22"/>
        </w:rPr>
        <w:t xml:space="preserve">the Disclosing Party </w:t>
      </w:r>
      <w:r w:rsidRPr="001F6858">
        <w:rPr>
          <w:rFonts w:asciiTheme="minorHAnsi" w:eastAsia="Calibri" w:hAnsiTheme="minorHAnsi" w:cstheme="minorHAnsi"/>
          <w:color w:val="000000"/>
          <w:sz w:val="22"/>
          <w:szCs w:val="22"/>
        </w:rPr>
        <w:t xml:space="preserve">within sufficient time prior to the disclosure so that </w:t>
      </w:r>
      <w:r w:rsidR="00734FF2" w:rsidRPr="001F6858">
        <w:rPr>
          <w:rFonts w:asciiTheme="minorHAnsi" w:eastAsia="Calibri" w:hAnsiTheme="minorHAnsi" w:cstheme="minorHAnsi"/>
          <w:color w:val="000000"/>
          <w:sz w:val="22"/>
          <w:szCs w:val="22"/>
        </w:rPr>
        <w:t xml:space="preserve">Disclosing Party </w:t>
      </w:r>
      <w:r w:rsidRPr="001F6858">
        <w:rPr>
          <w:rFonts w:asciiTheme="minorHAnsi" w:eastAsia="Calibri" w:hAnsiTheme="minorHAnsi" w:cstheme="minorHAnsi"/>
          <w:color w:val="000000"/>
          <w:sz w:val="22"/>
          <w:szCs w:val="22"/>
        </w:rPr>
        <w:t xml:space="preserve">has the opportunity to seek appropriate relief from the court or governmental order, and provided further that </w:t>
      </w:r>
      <w:r w:rsidR="00734FF2" w:rsidRPr="001F6858">
        <w:rPr>
          <w:rFonts w:asciiTheme="minorHAnsi" w:eastAsia="Calibri" w:hAnsiTheme="minorHAnsi" w:cstheme="minorHAnsi"/>
          <w:color w:val="000000"/>
          <w:sz w:val="22"/>
          <w:szCs w:val="22"/>
        </w:rPr>
        <w:t xml:space="preserve">the </w:t>
      </w:r>
      <w:r w:rsidR="00734FF2" w:rsidRPr="001F6858">
        <w:rPr>
          <w:rFonts w:asciiTheme="minorHAnsi" w:hAnsiTheme="minorHAnsi" w:cstheme="minorHAnsi"/>
          <w:color w:val="000000"/>
          <w:sz w:val="22"/>
          <w:szCs w:val="22"/>
        </w:rPr>
        <w:t>Receiving Party</w:t>
      </w:r>
      <w:r w:rsidR="00734FF2" w:rsidRPr="001F6858">
        <w:rPr>
          <w:rFonts w:asciiTheme="minorHAnsi" w:eastAsia="Calibri" w:hAnsiTheme="minorHAnsi" w:cstheme="minorHAnsi"/>
          <w:color w:val="000000"/>
          <w:sz w:val="22"/>
          <w:szCs w:val="22"/>
        </w:rPr>
        <w:t xml:space="preserve"> </w:t>
      </w:r>
      <w:r w:rsidRPr="001F6858">
        <w:rPr>
          <w:rFonts w:asciiTheme="minorHAnsi" w:eastAsia="Calibri" w:hAnsiTheme="minorHAnsi" w:cstheme="minorHAnsi"/>
          <w:color w:val="000000"/>
          <w:sz w:val="22"/>
          <w:szCs w:val="22"/>
        </w:rPr>
        <w:t>shall disclose only those portions of the Proprietary Information legally required to be disclosed and request confidential treatment of the Proprietary Information by the court or governmental entity.</w:t>
      </w:r>
    </w:p>
    <w:p w14:paraId="1CBC2E43" w14:textId="77777777" w:rsidR="00161D8C" w:rsidRPr="001F6858" w:rsidRDefault="00161D8C" w:rsidP="00695370">
      <w:pPr>
        <w:widowControl w:val="0"/>
        <w:numPr>
          <w:ilvl w:val="0"/>
          <w:numId w:val="40"/>
        </w:numPr>
        <w:spacing w:after="120"/>
        <w:jc w:val="both"/>
        <w:rPr>
          <w:rFonts w:asciiTheme="minorHAnsi" w:eastAsia="Calibri" w:hAnsiTheme="minorHAnsi" w:cstheme="minorHAnsi"/>
          <w:color w:val="000000"/>
          <w:sz w:val="22"/>
          <w:szCs w:val="22"/>
        </w:rPr>
      </w:pPr>
      <w:r w:rsidRPr="001F6858">
        <w:rPr>
          <w:rFonts w:asciiTheme="minorHAnsi" w:eastAsia="Calibri" w:hAnsiTheme="minorHAnsi" w:cstheme="minorHAnsi"/>
          <w:sz w:val="22"/>
          <w:szCs w:val="22"/>
        </w:rPr>
        <w:t xml:space="preserve">Neither the existence of this Agreement nor the disclosure hereunder of Proprietary Information or any other information shall be construed as granting expressly, by implication, by estoppel or otherwise, a license under any invention or patent now or hereafter owned or controlled by </w:t>
      </w:r>
      <w:r w:rsidR="005A430D" w:rsidRPr="001F6858">
        <w:rPr>
          <w:rFonts w:asciiTheme="minorHAnsi" w:eastAsia="Calibri" w:hAnsiTheme="minorHAnsi" w:cstheme="minorHAnsi"/>
          <w:sz w:val="22"/>
          <w:szCs w:val="22"/>
        </w:rPr>
        <w:t>the disclosing party</w:t>
      </w:r>
      <w:r w:rsidRPr="001F6858">
        <w:rPr>
          <w:rFonts w:asciiTheme="minorHAnsi" w:eastAsia="Calibri" w:hAnsiTheme="minorHAnsi" w:cstheme="minorHAnsi"/>
          <w:sz w:val="22"/>
          <w:szCs w:val="22"/>
        </w:rPr>
        <w:t>, except as specifically set forth herein</w:t>
      </w:r>
      <w:r w:rsidRPr="001F6858">
        <w:rPr>
          <w:rFonts w:asciiTheme="minorHAnsi" w:eastAsia="Calibri" w:hAnsiTheme="minorHAnsi" w:cstheme="minorHAnsi"/>
          <w:color w:val="000000"/>
          <w:sz w:val="22"/>
          <w:szCs w:val="22"/>
        </w:rPr>
        <w:t>.</w:t>
      </w:r>
    </w:p>
    <w:p w14:paraId="7A477E01" w14:textId="77777777" w:rsidR="00161D8C" w:rsidRPr="001F6858" w:rsidRDefault="0015340E" w:rsidP="00695370">
      <w:pPr>
        <w:widowControl w:val="0"/>
        <w:numPr>
          <w:ilvl w:val="0"/>
          <w:numId w:val="40"/>
        </w:numPr>
        <w:spacing w:after="120"/>
        <w:jc w:val="both"/>
        <w:rPr>
          <w:rFonts w:asciiTheme="minorHAnsi" w:eastAsia="Calibri" w:hAnsiTheme="minorHAnsi" w:cstheme="minorHAnsi"/>
          <w:color w:val="000000"/>
          <w:sz w:val="22"/>
          <w:szCs w:val="22"/>
        </w:rPr>
      </w:pPr>
      <w:r w:rsidRPr="001F6858">
        <w:rPr>
          <w:rFonts w:asciiTheme="minorHAnsi" w:eastAsia="Calibri" w:hAnsiTheme="minorHAnsi" w:cstheme="minorHAnsi"/>
          <w:sz w:val="22"/>
          <w:szCs w:val="22"/>
        </w:rPr>
        <w:t xml:space="preserve">The receiving Party </w:t>
      </w:r>
      <w:r w:rsidR="00161D8C" w:rsidRPr="001F6858">
        <w:rPr>
          <w:rFonts w:asciiTheme="minorHAnsi" w:eastAsia="Calibri" w:hAnsiTheme="minorHAnsi" w:cstheme="minorHAnsi"/>
          <w:sz w:val="22"/>
          <w:szCs w:val="22"/>
        </w:rPr>
        <w:t xml:space="preserve">agrees that </w:t>
      </w:r>
      <w:r w:rsidRPr="001F6858">
        <w:rPr>
          <w:rFonts w:asciiTheme="minorHAnsi" w:eastAsia="Calibri" w:hAnsiTheme="minorHAnsi" w:cstheme="minorHAnsi"/>
          <w:sz w:val="22"/>
          <w:szCs w:val="22"/>
        </w:rPr>
        <w:t xml:space="preserve">the Disclosing Party’s </w:t>
      </w:r>
      <w:r w:rsidR="00161D8C" w:rsidRPr="001F6858">
        <w:rPr>
          <w:rFonts w:asciiTheme="minorHAnsi" w:eastAsia="Calibri" w:hAnsiTheme="minorHAnsi" w:cstheme="minorHAnsi"/>
          <w:sz w:val="22"/>
          <w:szCs w:val="22"/>
        </w:rPr>
        <w:t xml:space="preserve">Information is valuable and </w:t>
      </w:r>
      <w:r w:rsidR="00161D8C" w:rsidRPr="001F6858">
        <w:rPr>
          <w:rFonts w:asciiTheme="minorHAnsi" w:eastAsia="Calibri" w:hAnsiTheme="minorHAnsi" w:cstheme="minorHAnsi"/>
          <w:color w:val="000000"/>
          <w:sz w:val="22"/>
          <w:szCs w:val="22"/>
        </w:rPr>
        <w:t xml:space="preserve">unique, and that the loss resulting from unauthorized disclosure thereof may cause irreparable injury to </w:t>
      </w:r>
      <w:r w:rsidRPr="001F6858">
        <w:rPr>
          <w:rFonts w:asciiTheme="minorHAnsi" w:eastAsia="Calibri" w:hAnsiTheme="minorHAnsi" w:cstheme="minorHAnsi"/>
          <w:color w:val="000000"/>
          <w:sz w:val="22"/>
          <w:szCs w:val="22"/>
        </w:rPr>
        <w:t>the Disclosing Party</w:t>
      </w:r>
      <w:r w:rsidR="00161D8C" w:rsidRPr="001F6858">
        <w:rPr>
          <w:rFonts w:asciiTheme="minorHAnsi" w:eastAsia="Calibri" w:hAnsiTheme="minorHAnsi" w:cstheme="minorHAnsi"/>
          <w:color w:val="000000"/>
          <w:sz w:val="22"/>
          <w:szCs w:val="22"/>
        </w:rPr>
        <w:t xml:space="preserve">, which may not be adequately compensated in money damages. </w:t>
      </w:r>
      <w:r w:rsidRPr="001F6858">
        <w:rPr>
          <w:rFonts w:asciiTheme="minorHAnsi" w:eastAsia="Calibri" w:hAnsiTheme="minorHAnsi" w:cstheme="minorHAnsi"/>
          <w:color w:val="000000"/>
          <w:sz w:val="22"/>
          <w:szCs w:val="22"/>
        </w:rPr>
        <w:t>The Receiving Party</w:t>
      </w:r>
      <w:r w:rsidR="00161D8C" w:rsidRPr="001F6858">
        <w:rPr>
          <w:rFonts w:asciiTheme="minorHAnsi" w:eastAsia="Calibri" w:hAnsiTheme="minorHAnsi" w:cstheme="minorHAnsi"/>
          <w:color w:val="000000"/>
          <w:sz w:val="22"/>
          <w:szCs w:val="22"/>
        </w:rPr>
        <w:t xml:space="preserve">, therefore, expressly agrees that the </w:t>
      </w:r>
      <w:r w:rsidRPr="001F6858">
        <w:rPr>
          <w:rFonts w:asciiTheme="minorHAnsi" w:eastAsia="Calibri" w:hAnsiTheme="minorHAnsi" w:cstheme="minorHAnsi"/>
          <w:color w:val="000000"/>
          <w:sz w:val="22"/>
          <w:szCs w:val="22"/>
        </w:rPr>
        <w:t xml:space="preserve">Disclosing Party </w:t>
      </w:r>
      <w:r w:rsidR="00F5404B" w:rsidRPr="001F6858">
        <w:rPr>
          <w:rFonts w:asciiTheme="minorHAnsi" w:eastAsia="Calibri" w:hAnsiTheme="minorHAnsi" w:cstheme="minorHAnsi"/>
          <w:color w:val="000000"/>
          <w:sz w:val="22"/>
          <w:szCs w:val="22"/>
        </w:rPr>
        <w:t xml:space="preserve">may </w:t>
      </w:r>
      <w:r w:rsidR="00161D8C" w:rsidRPr="001F6858">
        <w:rPr>
          <w:rFonts w:asciiTheme="minorHAnsi" w:eastAsia="Calibri" w:hAnsiTheme="minorHAnsi" w:cstheme="minorHAnsi"/>
          <w:color w:val="000000"/>
          <w:sz w:val="22"/>
          <w:szCs w:val="22"/>
        </w:rPr>
        <w:t>seek injunctive and/or other equitable relief, in addition to any other remedies available to</w:t>
      </w:r>
      <w:r w:rsidRPr="001F6858">
        <w:rPr>
          <w:rFonts w:asciiTheme="minorHAnsi" w:eastAsia="Calibri" w:hAnsiTheme="minorHAnsi" w:cstheme="minorHAnsi"/>
          <w:color w:val="000000"/>
          <w:sz w:val="22"/>
          <w:szCs w:val="22"/>
        </w:rPr>
        <w:t xml:space="preserve"> the Disclosing Party</w:t>
      </w:r>
      <w:r w:rsidR="00161D8C" w:rsidRPr="001F6858">
        <w:rPr>
          <w:rFonts w:asciiTheme="minorHAnsi" w:eastAsia="Calibri" w:hAnsiTheme="minorHAnsi" w:cstheme="minorHAnsi"/>
          <w:color w:val="000000"/>
          <w:sz w:val="22"/>
          <w:szCs w:val="22"/>
        </w:rPr>
        <w:t xml:space="preserve"> for breach of this clause.</w:t>
      </w:r>
    </w:p>
    <w:p w14:paraId="23B9F004" w14:textId="77777777" w:rsidR="00161D8C" w:rsidRPr="001F6858" w:rsidRDefault="00161D8C" w:rsidP="00695370">
      <w:pPr>
        <w:widowControl w:val="0"/>
        <w:numPr>
          <w:ilvl w:val="0"/>
          <w:numId w:val="40"/>
        </w:numPr>
        <w:spacing w:after="120"/>
        <w:contextualSpacing/>
        <w:jc w:val="both"/>
        <w:rPr>
          <w:rFonts w:asciiTheme="minorHAnsi" w:eastAsia="Calibri" w:hAnsiTheme="minorHAnsi" w:cstheme="minorHAnsi"/>
          <w:color w:val="000000"/>
          <w:sz w:val="22"/>
          <w:szCs w:val="22"/>
        </w:rPr>
      </w:pPr>
      <w:r w:rsidRPr="001F6858">
        <w:rPr>
          <w:rFonts w:asciiTheme="minorHAnsi" w:eastAsia="Calibri" w:hAnsiTheme="minorHAnsi" w:cstheme="minorHAnsi"/>
          <w:color w:val="000000"/>
          <w:sz w:val="22"/>
          <w:szCs w:val="22"/>
        </w:rPr>
        <w:t xml:space="preserve">A Party’s </w:t>
      </w:r>
      <w:r w:rsidRPr="001F6858">
        <w:rPr>
          <w:rFonts w:asciiTheme="minorHAnsi" w:eastAsia="Calibri" w:hAnsiTheme="minorHAnsi" w:cstheme="minorHAnsi"/>
          <w:sz w:val="22"/>
          <w:szCs w:val="22"/>
        </w:rPr>
        <w:t xml:space="preserve">obligations with respect to information or data disclosed hereunder prior to the </w:t>
      </w:r>
      <w:r w:rsidRPr="001F6858">
        <w:rPr>
          <w:rFonts w:asciiTheme="minorHAnsi" w:eastAsia="Calibri" w:hAnsiTheme="minorHAnsi" w:cstheme="minorHAnsi"/>
          <w:sz w:val="22"/>
          <w:szCs w:val="22"/>
        </w:rPr>
        <w:lastRenderedPageBreak/>
        <w:t>performance in full, termination or cancellation of this Agreement shall not, except as expressly set forth herein, be affected by such performance in full, termination, or cancellation</w:t>
      </w:r>
      <w:r w:rsidRPr="001F6858">
        <w:rPr>
          <w:rFonts w:asciiTheme="minorHAnsi" w:eastAsia="Calibri" w:hAnsiTheme="minorHAnsi" w:cstheme="minorHAnsi"/>
          <w:color w:val="000000"/>
          <w:sz w:val="22"/>
          <w:szCs w:val="22"/>
        </w:rPr>
        <w:t>.</w:t>
      </w:r>
      <w:bookmarkStart w:id="22" w:name="_Hlk32996558"/>
    </w:p>
    <w:bookmarkEnd w:id="22"/>
    <w:p w14:paraId="2F39827A" w14:textId="77777777" w:rsidR="00843EC8" w:rsidRPr="001F6858" w:rsidRDefault="00C41286" w:rsidP="00C11107">
      <w:pPr>
        <w:widowControl w:val="0"/>
        <w:numPr>
          <w:ilvl w:val="0"/>
          <w:numId w:val="40"/>
        </w:numPr>
        <w:spacing w:after="120"/>
        <w:contextualSpacing/>
        <w:jc w:val="both"/>
        <w:rPr>
          <w:rFonts w:asciiTheme="minorHAnsi" w:eastAsia="Calibri" w:hAnsiTheme="minorHAnsi" w:cstheme="minorHAnsi"/>
          <w:color w:val="000000"/>
          <w:sz w:val="22"/>
          <w:szCs w:val="22"/>
        </w:rPr>
      </w:pPr>
      <w:r w:rsidRPr="001F6858">
        <w:rPr>
          <w:rFonts w:asciiTheme="minorHAnsi" w:hAnsiTheme="minorHAnsi" w:cstheme="minorHAnsi"/>
          <w:color w:val="000000"/>
          <w:sz w:val="22"/>
          <w:szCs w:val="22"/>
        </w:rPr>
        <w:t>X</w:t>
      </w:r>
      <w:r w:rsidR="00732B7A" w:rsidRPr="001F6858">
        <w:rPr>
          <w:rFonts w:asciiTheme="minorHAnsi" w:hAnsiTheme="minorHAnsi" w:cstheme="minorHAnsi"/>
          <w:color w:val="000000"/>
          <w:sz w:val="22"/>
          <w:szCs w:val="22"/>
        </w:rPr>
        <w:t>erox</w:t>
      </w:r>
      <w:r w:rsidR="005B3F41" w:rsidRPr="001F6858">
        <w:rPr>
          <w:rFonts w:asciiTheme="minorHAnsi" w:hAnsiTheme="minorHAnsi" w:cstheme="minorHAnsi"/>
          <w:color w:val="000000"/>
          <w:sz w:val="22"/>
          <w:szCs w:val="22"/>
        </w:rPr>
        <w:t xml:space="preserve"> may disclose </w:t>
      </w:r>
      <w:r w:rsidR="00732B7A" w:rsidRPr="001F6858">
        <w:rPr>
          <w:rFonts w:asciiTheme="minorHAnsi" w:hAnsiTheme="minorHAnsi" w:cstheme="minorHAnsi"/>
          <w:color w:val="000000"/>
          <w:sz w:val="22"/>
          <w:szCs w:val="22"/>
        </w:rPr>
        <w:t>Customer</w:t>
      </w:r>
      <w:r w:rsidR="005B3F41" w:rsidRPr="001F6858">
        <w:rPr>
          <w:rFonts w:asciiTheme="minorHAnsi" w:hAnsiTheme="minorHAnsi" w:cstheme="minorHAnsi"/>
          <w:color w:val="000000"/>
          <w:sz w:val="22"/>
          <w:szCs w:val="22"/>
        </w:rPr>
        <w:t xml:space="preserve">’s </w:t>
      </w:r>
      <w:r w:rsidR="002376C8" w:rsidRPr="001F6858">
        <w:rPr>
          <w:rFonts w:asciiTheme="minorHAnsi" w:hAnsiTheme="minorHAnsi" w:cstheme="minorHAnsi"/>
          <w:color w:val="000000"/>
          <w:sz w:val="22"/>
          <w:szCs w:val="22"/>
        </w:rPr>
        <w:t xml:space="preserve">Proprietary </w:t>
      </w:r>
      <w:r w:rsidR="005B3F41" w:rsidRPr="001F6858">
        <w:rPr>
          <w:rFonts w:asciiTheme="minorHAnsi" w:hAnsiTheme="minorHAnsi" w:cstheme="minorHAnsi"/>
          <w:color w:val="000000"/>
          <w:sz w:val="22"/>
          <w:szCs w:val="22"/>
        </w:rPr>
        <w:t xml:space="preserve">Information to its subcontractors as required for the performance of any Order, provided that each such subcontractor first assumes by written agreement substantially the same obligations imposed on </w:t>
      </w:r>
      <w:r w:rsidR="00732B7A" w:rsidRPr="001F6858">
        <w:rPr>
          <w:rFonts w:asciiTheme="minorHAnsi" w:hAnsiTheme="minorHAnsi" w:cstheme="minorHAnsi"/>
          <w:color w:val="000000"/>
          <w:sz w:val="22"/>
          <w:szCs w:val="22"/>
        </w:rPr>
        <w:t>Xerox</w:t>
      </w:r>
      <w:r w:rsidR="005B3F41" w:rsidRPr="001F6858">
        <w:rPr>
          <w:rFonts w:asciiTheme="minorHAnsi" w:hAnsiTheme="minorHAnsi" w:cstheme="minorHAnsi"/>
          <w:color w:val="000000"/>
          <w:sz w:val="22"/>
          <w:szCs w:val="22"/>
        </w:rPr>
        <w:t xml:space="preserve"> under this Agreement relating to such </w:t>
      </w:r>
      <w:r w:rsidR="002376C8" w:rsidRPr="001F6858">
        <w:rPr>
          <w:rFonts w:asciiTheme="minorHAnsi" w:hAnsiTheme="minorHAnsi" w:cstheme="minorHAnsi"/>
          <w:color w:val="000000"/>
          <w:sz w:val="22"/>
          <w:szCs w:val="22"/>
        </w:rPr>
        <w:t xml:space="preserve">Proprietary </w:t>
      </w:r>
      <w:r w:rsidR="005B3F41" w:rsidRPr="001F6858">
        <w:rPr>
          <w:rFonts w:asciiTheme="minorHAnsi" w:hAnsiTheme="minorHAnsi" w:cstheme="minorHAnsi"/>
          <w:color w:val="000000"/>
          <w:sz w:val="22"/>
          <w:szCs w:val="22"/>
        </w:rPr>
        <w:t>Information</w:t>
      </w:r>
      <w:r w:rsidR="006A72DB" w:rsidRPr="001F6858">
        <w:rPr>
          <w:rFonts w:asciiTheme="minorHAnsi" w:hAnsiTheme="minorHAnsi" w:cstheme="minorHAnsi"/>
          <w:color w:val="000000"/>
          <w:sz w:val="22"/>
          <w:szCs w:val="22"/>
        </w:rPr>
        <w:t xml:space="preserve"> and Xerox shall remain responsible and liable for each such subcontractor’s compliance with and breach of such obligations</w:t>
      </w:r>
      <w:r w:rsidR="005B3F41" w:rsidRPr="001F6858">
        <w:rPr>
          <w:rFonts w:asciiTheme="minorHAnsi" w:hAnsiTheme="minorHAnsi" w:cstheme="minorHAnsi"/>
          <w:color w:val="000000"/>
          <w:sz w:val="22"/>
          <w:szCs w:val="22"/>
        </w:rPr>
        <w:t xml:space="preserve">.  </w:t>
      </w:r>
    </w:p>
    <w:p w14:paraId="4C4F3E90" w14:textId="77777777" w:rsidR="002A6502" w:rsidRPr="001F6858" w:rsidRDefault="005B3F41"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INTELLECTUAL PROPERTY</w:t>
      </w:r>
      <w:r w:rsidR="007751A2" w:rsidRPr="001F6858">
        <w:rPr>
          <w:rFonts w:asciiTheme="minorHAnsi" w:hAnsiTheme="minorHAnsi" w:cstheme="minorHAnsi"/>
          <w:b/>
          <w:bCs/>
          <w:sz w:val="22"/>
          <w:szCs w:val="22"/>
          <w:u w:val="single"/>
        </w:rPr>
        <w:t xml:space="preserve">  </w:t>
      </w:r>
    </w:p>
    <w:p w14:paraId="171FF5A7" w14:textId="77777777" w:rsidR="000B1D7D" w:rsidRPr="001F6858" w:rsidRDefault="00342B1D" w:rsidP="00695370">
      <w:pPr>
        <w:pStyle w:val="ListParagraph"/>
        <w:numPr>
          <w:ilvl w:val="0"/>
          <w:numId w:val="33"/>
        </w:numPr>
        <w:spacing w:after="120"/>
        <w:rPr>
          <w:rFonts w:asciiTheme="minorHAnsi" w:eastAsiaTheme="minorEastAsia" w:hAnsiTheme="minorHAnsi" w:cstheme="minorHAnsi"/>
          <w:sz w:val="22"/>
          <w:szCs w:val="22"/>
        </w:rPr>
      </w:pPr>
      <w:r w:rsidRPr="001F6858">
        <w:rPr>
          <w:rFonts w:asciiTheme="minorHAnsi" w:hAnsiTheme="minorHAnsi" w:cstheme="minorHAnsi"/>
          <w:sz w:val="22"/>
          <w:szCs w:val="22"/>
        </w:rPr>
        <w:t xml:space="preserve">CUSTOMER CONTENT AND CUSTOMER ASSETS.  </w:t>
      </w:r>
      <w:r w:rsidR="00EE48D6" w:rsidRPr="001F6858">
        <w:rPr>
          <w:rFonts w:asciiTheme="minorHAnsi" w:hAnsiTheme="minorHAnsi" w:cstheme="minorHAnsi"/>
          <w:sz w:val="22"/>
          <w:szCs w:val="22"/>
        </w:rPr>
        <w:t xml:space="preserve">Customer </w:t>
      </w:r>
      <w:r w:rsidRPr="001F6858">
        <w:rPr>
          <w:rFonts w:asciiTheme="minorHAnsi" w:hAnsiTheme="minorHAnsi" w:cstheme="minorHAnsi"/>
          <w:sz w:val="22"/>
          <w:szCs w:val="22"/>
        </w:rPr>
        <w:t xml:space="preserve">represents and warrants that it has the right to authorize Xerox to perform the Services in the Corporate Award and any Order entered under it.  </w:t>
      </w:r>
      <w:r w:rsidR="00DD5493"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represents and warrants </w:t>
      </w:r>
      <w:r w:rsidR="00EE48D6" w:rsidRPr="001F6858">
        <w:rPr>
          <w:rFonts w:asciiTheme="minorHAnsi" w:hAnsiTheme="minorHAnsi" w:cstheme="minorHAnsi"/>
          <w:sz w:val="22"/>
          <w:szCs w:val="22"/>
        </w:rPr>
        <w:t xml:space="preserve">that, to its knowledge, </w:t>
      </w:r>
      <w:r w:rsidRPr="001F6858">
        <w:rPr>
          <w:rFonts w:asciiTheme="minorHAnsi" w:hAnsiTheme="minorHAnsi" w:cstheme="minorHAnsi"/>
          <w:sz w:val="22"/>
          <w:szCs w:val="22"/>
        </w:rPr>
        <w:t xml:space="preserve">the </w:t>
      </w:r>
      <w:r w:rsidR="00EE48D6" w:rsidRPr="001F6858">
        <w:rPr>
          <w:rFonts w:asciiTheme="minorHAnsi" w:hAnsiTheme="minorHAnsi" w:cstheme="minorHAnsi"/>
          <w:sz w:val="22"/>
          <w:szCs w:val="22"/>
        </w:rPr>
        <w:t xml:space="preserve">Customer </w:t>
      </w:r>
      <w:r w:rsidRPr="001F6858">
        <w:rPr>
          <w:rFonts w:asciiTheme="minorHAnsi" w:hAnsiTheme="minorHAnsi" w:cstheme="minorHAnsi"/>
          <w:sz w:val="22"/>
          <w:szCs w:val="22"/>
        </w:rPr>
        <w:t xml:space="preserve">Content does not, and shall not, contain any content that (i) is libelous, defamatory or obscene and/or (ii) </w:t>
      </w:r>
      <w:r w:rsidR="00EE48D6" w:rsidRPr="001F6858">
        <w:rPr>
          <w:rFonts w:asciiTheme="minorHAnsi" w:hAnsiTheme="minorHAnsi" w:cstheme="minorHAnsi"/>
          <w:sz w:val="22"/>
          <w:szCs w:val="22"/>
        </w:rPr>
        <w:t xml:space="preserve">when used as authorized by Customer under this Agreement, </w:t>
      </w:r>
      <w:r w:rsidRPr="001F6858">
        <w:rPr>
          <w:rFonts w:asciiTheme="minorHAnsi" w:hAnsiTheme="minorHAnsi" w:cstheme="minorHAnsi"/>
          <w:sz w:val="22"/>
          <w:szCs w:val="22"/>
        </w:rPr>
        <w:t xml:space="preserve">infringes on or violates any applicable laws, regulations or rights of a third party, including without limitation, export laws, or any proprietary, intellectual property, contract, moral or privacy right or any other third party right. </w:t>
      </w:r>
      <w:r w:rsidR="00720472" w:rsidRPr="001F6858">
        <w:rPr>
          <w:rFonts w:asciiTheme="minorHAnsi" w:eastAsiaTheme="minorEastAsia" w:hAnsiTheme="minorHAnsi" w:cstheme="minorHAnsi"/>
          <w:sz w:val="22"/>
          <w:szCs w:val="22"/>
        </w:rPr>
        <w:t xml:space="preserve">Seller’s rights as described in the Infringement Indemnification Section 22 </w:t>
      </w:r>
      <w:ins w:id="23" w:author="Brower, Katie [US] (CO)" w:date="2020-03-10T09:28:00Z">
        <w:r w:rsidR="004F00A2" w:rsidRPr="001F6858">
          <w:rPr>
            <w:rFonts w:asciiTheme="minorHAnsi" w:eastAsiaTheme="minorEastAsia" w:hAnsiTheme="minorHAnsi" w:cstheme="minorHAnsi"/>
            <w:sz w:val="22"/>
            <w:szCs w:val="22"/>
          </w:rPr>
          <w:t>C</w:t>
        </w:r>
      </w:ins>
      <w:r w:rsidR="00720472" w:rsidRPr="001F6858">
        <w:rPr>
          <w:rFonts w:asciiTheme="minorHAnsi" w:eastAsiaTheme="minorEastAsia" w:hAnsiTheme="minorHAnsi" w:cstheme="minorHAnsi"/>
          <w:sz w:val="22"/>
          <w:szCs w:val="22"/>
        </w:rPr>
        <w:t xml:space="preserve"> of this Award shall be Seller’s sole and exclusive remedy for any breach of the warranties in this subparagraph. </w:t>
      </w:r>
    </w:p>
    <w:p w14:paraId="401FCB41" w14:textId="77777777" w:rsidR="000B1D7D" w:rsidRPr="001F6858" w:rsidRDefault="00EE48D6" w:rsidP="00695370">
      <w:pPr>
        <w:pStyle w:val="CM122"/>
        <w:spacing w:after="120" w:line="276" w:lineRule="atLeast"/>
        <w:ind w:left="1080" w:right="117"/>
        <w:jc w:val="both"/>
        <w:rPr>
          <w:rFonts w:asciiTheme="minorHAnsi" w:hAnsiTheme="minorHAnsi" w:cstheme="minorHAnsi"/>
          <w:color w:val="000000"/>
          <w:sz w:val="22"/>
          <w:szCs w:val="22"/>
        </w:rPr>
      </w:pPr>
      <w:r w:rsidRPr="001F6858">
        <w:rPr>
          <w:rFonts w:asciiTheme="minorHAnsi" w:hAnsiTheme="minorHAnsi" w:cstheme="minorHAnsi"/>
          <w:sz w:val="22"/>
          <w:szCs w:val="22"/>
        </w:rPr>
        <w:t>Customer grants Xerox a non-exclusive, non-transferable, non-assignable, fully paid up license during the term of this Agreement to use, display and reproduce Customer Content and Customer Assets solely as authorized by Customer in an Order or otherwise in writing and solely as necessary for Xerox to perform under this Agreement.  Xerox shall comply with all Customer instructions and all license restrictions and other terms and conditions of any third party agreements relating to the Customer Content or any Customer Assets.  Customer and its licensors shall at all times retain all rights to the Customer Content, Customer Assets and Customer IP and, except as expressly set forth in this subsection (A), no rights to Customer Content, Customer Assets or Customer IP are granted to Xerox.  Xerox agrees not to decompile or reverse engineer any Customer IP provided to it under this Agreement.</w:t>
      </w:r>
      <w:r w:rsidR="000B1D7D" w:rsidRPr="001F6858">
        <w:rPr>
          <w:rFonts w:asciiTheme="minorHAnsi" w:hAnsiTheme="minorHAnsi" w:cstheme="minorHAnsi"/>
          <w:color w:val="000000"/>
          <w:sz w:val="22"/>
          <w:szCs w:val="22"/>
        </w:rPr>
        <w:t xml:space="preserve"> </w:t>
      </w:r>
    </w:p>
    <w:p w14:paraId="1EC5504F" w14:textId="77777777" w:rsidR="00913EB6" w:rsidRPr="001F6858" w:rsidRDefault="00342B1D" w:rsidP="00695370">
      <w:pPr>
        <w:pStyle w:val="CM122"/>
        <w:numPr>
          <w:ilvl w:val="0"/>
          <w:numId w:val="33"/>
        </w:numPr>
        <w:tabs>
          <w:tab w:val="left" w:pos="1440"/>
          <w:tab w:val="left" w:pos="1800"/>
        </w:tabs>
        <w:spacing w:after="120" w:line="276" w:lineRule="atLeast"/>
        <w:ind w:right="117"/>
        <w:jc w:val="both"/>
        <w:rPr>
          <w:rFonts w:asciiTheme="minorHAnsi" w:hAnsiTheme="minorHAnsi" w:cstheme="minorHAnsi"/>
          <w:sz w:val="22"/>
          <w:szCs w:val="22"/>
        </w:rPr>
      </w:pPr>
      <w:r w:rsidRPr="001F6858">
        <w:rPr>
          <w:rFonts w:asciiTheme="minorHAnsi" w:hAnsiTheme="minorHAnsi" w:cstheme="minorHAnsi"/>
          <w:caps/>
          <w:sz w:val="22"/>
          <w:szCs w:val="22"/>
        </w:rPr>
        <w:t>Xerox IP</w:t>
      </w:r>
      <w:r w:rsidRPr="001F6858">
        <w:rPr>
          <w:rFonts w:asciiTheme="minorHAnsi" w:hAnsiTheme="minorHAnsi" w:cstheme="minorHAnsi"/>
          <w:sz w:val="22"/>
          <w:szCs w:val="22"/>
        </w:rPr>
        <w:t xml:space="preserve">. Xerox, its employees, agents, subcontractors and/or licensors shall at all times retain all rights to the Xerox IP and, except as expressly set forth herein, no rights to Xerox </w:t>
      </w:r>
      <w:r w:rsidR="00E8291B" w:rsidRPr="001F6858">
        <w:rPr>
          <w:rFonts w:asciiTheme="minorHAnsi" w:hAnsiTheme="minorHAnsi" w:cstheme="minorHAnsi"/>
          <w:sz w:val="22"/>
          <w:szCs w:val="22"/>
        </w:rPr>
        <w:t xml:space="preserve">IP </w:t>
      </w:r>
      <w:r w:rsidRPr="001F6858">
        <w:rPr>
          <w:rFonts w:asciiTheme="minorHAnsi" w:hAnsiTheme="minorHAnsi" w:cstheme="minorHAnsi"/>
          <w:sz w:val="22"/>
          <w:szCs w:val="22"/>
        </w:rPr>
        <w:t xml:space="preserve">are granted to </w:t>
      </w:r>
      <w:r w:rsidR="00E8291B"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w:t>
      </w:r>
    </w:p>
    <w:p w14:paraId="12A6BC6C" w14:textId="77777777" w:rsidR="0065386F" w:rsidRPr="001F6858" w:rsidRDefault="00342B1D" w:rsidP="00695370">
      <w:pPr>
        <w:pStyle w:val="CM122"/>
        <w:numPr>
          <w:ilvl w:val="0"/>
          <w:numId w:val="33"/>
        </w:numPr>
        <w:tabs>
          <w:tab w:val="left" w:pos="1080"/>
          <w:tab w:val="left" w:pos="1800"/>
        </w:tabs>
        <w:spacing w:after="120" w:line="276" w:lineRule="atLeast"/>
        <w:ind w:right="117"/>
        <w:jc w:val="both"/>
        <w:rPr>
          <w:rFonts w:asciiTheme="minorHAnsi" w:hAnsiTheme="minorHAnsi" w:cstheme="minorHAnsi"/>
          <w:sz w:val="22"/>
          <w:szCs w:val="22"/>
        </w:rPr>
      </w:pPr>
      <w:r w:rsidRPr="001F6858">
        <w:rPr>
          <w:rFonts w:asciiTheme="minorHAnsi" w:hAnsiTheme="minorHAnsi" w:cstheme="minorHAnsi"/>
          <w:sz w:val="22"/>
          <w:szCs w:val="22"/>
        </w:rPr>
        <w:t xml:space="preserve">OUTPUT OF SERVICES. Output of Services is the sole and exclusive property of </w:t>
      </w:r>
      <w:r w:rsidR="00E8291B" w:rsidRPr="001F6858">
        <w:rPr>
          <w:rFonts w:asciiTheme="minorHAnsi" w:hAnsiTheme="minorHAnsi" w:cstheme="minorHAnsi"/>
          <w:sz w:val="22"/>
          <w:szCs w:val="22"/>
        </w:rPr>
        <w:t xml:space="preserve">Customer, </w:t>
      </w:r>
      <w:r w:rsidRPr="001F6858">
        <w:rPr>
          <w:rFonts w:asciiTheme="minorHAnsi" w:hAnsiTheme="minorHAnsi" w:cstheme="minorHAnsi"/>
          <w:sz w:val="22"/>
          <w:szCs w:val="22"/>
        </w:rPr>
        <w:t xml:space="preserve">and Xerox shall gain no rights therein, except as may be required for Xerox to perform Services pursuant to </w:t>
      </w:r>
      <w:r w:rsidR="009E0C0D" w:rsidRPr="001F6858">
        <w:rPr>
          <w:rFonts w:asciiTheme="minorHAnsi" w:hAnsiTheme="minorHAnsi" w:cstheme="minorHAnsi"/>
          <w:sz w:val="22"/>
          <w:szCs w:val="22"/>
        </w:rPr>
        <w:t>the Corporate Award and the Exhibits</w:t>
      </w:r>
      <w:r w:rsidRPr="001F6858">
        <w:rPr>
          <w:rFonts w:asciiTheme="minorHAnsi" w:hAnsiTheme="minorHAnsi" w:cstheme="minorHAnsi"/>
          <w:sz w:val="22"/>
          <w:szCs w:val="22"/>
        </w:rPr>
        <w:t xml:space="preserve">.   </w:t>
      </w:r>
      <w:r w:rsidR="009E0C0D" w:rsidRPr="001F6858">
        <w:rPr>
          <w:rFonts w:asciiTheme="minorHAnsi" w:hAnsiTheme="minorHAnsi" w:cstheme="minorHAnsi"/>
          <w:sz w:val="22"/>
          <w:szCs w:val="22"/>
        </w:rPr>
        <w:t xml:space="preserve">To the extent that the Output of Services may incorporate any Xerox IP, Xerox grants Customer a non-exclusive, perpetual, fully paid-up, worldwide right to use, </w:t>
      </w:r>
      <w:r w:rsidR="00B17182" w:rsidRPr="001F6858">
        <w:rPr>
          <w:rFonts w:asciiTheme="minorHAnsi" w:hAnsiTheme="minorHAnsi" w:cstheme="minorHAnsi"/>
          <w:sz w:val="22"/>
          <w:szCs w:val="22"/>
        </w:rPr>
        <w:t xml:space="preserve">reproduce, create derivative works of, </w:t>
      </w:r>
      <w:r w:rsidR="009E0C0D" w:rsidRPr="001F6858">
        <w:rPr>
          <w:rFonts w:asciiTheme="minorHAnsi" w:hAnsiTheme="minorHAnsi" w:cstheme="minorHAnsi"/>
          <w:sz w:val="22"/>
          <w:szCs w:val="22"/>
        </w:rPr>
        <w:t>display</w:t>
      </w:r>
      <w:r w:rsidR="00B17182" w:rsidRPr="001F6858">
        <w:rPr>
          <w:rFonts w:asciiTheme="minorHAnsi" w:hAnsiTheme="minorHAnsi" w:cstheme="minorHAnsi"/>
          <w:sz w:val="22"/>
          <w:szCs w:val="22"/>
        </w:rPr>
        <w:t>, and distribute within Customer’s organization</w:t>
      </w:r>
      <w:r w:rsidR="009E0C0D" w:rsidRPr="001F6858">
        <w:rPr>
          <w:rFonts w:asciiTheme="minorHAnsi" w:hAnsiTheme="minorHAnsi" w:cstheme="minorHAnsi"/>
          <w:sz w:val="22"/>
          <w:szCs w:val="22"/>
        </w:rPr>
        <w:t xml:space="preserve"> the Xerox IP only as required for use of the Output of Services for Customer’s customary business purposes and for the purpose set forth in the</w:t>
      </w:r>
      <w:r w:rsidR="00C04192" w:rsidRPr="001F6858">
        <w:rPr>
          <w:rFonts w:asciiTheme="minorHAnsi" w:hAnsiTheme="minorHAnsi" w:cstheme="minorHAnsi"/>
          <w:sz w:val="22"/>
          <w:szCs w:val="22"/>
        </w:rPr>
        <w:t xml:space="preserve"> Corporate Award and the</w:t>
      </w:r>
      <w:r w:rsidR="009E0C0D" w:rsidRPr="001F6858">
        <w:rPr>
          <w:rFonts w:asciiTheme="minorHAnsi" w:hAnsiTheme="minorHAnsi" w:cstheme="minorHAnsi"/>
          <w:sz w:val="22"/>
          <w:szCs w:val="22"/>
        </w:rPr>
        <w:t xml:space="preserve"> applicable Order and not for resale, license and/or distribution outside of Customer’s organization.</w:t>
      </w:r>
    </w:p>
    <w:p w14:paraId="219726EB" w14:textId="77777777" w:rsidR="006176EE" w:rsidRPr="001F6858" w:rsidRDefault="00342B1D" w:rsidP="00695370">
      <w:pPr>
        <w:pStyle w:val="CM122"/>
        <w:numPr>
          <w:ilvl w:val="0"/>
          <w:numId w:val="33"/>
        </w:numPr>
        <w:tabs>
          <w:tab w:val="left" w:pos="1080"/>
          <w:tab w:val="left" w:pos="1800"/>
        </w:tabs>
        <w:spacing w:after="120" w:line="276" w:lineRule="atLeast"/>
        <w:ind w:right="117"/>
        <w:jc w:val="both"/>
        <w:rPr>
          <w:rFonts w:asciiTheme="minorHAnsi" w:hAnsiTheme="minorHAnsi" w:cstheme="minorHAnsi"/>
          <w:sz w:val="22"/>
          <w:szCs w:val="22"/>
        </w:rPr>
      </w:pPr>
      <w:r w:rsidRPr="001F6858">
        <w:rPr>
          <w:rFonts w:asciiTheme="minorHAnsi" w:hAnsiTheme="minorHAnsi" w:cstheme="minorHAnsi"/>
          <w:sz w:val="22"/>
          <w:szCs w:val="22"/>
        </w:rPr>
        <w:t xml:space="preserve">LIMITED USE GRANTS. Xerox grants </w:t>
      </w:r>
      <w:r w:rsidR="00DD5493"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a non-exclusive, perpetual (subject to revocation for default under this Agreement), fully paid-up, worldwide right to use, display and reproduce Xerox </w:t>
      </w:r>
      <w:r w:rsidR="009E0C0D" w:rsidRPr="001F6858">
        <w:rPr>
          <w:rFonts w:asciiTheme="minorHAnsi" w:hAnsiTheme="minorHAnsi" w:cstheme="minorHAnsi"/>
          <w:sz w:val="22"/>
          <w:szCs w:val="22"/>
        </w:rPr>
        <w:t xml:space="preserve">IP </w:t>
      </w:r>
      <w:r w:rsidRPr="001F6858">
        <w:rPr>
          <w:rFonts w:asciiTheme="minorHAnsi" w:hAnsiTheme="minorHAnsi" w:cstheme="minorHAnsi"/>
          <w:sz w:val="22"/>
          <w:szCs w:val="22"/>
        </w:rPr>
        <w:t xml:space="preserve">and Documentation only as required for use of the Services for </w:t>
      </w:r>
      <w:r w:rsidR="00DD5493" w:rsidRPr="001F6858">
        <w:rPr>
          <w:rFonts w:asciiTheme="minorHAnsi" w:hAnsiTheme="minorHAnsi" w:cstheme="minorHAnsi"/>
          <w:sz w:val="22"/>
          <w:szCs w:val="22"/>
        </w:rPr>
        <w:t>Customer’s</w:t>
      </w:r>
      <w:r w:rsidRPr="001F6858">
        <w:rPr>
          <w:rFonts w:asciiTheme="minorHAnsi" w:hAnsiTheme="minorHAnsi" w:cstheme="minorHAnsi"/>
          <w:sz w:val="22"/>
          <w:szCs w:val="22"/>
        </w:rPr>
        <w:t xml:space="preserve"> customary business purposes, and not for resale, license and/or distribution outside </w:t>
      </w:r>
      <w:r w:rsidRPr="001F6858">
        <w:rPr>
          <w:rFonts w:asciiTheme="minorHAnsi" w:hAnsiTheme="minorHAnsi" w:cstheme="minorHAnsi"/>
          <w:sz w:val="22"/>
          <w:szCs w:val="22"/>
        </w:rPr>
        <w:lastRenderedPageBreak/>
        <w:t xml:space="preserve">of </w:t>
      </w:r>
      <w:r w:rsidR="00DD5493" w:rsidRPr="001F6858">
        <w:rPr>
          <w:rFonts w:asciiTheme="minorHAnsi" w:hAnsiTheme="minorHAnsi" w:cstheme="minorHAnsi"/>
          <w:sz w:val="22"/>
          <w:szCs w:val="22"/>
        </w:rPr>
        <w:t>Customer’s</w:t>
      </w:r>
      <w:r w:rsidRPr="001F6858">
        <w:rPr>
          <w:rFonts w:asciiTheme="minorHAnsi" w:hAnsiTheme="minorHAnsi" w:cstheme="minorHAnsi"/>
          <w:sz w:val="22"/>
          <w:szCs w:val="22"/>
        </w:rPr>
        <w:t xml:space="preserve"> organization.  </w:t>
      </w:r>
      <w:r w:rsidR="00DD5493"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agrees not to decompile or reverse engineer any Xerox </w:t>
      </w:r>
      <w:r w:rsidR="009E0C0D" w:rsidRPr="001F6858">
        <w:rPr>
          <w:rFonts w:asciiTheme="minorHAnsi" w:hAnsiTheme="minorHAnsi" w:cstheme="minorHAnsi"/>
          <w:sz w:val="22"/>
          <w:szCs w:val="22"/>
        </w:rPr>
        <w:t>IP</w:t>
      </w:r>
      <w:r w:rsidR="00974BF5" w:rsidRPr="001F6858">
        <w:rPr>
          <w:rFonts w:asciiTheme="minorHAnsi" w:eastAsia="Times New Roman" w:hAnsiTheme="minorHAnsi" w:cstheme="minorHAnsi"/>
          <w:sz w:val="22"/>
          <w:szCs w:val="22"/>
        </w:rPr>
        <w:t xml:space="preserve"> </w:t>
      </w:r>
      <w:r w:rsidR="00974BF5" w:rsidRPr="001F6858">
        <w:rPr>
          <w:rFonts w:asciiTheme="minorHAnsi" w:hAnsiTheme="minorHAnsi" w:cstheme="minorHAnsi"/>
          <w:sz w:val="22"/>
          <w:szCs w:val="22"/>
        </w:rPr>
        <w:t>provided to Customer under this A</w:t>
      </w:r>
      <w:r w:rsidR="00DD6B30" w:rsidRPr="001F6858">
        <w:rPr>
          <w:rFonts w:asciiTheme="minorHAnsi" w:hAnsiTheme="minorHAnsi" w:cstheme="minorHAnsi"/>
          <w:sz w:val="22"/>
          <w:szCs w:val="22"/>
        </w:rPr>
        <w:t>ward</w:t>
      </w:r>
      <w:r w:rsidRPr="001F6858">
        <w:rPr>
          <w:rFonts w:asciiTheme="minorHAnsi" w:hAnsiTheme="minorHAnsi" w:cstheme="minorHAnsi"/>
          <w:sz w:val="22"/>
          <w:szCs w:val="22"/>
        </w:rPr>
        <w:t xml:space="preserve">. </w:t>
      </w:r>
    </w:p>
    <w:p w14:paraId="3EBCDB3D" w14:textId="77777777" w:rsidR="006176EE" w:rsidRPr="001F6858" w:rsidRDefault="00342B1D" w:rsidP="00695370">
      <w:pPr>
        <w:pStyle w:val="CM122"/>
        <w:numPr>
          <w:ilvl w:val="0"/>
          <w:numId w:val="33"/>
        </w:numPr>
        <w:tabs>
          <w:tab w:val="left" w:pos="1080"/>
          <w:tab w:val="left" w:pos="1800"/>
        </w:tabs>
        <w:spacing w:after="120" w:line="276" w:lineRule="atLeast"/>
        <w:ind w:right="117"/>
        <w:jc w:val="both"/>
        <w:rPr>
          <w:rFonts w:asciiTheme="minorHAnsi" w:hAnsiTheme="minorHAnsi" w:cstheme="minorHAnsi"/>
          <w:sz w:val="22"/>
          <w:szCs w:val="22"/>
        </w:rPr>
      </w:pPr>
      <w:r w:rsidRPr="001F6858">
        <w:rPr>
          <w:rFonts w:asciiTheme="minorHAnsi" w:hAnsiTheme="minorHAnsi" w:cstheme="minorHAnsi"/>
          <w:sz w:val="22"/>
          <w:szCs w:val="22"/>
        </w:rPr>
        <w:t xml:space="preserve">THIRD PARTY SOFTWARE. Third Party Software and, if applicable, support therefore, is provided pursuant to the terms of the third party’s customary end user license agreement and/or support agreement. </w:t>
      </w:r>
    </w:p>
    <w:p w14:paraId="6E339324" w14:textId="77777777" w:rsidR="006176EE" w:rsidRPr="001F6858" w:rsidRDefault="00342B1D" w:rsidP="00695370">
      <w:pPr>
        <w:pStyle w:val="CM122"/>
        <w:numPr>
          <w:ilvl w:val="0"/>
          <w:numId w:val="33"/>
        </w:numPr>
        <w:tabs>
          <w:tab w:val="left" w:pos="1080"/>
          <w:tab w:val="left" w:pos="1800"/>
        </w:tabs>
        <w:spacing w:after="120" w:line="276" w:lineRule="atLeast"/>
        <w:ind w:right="117"/>
        <w:jc w:val="both"/>
        <w:rPr>
          <w:rFonts w:asciiTheme="minorHAnsi" w:hAnsiTheme="minorHAnsi" w:cstheme="minorHAnsi"/>
          <w:sz w:val="22"/>
          <w:szCs w:val="22"/>
        </w:rPr>
      </w:pPr>
      <w:r w:rsidRPr="001F6858">
        <w:rPr>
          <w:rFonts w:asciiTheme="minorHAnsi" w:hAnsiTheme="minorHAnsi" w:cstheme="minorHAnsi"/>
          <w:sz w:val="22"/>
          <w:szCs w:val="22"/>
        </w:rPr>
        <w:t>LIMITED SUBLICENS</w:t>
      </w:r>
      <w:r w:rsidR="003375DA" w:rsidRPr="001F6858">
        <w:rPr>
          <w:rFonts w:asciiTheme="minorHAnsi" w:hAnsiTheme="minorHAnsi" w:cstheme="minorHAnsi"/>
          <w:sz w:val="22"/>
          <w:szCs w:val="22"/>
        </w:rPr>
        <w:t xml:space="preserve">E </w:t>
      </w:r>
      <w:r w:rsidRPr="001F6858">
        <w:rPr>
          <w:rFonts w:asciiTheme="minorHAnsi" w:hAnsiTheme="minorHAnsi" w:cstheme="minorHAnsi"/>
          <w:sz w:val="22"/>
          <w:szCs w:val="22"/>
        </w:rPr>
        <w:t xml:space="preserve">GRANTS.  </w:t>
      </w:r>
      <w:r w:rsidR="00EE48D6" w:rsidRPr="001F6858">
        <w:rPr>
          <w:rFonts w:asciiTheme="minorHAnsi" w:hAnsiTheme="minorHAnsi" w:cstheme="minorHAnsi"/>
          <w:sz w:val="22"/>
          <w:szCs w:val="22"/>
        </w:rPr>
        <w:t xml:space="preserve">Customer </w:t>
      </w:r>
      <w:r w:rsidRPr="001F6858">
        <w:rPr>
          <w:rFonts w:asciiTheme="minorHAnsi" w:hAnsiTheme="minorHAnsi" w:cstheme="minorHAnsi"/>
          <w:sz w:val="22"/>
          <w:szCs w:val="22"/>
        </w:rPr>
        <w:t>may not sublicense any rights granted hereunder, but may authorize a third party (“</w:t>
      </w:r>
      <w:r w:rsidR="00EE48D6" w:rsidRPr="001F6858">
        <w:rPr>
          <w:rFonts w:asciiTheme="minorHAnsi" w:hAnsiTheme="minorHAnsi" w:cstheme="minorHAnsi"/>
          <w:sz w:val="22"/>
          <w:szCs w:val="22"/>
        </w:rPr>
        <w:t xml:space="preserve">Customer </w:t>
      </w:r>
      <w:r w:rsidRPr="001F6858">
        <w:rPr>
          <w:rFonts w:asciiTheme="minorHAnsi" w:hAnsiTheme="minorHAnsi" w:cstheme="minorHAnsi"/>
          <w:sz w:val="22"/>
          <w:szCs w:val="22"/>
        </w:rPr>
        <w:t xml:space="preserve">Designee”) to use any of the rights granted to </w:t>
      </w:r>
      <w:r w:rsidR="00EE48D6" w:rsidRPr="001F6858">
        <w:rPr>
          <w:rFonts w:asciiTheme="minorHAnsi" w:hAnsiTheme="minorHAnsi" w:cstheme="minorHAnsi"/>
          <w:sz w:val="22"/>
          <w:szCs w:val="22"/>
        </w:rPr>
        <w:t xml:space="preserve">Customer </w:t>
      </w:r>
      <w:r w:rsidRPr="001F6858">
        <w:rPr>
          <w:rFonts w:asciiTheme="minorHAnsi" w:hAnsiTheme="minorHAnsi" w:cstheme="minorHAnsi"/>
          <w:sz w:val="22"/>
          <w:szCs w:val="22"/>
        </w:rPr>
        <w:t xml:space="preserve">under this Agreement, but only for the benefit of </w:t>
      </w:r>
      <w:r w:rsidR="00EE48D6" w:rsidRPr="001F6858">
        <w:rPr>
          <w:rFonts w:asciiTheme="minorHAnsi" w:hAnsiTheme="minorHAnsi" w:cstheme="minorHAnsi"/>
          <w:sz w:val="22"/>
          <w:szCs w:val="22"/>
        </w:rPr>
        <w:t xml:space="preserve">Customer </w:t>
      </w:r>
      <w:r w:rsidRPr="001F6858">
        <w:rPr>
          <w:rFonts w:asciiTheme="minorHAnsi" w:hAnsiTheme="minorHAnsi" w:cstheme="minorHAnsi"/>
          <w:sz w:val="22"/>
          <w:szCs w:val="22"/>
        </w:rPr>
        <w:t xml:space="preserve">and </w:t>
      </w:r>
      <w:r w:rsidR="00EE48D6" w:rsidRPr="001F6858">
        <w:rPr>
          <w:rFonts w:asciiTheme="minorHAnsi" w:hAnsiTheme="minorHAnsi" w:cstheme="minorHAnsi"/>
          <w:sz w:val="22"/>
          <w:szCs w:val="22"/>
        </w:rPr>
        <w:t xml:space="preserve">Customer’s </w:t>
      </w:r>
      <w:r w:rsidRPr="001F6858">
        <w:rPr>
          <w:rFonts w:asciiTheme="minorHAnsi" w:hAnsiTheme="minorHAnsi" w:cstheme="minorHAnsi"/>
          <w:sz w:val="22"/>
          <w:szCs w:val="22"/>
        </w:rPr>
        <w:t xml:space="preserve">internal business purposes. </w:t>
      </w:r>
      <w:r w:rsidR="00EE48D6" w:rsidRPr="001F6858">
        <w:rPr>
          <w:rFonts w:asciiTheme="minorHAnsi" w:hAnsiTheme="minorHAnsi" w:cstheme="minorHAnsi"/>
          <w:sz w:val="22"/>
          <w:szCs w:val="22"/>
        </w:rPr>
        <w:t xml:space="preserve"> Customer </w:t>
      </w:r>
      <w:r w:rsidRPr="001F6858">
        <w:rPr>
          <w:rFonts w:asciiTheme="minorHAnsi" w:hAnsiTheme="minorHAnsi" w:cstheme="minorHAnsi"/>
          <w:sz w:val="22"/>
          <w:szCs w:val="22"/>
        </w:rPr>
        <w:t xml:space="preserve">agrees that any </w:t>
      </w:r>
      <w:r w:rsidR="00EE48D6" w:rsidRPr="001F6858">
        <w:rPr>
          <w:rFonts w:asciiTheme="minorHAnsi" w:hAnsiTheme="minorHAnsi" w:cstheme="minorHAnsi"/>
          <w:sz w:val="22"/>
          <w:szCs w:val="22"/>
        </w:rPr>
        <w:t xml:space="preserve">Customer </w:t>
      </w:r>
      <w:r w:rsidRPr="001F6858">
        <w:rPr>
          <w:rFonts w:asciiTheme="minorHAnsi" w:hAnsiTheme="minorHAnsi" w:cstheme="minorHAnsi"/>
          <w:sz w:val="22"/>
          <w:szCs w:val="22"/>
        </w:rPr>
        <w:t xml:space="preserve">Designee operating or maintaining the delivered solution at a Site shall be subject to written confidentiality obligations with respect to Confidential Information that shall be no less restrictive than those set forth in this Agreement.  </w:t>
      </w:r>
    </w:p>
    <w:p w14:paraId="4BA0C011" w14:textId="77777777" w:rsidR="006176EE" w:rsidRPr="001F6858" w:rsidRDefault="00342B1D" w:rsidP="00695370">
      <w:pPr>
        <w:pStyle w:val="CM122"/>
        <w:numPr>
          <w:ilvl w:val="0"/>
          <w:numId w:val="33"/>
        </w:numPr>
        <w:spacing w:after="120" w:line="276" w:lineRule="atLeast"/>
        <w:ind w:right="117"/>
        <w:jc w:val="both"/>
        <w:rPr>
          <w:rFonts w:asciiTheme="minorHAnsi" w:hAnsiTheme="minorHAnsi" w:cstheme="minorHAnsi"/>
          <w:sz w:val="22"/>
          <w:szCs w:val="22"/>
        </w:rPr>
      </w:pPr>
      <w:r w:rsidRPr="001F6858">
        <w:rPr>
          <w:rFonts w:asciiTheme="minorHAnsi" w:hAnsiTheme="minorHAnsi" w:cstheme="minorHAnsi"/>
          <w:sz w:val="22"/>
          <w:szCs w:val="22"/>
        </w:rPr>
        <w:t xml:space="preserve">LIMITED LICENSE TO ASSESSMENTS.  </w:t>
      </w:r>
      <w:r w:rsidR="003375DA" w:rsidRPr="001F6858">
        <w:rPr>
          <w:rFonts w:asciiTheme="minorHAnsi" w:hAnsiTheme="minorHAnsi" w:cstheme="minorHAnsi"/>
          <w:sz w:val="22"/>
          <w:szCs w:val="22"/>
        </w:rPr>
        <w:t xml:space="preserve">Customer </w:t>
      </w:r>
      <w:r w:rsidRPr="001F6858">
        <w:rPr>
          <w:rFonts w:asciiTheme="minorHAnsi" w:hAnsiTheme="minorHAnsi" w:cstheme="minorHAnsi"/>
          <w:sz w:val="22"/>
          <w:szCs w:val="22"/>
        </w:rPr>
        <w:t xml:space="preserve">may duplicate and distribute Assessments only for </w:t>
      </w:r>
      <w:r w:rsidR="003375DA" w:rsidRPr="001F6858">
        <w:rPr>
          <w:rFonts w:asciiTheme="minorHAnsi" w:hAnsiTheme="minorHAnsi" w:cstheme="minorHAnsi"/>
          <w:sz w:val="22"/>
          <w:szCs w:val="22"/>
        </w:rPr>
        <w:t xml:space="preserve">Customer’s </w:t>
      </w:r>
      <w:r w:rsidRPr="001F6858">
        <w:rPr>
          <w:rFonts w:asciiTheme="minorHAnsi" w:hAnsiTheme="minorHAnsi" w:cstheme="minorHAnsi"/>
          <w:sz w:val="22"/>
          <w:szCs w:val="22"/>
        </w:rPr>
        <w:t xml:space="preserve">internal business purposes.  Any recommendations, assessments and processes described in Assessments may only be implemented by Xerox for </w:t>
      </w:r>
      <w:r w:rsidR="003375DA" w:rsidRPr="001F6858">
        <w:rPr>
          <w:rFonts w:asciiTheme="minorHAnsi" w:hAnsiTheme="minorHAnsi" w:cstheme="minorHAnsi"/>
          <w:sz w:val="22"/>
          <w:szCs w:val="22"/>
        </w:rPr>
        <w:t xml:space="preserve">Customer </w:t>
      </w:r>
      <w:r w:rsidRPr="001F6858">
        <w:rPr>
          <w:rFonts w:asciiTheme="minorHAnsi" w:hAnsiTheme="minorHAnsi" w:cstheme="minorHAnsi"/>
          <w:sz w:val="22"/>
          <w:szCs w:val="22"/>
        </w:rPr>
        <w:t xml:space="preserve">and, if implemented, used by </w:t>
      </w:r>
      <w:r w:rsidR="003375DA" w:rsidRPr="001F6858">
        <w:rPr>
          <w:rFonts w:asciiTheme="minorHAnsi" w:hAnsiTheme="minorHAnsi" w:cstheme="minorHAnsi"/>
          <w:sz w:val="22"/>
          <w:szCs w:val="22"/>
        </w:rPr>
        <w:t xml:space="preserve">Customer </w:t>
      </w:r>
      <w:r w:rsidRPr="001F6858">
        <w:rPr>
          <w:rFonts w:asciiTheme="minorHAnsi" w:hAnsiTheme="minorHAnsi" w:cstheme="minorHAnsi"/>
          <w:sz w:val="22"/>
          <w:szCs w:val="22"/>
        </w:rPr>
        <w:t xml:space="preserve">only for </w:t>
      </w:r>
      <w:r w:rsidR="003375DA" w:rsidRPr="001F6858">
        <w:rPr>
          <w:rFonts w:asciiTheme="minorHAnsi" w:hAnsiTheme="minorHAnsi" w:cstheme="minorHAnsi"/>
          <w:sz w:val="22"/>
          <w:szCs w:val="22"/>
        </w:rPr>
        <w:t xml:space="preserve">Customer’s </w:t>
      </w:r>
      <w:r w:rsidRPr="001F6858">
        <w:rPr>
          <w:rFonts w:asciiTheme="minorHAnsi" w:hAnsiTheme="minorHAnsi" w:cstheme="minorHAnsi"/>
          <w:sz w:val="22"/>
          <w:szCs w:val="22"/>
        </w:rPr>
        <w:t>internal business purposes</w:t>
      </w:r>
      <w:r w:rsidRPr="001F6858">
        <w:rPr>
          <w:rFonts w:asciiTheme="minorHAnsi" w:hAnsiTheme="minorHAnsi" w:cstheme="minorHAnsi"/>
          <w:color w:val="0000FF"/>
          <w:sz w:val="22"/>
          <w:szCs w:val="22"/>
        </w:rPr>
        <w:t xml:space="preserve">. </w:t>
      </w:r>
    </w:p>
    <w:p w14:paraId="70F52CE8" w14:textId="77777777" w:rsidR="006176EE" w:rsidRPr="001F6858" w:rsidRDefault="00342B1D" w:rsidP="00695370">
      <w:pPr>
        <w:pStyle w:val="CM122"/>
        <w:numPr>
          <w:ilvl w:val="0"/>
          <w:numId w:val="33"/>
        </w:numPr>
        <w:tabs>
          <w:tab w:val="left" w:pos="1080"/>
          <w:tab w:val="left" w:pos="1800"/>
        </w:tabs>
        <w:spacing w:after="120" w:line="276" w:lineRule="atLeast"/>
        <w:ind w:right="117"/>
        <w:jc w:val="both"/>
        <w:rPr>
          <w:rFonts w:asciiTheme="minorHAnsi" w:hAnsiTheme="minorHAnsi" w:cstheme="minorHAnsi"/>
          <w:sz w:val="22"/>
          <w:szCs w:val="22"/>
        </w:rPr>
      </w:pPr>
      <w:r w:rsidRPr="001F6858">
        <w:rPr>
          <w:rFonts w:asciiTheme="minorHAnsi" w:hAnsiTheme="minorHAnsi" w:cstheme="minorHAnsi"/>
          <w:color w:val="000000"/>
          <w:sz w:val="22"/>
          <w:szCs w:val="22"/>
        </w:rPr>
        <w:t xml:space="preserve">NO GRANTS TO </w:t>
      </w:r>
      <w:r w:rsidR="004F1348" w:rsidRPr="001F6858">
        <w:rPr>
          <w:rFonts w:asciiTheme="minorHAnsi" w:hAnsiTheme="minorHAnsi" w:cstheme="minorHAnsi"/>
          <w:color w:val="000000"/>
          <w:sz w:val="22"/>
          <w:szCs w:val="22"/>
        </w:rPr>
        <w:t>OTHER PARTY</w:t>
      </w:r>
      <w:r w:rsidRPr="001F6858">
        <w:rPr>
          <w:rFonts w:asciiTheme="minorHAnsi" w:hAnsiTheme="minorHAnsi" w:cstheme="minorHAnsi"/>
          <w:color w:val="000000"/>
          <w:sz w:val="22"/>
          <w:szCs w:val="22"/>
        </w:rPr>
        <w:t xml:space="preserve">. </w:t>
      </w:r>
      <w:r w:rsidR="004F1348" w:rsidRPr="001F6858">
        <w:rPr>
          <w:rFonts w:asciiTheme="minorHAnsi" w:hAnsiTheme="minorHAnsi" w:cstheme="minorHAnsi"/>
          <w:color w:val="000000"/>
          <w:sz w:val="22"/>
          <w:szCs w:val="22"/>
        </w:rPr>
        <w:t>Each Party</w:t>
      </w:r>
      <w:r w:rsidR="003375DA" w:rsidRPr="001F6858">
        <w:rPr>
          <w:rFonts w:asciiTheme="minorHAnsi" w:hAnsiTheme="minorHAnsi" w:cstheme="minorHAnsi"/>
          <w:sz w:val="22"/>
          <w:szCs w:val="22"/>
        </w:rPr>
        <w:t xml:space="preserve"> </w:t>
      </w:r>
      <w:r w:rsidRPr="001F6858">
        <w:rPr>
          <w:rFonts w:asciiTheme="minorHAnsi" w:hAnsiTheme="minorHAnsi" w:cstheme="minorHAnsi"/>
          <w:color w:val="000000"/>
          <w:sz w:val="22"/>
          <w:szCs w:val="22"/>
        </w:rPr>
        <w:t xml:space="preserve">agrees that, except as set forth expressly in this Agreement, no other rights or licenses are granted to </w:t>
      </w:r>
      <w:r w:rsidR="004F1348" w:rsidRPr="001F6858">
        <w:rPr>
          <w:rFonts w:asciiTheme="minorHAnsi" w:hAnsiTheme="minorHAnsi" w:cstheme="minorHAnsi"/>
          <w:sz w:val="22"/>
          <w:szCs w:val="22"/>
        </w:rPr>
        <w:t>the other party</w:t>
      </w:r>
      <w:r w:rsidRPr="001F6858">
        <w:rPr>
          <w:rFonts w:asciiTheme="minorHAnsi" w:hAnsiTheme="minorHAnsi" w:cstheme="minorHAnsi"/>
          <w:color w:val="000000"/>
          <w:sz w:val="22"/>
          <w:szCs w:val="22"/>
        </w:rPr>
        <w:t xml:space="preserve">.  Further, the rights granted to </w:t>
      </w:r>
      <w:r w:rsidR="004F1348" w:rsidRPr="001F6858">
        <w:rPr>
          <w:rFonts w:asciiTheme="minorHAnsi" w:hAnsiTheme="minorHAnsi" w:cstheme="minorHAnsi"/>
          <w:sz w:val="22"/>
          <w:szCs w:val="22"/>
        </w:rPr>
        <w:t xml:space="preserve">a party </w:t>
      </w:r>
      <w:r w:rsidRPr="001F6858">
        <w:rPr>
          <w:rFonts w:asciiTheme="minorHAnsi" w:hAnsiTheme="minorHAnsi" w:cstheme="minorHAnsi"/>
          <w:color w:val="000000"/>
          <w:sz w:val="22"/>
          <w:szCs w:val="22"/>
        </w:rPr>
        <w:t xml:space="preserve">under this Section shall immediately terminate if </w:t>
      </w:r>
      <w:r w:rsidR="004F1348" w:rsidRPr="001F6858">
        <w:rPr>
          <w:rFonts w:asciiTheme="minorHAnsi" w:hAnsiTheme="minorHAnsi" w:cstheme="minorHAnsi"/>
          <w:sz w:val="22"/>
          <w:szCs w:val="22"/>
        </w:rPr>
        <w:t xml:space="preserve">the party receiving the granted rights </w:t>
      </w:r>
      <w:r w:rsidRPr="001F6858">
        <w:rPr>
          <w:rFonts w:asciiTheme="minorHAnsi" w:hAnsiTheme="minorHAnsi" w:cstheme="minorHAnsi"/>
          <w:color w:val="000000"/>
          <w:sz w:val="22"/>
          <w:szCs w:val="22"/>
        </w:rPr>
        <w:t>defaults hereunder with respect to any of its obligations related to such grant.</w:t>
      </w:r>
      <w:r w:rsidR="006176EE" w:rsidRPr="001F6858">
        <w:rPr>
          <w:rFonts w:asciiTheme="minorHAnsi" w:hAnsiTheme="minorHAnsi" w:cstheme="minorHAnsi"/>
          <w:sz w:val="22"/>
          <w:szCs w:val="22"/>
        </w:rPr>
        <w:t xml:space="preserve"> </w:t>
      </w:r>
    </w:p>
    <w:p w14:paraId="08C8AD3B" w14:textId="77777777" w:rsidR="006176EE" w:rsidRPr="001F6858" w:rsidRDefault="009E0C0D" w:rsidP="00695370">
      <w:pPr>
        <w:pStyle w:val="CM122"/>
        <w:numPr>
          <w:ilvl w:val="0"/>
          <w:numId w:val="33"/>
        </w:numPr>
        <w:tabs>
          <w:tab w:val="left" w:pos="1080"/>
          <w:tab w:val="left" w:pos="1800"/>
        </w:tabs>
        <w:spacing w:after="120" w:line="276" w:lineRule="atLeast"/>
        <w:ind w:right="117"/>
        <w:jc w:val="both"/>
        <w:rPr>
          <w:rFonts w:asciiTheme="minorHAnsi" w:hAnsiTheme="minorHAnsi" w:cstheme="minorHAnsi"/>
          <w:sz w:val="22"/>
          <w:szCs w:val="22"/>
        </w:rPr>
      </w:pPr>
      <w:r w:rsidRPr="001F6858">
        <w:rPr>
          <w:rFonts w:asciiTheme="minorHAnsi" w:hAnsiTheme="minorHAnsi" w:cstheme="minorHAnsi"/>
          <w:caps/>
          <w:sz w:val="22"/>
          <w:szCs w:val="22"/>
        </w:rPr>
        <w:t>Xerox Tools</w:t>
      </w:r>
      <w:r w:rsidRPr="001F6858">
        <w:rPr>
          <w:rFonts w:asciiTheme="minorHAnsi" w:hAnsiTheme="minorHAnsi" w:cstheme="minorHAnsi"/>
          <w:sz w:val="22"/>
          <w:szCs w:val="22"/>
        </w:rPr>
        <w:t>.</w:t>
      </w:r>
      <w:r w:rsidRPr="001F6858">
        <w:rPr>
          <w:rFonts w:asciiTheme="minorHAnsi" w:hAnsiTheme="minorHAnsi" w:cstheme="minorHAnsi"/>
          <w:b/>
          <w:sz w:val="22"/>
          <w:szCs w:val="22"/>
        </w:rPr>
        <w:t xml:space="preserve"> </w:t>
      </w:r>
      <w:r w:rsidRPr="001F6858">
        <w:rPr>
          <w:rFonts w:asciiTheme="minorHAnsi" w:hAnsiTheme="minorHAnsi" w:cstheme="minorHAnsi"/>
          <w:sz w:val="22"/>
          <w:szCs w:val="22"/>
        </w:rPr>
        <w:t xml:space="preserve"> The Xerox Tools may be used by Xerox to provide certain Services under the Corporate Award and the Exhibits.  XDM and XSM will be installed and operated only by Xerox or its authorized agents on Customer’s network and Customer agrees that neither Customer nor its agents or subcontractors shall have any rights to use, access or operate any of the Xerox Tools </w:t>
      </w:r>
      <w:r w:rsidRPr="001F6858">
        <w:rPr>
          <w:rFonts w:asciiTheme="minorHAnsi" w:hAnsiTheme="minorHAnsi" w:cstheme="minorHAnsi"/>
          <w:sz w:val="22"/>
          <w:szCs w:val="22"/>
          <w:lang w:val="en-GB"/>
        </w:rPr>
        <w:t>except solely (and in the case of Customer only) to the extent that use, access or operation is strictly necessary exclusively for the purposes of maintenance of</w:t>
      </w:r>
      <w:r w:rsidR="00E361F2" w:rsidRPr="001F6858">
        <w:rPr>
          <w:rFonts w:asciiTheme="minorHAnsi" w:hAnsiTheme="minorHAnsi" w:cstheme="minorHAnsi"/>
          <w:sz w:val="22"/>
          <w:szCs w:val="22"/>
          <w:lang w:val="en-GB"/>
        </w:rPr>
        <w:t xml:space="preserve"> Customer’s servers or for Customer to use or receive the benefit of the Services, and provided such use, access or operation is under the oversight of a Xerox technician or support individual</w:t>
      </w:r>
      <w:r w:rsidR="00952A07" w:rsidRPr="001F6858">
        <w:rPr>
          <w:rFonts w:asciiTheme="minorHAnsi" w:hAnsiTheme="minorHAnsi" w:cstheme="minorHAnsi"/>
          <w:sz w:val="22"/>
          <w:szCs w:val="22"/>
          <w:lang w:val="en-GB"/>
        </w:rPr>
        <w:t>.</w:t>
      </w:r>
      <w:r w:rsidRPr="001F6858">
        <w:rPr>
          <w:rFonts w:asciiTheme="minorHAnsi" w:hAnsiTheme="minorHAnsi" w:cstheme="minorHAnsi"/>
          <w:sz w:val="22"/>
          <w:szCs w:val="22"/>
          <w:lang w:val="en-GB"/>
        </w:rPr>
        <w:t xml:space="preserve"> </w:t>
      </w:r>
      <w:r w:rsidR="00E814DD" w:rsidRPr="001F6858">
        <w:rPr>
          <w:rFonts w:asciiTheme="minorHAnsi" w:hAnsiTheme="minorHAnsi" w:cstheme="minorHAnsi"/>
          <w:sz w:val="22"/>
          <w:szCs w:val="22"/>
          <w:lang w:val="en-GB"/>
        </w:rPr>
        <w:t xml:space="preserve"> </w:t>
      </w:r>
      <w:r w:rsidRPr="001F6858">
        <w:rPr>
          <w:rFonts w:asciiTheme="minorHAnsi" w:hAnsiTheme="minorHAnsi" w:cstheme="minorHAnsi"/>
          <w:sz w:val="22"/>
          <w:szCs w:val="22"/>
        </w:rPr>
        <w:t xml:space="preserve">Customer will have access to data and reports generated by the Xerox Tools that are stored and accessible in a database </w:t>
      </w:r>
      <w:r w:rsidR="003375DA" w:rsidRPr="001F6858">
        <w:rPr>
          <w:rFonts w:asciiTheme="minorHAnsi" w:hAnsiTheme="minorHAnsi" w:cstheme="minorHAnsi"/>
          <w:sz w:val="22"/>
          <w:szCs w:val="22"/>
        </w:rPr>
        <w:t xml:space="preserve">provided by Xerox </w:t>
      </w:r>
      <w:r w:rsidRPr="001F6858">
        <w:rPr>
          <w:rFonts w:asciiTheme="minorHAnsi" w:hAnsiTheme="minorHAnsi" w:cstheme="minorHAnsi"/>
          <w:sz w:val="22"/>
          <w:szCs w:val="22"/>
        </w:rPr>
        <w:t xml:space="preserve">to the extent set forth in the </w:t>
      </w:r>
      <w:r w:rsidR="00FD6518" w:rsidRPr="001F6858">
        <w:rPr>
          <w:rFonts w:asciiTheme="minorHAnsi" w:hAnsiTheme="minorHAnsi" w:cstheme="minorHAnsi"/>
          <w:sz w:val="22"/>
          <w:szCs w:val="22"/>
        </w:rPr>
        <w:t>Award</w:t>
      </w:r>
      <w:r w:rsidRPr="001F6858">
        <w:rPr>
          <w:rFonts w:asciiTheme="minorHAnsi" w:hAnsiTheme="minorHAnsi" w:cstheme="minorHAnsi"/>
          <w:sz w:val="22"/>
          <w:szCs w:val="22"/>
        </w:rPr>
        <w:t>.  Customer acknowledges that ownership of and title to the Xerox Tools shall at all times remain solely with Xerox and/or Xerox licensors.  All Xerox Tools may be removed by Xerox at Xerox’s sole discretion,</w:t>
      </w:r>
      <w:r w:rsidRPr="001F6858">
        <w:rPr>
          <w:rFonts w:asciiTheme="minorHAnsi" w:hAnsiTheme="minorHAnsi" w:cstheme="minorHAnsi"/>
          <w:color w:val="000080"/>
          <w:sz w:val="22"/>
          <w:szCs w:val="22"/>
        </w:rPr>
        <w:t xml:space="preserve"> </w:t>
      </w:r>
      <w:r w:rsidRPr="001F6858">
        <w:rPr>
          <w:rFonts w:asciiTheme="minorHAnsi" w:hAnsiTheme="minorHAnsi" w:cstheme="minorHAnsi"/>
          <w:sz w:val="22"/>
          <w:szCs w:val="22"/>
        </w:rPr>
        <w:t xml:space="preserve">provided, however that any such removal will not alter Xerox’s obligations to provide Services as set forth in </w:t>
      </w:r>
      <w:r w:rsidR="00FD6518" w:rsidRPr="001F6858">
        <w:rPr>
          <w:rFonts w:asciiTheme="minorHAnsi" w:hAnsiTheme="minorHAnsi" w:cstheme="minorHAnsi"/>
          <w:sz w:val="22"/>
          <w:szCs w:val="22"/>
        </w:rPr>
        <w:t>Award</w:t>
      </w:r>
      <w:r w:rsidRPr="001F6858">
        <w:rPr>
          <w:rFonts w:asciiTheme="minorHAnsi" w:hAnsiTheme="minorHAnsi" w:cstheme="minorHAnsi"/>
          <w:sz w:val="22"/>
          <w:szCs w:val="22"/>
        </w:rPr>
        <w:t xml:space="preserve">.  </w:t>
      </w:r>
      <w:r w:rsidR="003375DA" w:rsidRPr="001F6858">
        <w:rPr>
          <w:rFonts w:asciiTheme="minorHAnsi" w:hAnsiTheme="minorHAnsi" w:cstheme="minorHAnsi"/>
          <w:sz w:val="22"/>
          <w:szCs w:val="22"/>
        </w:rPr>
        <w:t xml:space="preserve">Upon written request by Xerox, </w:t>
      </w:r>
      <w:r w:rsidRPr="001F6858">
        <w:rPr>
          <w:rFonts w:asciiTheme="minorHAnsi" w:hAnsiTheme="minorHAnsi" w:cstheme="minorHAnsi"/>
          <w:sz w:val="22"/>
          <w:szCs w:val="22"/>
        </w:rPr>
        <w:t xml:space="preserve">Customer will provide </w:t>
      </w:r>
      <w:r w:rsidR="003375DA" w:rsidRPr="001F6858">
        <w:rPr>
          <w:rFonts w:asciiTheme="minorHAnsi" w:hAnsiTheme="minorHAnsi" w:cstheme="minorHAnsi"/>
          <w:sz w:val="22"/>
          <w:szCs w:val="22"/>
        </w:rPr>
        <w:t xml:space="preserve">reasonable </w:t>
      </w:r>
      <w:r w:rsidRPr="001F6858">
        <w:rPr>
          <w:rFonts w:asciiTheme="minorHAnsi" w:hAnsiTheme="minorHAnsi" w:cstheme="minorHAnsi"/>
          <w:sz w:val="22"/>
          <w:szCs w:val="22"/>
        </w:rPr>
        <w:t>access to Customer Facilities to enable Xerox to remove any Xerox Tools installed at such Customer Facility</w:t>
      </w:r>
      <w:r w:rsidR="001B0DAD" w:rsidRPr="001F6858">
        <w:rPr>
          <w:rFonts w:asciiTheme="minorHAnsi" w:hAnsiTheme="minorHAnsi" w:cstheme="minorHAnsi"/>
          <w:sz w:val="22"/>
          <w:szCs w:val="22"/>
        </w:rPr>
        <w:t xml:space="preserve"> </w:t>
      </w:r>
      <w:r w:rsidRPr="001F6858">
        <w:rPr>
          <w:rFonts w:asciiTheme="minorHAnsi" w:hAnsiTheme="minorHAnsi" w:cstheme="minorHAnsi"/>
          <w:sz w:val="22"/>
          <w:szCs w:val="22"/>
        </w:rPr>
        <w:t xml:space="preserve">upon termination or expiration of any Services under </w:t>
      </w:r>
      <w:r w:rsidR="00FD6518" w:rsidRPr="001F6858">
        <w:rPr>
          <w:rFonts w:asciiTheme="minorHAnsi" w:hAnsiTheme="minorHAnsi" w:cstheme="minorHAnsi"/>
          <w:sz w:val="22"/>
          <w:szCs w:val="22"/>
        </w:rPr>
        <w:t>Award</w:t>
      </w:r>
      <w:r w:rsidRPr="001F6858">
        <w:rPr>
          <w:rFonts w:asciiTheme="minorHAnsi" w:hAnsiTheme="minorHAnsi" w:cstheme="minorHAnsi"/>
          <w:sz w:val="22"/>
          <w:szCs w:val="22"/>
        </w:rPr>
        <w:t xml:space="preserve"> or any Order where Xerox utilizes Xerox Tools.  Customer acknowledges that upon termination or expiration of this A</w:t>
      </w:r>
      <w:r w:rsidR="00FD6518" w:rsidRPr="001F6858">
        <w:rPr>
          <w:rFonts w:asciiTheme="minorHAnsi" w:hAnsiTheme="minorHAnsi" w:cstheme="minorHAnsi"/>
          <w:sz w:val="22"/>
          <w:szCs w:val="22"/>
        </w:rPr>
        <w:t>wa</w:t>
      </w:r>
      <w:r w:rsidR="00570B6C" w:rsidRPr="001F6858">
        <w:rPr>
          <w:rFonts w:asciiTheme="minorHAnsi" w:hAnsiTheme="minorHAnsi" w:cstheme="minorHAnsi"/>
          <w:sz w:val="22"/>
          <w:szCs w:val="22"/>
        </w:rPr>
        <w:t>r</w:t>
      </w:r>
      <w:r w:rsidR="00FD6518" w:rsidRPr="001F6858">
        <w:rPr>
          <w:rFonts w:asciiTheme="minorHAnsi" w:hAnsiTheme="minorHAnsi" w:cstheme="minorHAnsi"/>
          <w:sz w:val="22"/>
          <w:szCs w:val="22"/>
        </w:rPr>
        <w:t>d</w:t>
      </w:r>
      <w:r w:rsidRPr="001F6858">
        <w:rPr>
          <w:rFonts w:asciiTheme="minorHAnsi" w:hAnsiTheme="minorHAnsi" w:cstheme="minorHAnsi"/>
          <w:sz w:val="22"/>
          <w:szCs w:val="22"/>
        </w:rPr>
        <w:t xml:space="preserve"> or an applicable Order (and any applicable termination assistance period), Customer receives no rights to the Xerox Tools.</w:t>
      </w:r>
      <w:r w:rsidR="003375DA" w:rsidRPr="001F6858">
        <w:rPr>
          <w:rFonts w:asciiTheme="minorHAnsi" w:hAnsiTheme="minorHAnsi" w:cstheme="minorHAnsi"/>
          <w:sz w:val="22"/>
          <w:szCs w:val="22"/>
        </w:rPr>
        <w:t xml:space="preserve">  Notwithstanding the foregoing, Customer shall continue to have access to and the right to use to all data and reports generated by the Xerox Tools</w:t>
      </w:r>
      <w:r w:rsidR="00FA69FB" w:rsidRPr="001F6858">
        <w:rPr>
          <w:rFonts w:asciiTheme="minorHAnsi" w:hAnsiTheme="minorHAnsi" w:cstheme="minorHAnsi"/>
          <w:sz w:val="22"/>
          <w:szCs w:val="22"/>
        </w:rPr>
        <w:t xml:space="preserve"> and provided to Customer</w:t>
      </w:r>
      <w:r w:rsidR="003375DA" w:rsidRPr="001F6858">
        <w:rPr>
          <w:rFonts w:asciiTheme="minorHAnsi" w:hAnsiTheme="minorHAnsi" w:cstheme="minorHAnsi"/>
          <w:sz w:val="22"/>
          <w:szCs w:val="22"/>
        </w:rPr>
        <w:t xml:space="preserve"> during the term of this A</w:t>
      </w:r>
      <w:r w:rsidR="00FD6518" w:rsidRPr="001F6858">
        <w:rPr>
          <w:rFonts w:asciiTheme="minorHAnsi" w:hAnsiTheme="minorHAnsi" w:cstheme="minorHAnsi"/>
          <w:sz w:val="22"/>
          <w:szCs w:val="22"/>
        </w:rPr>
        <w:t>ward</w:t>
      </w:r>
      <w:r w:rsidR="003375DA" w:rsidRPr="001F6858">
        <w:rPr>
          <w:rFonts w:asciiTheme="minorHAnsi" w:hAnsiTheme="minorHAnsi" w:cstheme="minorHAnsi"/>
          <w:sz w:val="22"/>
          <w:szCs w:val="22"/>
        </w:rPr>
        <w:t xml:space="preserve"> and at all times after expiration or termination of this A</w:t>
      </w:r>
      <w:r w:rsidR="00FD6518" w:rsidRPr="001F6858">
        <w:rPr>
          <w:rFonts w:asciiTheme="minorHAnsi" w:hAnsiTheme="minorHAnsi" w:cstheme="minorHAnsi"/>
          <w:sz w:val="22"/>
          <w:szCs w:val="22"/>
        </w:rPr>
        <w:t>ward</w:t>
      </w:r>
      <w:r w:rsidR="003375DA" w:rsidRPr="001F6858">
        <w:rPr>
          <w:rFonts w:asciiTheme="minorHAnsi" w:hAnsiTheme="minorHAnsi" w:cstheme="minorHAnsi"/>
          <w:sz w:val="22"/>
          <w:szCs w:val="22"/>
        </w:rPr>
        <w:t xml:space="preserve"> for any reason.</w:t>
      </w:r>
      <w:r w:rsidR="000B1D7D" w:rsidRPr="001F6858">
        <w:rPr>
          <w:rFonts w:asciiTheme="minorHAnsi" w:hAnsiTheme="minorHAnsi" w:cstheme="minorHAnsi"/>
          <w:color w:val="000000"/>
          <w:sz w:val="22"/>
          <w:szCs w:val="22"/>
        </w:rPr>
        <w:t xml:space="preserve"> </w:t>
      </w:r>
    </w:p>
    <w:p w14:paraId="511D2B9B" w14:textId="46C967EB" w:rsidR="004106FB" w:rsidRPr="001F6858" w:rsidRDefault="001C3F15" w:rsidP="00695370">
      <w:pPr>
        <w:pStyle w:val="ListParagraph"/>
        <w:numPr>
          <w:ilvl w:val="0"/>
          <w:numId w:val="29"/>
        </w:numPr>
        <w:spacing w:after="120"/>
        <w:ind w:left="36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 xml:space="preserve">RELEASE OF INFORMATION AND ADVERTISING.  </w:t>
      </w:r>
    </w:p>
    <w:p w14:paraId="671EBEFC" w14:textId="77777777" w:rsidR="001C3F15" w:rsidRPr="001F6858" w:rsidRDefault="00375CC4" w:rsidP="00695370">
      <w:pPr>
        <w:pStyle w:val="BodyTextIndent"/>
        <w:numPr>
          <w:ilvl w:val="0"/>
          <w:numId w:val="13"/>
        </w:numPr>
        <w:spacing w:after="120"/>
        <w:jc w:val="both"/>
        <w:rPr>
          <w:rFonts w:asciiTheme="minorHAnsi" w:hAnsiTheme="minorHAnsi" w:cstheme="minorHAnsi"/>
          <w:snapToGrid w:val="0"/>
          <w:color w:val="000000"/>
          <w:sz w:val="22"/>
          <w:szCs w:val="22"/>
        </w:rPr>
      </w:pPr>
      <w:r w:rsidRPr="001F6858">
        <w:rPr>
          <w:rFonts w:asciiTheme="minorHAnsi" w:hAnsiTheme="minorHAnsi" w:cstheme="minorHAnsi"/>
          <w:snapToGrid w:val="0"/>
          <w:color w:val="000000"/>
          <w:sz w:val="22"/>
          <w:szCs w:val="22"/>
        </w:rPr>
        <w:lastRenderedPageBreak/>
        <w:t xml:space="preserve">Neither Party </w:t>
      </w:r>
      <w:r w:rsidR="001C3F15" w:rsidRPr="001F6858">
        <w:rPr>
          <w:rFonts w:asciiTheme="minorHAnsi" w:hAnsiTheme="minorHAnsi" w:cstheme="minorHAnsi"/>
          <w:snapToGrid w:val="0"/>
          <w:color w:val="000000"/>
          <w:sz w:val="22"/>
          <w:szCs w:val="22"/>
        </w:rPr>
        <w:t xml:space="preserve">shall without prior written consent of </w:t>
      </w:r>
      <w:r w:rsidRPr="001F6858">
        <w:rPr>
          <w:rFonts w:asciiTheme="minorHAnsi" w:hAnsiTheme="minorHAnsi" w:cstheme="minorHAnsi"/>
          <w:snapToGrid w:val="0"/>
          <w:color w:val="000000"/>
          <w:sz w:val="22"/>
          <w:szCs w:val="22"/>
        </w:rPr>
        <w:t>the other Party</w:t>
      </w:r>
      <w:r w:rsidR="001C3F15" w:rsidRPr="001F6858">
        <w:rPr>
          <w:rFonts w:asciiTheme="minorHAnsi" w:hAnsiTheme="minorHAnsi" w:cstheme="minorHAnsi"/>
          <w:snapToGrid w:val="0"/>
          <w:color w:val="000000"/>
          <w:sz w:val="22"/>
          <w:szCs w:val="22"/>
        </w:rPr>
        <w:t>, make any disclosure, news release or public announcement, denial or confirmation of same, of any part of the subject matter of this Award or Order(s) or in any manner advertise or publish the fact that Seller has supplied or contracted to supply to Northrop Grumman the Products mentioned herein.  Disclosure to authorized Government sources is exempt from this restriction unless otherwise indicated herein.</w:t>
      </w:r>
    </w:p>
    <w:p w14:paraId="2191B60C" w14:textId="77777777" w:rsidR="001C3F15" w:rsidRPr="001F6858" w:rsidRDefault="001C3F15" w:rsidP="00C11107">
      <w:pPr>
        <w:tabs>
          <w:tab w:val="left" w:pos="360"/>
        </w:tabs>
        <w:spacing w:after="120"/>
        <w:ind w:left="1080" w:hanging="360"/>
        <w:jc w:val="both"/>
        <w:rPr>
          <w:rFonts w:asciiTheme="minorHAnsi" w:hAnsiTheme="minorHAnsi" w:cstheme="minorHAnsi"/>
          <w:sz w:val="22"/>
          <w:szCs w:val="22"/>
        </w:rPr>
      </w:pPr>
      <w:r w:rsidRPr="001F6858">
        <w:rPr>
          <w:rFonts w:asciiTheme="minorHAnsi" w:hAnsiTheme="minorHAnsi" w:cstheme="minorHAnsi"/>
          <w:sz w:val="22"/>
          <w:szCs w:val="22"/>
        </w:rPr>
        <w:t>B.</w:t>
      </w:r>
      <w:r w:rsidRPr="001F6858">
        <w:rPr>
          <w:rFonts w:asciiTheme="minorHAnsi" w:hAnsiTheme="minorHAnsi" w:cstheme="minorHAnsi"/>
          <w:sz w:val="22"/>
          <w:szCs w:val="22"/>
        </w:rPr>
        <w:tab/>
        <w:t xml:space="preserve">Northrop Grumman shall not be prohibited from providing copies of the Award to Federal and State taxing </w:t>
      </w:r>
      <w:r w:rsidR="00C432B4" w:rsidRPr="001F6858">
        <w:rPr>
          <w:rFonts w:asciiTheme="minorHAnsi" w:hAnsiTheme="minorHAnsi" w:cstheme="minorHAnsi"/>
          <w:sz w:val="22"/>
          <w:szCs w:val="22"/>
        </w:rPr>
        <w:t xml:space="preserve">or other regulatory </w:t>
      </w:r>
      <w:r w:rsidRPr="001F6858">
        <w:rPr>
          <w:rFonts w:asciiTheme="minorHAnsi" w:hAnsiTheme="minorHAnsi" w:cstheme="minorHAnsi"/>
          <w:sz w:val="22"/>
          <w:szCs w:val="22"/>
        </w:rPr>
        <w:t>agencies as requested by either Northrop Grumman’s or government auditors to comply with auditing procedures</w:t>
      </w:r>
      <w:r w:rsidR="005D512C" w:rsidRPr="001F6858">
        <w:rPr>
          <w:rFonts w:asciiTheme="minorHAnsi" w:hAnsiTheme="minorHAnsi" w:cstheme="minorHAnsi"/>
          <w:sz w:val="22"/>
          <w:szCs w:val="22"/>
        </w:rPr>
        <w:t xml:space="preserve">, provided that such auditors have agreed to protect the contents of the Award as confidential or proprietary information in accordance with Section </w:t>
      </w:r>
      <w:r w:rsidR="00B90F9D" w:rsidRPr="001F6858">
        <w:rPr>
          <w:rFonts w:asciiTheme="minorHAnsi" w:hAnsiTheme="minorHAnsi" w:cstheme="minorHAnsi"/>
          <w:sz w:val="22"/>
          <w:szCs w:val="22"/>
        </w:rPr>
        <w:t>30</w:t>
      </w:r>
      <w:r w:rsidR="00E65A49" w:rsidRPr="001F6858">
        <w:rPr>
          <w:rFonts w:asciiTheme="minorHAnsi" w:hAnsiTheme="minorHAnsi" w:cstheme="minorHAnsi"/>
          <w:sz w:val="22"/>
          <w:szCs w:val="22"/>
        </w:rPr>
        <w:t xml:space="preserve">, </w:t>
      </w:r>
      <w:r w:rsidR="00E65A49" w:rsidRPr="001F6858">
        <w:rPr>
          <w:rFonts w:asciiTheme="minorHAnsi" w:hAnsiTheme="minorHAnsi" w:cstheme="minorHAnsi"/>
          <w:bCs/>
          <w:sz w:val="22"/>
          <w:szCs w:val="22"/>
        </w:rPr>
        <w:t xml:space="preserve">INFORMATION OF </w:t>
      </w:r>
      <w:r w:rsidR="0042788E" w:rsidRPr="001F6858">
        <w:rPr>
          <w:rFonts w:asciiTheme="minorHAnsi" w:hAnsiTheme="minorHAnsi" w:cstheme="minorHAnsi"/>
          <w:bCs/>
          <w:sz w:val="22"/>
          <w:szCs w:val="22"/>
        </w:rPr>
        <w:t>CUSTOMER</w:t>
      </w:r>
      <w:r w:rsidR="00E65A49" w:rsidRPr="001F6858">
        <w:rPr>
          <w:rFonts w:asciiTheme="minorHAnsi" w:hAnsiTheme="minorHAnsi" w:cstheme="minorHAnsi"/>
          <w:bCs/>
          <w:sz w:val="22"/>
          <w:szCs w:val="22"/>
        </w:rPr>
        <w:t xml:space="preserve"> AND SELLER, </w:t>
      </w:r>
      <w:r w:rsidR="005D512C" w:rsidRPr="001F6858">
        <w:rPr>
          <w:rFonts w:asciiTheme="minorHAnsi" w:hAnsiTheme="minorHAnsi" w:cstheme="minorHAnsi"/>
          <w:sz w:val="22"/>
          <w:szCs w:val="22"/>
        </w:rPr>
        <w:t>of this Agreement</w:t>
      </w:r>
      <w:r w:rsidRPr="001F6858">
        <w:rPr>
          <w:rFonts w:asciiTheme="minorHAnsi" w:eastAsia="Calibri" w:hAnsiTheme="minorHAnsi" w:cstheme="minorHAnsi"/>
          <w:sz w:val="22"/>
          <w:szCs w:val="22"/>
        </w:rPr>
        <w:t>.</w:t>
      </w:r>
    </w:p>
    <w:p w14:paraId="6E019E6F" w14:textId="77777777" w:rsidR="004E68C9" w:rsidRPr="001F6858" w:rsidRDefault="00EB3090"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PRIVACY - PROCESSING OF PERSONAL INFORMATION</w:t>
      </w:r>
      <w:r w:rsidR="004E68C9" w:rsidRPr="001F6858">
        <w:rPr>
          <w:rFonts w:asciiTheme="minorHAnsi" w:hAnsiTheme="minorHAnsi" w:cstheme="minorHAnsi"/>
          <w:b/>
          <w:bCs/>
          <w:sz w:val="22"/>
          <w:szCs w:val="22"/>
          <w:u w:val="single"/>
        </w:rPr>
        <w:t>.</w:t>
      </w:r>
    </w:p>
    <w:p w14:paraId="4F27EB61" w14:textId="77777777" w:rsidR="00EB3090" w:rsidRPr="001F6858" w:rsidRDefault="00EB3090" w:rsidP="00695370">
      <w:pPr>
        <w:pStyle w:val="BodyTextIndent"/>
        <w:spacing w:after="120"/>
        <w:ind w:left="0" w:firstLine="720"/>
        <w:jc w:val="both"/>
        <w:rPr>
          <w:rFonts w:asciiTheme="minorHAnsi" w:hAnsiTheme="minorHAnsi" w:cstheme="minorHAnsi"/>
          <w:b/>
          <w:bCs/>
          <w:sz w:val="22"/>
          <w:szCs w:val="22"/>
        </w:rPr>
      </w:pPr>
      <w:r w:rsidRPr="001F6858">
        <w:rPr>
          <w:rFonts w:asciiTheme="minorHAnsi" w:hAnsiTheme="minorHAnsi" w:cstheme="minorHAnsi"/>
          <w:b/>
          <w:bCs/>
          <w:sz w:val="22"/>
          <w:szCs w:val="22"/>
          <w:u w:val="single"/>
        </w:rPr>
        <w:t xml:space="preserve"> (Applicable Only to the Processing of</w:t>
      </w:r>
      <w:r w:rsidRPr="001F6858">
        <w:rPr>
          <w:rFonts w:asciiTheme="minorHAnsi" w:hAnsiTheme="minorHAnsi" w:cstheme="minorHAnsi"/>
          <w:b/>
          <w:bCs/>
          <w:sz w:val="22"/>
          <w:szCs w:val="22"/>
        </w:rPr>
        <w:t xml:space="preserve"> Personal Information) </w:t>
      </w:r>
    </w:p>
    <w:p w14:paraId="497DC72C" w14:textId="77777777" w:rsidR="00C020E9" w:rsidRPr="001F6858" w:rsidRDefault="00C020E9" w:rsidP="009B54CE">
      <w:pPr>
        <w:pStyle w:val="ListParagraph"/>
        <w:numPr>
          <w:ilvl w:val="0"/>
          <w:numId w:val="52"/>
        </w:numPr>
        <w:autoSpaceDE w:val="0"/>
        <w:autoSpaceDN w:val="0"/>
        <w:adjustRightInd w:val="0"/>
        <w:spacing w:after="120"/>
        <w:ind w:left="1080" w:hanging="360"/>
        <w:jc w:val="both"/>
        <w:rPr>
          <w:rFonts w:asciiTheme="minorHAnsi" w:hAnsiTheme="minorHAnsi" w:cstheme="minorHAnsi"/>
          <w:snapToGrid w:val="0"/>
          <w:color w:val="000000"/>
          <w:sz w:val="22"/>
          <w:szCs w:val="22"/>
        </w:rPr>
      </w:pPr>
      <w:r w:rsidRPr="001F6858">
        <w:rPr>
          <w:rFonts w:asciiTheme="minorHAnsi" w:hAnsiTheme="minorHAnsi" w:cstheme="minorHAnsi"/>
          <w:snapToGrid w:val="0"/>
          <w:color w:val="000000"/>
          <w:sz w:val="22"/>
          <w:szCs w:val="22"/>
        </w:rPr>
        <w:t xml:space="preserve">Definitions </w:t>
      </w:r>
    </w:p>
    <w:p w14:paraId="794EC224" w14:textId="77777777" w:rsidR="00C020E9" w:rsidRPr="001F6858" w:rsidRDefault="00C020E9" w:rsidP="009B54CE">
      <w:pPr>
        <w:pStyle w:val="ListParagraph"/>
        <w:numPr>
          <w:ilvl w:val="3"/>
          <w:numId w:val="3"/>
        </w:numPr>
        <w:autoSpaceDE w:val="0"/>
        <w:autoSpaceDN w:val="0"/>
        <w:adjustRightInd w:val="0"/>
        <w:spacing w:after="120"/>
        <w:ind w:left="144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“Affiliate” means any person or entity that directly or indirectly through one or more intermediaries, controls or is controlled by, or is under common control with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w:t>
      </w:r>
    </w:p>
    <w:p w14:paraId="5D7AD324" w14:textId="77777777" w:rsidR="00C020E9" w:rsidRPr="001F6858" w:rsidRDefault="00C020E9" w:rsidP="009B54CE">
      <w:pPr>
        <w:pStyle w:val="ListParagraph"/>
        <w:numPr>
          <w:ilvl w:val="3"/>
          <w:numId w:val="3"/>
        </w:numPr>
        <w:autoSpaceDE w:val="0"/>
        <w:autoSpaceDN w:val="0"/>
        <w:adjustRightInd w:val="0"/>
        <w:spacing w:after="120"/>
        <w:ind w:left="144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“Controller” means any Person or organization that, alone or jointly with others, determines the purposes and means of the Processing of Personal Data. </w:t>
      </w:r>
    </w:p>
    <w:p w14:paraId="4C02F3DA" w14:textId="77777777" w:rsidR="00C020E9" w:rsidRPr="001F6858" w:rsidRDefault="00C020E9" w:rsidP="009B54CE">
      <w:pPr>
        <w:pStyle w:val="ListParagraph"/>
        <w:numPr>
          <w:ilvl w:val="3"/>
          <w:numId w:val="3"/>
        </w:numPr>
        <w:autoSpaceDE w:val="0"/>
        <w:autoSpaceDN w:val="0"/>
        <w:adjustRightInd w:val="0"/>
        <w:spacing w:after="120"/>
        <w:ind w:left="144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“Personal Information” means any information relating to an identified or identifiable Person, including, but not limited to name, postal address, email address or other online contact information (such as an online user ID), telephone number, date of birth, social security number (or its equivalent), driver’s license number (or other government-issued identification number), account information (including financial account information), payment card data (primary account number, expiration date, service code, full magnetic stripe data or equivalent on a chip), personal identification number, access code, password, security questions and answers, security tokens used for authentication, birth or marriage certificate, health insurance or medical information, or any other unique identifier or one or more factors specific to the individual’s physical, physiological, mental, economic or social identity, whether such data is in individual or aggregate form and regardless of the media in which it is contained, that may be (i) disclosed at any time to Seller or its Personnel by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or its Personnel in anticipation of, in connection with or incidental to the performance of Services for or on behalf of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(ii) Processed at any time by Seller or its Personnel in connection with or incidental to the performance of Services for or on behalf of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or (iii) derived by Seller or its Personnel from the information described in (i) or (ii) above. </w:t>
      </w:r>
    </w:p>
    <w:p w14:paraId="2851E1FD" w14:textId="77777777" w:rsidR="00C020E9" w:rsidRPr="001F6858" w:rsidRDefault="00C020E9" w:rsidP="009B54CE">
      <w:pPr>
        <w:pStyle w:val="ListParagraph"/>
        <w:numPr>
          <w:ilvl w:val="3"/>
          <w:numId w:val="3"/>
        </w:numPr>
        <w:autoSpaceDE w:val="0"/>
        <w:autoSpaceDN w:val="0"/>
        <w:adjustRightInd w:val="0"/>
        <w:spacing w:after="120"/>
        <w:ind w:left="144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“Personnel” means employees, agents, consultants or contractors of Seller or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as applicable. </w:t>
      </w:r>
    </w:p>
    <w:p w14:paraId="6857810C" w14:textId="77777777" w:rsidR="00C020E9" w:rsidRPr="001F6858" w:rsidRDefault="00C020E9" w:rsidP="009B54CE">
      <w:pPr>
        <w:pStyle w:val="ListParagraph"/>
        <w:numPr>
          <w:ilvl w:val="3"/>
          <w:numId w:val="3"/>
        </w:numPr>
        <w:autoSpaceDE w:val="0"/>
        <w:autoSpaceDN w:val="0"/>
        <w:adjustRightInd w:val="0"/>
        <w:spacing w:after="120"/>
        <w:ind w:left="144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“Privacy Shield” means the European Union (EU) -U.S. and Switzerland – U.S. Privacy Shield frameworks. </w:t>
      </w:r>
    </w:p>
    <w:p w14:paraId="7FFE96E7" w14:textId="77777777" w:rsidR="00C020E9" w:rsidRPr="001F6858" w:rsidRDefault="00C020E9" w:rsidP="009B54CE">
      <w:pPr>
        <w:pStyle w:val="ListParagraph"/>
        <w:numPr>
          <w:ilvl w:val="3"/>
          <w:numId w:val="3"/>
        </w:numPr>
        <w:autoSpaceDE w:val="0"/>
        <w:autoSpaceDN w:val="0"/>
        <w:adjustRightInd w:val="0"/>
        <w:spacing w:after="120"/>
        <w:ind w:left="144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“Processor” means any Person or Entity that Processes Personal Data on behalf of a Controller. </w:t>
      </w:r>
    </w:p>
    <w:p w14:paraId="64F00B2F" w14:textId="77777777" w:rsidR="00C020E9" w:rsidRPr="001F6858" w:rsidRDefault="00C020E9" w:rsidP="009B54CE">
      <w:pPr>
        <w:pStyle w:val="ListParagraph"/>
        <w:numPr>
          <w:ilvl w:val="3"/>
          <w:numId w:val="3"/>
        </w:numPr>
        <w:autoSpaceDE w:val="0"/>
        <w:autoSpaceDN w:val="0"/>
        <w:adjustRightInd w:val="0"/>
        <w:spacing w:after="120"/>
        <w:ind w:left="144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lastRenderedPageBreak/>
        <w:t xml:space="preserve">“Process” or “Processing” means any operation or set of operations performed upon Personal Information, whether or not by automatic means, such as creating, collecting, procuring, obtaining, accessing, recording, organizing, storing, adapting, altering, retrieving, consulting, using, disclosing or destroying the data. </w:t>
      </w:r>
    </w:p>
    <w:p w14:paraId="67EA003C" w14:textId="77777777" w:rsidR="00C020E9" w:rsidRPr="001F6858" w:rsidRDefault="00C020E9" w:rsidP="009B54CE">
      <w:pPr>
        <w:pStyle w:val="ListParagraph"/>
        <w:numPr>
          <w:ilvl w:val="3"/>
          <w:numId w:val="3"/>
        </w:numPr>
        <w:autoSpaceDE w:val="0"/>
        <w:autoSpaceDN w:val="0"/>
        <w:adjustRightInd w:val="0"/>
        <w:spacing w:after="120"/>
        <w:ind w:left="144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“Sell,” means selling, renting, releasing, disclosing, disseminating, making available, transferring, or otherwise communicating orally, in writing, or by electronic or other means, a Personal Information to another business or a third party for monetary or other valuable consideration. </w:t>
      </w:r>
    </w:p>
    <w:p w14:paraId="1717E8CC" w14:textId="77777777" w:rsidR="00C020E9" w:rsidRPr="001F6858" w:rsidRDefault="00C020E9" w:rsidP="009B54CE">
      <w:pPr>
        <w:pStyle w:val="ListParagraph"/>
        <w:numPr>
          <w:ilvl w:val="0"/>
          <w:numId w:val="52"/>
        </w:numPr>
        <w:autoSpaceDE w:val="0"/>
        <w:autoSpaceDN w:val="0"/>
        <w:adjustRightInd w:val="0"/>
        <w:spacing w:after="120"/>
        <w:ind w:left="108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Seller shall hold in strict confidence any and all Personal Information. </w:t>
      </w:r>
    </w:p>
    <w:p w14:paraId="0B4A9C46" w14:textId="77777777" w:rsidR="00C020E9" w:rsidRPr="001F6858" w:rsidRDefault="00C020E9" w:rsidP="009B54CE">
      <w:pPr>
        <w:pStyle w:val="ListParagraph"/>
        <w:numPr>
          <w:ilvl w:val="0"/>
          <w:numId w:val="52"/>
        </w:numPr>
        <w:autoSpaceDE w:val="0"/>
        <w:autoSpaceDN w:val="0"/>
        <w:adjustRightInd w:val="0"/>
        <w:spacing w:after="120"/>
        <w:ind w:left="108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Unless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elsewhere in this agreement recognizes Seller to be a Controller,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shall have the exclusive authority to determine the purposes for and means of Processing Personal Information. </w:t>
      </w:r>
    </w:p>
    <w:p w14:paraId="4859EBD1" w14:textId="77777777" w:rsidR="00C020E9" w:rsidRPr="001F6858" w:rsidRDefault="00C020E9" w:rsidP="009B54CE">
      <w:pPr>
        <w:pStyle w:val="ListParagraph"/>
        <w:numPr>
          <w:ilvl w:val="0"/>
          <w:numId w:val="52"/>
        </w:numPr>
        <w:autoSpaceDE w:val="0"/>
        <w:autoSpaceDN w:val="0"/>
        <w:adjustRightInd w:val="0"/>
        <w:spacing w:after="120"/>
        <w:ind w:left="108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In Processing Personal Information, Seller shall comply with all applicable laws in effect and as they become effective relating to its provision of services under this Order and the privacy, confidentiality or security of Personal Information. </w:t>
      </w:r>
    </w:p>
    <w:p w14:paraId="3CB88838" w14:textId="77777777" w:rsidR="00C020E9" w:rsidRPr="001F6858" w:rsidRDefault="00C020E9" w:rsidP="009B54CE">
      <w:pPr>
        <w:pStyle w:val="ListParagraph"/>
        <w:numPr>
          <w:ilvl w:val="0"/>
          <w:numId w:val="52"/>
        </w:numPr>
        <w:autoSpaceDE w:val="0"/>
        <w:autoSpaceDN w:val="0"/>
        <w:adjustRightInd w:val="0"/>
        <w:spacing w:after="120"/>
        <w:ind w:left="108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Seller shall Process Personal Information only on behalf and for the benefit of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and only for the purposes of Processing Personal Information in connection with this Order, and will carry out its obligations pursuant to this Order and in accordance with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’s written instructions. </w:t>
      </w:r>
      <w:r w:rsidR="0042788E" w:rsidRPr="001F6858">
        <w:rPr>
          <w:rFonts w:asciiTheme="minorHAnsi" w:hAnsiTheme="minorHAnsi" w:cstheme="minorHAnsi"/>
          <w:b/>
          <w:bCs/>
          <w:color w:val="000000"/>
          <w:sz w:val="22"/>
          <w:szCs w:val="22"/>
        </w:rPr>
        <w:t>Seller</w:t>
      </w:r>
      <w:r w:rsidRPr="001F6858">
        <w:rPr>
          <w:rFonts w:asciiTheme="minorHAnsi" w:hAnsiTheme="minorHAnsi" w:cstheme="minorHAnsi"/>
          <w:b/>
          <w:bCs/>
          <w:color w:val="000000"/>
          <w:sz w:val="22"/>
          <w:szCs w:val="22"/>
        </w:rPr>
        <w:t xml:space="preserve"> shall not Sell Personal Information</w:t>
      </w:r>
      <w:r w:rsidRPr="001F6858">
        <w:rPr>
          <w:rFonts w:asciiTheme="minorHAnsi" w:hAnsiTheme="minorHAnsi" w:cstheme="minorHAnsi"/>
          <w:color w:val="000000"/>
          <w:sz w:val="22"/>
          <w:szCs w:val="22"/>
        </w:rPr>
        <w:t xml:space="preserve">. </w:t>
      </w:r>
    </w:p>
    <w:p w14:paraId="0E4E9747" w14:textId="77777777" w:rsidR="00C020E9" w:rsidRPr="001F6858" w:rsidRDefault="00C020E9" w:rsidP="009B54CE">
      <w:pPr>
        <w:pStyle w:val="ListParagraph"/>
        <w:numPr>
          <w:ilvl w:val="0"/>
          <w:numId w:val="52"/>
        </w:numPr>
        <w:autoSpaceDE w:val="0"/>
        <w:autoSpaceDN w:val="0"/>
        <w:adjustRightInd w:val="0"/>
        <w:spacing w:after="120"/>
        <w:ind w:left="108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Seller shall limit access to Personal Information to its Personnel who have a need to know the Personal Information as a condition to Seller’s performance of Services for or on behalf of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and who have explicitly agreed in writing to comply with legally enforceable privacy, confidentiality and security obligations that are substantially similar to those required by this clause. Seller will exercise the necessary and appropriate supervision over its relevant Personnel to maintain appropriate privacy, confidentiality and security of Personal Information. Seller will ensure that Personnel with access to Personal Information are periodically trained regarding privacy and security and the limitations on Processing of Personal Information as provided in this Order. </w:t>
      </w:r>
    </w:p>
    <w:p w14:paraId="780E247B" w14:textId="77777777" w:rsidR="00C020E9" w:rsidRPr="001F6858" w:rsidRDefault="00C020E9" w:rsidP="009B54CE">
      <w:pPr>
        <w:pStyle w:val="ListParagraph"/>
        <w:numPr>
          <w:ilvl w:val="0"/>
          <w:numId w:val="52"/>
        </w:numPr>
        <w:autoSpaceDE w:val="0"/>
        <w:autoSpaceDN w:val="0"/>
        <w:adjustRightInd w:val="0"/>
        <w:spacing w:after="120"/>
        <w:ind w:left="108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To the extent Seller Processes Personal Information received by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from a Person or Entity in the EU or Switzerland, Seller shall (i) provide at least the same level of privacy protection for Personal Information by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from the EU or Switzerland as is required by the Privacy Shield principles, (ii) promptly notify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if at any time it determines that it can no longer meet its obligations to provide the same level of protection as is required by the Privacy Shield principles, and (iii) take reasonable and appropriate steps to stop and remediate, as directed by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the Processing of such Personal Information if at any time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notifies Seller that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has determined that Seller is not Processing the Personal Information in compliance with the Privacy Shield principles.</w:t>
      </w:r>
    </w:p>
    <w:p w14:paraId="519A6A89" w14:textId="77777777" w:rsidR="00C020E9" w:rsidRPr="001F6858" w:rsidRDefault="00C020E9" w:rsidP="009B54CE">
      <w:pPr>
        <w:pStyle w:val="ListParagraph"/>
        <w:numPr>
          <w:ilvl w:val="0"/>
          <w:numId w:val="52"/>
        </w:numPr>
        <w:autoSpaceDE w:val="0"/>
        <w:autoSpaceDN w:val="0"/>
        <w:adjustRightInd w:val="0"/>
        <w:spacing w:after="120"/>
        <w:ind w:left="108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Seller will enter into any further written agreements as are necessary (in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’s reasonable determination) to comply with privacy laws, including with respect to any cross-border Data transfer of Personal Information, whether to or from the Seller. </w:t>
      </w:r>
    </w:p>
    <w:p w14:paraId="2BF5DA52" w14:textId="77777777" w:rsidR="00C020E9" w:rsidRPr="001F6858" w:rsidRDefault="00C020E9" w:rsidP="009B54CE">
      <w:pPr>
        <w:pStyle w:val="ListParagraph"/>
        <w:numPr>
          <w:ilvl w:val="0"/>
          <w:numId w:val="52"/>
        </w:numPr>
        <w:autoSpaceDE w:val="0"/>
        <w:autoSpaceDN w:val="0"/>
        <w:adjustRightInd w:val="0"/>
        <w:spacing w:after="120"/>
        <w:ind w:left="108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Seller shall not share, transfer, disclose or otherwise provide access to any Personal Information to any third party, or contract any of its rights or obligations concerning Personal Information to a third party, unless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has authorized Seller to do so in writing, except </w:t>
      </w:r>
      <w:r w:rsidRPr="001F6858">
        <w:rPr>
          <w:rFonts w:asciiTheme="minorHAnsi" w:hAnsiTheme="minorHAnsi" w:cstheme="minorHAnsi"/>
          <w:color w:val="000000"/>
          <w:sz w:val="22"/>
          <w:szCs w:val="22"/>
        </w:rPr>
        <w:lastRenderedPageBreak/>
        <w:t xml:space="preserve">as required by law or as required to provide the services. Where Seller provides a third party access to Personal Information, or contracts such rights or obligations to a third party, Seller shall enter into a written agreement with each third party that imposes obligations on the third party that are substantially similar to those imposed on Seller under this clause. Seller shall retain only third parties that Seller reasonably can expect to be suitable and capable of performing their delegated obligations in accordance with this Order and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’s written instructions. </w:t>
      </w:r>
    </w:p>
    <w:p w14:paraId="11C53962" w14:textId="77777777" w:rsidR="00C020E9" w:rsidRPr="001F6858" w:rsidRDefault="00C020E9" w:rsidP="009B54CE">
      <w:pPr>
        <w:pStyle w:val="ListParagraph"/>
        <w:numPr>
          <w:ilvl w:val="0"/>
          <w:numId w:val="52"/>
        </w:numPr>
        <w:autoSpaceDE w:val="0"/>
        <w:autoSpaceDN w:val="0"/>
        <w:adjustRightInd w:val="0"/>
        <w:spacing w:after="120"/>
        <w:ind w:left="108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To the extent </w:t>
      </w:r>
      <w:r w:rsidR="0042788E" w:rsidRPr="001F6858">
        <w:rPr>
          <w:rFonts w:asciiTheme="minorHAnsi" w:hAnsiTheme="minorHAnsi" w:cstheme="minorHAnsi"/>
          <w:color w:val="000000"/>
          <w:sz w:val="22"/>
          <w:szCs w:val="22"/>
        </w:rPr>
        <w:t>Seller</w:t>
      </w:r>
      <w:r w:rsidRPr="001F6858">
        <w:rPr>
          <w:rFonts w:asciiTheme="minorHAnsi" w:hAnsiTheme="minorHAnsi" w:cstheme="minorHAnsi"/>
          <w:color w:val="000000"/>
          <w:sz w:val="22"/>
          <w:szCs w:val="22"/>
        </w:rPr>
        <w:t xml:space="preserve"> collects, on behalf of Northrop Grumman Affiliates in the European Economic Area (EEA) or Switzerland, Personal Information directly from Data Subjects in the EEA or Switzerland, or receives such Personal Information from Northrop Grumman Affiliates in the EEA or Switzerland for further Processing under this Agreement, </w:t>
      </w:r>
      <w:r w:rsidR="0042788E" w:rsidRPr="001F6858">
        <w:rPr>
          <w:rFonts w:asciiTheme="minorHAnsi" w:hAnsiTheme="minorHAnsi" w:cstheme="minorHAnsi"/>
          <w:color w:val="000000"/>
          <w:sz w:val="22"/>
          <w:szCs w:val="22"/>
        </w:rPr>
        <w:t>Seller</w:t>
      </w:r>
      <w:r w:rsidRPr="001F6858">
        <w:rPr>
          <w:rFonts w:asciiTheme="minorHAnsi" w:hAnsiTheme="minorHAnsi" w:cstheme="minorHAnsi"/>
          <w:color w:val="000000"/>
          <w:sz w:val="22"/>
          <w:szCs w:val="22"/>
        </w:rPr>
        <w:t xml:space="preserve"> shall in particular (i) assist Northrop Grumman Affiliates in the EEA or Switzerland in ensuring compliance with their obligations under Regulation (EU) 2016/679 of April 27, 2016 (EU General Data Protection Regulation) regarding security of the Processing, to notify Information Security Incidents to the supervisory authority and affected Data Subjects, to carry out data protection impact assessments and consult the supervisory authority; and (ii) at the choice of Northrop Grumman Affiliates in the EEA or Switzerland, delete or return all Personal Information to Northrop Grumman Affiliates in the EEA or Switzerland after the end of the provision of the services relating to the Processing under this Agreement, and delete existing copies of the information, unless applicable law to which </w:t>
      </w:r>
      <w:r w:rsidR="0042788E" w:rsidRPr="001F6858">
        <w:rPr>
          <w:rFonts w:asciiTheme="minorHAnsi" w:hAnsiTheme="minorHAnsi" w:cstheme="minorHAnsi"/>
          <w:color w:val="000000"/>
          <w:sz w:val="22"/>
          <w:szCs w:val="22"/>
        </w:rPr>
        <w:t>Seller</w:t>
      </w:r>
      <w:r w:rsidRPr="001F6858">
        <w:rPr>
          <w:rFonts w:asciiTheme="minorHAnsi" w:hAnsiTheme="minorHAnsi" w:cstheme="minorHAnsi"/>
          <w:color w:val="000000"/>
          <w:sz w:val="22"/>
          <w:szCs w:val="22"/>
        </w:rPr>
        <w:t xml:space="preserve"> is subject requires storage of the Personal Information.</w:t>
      </w:r>
    </w:p>
    <w:p w14:paraId="563723EA" w14:textId="77777777" w:rsidR="00C020E9" w:rsidRPr="001F6858" w:rsidRDefault="00C020E9" w:rsidP="009B54CE">
      <w:pPr>
        <w:pStyle w:val="ListParagraph"/>
        <w:numPr>
          <w:ilvl w:val="0"/>
          <w:numId w:val="52"/>
        </w:numPr>
        <w:autoSpaceDE w:val="0"/>
        <w:autoSpaceDN w:val="0"/>
        <w:adjustRightInd w:val="0"/>
        <w:spacing w:after="120"/>
        <w:ind w:left="108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To the extent Seller provides a third-party Processor access to Personal Information received by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from a Person or Entity in the EU or Switzerland, Seller shall (i) transfer the Personal Information to the third-party Processor only for the limited and specified purposes instructed by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(ii) ascertain that the third-party Processor is obligated to provide at least the same level of privacy protection as is required by the Privacy Shield principles, (iii) take reasonable and appropriate steps to ensure that the third-party Processor effectively Processes the Personal Information transferred in a manner consistent with the Privacy Shield principles, (iv) require the third-party Processor to notify Seller if the third-party Processor determines that it can no longer meet its obligation to provide the same level of protection as is required by the Privacy Shield principles, and (v) upon notice, including under (iv), take reasonable and appropriate steps to stop and remediate unauthorized Processing. </w:t>
      </w:r>
    </w:p>
    <w:p w14:paraId="1C69B482" w14:textId="77777777" w:rsidR="00C020E9" w:rsidRPr="001F6858" w:rsidRDefault="00C020E9" w:rsidP="009B54CE">
      <w:pPr>
        <w:pStyle w:val="ListParagraph"/>
        <w:numPr>
          <w:ilvl w:val="0"/>
          <w:numId w:val="52"/>
        </w:numPr>
        <w:autoSpaceDE w:val="0"/>
        <w:autoSpaceDN w:val="0"/>
        <w:adjustRightInd w:val="0"/>
        <w:spacing w:after="120"/>
        <w:ind w:left="108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No applicable law, or legal requirement, privacy or information security enforcement action, investigation, litigation or claim, or any other circumstance, prohibits Seller from (i) fulfilling its obligations under this Order or (ii) , complying with instructions it receives from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concerning Personal Information. In the event a privacy requirement, enforcement action, investigation, litigation, or claim, or any other circumstance, is reasonably likely to adversely affect Seller’s ability to fulfill its obligations under this Order, Seller shall promptly notify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in writing and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may, in its sole discretion and without penalty of any kind to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suspend the transfer or disclosure of Personal Information to Seller or access to Personal Information by Seller, terminate any further Processing of Personal Information by Seller, and terminate this Order and any related order(s). </w:t>
      </w:r>
    </w:p>
    <w:p w14:paraId="1E3E934E" w14:textId="77777777" w:rsidR="00C020E9" w:rsidRPr="001F6858" w:rsidRDefault="00C020E9" w:rsidP="009B54CE">
      <w:pPr>
        <w:pStyle w:val="ListParagraph"/>
        <w:numPr>
          <w:ilvl w:val="0"/>
          <w:numId w:val="52"/>
        </w:numPr>
        <w:autoSpaceDE w:val="0"/>
        <w:autoSpaceDN w:val="0"/>
        <w:adjustRightInd w:val="0"/>
        <w:spacing w:after="120"/>
        <w:ind w:left="108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Seller will immediately inform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in writing of any requests with respect to Personal Information received from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’s customers, consumers, employees, or others. Seller will respond to such requests in accordance with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’s instructions. Seller will fully cooperate with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if an individual requests access to his or her Personal Information for </w:t>
      </w:r>
      <w:r w:rsidRPr="001F6858">
        <w:rPr>
          <w:rFonts w:asciiTheme="minorHAnsi" w:hAnsiTheme="minorHAnsi" w:cstheme="minorHAnsi"/>
          <w:color w:val="000000"/>
          <w:sz w:val="22"/>
          <w:szCs w:val="22"/>
        </w:rPr>
        <w:lastRenderedPageBreak/>
        <w:t xml:space="preserve">any reason. Subject to applicable law, </w:t>
      </w:r>
      <w:r w:rsidR="0042788E" w:rsidRPr="001F6858">
        <w:rPr>
          <w:rFonts w:asciiTheme="minorHAnsi" w:hAnsiTheme="minorHAnsi" w:cstheme="minorHAnsi"/>
          <w:color w:val="000000"/>
          <w:sz w:val="22"/>
          <w:szCs w:val="22"/>
        </w:rPr>
        <w:t>Seller</w:t>
      </w:r>
      <w:r w:rsidRPr="001F6858">
        <w:rPr>
          <w:rFonts w:asciiTheme="minorHAnsi" w:hAnsiTheme="minorHAnsi" w:cstheme="minorHAnsi"/>
          <w:color w:val="000000"/>
          <w:sz w:val="22"/>
          <w:szCs w:val="22"/>
        </w:rPr>
        <w:t xml:space="preserve"> shall follow Northrop Grumman direction with respect to any individual right exercised under applicable privacy laws (e.g., access, deletion) with respect to the Personal Information Processed under this Agreement. </w:t>
      </w:r>
    </w:p>
    <w:p w14:paraId="61A5D407" w14:textId="77777777" w:rsidR="00C020E9" w:rsidRPr="001F6858" w:rsidRDefault="00C020E9" w:rsidP="009B54CE">
      <w:pPr>
        <w:pStyle w:val="ListParagraph"/>
        <w:numPr>
          <w:ilvl w:val="0"/>
          <w:numId w:val="52"/>
        </w:numPr>
        <w:autoSpaceDE w:val="0"/>
        <w:autoSpaceDN w:val="0"/>
        <w:adjustRightInd w:val="0"/>
        <w:spacing w:after="120"/>
        <w:ind w:left="108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Subject to applicable law, in the event Seller is required by law or legal process to disclose Personal Information, Seller will give immediate written notice of the disclosure to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so that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may, in its discretion, seek a protective order or otherwise block the disclosure.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will have the right to defend such action in lieu of and on behalf of Seller. Seller will reasonably cooperate with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in such defense at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’s reasonable cost. </w:t>
      </w:r>
    </w:p>
    <w:p w14:paraId="31C3EF54" w14:textId="77777777" w:rsidR="00C020E9" w:rsidRPr="001F6858" w:rsidRDefault="00C020E9" w:rsidP="009B54CE">
      <w:pPr>
        <w:pStyle w:val="ListParagraph"/>
        <w:numPr>
          <w:ilvl w:val="0"/>
          <w:numId w:val="52"/>
        </w:numPr>
        <w:autoSpaceDE w:val="0"/>
        <w:autoSpaceDN w:val="0"/>
        <w:adjustRightInd w:val="0"/>
        <w:spacing w:after="120"/>
        <w:ind w:left="108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Seller shall develop, implement and maintain a comprehensive, written information security program that complies with all applicable laws. Seller’s information security program will include appropriate administrative, technical, physical, organizational and operational measures designed to (i) ensure the security and confidentiality of Personal Information; (ii) protect against any anticipated threats or hazards to the security and integrity of Personal Information; and (iii) protect against accidental or unlawful destruction, loss or alteration, unauthorized disclosure or access, and any other unlawful forms of Processing (hereinafter a “Privacy Incident”). </w:t>
      </w:r>
    </w:p>
    <w:p w14:paraId="44C13ABD" w14:textId="77777777" w:rsidR="00C020E9" w:rsidRPr="001F6858" w:rsidRDefault="00C020E9" w:rsidP="009B54CE">
      <w:pPr>
        <w:pStyle w:val="ListParagraph"/>
        <w:numPr>
          <w:ilvl w:val="0"/>
          <w:numId w:val="52"/>
        </w:numPr>
        <w:autoSpaceDE w:val="0"/>
        <w:autoSpaceDN w:val="0"/>
        <w:adjustRightInd w:val="0"/>
        <w:spacing w:after="120"/>
        <w:ind w:left="108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If the Processing involves the transmission of Personal Information over a network, Seller will implement appropriate measures to protect Personal Information against the specific risks presented by the Processing. Seller shall ensure a level of security appropriate to the risks associated with such transmission and the nature of the Personal Data Processed. </w:t>
      </w:r>
    </w:p>
    <w:p w14:paraId="43F73A9A" w14:textId="77777777" w:rsidR="00C020E9" w:rsidRPr="001F6858" w:rsidRDefault="00C020E9" w:rsidP="009B54CE">
      <w:pPr>
        <w:pStyle w:val="ListParagraph"/>
        <w:numPr>
          <w:ilvl w:val="0"/>
          <w:numId w:val="52"/>
        </w:numPr>
        <w:autoSpaceDE w:val="0"/>
        <w:autoSpaceDN w:val="0"/>
        <w:adjustRightInd w:val="0"/>
        <w:spacing w:after="120"/>
        <w:ind w:left="108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Seller shall immediately, but in no event later than twenty-four hours after Seller’s determination of a Privacy Incident, notify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in writing of any such Privacy Incident. Such notice will summarize in reasonable detail the effect on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if known, of the Privacy Incident and the corrective action taken or to be taken by Seller. Seller will promptly take all necessary and advisable corrective actions, and will cooperate fully with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in all reasonable and lawful efforts to prevent, mitigate or rectify such Privacy Incident. The content of any filings, communications, notices, press releases or reports related to any Privacy Incident must be approved by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prior to any publication or communication thereof. </w:t>
      </w:r>
    </w:p>
    <w:p w14:paraId="7E900CE5" w14:textId="77777777" w:rsidR="00C020E9" w:rsidRPr="001F6858" w:rsidRDefault="0042788E" w:rsidP="009B54CE">
      <w:pPr>
        <w:pStyle w:val="ListParagraph"/>
        <w:numPr>
          <w:ilvl w:val="0"/>
          <w:numId w:val="52"/>
        </w:numPr>
        <w:autoSpaceDE w:val="0"/>
        <w:autoSpaceDN w:val="0"/>
        <w:adjustRightInd w:val="0"/>
        <w:spacing w:after="120"/>
        <w:ind w:left="108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Customer</w:t>
      </w:r>
      <w:r w:rsidR="00C020E9" w:rsidRPr="001F6858">
        <w:rPr>
          <w:rFonts w:asciiTheme="minorHAnsi" w:hAnsiTheme="minorHAnsi" w:cstheme="minorHAnsi"/>
          <w:color w:val="000000"/>
          <w:sz w:val="22"/>
          <w:szCs w:val="22"/>
        </w:rPr>
        <w:t xml:space="preserve"> reserves the right to, annually or upon a Privacy Incident, review and inspect relevant portions of Seller's information security policies, practices, and procedures. </w:t>
      </w:r>
    </w:p>
    <w:p w14:paraId="774B9D0E" w14:textId="77777777" w:rsidR="00C020E9" w:rsidRPr="001F6858" w:rsidRDefault="00C020E9" w:rsidP="009B54CE">
      <w:pPr>
        <w:pStyle w:val="ListParagraph"/>
        <w:numPr>
          <w:ilvl w:val="0"/>
          <w:numId w:val="52"/>
        </w:numPr>
        <w:autoSpaceDE w:val="0"/>
        <w:autoSpaceDN w:val="0"/>
        <w:adjustRightInd w:val="0"/>
        <w:spacing w:after="120"/>
        <w:ind w:left="108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Seller shall deal promptly and appropriately with any inquiries from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relating to the processing of Personal Information subject to this Order.</w:t>
      </w:r>
    </w:p>
    <w:p w14:paraId="2AD529A2" w14:textId="77777777" w:rsidR="00C020E9" w:rsidRPr="001F6858" w:rsidRDefault="00C020E9" w:rsidP="00695370">
      <w:pPr>
        <w:pStyle w:val="ListParagraph"/>
        <w:numPr>
          <w:ilvl w:val="0"/>
          <w:numId w:val="52"/>
        </w:numPr>
        <w:spacing w:before="100" w:beforeAutospacing="1" w:after="120"/>
        <w:rPr>
          <w:rFonts w:asciiTheme="minorHAnsi" w:hAnsiTheme="minorHAnsi" w:cstheme="minorHAnsi"/>
          <w:color w:val="444444"/>
          <w:sz w:val="22"/>
          <w:szCs w:val="22"/>
          <w:lang w:val="en-GB"/>
        </w:rPr>
      </w:pPr>
      <w:r w:rsidRPr="001F6858">
        <w:rPr>
          <w:rFonts w:asciiTheme="minorHAnsi" w:hAnsiTheme="minorHAnsi" w:cstheme="minorHAnsi"/>
          <w:b/>
          <w:bCs/>
          <w:color w:val="444444"/>
          <w:sz w:val="22"/>
          <w:szCs w:val="22"/>
          <w:u w:val="single"/>
          <w:lang w:val="en-GB"/>
        </w:rPr>
        <w:t>DATA PROCESSING DESCRIPTION</w:t>
      </w:r>
    </w:p>
    <w:p w14:paraId="4EAAF5F4" w14:textId="77777777" w:rsidR="00C020E9" w:rsidRPr="001F6858" w:rsidRDefault="00C020E9" w:rsidP="00695370">
      <w:pPr>
        <w:pStyle w:val="ListParagraph"/>
        <w:numPr>
          <w:ilvl w:val="0"/>
          <w:numId w:val="87"/>
        </w:numPr>
        <w:spacing w:before="100" w:beforeAutospacing="1" w:after="120"/>
        <w:rPr>
          <w:rFonts w:asciiTheme="minorHAnsi" w:hAnsiTheme="minorHAnsi" w:cstheme="minorHAnsi"/>
          <w:color w:val="444444"/>
          <w:sz w:val="22"/>
          <w:szCs w:val="22"/>
          <w:lang w:val="en-GB"/>
        </w:rPr>
      </w:pPr>
      <w:r w:rsidRPr="001F6858">
        <w:rPr>
          <w:rFonts w:asciiTheme="minorHAnsi" w:hAnsiTheme="minorHAnsi" w:cstheme="minorHAnsi"/>
          <w:b/>
          <w:bCs/>
          <w:color w:val="444444"/>
          <w:sz w:val="22"/>
          <w:szCs w:val="22"/>
          <w:u w:val="single"/>
          <w:lang w:val="en-GB"/>
        </w:rPr>
        <w:t>Subject-matter and duration of the Processing:</w:t>
      </w:r>
    </w:p>
    <w:p w14:paraId="0FAA8422" w14:textId="77777777" w:rsidR="00C020E9" w:rsidRPr="001F6858" w:rsidRDefault="00C020E9" w:rsidP="00695370">
      <w:pPr>
        <w:pStyle w:val="ListParagraph"/>
        <w:spacing w:before="100" w:beforeAutospacing="1" w:after="120"/>
        <w:ind w:left="1440"/>
        <w:rPr>
          <w:rFonts w:asciiTheme="minorHAnsi" w:hAnsiTheme="minorHAnsi" w:cstheme="minorHAnsi"/>
          <w:color w:val="444444"/>
          <w:sz w:val="22"/>
          <w:szCs w:val="22"/>
          <w:lang w:val="en-GB"/>
        </w:rPr>
      </w:pPr>
      <w:r w:rsidRPr="001F6858">
        <w:rPr>
          <w:rFonts w:asciiTheme="minorHAnsi" w:hAnsiTheme="minorHAnsi" w:cstheme="minorHAnsi"/>
          <w:i/>
          <w:iCs/>
          <w:color w:val="444444"/>
          <w:sz w:val="22"/>
          <w:szCs w:val="22"/>
          <w:lang w:val="en-GB"/>
        </w:rPr>
        <w:t>Information required in support of enterprise-wide managed print service throughout the term of this agreement (initial term is three (3) years).</w:t>
      </w:r>
    </w:p>
    <w:p w14:paraId="1B9BD4CF" w14:textId="77777777" w:rsidR="00C020E9" w:rsidRPr="001F6858" w:rsidRDefault="00C020E9" w:rsidP="00695370">
      <w:pPr>
        <w:pStyle w:val="ListParagraph"/>
        <w:numPr>
          <w:ilvl w:val="0"/>
          <w:numId w:val="87"/>
        </w:numPr>
        <w:spacing w:before="100" w:beforeAutospacing="1" w:after="120"/>
        <w:rPr>
          <w:rFonts w:asciiTheme="minorHAnsi" w:hAnsiTheme="minorHAnsi" w:cstheme="minorHAnsi"/>
          <w:color w:val="444444"/>
          <w:sz w:val="22"/>
          <w:szCs w:val="22"/>
          <w:lang w:val="en-GB"/>
        </w:rPr>
      </w:pPr>
      <w:r w:rsidRPr="001F6858">
        <w:rPr>
          <w:rFonts w:asciiTheme="minorHAnsi" w:hAnsiTheme="minorHAnsi" w:cstheme="minorHAnsi"/>
          <w:b/>
          <w:bCs/>
          <w:color w:val="444444"/>
          <w:sz w:val="22"/>
          <w:szCs w:val="22"/>
          <w:u w:val="single"/>
          <w:lang w:val="en-GB"/>
        </w:rPr>
        <w:t>Nature and purposes of the Processing:</w:t>
      </w:r>
    </w:p>
    <w:p w14:paraId="443FD57A" w14:textId="77777777" w:rsidR="00C020E9" w:rsidRPr="001F6858" w:rsidRDefault="00C020E9" w:rsidP="00695370">
      <w:pPr>
        <w:pStyle w:val="ListParagraph"/>
        <w:spacing w:before="100" w:beforeAutospacing="1" w:after="120"/>
        <w:ind w:left="1440"/>
        <w:rPr>
          <w:rFonts w:asciiTheme="minorHAnsi" w:hAnsiTheme="minorHAnsi" w:cstheme="minorHAnsi"/>
          <w:color w:val="444444"/>
          <w:sz w:val="22"/>
          <w:szCs w:val="22"/>
          <w:lang w:val="en-GB"/>
        </w:rPr>
      </w:pPr>
      <w:r w:rsidRPr="001F6858">
        <w:rPr>
          <w:rFonts w:asciiTheme="minorHAnsi" w:hAnsiTheme="minorHAnsi" w:cstheme="minorHAnsi"/>
          <w:i/>
          <w:iCs/>
          <w:color w:val="444444"/>
          <w:sz w:val="22"/>
          <w:szCs w:val="22"/>
          <w:lang w:val="en-GB"/>
        </w:rPr>
        <w:t>To support managed print device installations and removals, as well as ongoing maintenance of devices.</w:t>
      </w:r>
    </w:p>
    <w:p w14:paraId="5FED7FB6" w14:textId="77777777" w:rsidR="00C020E9" w:rsidRPr="001F6858" w:rsidRDefault="00C020E9" w:rsidP="00695370">
      <w:pPr>
        <w:pStyle w:val="ListParagraph"/>
        <w:numPr>
          <w:ilvl w:val="0"/>
          <w:numId w:val="87"/>
        </w:numPr>
        <w:spacing w:before="100" w:beforeAutospacing="1" w:after="120"/>
        <w:rPr>
          <w:rFonts w:asciiTheme="minorHAnsi" w:hAnsiTheme="minorHAnsi" w:cstheme="minorHAnsi"/>
          <w:color w:val="444444"/>
          <w:sz w:val="22"/>
          <w:szCs w:val="22"/>
          <w:lang w:val="en-GB"/>
        </w:rPr>
      </w:pPr>
      <w:r w:rsidRPr="001F6858">
        <w:rPr>
          <w:rFonts w:asciiTheme="minorHAnsi" w:hAnsiTheme="minorHAnsi" w:cstheme="minorHAnsi"/>
          <w:b/>
          <w:bCs/>
          <w:color w:val="444444"/>
          <w:sz w:val="22"/>
          <w:szCs w:val="22"/>
          <w:u w:val="single"/>
          <w:lang w:val="en-GB"/>
        </w:rPr>
        <w:lastRenderedPageBreak/>
        <w:t>Types of Personal Data</w:t>
      </w:r>
    </w:p>
    <w:p w14:paraId="35495384" w14:textId="77777777" w:rsidR="00C020E9" w:rsidRPr="001F6858" w:rsidRDefault="00C020E9" w:rsidP="00695370">
      <w:pPr>
        <w:pStyle w:val="ListParagraph"/>
        <w:spacing w:before="100" w:beforeAutospacing="1" w:after="120"/>
        <w:ind w:left="1440"/>
        <w:rPr>
          <w:rFonts w:asciiTheme="minorHAnsi" w:hAnsiTheme="minorHAnsi" w:cstheme="minorHAnsi"/>
          <w:color w:val="444444"/>
          <w:sz w:val="22"/>
          <w:szCs w:val="22"/>
          <w:lang w:val="en-GB"/>
        </w:rPr>
      </w:pPr>
      <w:r w:rsidRPr="001F6858">
        <w:rPr>
          <w:rFonts w:asciiTheme="minorHAnsi" w:hAnsiTheme="minorHAnsi" w:cstheme="minorHAnsi"/>
          <w:i/>
          <w:iCs/>
          <w:color w:val="444444"/>
          <w:sz w:val="22"/>
          <w:szCs w:val="22"/>
          <w:lang w:val="en-GB"/>
        </w:rPr>
        <w:t>Contact name, email address, phone number</w:t>
      </w:r>
    </w:p>
    <w:p w14:paraId="5915C618" w14:textId="77777777" w:rsidR="00C020E9" w:rsidRPr="001F6858" w:rsidRDefault="00C020E9" w:rsidP="00695370">
      <w:pPr>
        <w:pStyle w:val="ListParagraph"/>
        <w:numPr>
          <w:ilvl w:val="0"/>
          <w:numId w:val="87"/>
        </w:numPr>
        <w:spacing w:before="100" w:beforeAutospacing="1" w:after="120"/>
        <w:rPr>
          <w:rFonts w:asciiTheme="minorHAnsi" w:hAnsiTheme="minorHAnsi" w:cstheme="minorHAnsi"/>
          <w:color w:val="444444"/>
          <w:sz w:val="22"/>
          <w:szCs w:val="22"/>
          <w:lang w:val="en-GB"/>
        </w:rPr>
      </w:pPr>
      <w:r w:rsidRPr="001F6858">
        <w:rPr>
          <w:rFonts w:asciiTheme="minorHAnsi" w:hAnsiTheme="minorHAnsi" w:cstheme="minorHAnsi"/>
          <w:b/>
          <w:bCs/>
          <w:color w:val="444444"/>
          <w:sz w:val="22"/>
          <w:szCs w:val="22"/>
          <w:u w:val="single"/>
          <w:lang w:val="en-GB"/>
        </w:rPr>
        <w:t>Data Subjects</w:t>
      </w:r>
    </w:p>
    <w:p w14:paraId="335D6A13" w14:textId="77777777" w:rsidR="00C560C8" w:rsidRPr="001F6858" w:rsidRDefault="0042788E" w:rsidP="00C11107">
      <w:pPr>
        <w:pStyle w:val="ListParagraph"/>
        <w:spacing w:before="100" w:beforeAutospacing="1" w:after="120"/>
        <w:ind w:left="1440"/>
        <w:rPr>
          <w:rFonts w:asciiTheme="minorHAnsi" w:hAnsiTheme="minorHAnsi" w:cstheme="minorHAnsi"/>
          <w:color w:val="444444"/>
          <w:sz w:val="22"/>
          <w:szCs w:val="22"/>
          <w:lang w:val="en-GB"/>
        </w:rPr>
      </w:pPr>
      <w:r w:rsidRPr="001F6858">
        <w:rPr>
          <w:rFonts w:asciiTheme="minorHAnsi" w:hAnsiTheme="minorHAnsi" w:cstheme="minorHAnsi"/>
          <w:i/>
          <w:iCs/>
          <w:color w:val="444444"/>
          <w:sz w:val="22"/>
          <w:szCs w:val="22"/>
          <w:lang w:val="en-GB"/>
        </w:rPr>
        <w:t>Customer</w:t>
      </w:r>
      <w:r w:rsidR="00C020E9" w:rsidRPr="001F6858">
        <w:rPr>
          <w:rFonts w:asciiTheme="minorHAnsi" w:hAnsiTheme="minorHAnsi" w:cstheme="minorHAnsi"/>
          <w:i/>
          <w:iCs/>
          <w:color w:val="444444"/>
          <w:sz w:val="22"/>
          <w:szCs w:val="22"/>
          <w:lang w:val="en-GB"/>
        </w:rPr>
        <w:t xml:space="preserve"> personnel listed as a point of contact on a service ticket, or </w:t>
      </w:r>
      <w:r w:rsidRPr="001F6858">
        <w:rPr>
          <w:rFonts w:asciiTheme="minorHAnsi" w:hAnsiTheme="minorHAnsi" w:cstheme="minorHAnsi"/>
          <w:i/>
          <w:iCs/>
          <w:color w:val="444444"/>
          <w:sz w:val="22"/>
          <w:szCs w:val="22"/>
          <w:lang w:val="en-GB"/>
        </w:rPr>
        <w:t>Customer</w:t>
      </w:r>
      <w:r w:rsidR="00C020E9" w:rsidRPr="001F6858">
        <w:rPr>
          <w:rFonts w:asciiTheme="minorHAnsi" w:hAnsiTheme="minorHAnsi" w:cstheme="minorHAnsi"/>
          <w:i/>
          <w:iCs/>
          <w:color w:val="444444"/>
          <w:sz w:val="22"/>
          <w:szCs w:val="22"/>
          <w:lang w:val="en-GB"/>
        </w:rPr>
        <w:t xml:space="preserve"> personnel identified at a particular facility who will grant physical access and/or escort within the facility to </w:t>
      </w:r>
      <w:r w:rsidRPr="001F6858">
        <w:rPr>
          <w:rFonts w:asciiTheme="minorHAnsi" w:hAnsiTheme="minorHAnsi" w:cstheme="minorHAnsi"/>
          <w:i/>
          <w:iCs/>
          <w:color w:val="444444"/>
          <w:sz w:val="22"/>
          <w:szCs w:val="22"/>
          <w:lang w:val="en-GB"/>
        </w:rPr>
        <w:t>Seller</w:t>
      </w:r>
      <w:r w:rsidR="00C020E9" w:rsidRPr="001F6858">
        <w:rPr>
          <w:rFonts w:asciiTheme="minorHAnsi" w:hAnsiTheme="minorHAnsi" w:cstheme="minorHAnsi"/>
          <w:i/>
          <w:iCs/>
          <w:color w:val="444444"/>
          <w:sz w:val="22"/>
          <w:szCs w:val="22"/>
          <w:lang w:val="en-GB"/>
        </w:rPr>
        <w:t xml:space="preserve"> personnel.</w:t>
      </w:r>
    </w:p>
    <w:p w14:paraId="21BB2F33" w14:textId="77777777" w:rsidR="00EB3090" w:rsidRPr="001F6858" w:rsidRDefault="00EB3090" w:rsidP="00695370">
      <w:pPr>
        <w:pStyle w:val="ListParagraph"/>
        <w:numPr>
          <w:ilvl w:val="0"/>
          <w:numId w:val="29"/>
        </w:numPr>
        <w:spacing w:after="120"/>
        <w:ind w:left="360"/>
        <w:jc w:val="both"/>
        <w:outlineLvl w:val="0"/>
        <w:rPr>
          <w:rFonts w:asciiTheme="minorHAnsi" w:hAnsiTheme="minorHAnsi" w:cstheme="minorHAnsi"/>
          <w:b/>
          <w:bCs/>
          <w:sz w:val="22"/>
          <w:szCs w:val="22"/>
          <w:u w:val="single"/>
        </w:rPr>
      </w:pPr>
      <w:commentRangeStart w:id="24"/>
      <w:r w:rsidRPr="001F6858">
        <w:rPr>
          <w:rFonts w:asciiTheme="minorHAnsi" w:hAnsiTheme="minorHAnsi" w:cstheme="minorHAnsi"/>
          <w:b/>
          <w:bCs/>
          <w:sz w:val="22"/>
          <w:szCs w:val="22"/>
          <w:u w:val="single"/>
        </w:rPr>
        <w:t>INFORMATION SECURITY</w:t>
      </w:r>
      <w:commentRangeEnd w:id="24"/>
      <w:r w:rsidR="00C65438" w:rsidRPr="001F6858">
        <w:rPr>
          <w:rStyle w:val="CommentReference"/>
          <w:rFonts w:asciiTheme="minorHAnsi" w:hAnsiTheme="minorHAnsi" w:cstheme="minorHAnsi"/>
          <w:sz w:val="22"/>
          <w:szCs w:val="22"/>
        </w:rPr>
        <w:commentReference w:id="24"/>
      </w:r>
      <w:r w:rsidR="00A95381" w:rsidRPr="001F6858">
        <w:rPr>
          <w:rFonts w:asciiTheme="minorHAnsi" w:hAnsiTheme="minorHAnsi" w:cstheme="minorHAnsi"/>
          <w:b/>
          <w:bCs/>
          <w:sz w:val="22"/>
          <w:szCs w:val="22"/>
          <w:u w:val="single"/>
        </w:rPr>
        <w:t>.</w:t>
      </w:r>
      <w:r w:rsidRPr="001F6858">
        <w:rPr>
          <w:rFonts w:asciiTheme="minorHAnsi" w:hAnsiTheme="minorHAnsi" w:cstheme="minorHAnsi"/>
          <w:b/>
          <w:bCs/>
          <w:sz w:val="22"/>
          <w:szCs w:val="22"/>
          <w:u w:val="single"/>
        </w:rPr>
        <w:t xml:space="preserve"> </w:t>
      </w:r>
    </w:p>
    <w:p w14:paraId="250E7844" w14:textId="77777777" w:rsidR="00EB3090" w:rsidRPr="001F6858" w:rsidRDefault="00EB3090" w:rsidP="00695370">
      <w:pPr>
        <w:pStyle w:val="ListParagraph"/>
        <w:numPr>
          <w:ilvl w:val="0"/>
          <w:numId w:val="53"/>
        </w:numPr>
        <w:autoSpaceDE w:val="0"/>
        <w:autoSpaceDN w:val="0"/>
        <w:adjustRightInd w:val="0"/>
        <w:spacing w:after="120"/>
        <w:ind w:left="72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Definitions </w:t>
      </w:r>
    </w:p>
    <w:p w14:paraId="3728A025" w14:textId="77777777" w:rsidR="00EB3090" w:rsidRPr="001F6858" w:rsidRDefault="00EB3090" w:rsidP="00695370">
      <w:pPr>
        <w:pStyle w:val="ListParagraph"/>
        <w:numPr>
          <w:ilvl w:val="3"/>
          <w:numId w:val="4"/>
        </w:numPr>
        <w:tabs>
          <w:tab w:val="clear" w:pos="2880"/>
        </w:tabs>
        <w:autoSpaceDE w:val="0"/>
        <w:autoSpaceDN w:val="0"/>
        <w:adjustRightInd w:val="0"/>
        <w:spacing w:after="120"/>
        <w:ind w:left="108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“Information Security Incident” means (i) any actual or potential incident involving any Information System or equipment owned or controlled by Seller that may involve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’s Sensitive Information, or (ii) any actual or potential unauthorized access to, use, or disclosure of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’s Sensitive Information. </w:t>
      </w:r>
    </w:p>
    <w:p w14:paraId="2C94844F" w14:textId="77777777" w:rsidR="00EB3090" w:rsidRPr="001F6858" w:rsidRDefault="00EB3090" w:rsidP="00695370">
      <w:pPr>
        <w:pStyle w:val="ListParagraph"/>
        <w:numPr>
          <w:ilvl w:val="0"/>
          <w:numId w:val="4"/>
        </w:numPr>
        <w:autoSpaceDE w:val="0"/>
        <w:autoSpaceDN w:val="0"/>
        <w:adjustRightInd w:val="0"/>
        <w:spacing w:after="120"/>
        <w:ind w:left="108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“Information” means any communication or representation of knowledge such as facts, Data, or opinions, in any medium or form, including textual, numerical, graphic, cartographic, narrative, or audiovisual. </w:t>
      </w:r>
    </w:p>
    <w:p w14:paraId="58A48E82" w14:textId="77777777" w:rsidR="00EB3090" w:rsidRPr="001F6858" w:rsidRDefault="00EB3090" w:rsidP="00695370">
      <w:pPr>
        <w:pStyle w:val="ListParagraph"/>
        <w:numPr>
          <w:ilvl w:val="0"/>
          <w:numId w:val="4"/>
        </w:numPr>
        <w:autoSpaceDE w:val="0"/>
        <w:autoSpaceDN w:val="0"/>
        <w:adjustRightInd w:val="0"/>
        <w:spacing w:after="120"/>
        <w:ind w:left="108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“Information System” means a discrete set of Information resources that collect, process, maintain, use, share, disseminate, or dispose Information. </w:t>
      </w:r>
    </w:p>
    <w:p w14:paraId="3BFBF9D4" w14:textId="107FC4D2" w:rsidR="00EB3090" w:rsidRPr="00285DDB" w:rsidRDefault="00EB3090" w:rsidP="00695370">
      <w:pPr>
        <w:pStyle w:val="ListParagraph"/>
        <w:numPr>
          <w:ilvl w:val="0"/>
          <w:numId w:val="4"/>
        </w:numPr>
        <w:autoSpaceDE w:val="0"/>
        <w:autoSpaceDN w:val="0"/>
        <w:adjustRightInd w:val="0"/>
        <w:spacing w:after="120"/>
        <w:ind w:left="108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“Sensitive Information” means any Information that is collected, processed, maintained, used, shared, or disseminated in connection with this Order that warrants protection to ensure its confidentiality, integrity and availability including, but not limited to, any Northrop Grumman Proprietary Information</w:t>
      </w:r>
      <w:r w:rsidR="006A2478" w:rsidRPr="001F6858">
        <w:rPr>
          <w:rFonts w:asciiTheme="minorHAnsi" w:hAnsiTheme="minorHAnsi" w:cstheme="minorHAnsi"/>
          <w:color w:val="000000"/>
          <w:sz w:val="22"/>
          <w:szCs w:val="22"/>
        </w:rPr>
        <w:t xml:space="preserve"> and/or</w:t>
      </w:r>
      <w:r w:rsidRPr="00285DDB">
        <w:rPr>
          <w:rFonts w:asciiTheme="minorHAnsi" w:hAnsiTheme="minorHAnsi" w:cstheme="minorHAnsi"/>
          <w:color w:val="000000"/>
          <w:sz w:val="22"/>
          <w:szCs w:val="22"/>
        </w:rPr>
        <w:t xml:space="preserve"> Personal Information,. </w:t>
      </w:r>
    </w:p>
    <w:p w14:paraId="4CAC035F" w14:textId="77777777" w:rsidR="00EB3090" w:rsidRPr="00285DDB" w:rsidRDefault="00EB3090" w:rsidP="00695370">
      <w:pPr>
        <w:pStyle w:val="ListParagraph"/>
        <w:numPr>
          <w:ilvl w:val="0"/>
          <w:numId w:val="53"/>
        </w:numPr>
        <w:autoSpaceDE w:val="0"/>
        <w:autoSpaceDN w:val="0"/>
        <w:adjustRightInd w:val="0"/>
        <w:spacing w:after="120"/>
        <w:ind w:left="720" w:hanging="360"/>
        <w:jc w:val="both"/>
        <w:rPr>
          <w:rFonts w:asciiTheme="minorHAnsi" w:hAnsiTheme="minorHAnsi" w:cstheme="minorHAnsi"/>
          <w:color w:val="000000"/>
          <w:sz w:val="22"/>
          <w:szCs w:val="22"/>
        </w:rPr>
      </w:pPr>
      <w:r w:rsidRPr="00285DDB">
        <w:rPr>
          <w:rFonts w:asciiTheme="minorHAnsi" w:hAnsiTheme="minorHAnsi" w:cstheme="minorHAnsi"/>
          <w:color w:val="000000"/>
          <w:sz w:val="22"/>
          <w:szCs w:val="22"/>
        </w:rPr>
        <w:t xml:space="preserve">Reasonable and Appropriate Security Controls </w:t>
      </w:r>
    </w:p>
    <w:p w14:paraId="7E0A26AE" w14:textId="77777777" w:rsidR="00EB3090" w:rsidRPr="00285DDB" w:rsidRDefault="00EB3090" w:rsidP="00695370">
      <w:pPr>
        <w:pStyle w:val="ListParagraph"/>
        <w:numPr>
          <w:ilvl w:val="3"/>
          <w:numId w:val="4"/>
        </w:numPr>
        <w:tabs>
          <w:tab w:val="clear" w:pos="2880"/>
        </w:tabs>
        <w:autoSpaceDE w:val="0"/>
        <w:autoSpaceDN w:val="0"/>
        <w:adjustRightInd w:val="0"/>
        <w:spacing w:after="120"/>
        <w:ind w:left="1080"/>
        <w:jc w:val="both"/>
        <w:rPr>
          <w:rFonts w:asciiTheme="minorHAnsi" w:hAnsiTheme="minorHAnsi" w:cstheme="minorHAnsi"/>
          <w:color w:val="000000"/>
          <w:sz w:val="22"/>
          <w:szCs w:val="22"/>
        </w:rPr>
      </w:pPr>
      <w:r w:rsidRPr="00285DDB">
        <w:rPr>
          <w:rFonts w:asciiTheme="minorHAnsi" w:hAnsiTheme="minorHAnsi" w:cstheme="minorHAnsi"/>
          <w:color w:val="000000"/>
          <w:sz w:val="22"/>
          <w:szCs w:val="22"/>
        </w:rPr>
        <w:t xml:space="preserve">Seller shall apply reasonable and appropriate administrative, technical, physical, organizational, and operational safeguards and operations to protect Sensitive Information against accidental and unlawful destruction, alteration, and unauthorized or improper disclosure or access regardless of whether such Sensitive Information is on Seller’s internal systems or a cloud environment. </w:t>
      </w:r>
    </w:p>
    <w:p w14:paraId="667AD2E0" w14:textId="77777777" w:rsidR="00EB3090" w:rsidRPr="00285DDB" w:rsidRDefault="00EB3090" w:rsidP="00695370">
      <w:pPr>
        <w:pStyle w:val="ListParagraph"/>
        <w:numPr>
          <w:ilvl w:val="3"/>
          <w:numId w:val="4"/>
        </w:numPr>
        <w:tabs>
          <w:tab w:val="clear" w:pos="2880"/>
        </w:tabs>
        <w:autoSpaceDE w:val="0"/>
        <w:autoSpaceDN w:val="0"/>
        <w:adjustRightInd w:val="0"/>
        <w:spacing w:after="120"/>
        <w:ind w:left="1080"/>
        <w:jc w:val="both"/>
        <w:rPr>
          <w:rFonts w:asciiTheme="minorHAnsi" w:hAnsiTheme="minorHAnsi" w:cstheme="minorHAnsi"/>
          <w:color w:val="000000"/>
          <w:sz w:val="22"/>
          <w:szCs w:val="22"/>
        </w:rPr>
      </w:pPr>
      <w:r w:rsidRPr="00285DDB">
        <w:rPr>
          <w:rFonts w:asciiTheme="minorHAnsi" w:hAnsiTheme="minorHAnsi" w:cstheme="minorHAnsi"/>
          <w:color w:val="000000"/>
          <w:sz w:val="22"/>
          <w:szCs w:val="22"/>
        </w:rPr>
        <w:t xml:space="preserve">If Seller’s performance of the Order involves the transmission, storage, or processing of Sensitive Information on an Information System, Seller shall at a minimum apply the following controls: </w:t>
      </w:r>
    </w:p>
    <w:p w14:paraId="10F8CA59" w14:textId="77777777" w:rsidR="00667F9E" w:rsidRPr="00285DDB" w:rsidRDefault="00EB3090" w:rsidP="00695370">
      <w:pPr>
        <w:pStyle w:val="ListParagraph"/>
        <w:numPr>
          <w:ilvl w:val="3"/>
          <w:numId w:val="43"/>
        </w:numPr>
        <w:autoSpaceDE w:val="0"/>
        <w:autoSpaceDN w:val="0"/>
        <w:adjustRightInd w:val="0"/>
        <w:spacing w:after="120"/>
        <w:ind w:left="1440" w:hanging="356"/>
        <w:jc w:val="both"/>
        <w:rPr>
          <w:rFonts w:asciiTheme="minorHAnsi" w:hAnsiTheme="minorHAnsi" w:cstheme="minorHAnsi"/>
          <w:color w:val="000000"/>
          <w:sz w:val="22"/>
          <w:szCs w:val="22"/>
        </w:rPr>
      </w:pPr>
      <w:r w:rsidRPr="00285DDB">
        <w:rPr>
          <w:rFonts w:asciiTheme="minorHAnsi" w:hAnsiTheme="minorHAnsi" w:cstheme="minorHAnsi"/>
          <w:color w:val="000000"/>
          <w:sz w:val="22"/>
          <w:szCs w:val="22"/>
        </w:rPr>
        <w:t xml:space="preserve">Basic Safeguarding Controls from FAR 52.204-21, regardless of whether FAR 52.204-21 applies to the Order: </w:t>
      </w:r>
    </w:p>
    <w:p w14:paraId="33776C2F" w14:textId="77777777" w:rsidR="00CC2C78" w:rsidRPr="00285DDB" w:rsidRDefault="00EB3090" w:rsidP="00695370">
      <w:pPr>
        <w:pStyle w:val="ListParagraph"/>
        <w:numPr>
          <w:ilvl w:val="4"/>
          <w:numId w:val="43"/>
        </w:numPr>
        <w:autoSpaceDE w:val="0"/>
        <w:autoSpaceDN w:val="0"/>
        <w:adjustRightInd w:val="0"/>
        <w:spacing w:after="120"/>
        <w:ind w:left="1800" w:hanging="356"/>
        <w:jc w:val="both"/>
        <w:rPr>
          <w:rFonts w:asciiTheme="minorHAnsi" w:hAnsiTheme="minorHAnsi" w:cstheme="minorHAnsi"/>
          <w:color w:val="000000"/>
          <w:sz w:val="22"/>
          <w:szCs w:val="22"/>
        </w:rPr>
      </w:pPr>
      <w:r w:rsidRPr="00285DDB">
        <w:rPr>
          <w:rFonts w:asciiTheme="minorHAnsi" w:hAnsiTheme="minorHAnsi" w:cstheme="minorHAnsi"/>
          <w:color w:val="000000"/>
          <w:sz w:val="22"/>
          <w:szCs w:val="22"/>
        </w:rPr>
        <w:t>Limit information system access to authorized users, processes acting on behalf of authorized users, o</w:t>
      </w:r>
      <w:r w:rsidR="00667F9E" w:rsidRPr="00285DDB">
        <w:rPr>
          <w:rFonts w:asciiTheme="minorHAnsi" w:hAnsiTheme="minorHAnsi" w:cstheme="minorHAnsi"/>
          <w:color w:val="000000"/>
          <w:sz w:val="22"/>
          <w:szCs w:val="22"/>
        </w:rPr>
        <w:t>r devices (including other infor</w:t>
      </w:r>
      <w:r w:rsidRPr="00285DDB">
        <w:rPr>
          <w:rFonts w:asciiTheme="minorHAnsi" w:hAnsiTheme="minorHAnsi" w:cstheme="minorHAnsi"/>
          <w:color w:val="000000"/>
          <w:sz w:val="22"/>
          <w:szCs w:val="22"/>
        </w:rPr>
        <w:t xml:space="preserve">mation systems). </w:t>
      </w:r>
    </w:p>
    <w:p w14:paraId="077E153A" w14:textId="77777777" w:rsidR="00CC2C78" w:rsidRPr="00285DDB" w:rsidRDefault="00EB3090" w:rsidP="00695370">
      <w:pPr>
        <w:pStyle w:val="ListParagraph"/>
        <w:numPr>
          <w:ilvl w:val="4"/>
          <w:numId w:val="43"/>
        </w:numPr>
        <w:autoSpaceDE w:val="0"/>
        <w:autoSpaceDN w:val="0"/>
        <w:adjustRightInd w:val="0"/>
        <w:spacing w:after="120"/>
        <w:ind w:left="1800" w:hanging="356"/>
        <w:jc w:val="both"/>
        <w:rPr>
          <w:rFonts w:asciiTheme="minorHAnsi" w:hAnsiTheme="minorHAnsi" w:cstheme="minorHAnsi"/>
          <w:color w:val="000000"/>
          <w:sz w:val="22"/>
          <w:szCs w:val="22"/>
        </w:rPr>
      </w:pPr>
      <w:r w:rsidRPr="00285DDB">
        <w:rPr>
          <w:rFonts w:asciiTheme="minorHAnsi" w:hAnsiTheme="minorHAnsi" w:cstheme="minorHAnsi"/>
          <w:color w:val="000000"/>
          <w:sz w:val="22"/>
          <w:szCs w:val="22"/>
        </w:rPr>
        <w:t xml:space="preserve">Limit information system access to the types of transactions and functions that authorized users are permitted to execute. </w:t>
      </w:r>
    </w:p>
    <w:p w14:paraId="0B0116DC" w14:textId="77777777" w:rsidR="00CC2C78" w:rsidRPr="00285DDB" w:rsidRDefault="00EB3090" w:rsidP="00695370">
      <w:pPr>
        <w:pStyle w:val="ListParagraph"/>
        <w:numPr>
          <w:ilvl w:val="4"/>
          <w:numId w:val="43"/>
        </w:numPr>
        <w:autoSpaceDE w:val="0"/>
        <w:autoSpaceDN w:val="0"/>
        <w:adjustRightInd w:val="0"/>
        <w:spacing w:after="120"/>
        <w:ind w:left="1800" w:hanging="356"/>
        <w:jc w:val="both"/>
        <w:rPr>
          <w:rFonts w:asciiTheme="minorHAnsi" w:hAnsiTheme="minorHAnsi" w:cstheme="minorHAnsi"/>
          <w:color w:val="000000"/>
          <w:sz w:val="22"/>
          <w:szCs w:val="22"/>
        </w:rPr>
      </w:pPr>
      <w:r w:rsidRPr="00285DDB">
        <w:rPr>
          <w:rFonts w:asciiTheme="minorHAnsi" w:hAnsiTheme="minorHAnsi" w:cstheme="minorHAnsi"/>
          <w:color w:val="000000"/>
          <w:sz w:val="22"/>
          <w:szCs w:val="22"/>
        </w:rPr>
        <w:t xml:space="preserve">Verify and control/limit connections to and use of external information systems. </w:t>
      </w:r>
    </w:p>
    <w:p w14:paraId="43D69FA8" w14:textId="77777777" w:rsidR="00CC2C78" w:rsidRPr="00285DDB" w:rsidRDefault="00EB3090" w:rsidP="00695370">
      <w:pPr>
        <w:pStyle w:val="ListParagraph"/>
        <w:numPr>
          <w:ilvl w:val="4"/>
          <w:numId w:val="43"/>
        </w:numPr>
        <w:autoSpaceDE w:val="0"/>
        <w:autoSpaceDN w:val="0"/>
        <w:adjustRightInd w:val="0"/>
        <w:spacing w:after="120"/>
        <w:ind w:left="1800" w:hanging="356"/>
        <w:jc w:val="both"/>
        <w:rPr>
          <w:rFonts w:asciiTheme="minorHAnsi" w:hAnsiTheme="minorHAnsi" w:cstheme="minorHAnsi"/>
          <w:color w:val="000000"/>
          <w:sz w:val="22"/>
          <w:szCs w:val="22"/>
        </w:rPr>
      </w:pPr>
      <w:r w:rsidRPr="00285DDB">
        <w:rPr>
          <w:rFonts w:asciiTheme="minorHAnsi" w:hAnsiTheme="minorHAnsi" w:cstheme="minorHAnsi"/>
          <w:color w:val="000000"/>
          <w:sz w:val="22"/>
          <w:szCs w:val="22"/>
        </w:rPr>
        <w:t xml:space="preserve">Control information posted or processed on publicly accessible information systems. </w:t>
      </w:r>
    </w:p>
    <w:p w14:paraId="1BB7D08B" w14:textId="77777777" w:rsidR="00CC2C78" w:rsidRPr="00285DDB" w:rsidRDefault="00EB3090" w:rsidP="00695370">
      <w:pPr>
        <w:pStyle w:val="ListParagraph"/>
        <w:numPr>
          <w:ilvl w:val="4"/>
          <w:numId w:val="43"/>
        </w:numPr>
        <w:autoSpaceDE w:val="0"/>
        <w:autoSpaceDN w:val="0"/>
        <w:adjustRightInd w:val="0"/>
        <w:spacing w:after="120"/>
        <w:ind w:left="1800" w:hanging="356"/>
        <w:jc w:val="both"/>
        <w:rPr>
          <w:rFonts w:asciiTheme="minorHAnsi" w:hAnsiTheme="minorHAnsi" w:cstheme="minorHAnsi"/>
          <w:color w:val="000000"/>
          <w:sz w:val="22"/>
          <w:szCs w:val="22"/>
        </w:rPr>
      </w:pPr>
      <w:r w:rsidRPr="00285DDB">
        <w:rPr>
          <w:rFonts w:asciiTheme="minorHAnsi" w:hAnsiTheme="minorHAnsi" w:cstheme="minorHAnsi"/>
          <w:color w:val="000000"/>
          <w:sz w:val="22"/>
          <w:szCs w:val="22"/>
        </w:rPr>
        <w:lastRenderedPageBreak/>
        <w:t xml:space="preserve">Identify information system users, processes acting on behalf of users, or devices. </w:t>
      </w:r>
    </w:p>
    <w:p w14:paraId="75C8162C" w14:textId="77777777" w:rsidR="00CC2C78" w:rsidRPr="00285DDB" w:rsidRDefault="00EB3090" w:rsidP="00695370">
      <w:pPr>
        <w:pStyle w:val="ListParagraph"/>
        <w:numPr>
          <w:ilvl w:val="4"/>
          <w:numId w:val="43"/>
        </w:numPr>
        <w:autoSpaceDE w:val="0"/>
        <w:autoSpaceDN w:val="0"/>
        <w:adjustRightInd w:val="0"/>
        <w:spacing w:after="120"/>
        <w:ind w:left="1800" w:hanging="356"/>
        <w:jc w:val="both"/>
        <w:rPr>
          <w:rFonts w:asciiTheme="minorHAnsi" w:hAnsiTheme="minorHAnsi" w:cstheme="minorHAnsi"/>
          <w:color w:val="000000"/>
          <w:sz w:val="22"/>
          <w:szCs w:val="22"/>
        </w:rPr>
      </w:pPr>
      <w:r w:rsidRPr="00285DDB">
        <w:rPr>
          <w:rFonts w:asciiTheme="minorHAnsi" w:hAnsiTheme="minorHAnsi" w:cstheme="minorHAnsi"/>
          <w:color w:val="000000"/>
          <w:sz w:val="22"/>
          <w:szCs w:val="22"/>
        </w:rPr>
        <w:t xml:space="preserve">Authenticate (or verify) the identities of those users, processes, or devices, as a prerequisite to allowing access to Seller information systems. </w:t>
      </w:r>
    </w:p>
    <w:p w14:paraId="1807803C" w14:textId="77777777" w:rsidR="00CC2C78" w:rsidRPr="001F6858" w:rsidDel="006A2478" w:rsidRDefault="00EB3090" w:rsidP="00695370">
      <w:pPr>
        <w:pStyle w:val="ListParagraph"/>
        <w:numPr>
          <w:ilvl w:val="4"/>
          <w:numId w:val="43"/>
        </w:numPr>
        <w:autoSpaceDE w:val="0"/>
        <w:autoSpaceDN w:val="0"/>
        <w:adjustRightInd w:val="0"/>
        <w:spacing w:after="120"/>
        <w:ind w:left="1800" w:hanging="356"/>
        <w:jc w:val="both"/>
        <w:rPr>
          <w:del w:id="25" w:author="Brower, Katie [US] (CO)" w:date="2020-03-11T10:34:00Z"/>
          <w:rFonts w:asciiTheme="minorHAnsi" w:hAnsiTheme="minorHAnsi" w:cstheme="minorHAnsi"/>
          <w:color w:val="000000"/>
          <w:sz w:val="22"/>
          <w:szCs w:val="22"/>
        </w:rPr>
      </w:pPr>
      <w:commentRangeStart w:id="26"/>
      <w:commentRangeStart w:id="27"/>
      <w:commentRangeStart w:id="28"/>
      <w:commentRangeStart w:id="29"/>
      <w:del w:id="30" w:author="Brower, Katie [US] (CO)" w:date="2020-03-11T10:34:00Z">
        <w:r w:rsidRPr="00285DDB" w:rsidDel="006A2478">
          <w:rPr>
            <w:rFonts w:asciiTheme="minorHAnsi" w:hAnsiTheme="minorHAnsi" w:cstheme="minorHAnsi"/>
            <w:color w:val="000000"/>
            <w:sz w:val="22"/>
            <w:szCs w:val="22"/>
          </w:rPr>
          <w:delText xml:space="preserve">Sanitize or destroy information system media containing Proprietary Information before disposal or release for reuse. </w:delText>
        </w:r>
      </w:del>
      <w:commentRangeEnd w:id="26"/>
      <w:r w:rsidR="006A2478" w:rsidRPr="00614F1E">
        <w:rPr>
          <w:rStyle w:val="CommentReference"/>
          <w:rFonts w:asciiTheme="minorHAnsi" w:hAnsiTheme="minorHAnsi" w:cstheme="minorHAnsi"/>
          <w:sz w:val="22"/>
          <w:szCs w:val="22"/>
        </w:rPr>
        <w:commentReference w:id="26"/>
      </w:r>
      <w:commentRangeEnd w:id="27"/>
      <w:r w:rsidR="00122F64" w:rsidRPr="00614F1E">
        <w:rPr>
          <w:rStyle w:val="CommentReference"/>
          <w:rFonts w:asciiTheme="minorHAnsi" w:hAnsiTheme="minorHAnsi" w:cstheme="minorHAnsi"/>
          <w:sz w:val="22"/>
          <w:szCs w:val="22"/>
        </w:rPr>
        <w:commentReference w:id="27"/>
      </w:r>
      <w:commentRangeEnd w:id="28"/>
      <w:r w:rsidR="006C7C0F">
        <w:rPr>
          <w:rStyle w:val="CommentReference"/>
        </w:rPr>
        <w:commentReference w:id="28"/>
      </w:r>
      <w:commentRangeEnd w:id="29"/>
      <w:r w:rsidR="00AA15F5">
        <w:rPr>
          <w:rStyle w:val="CommentReference"/>
        </w:rPr>
        <w:commentReference w:id="29"/>
      </w:r>
    </w:p>
    <w:p w14:paraId="72CF4726" w14:textId="77777777" w:rsidR="00CC2C78" w:rsidRPr="00285DDB" w:rsidDel="006A2478" w:rsidRDefault="00EB3090" w:rsidP="00695370">
      <w:pPr>
        <w:pStyle w:val="ListParagraph"/>
        <w:numPr>
          <w:ilvl w:val="4"/>
          <w:numId w:val="43"/>
        </w:numPr>
        <w:autoSpaceDE w:val="0"/>
        <w:autoSpaceDN w:val="0"/>
        <w:adjustRightInd w:val="0"/>
        <w:spacing w:after="120"/>
        <w:ind w:left="1800" w:hanging="356"/>
        <w:jc w:val="both"/>
        <w:rPr>
          <w:del w:id="31" w:author="Brower, Katie [US] (CO)" w:date="2020-03-11T10:34:00Z"/>
          <w:rFonts w:asciiTheme="minorHAnsi" w:hAnsiTheme="minorHAnsi" w:cstheme="minorHAnsi"/>
          <w:color w:val="000000"/>
          <w:sz w:val="22"/>
          <w:szCs w:val="22"/>
        </w:rPr>
      </w:pPr>
      <w:del w:id="32" w:author="Brower, Katie [US] (CO)" w:date="2020-03-11T10:34:00Z">
        <w:r w:rsidRPr="00285DDB" w:rsidDel="006A2478">
          <w:rPr>
            <w:rFonts w:asciiTheme="minorHAnsi" w:hAnsiTheme="minorHAnsi" w:cstheme="minorHAnsi"/>
            <w:color w:val="000000"/>
            <w:sz w:val="22"/>
            <w:szCs w:val="22"/>
          </w:rPr>
          <w:delText xml:space="preserve">Limit physical access to Seller information systems, equipment, and the respective operating environments to authorized individuals. </w:delText>
        </w:r>
      </w:del>
    </w:p>
    <w:p w14:paraId="14E97657" w14:textId="77777777" w:rsidR="00CC2C78" w:rsidRPr="00285DDB" w:rsidDel="006A2478" w:rsidRDefault="00EB3090" w:rsidP="00695370">
      <w:pPr>
        <w:pStyle w:val="ListParagraph"/>
        <w:numPr>
          <w:ilvl w:val="4"/>
          <w:numId w:val="43"/>
        </w:numPr>
        <w:autoSpaceDE w:val="0"/>
        <w:autoSpaceDN w:val="0"/>
        <w:adjustRightInd w:val="0"/>
        <w:spacing w:after="120"/>
        <w:ind w:left="1800" w:hanging="356"/>
        <w:jc w:val="both"/>
        <w:rPr>
          <w:del w:id="33" w:author="Brower, Katie [US] (CO)" w:date="2020-03-11T10:34:00Z"/>
          <w:rFonts w:asciiTheme="minorHAnsi" w:hAnsiTheme="minorHAnsi" w:cstheme="minorHAnsi"/>
          <w:color w:val="000000"/>
          <w:sz w:val="22"/>
          <w:szCs w:val="22"/>
        </w:rPr>
      </w:pPr>
      <w:del w:id="34" w:author="Brower, Katie [US] (CO)" w:date="2020-03-11T10:34:00Z">
        <w:r w:rsidRPr="00285DDB" w:rsidDel="006A2478">
          <w:rPr>
            <w:rFonts w:asciiTheme="minorHAnsi" w:hAnsiTheme="minorHAnsi" w:cstheme="minorHAnsi"/>
            <w:color w:val="000000"/>
            <w:sz w:val="22"/>
            <w:szCs w:val="22"/>
          </w:rPr>
          <w:delText xml:space="preserve">Escort visitors and monitor visitor activity; maintain audit logs of physical access; and control and manage physical access devices. </w:delText>
        </w:r>
      </w:del>
    </w:p>
    <w:p w14:paraId="5B6DB30F" w14:textId="77777777" w:rsidR="00CC2C78" w:rsidRPr="00285DDB" w:rsidRDefault="00EB3090" w:rsidP="00695370">
      <w:pPr>
        <w:pStyle w:val="ListParagraph"/>
        <w:numPr>
          <w:ilvl w:val="4"/>
          <w:numId w:val="43"/>
        </w:numPr>
        <w:autoSpaceDE w:val="0"/>
        <w:autoSpaceDN w:val="0"/>
        <w:adjustRightInd w:val="0"/>
        <w:spacing w:after="120"/>
        <w:ind w:left="1800" w:hanging="356"/>
        <w:jc w:val="both"/>
        <w:rPr>
          <w:rFonts w:asciiTheme="minorHAnsi" w:hAnsiTheme="minorHAnsi" w:cstheme="minorHAnsi"/>
          <w:color w:val="000000"/>
          <w:sz w:val="22"/>
          <w:szCs w:val="22"/>
        </w:rPr>
      </w:pPr>
      <w:commentRangeStart w:id="35"/>
      <w:commentRangeStart w:id="36"/>
      <w:r w:rsidRPr="009B54CE">
        <w:rPr>
          <w:rFonts w:asciiTheme="minorHAnsi" w:hAnsiTheme="minorHAnsi" w:cstheme="minorHAnsi"/>
          <w:color w:val="000000"/>
          <w:sz w:val="22"/>
          <w:szCs w:val="22"/>
        </w:rPr>
        <w:t>Monitor</w:t>
      </w:r>
      <w:commentRangeEnd w:id="35"/>
      <w:r w:rsidR="006A2478" w:rsidRPr="00614F1E">
        <w:rPr>
          <w:rStyle w:val="CommentReference"/>
          <w:rFonts w:asciiTheme="minorHAnsi" w:hAnsiTheme="minorHAnsi" w:cstheme="minorHAnsi"/>
          <w:sz w:val="22"/>
          <w:szCs w:val="22"/>
        </w:rPr>
        <w:commentReference w:id="35"/>
      </w:r>
      <w:commentRangeEnd w:id="36"/>
      <w:r w:rsidR="00344D1C">
        <w:rPr>
          <w:rStyle w:val="CommentReference"/>
        </w:rPr>
        <w:commentReference w:id="36"/>
      </w:r>
      <w:r w:rsidRPr="001F6858">
        <w:rPr>
          <w:rFonts w:asciiTheme="minorHAnsi" w:hAnsiTheme="minorHAnsi" w:cstheme="minorHAnsi"/>
          <w:color w:val="000000"/>
          <w:sz w:val="22"/>
          <w:szCs w:val="22"/>
        </w:rPr>
        <w:t xml:space="preserve">, control, and protect Seller communications (i.e., information transmitted or received by Seller information systems) at the external boundaries and key internal boundaries of the information systems. </w:t>
      </w:r>
    </w:p>
    <w:p w14:paraId="1A7B1CEB" w14:textId="77777777" w:rsidR="00CC2C78" w:rsidRPr="00285DDB" w:rsidRDefault="00EB3090" w:rsidP="00695370">
      <w:pPr>
        <w:pStyle w:val="ListParagraph"/>
        <w:numPr>
          <w:ilvl w:val="4"/>
          <w:numId w:val="43"/>
        </w:numPr>
        <w:autoSpaceDE w:val="0"/>
        <w:autoSpaceDN w:val="0"/>
        <w:adjustRightInd w:val="0"/>
        <w:spacing w:after="120"/>
        <w:ind w:left="1800" w:hanging="356"/>
        <w:jc w:val="both"/>
        <w:rPr>
          <w:rFonts w:asciiTheme="minorHAnsi" w:hAnsiTheme="minorHAnsi" w:cstheme="minorHAnsi"/>
          <w:color w:val="000000"/>
          <w:sz w:val="22"/>
          <w:szCs w:val="22"/>
        </w:rPr>
      </w:pPr>
      <w:r w:rsidRPr="00285DDB">
        <w:rPr>
          <w:rFonts w:asciiTheme="minorHAnsi" w:hAnsiTheme="minorHAnsi" w:cstheme="minorHAnsi"/>
          <w:color w:val="000000"/>
          <w:sz w:val="22"/>
          <w:szCs w:val="22"/>
        </w:rPr>
        <w:t xml:space="preserve">Implement sub-networks for publicly accessible system components that are physically or logically separated from internal networks. </w:t>
      </w:r>
    </w:p>
    <w:p w14:paraId="00112E61" w14:textId="77777777" w:rsidR="00CC2C78" w:rsidRPr="001F6858" w:rsidRDefault="00EB3090" w:rsidP="00695370">
      <w:pPr>
        <w:pStyle w:val="ListParagraph"/>
        <w:numPr>
          <w:ilvl w:val="4"/>
          <w:numId w:val="43"/>
        </w:numPr>
        <w:autoSpaceDE w:val="0"/>
        <w:autoSpaceDN w:val="0"/>
        <w:adjustRightInd w:val="0"/>
        <w:spacing w:after="120"/>
        <w:ind w:left="1800" w:hanging="356"/>
        <w:jc w:val="both"/>
        <w:rPr>
          <w:rFonts w:asciiTheme="minorHAnsi" w:hAnsiTheme="minorHAnsi" w:cstheme="minorHAnsi"/>
          <w:color w:val="000000"/>
          <w:sz w:val="22"/>
          <w:szCs w:val="22"/>
        </w:rPr>
      </w:pPr>
      <w:r w:rsidRPr="00285DDB">
        <w:rPr>
          <w:rFonts w:asciiTheme="minorHAnsi" w:hAnsiTheme="minorHAnsi" w:cstheme="minorHAnsi"/>
          <w:color w:val="000000"/>
          <w:sz w:val="22"/>
          <w:szCs w:val="22"/>
        </w:rPr>
        <w:t xml:space="preserve">Identify, report, and correct information and information system flaws in a timely manner. </w:t>
      </w:r>
    </w:p>
    <w:p w14:paraId="2E2CEBE6" w14:textId="77777777" w:rsidR="00CC2C78" w:rsidRPr="001F6858" w:rsidRDefault="00EB3090" w:rsidP="00695370">
      <w:pPr>
        <w:pStyle w:val="ListParagraph"/>
        <w:numPr>
          <w:ilvl w:val="4"/>
          <w:numId w:val="43"/>
        </w:numPr>
        <w:autoSpaceDE w:val="0"/>
        <w:autoSpaceDN w:val="0"/>
        <w:adjustRightInd w:val="0"/>
        <w:spacing w:after="120"/>
        <w:ind w:left="1800" w:hanging="356"/>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Provide protection from malicious code at appropriate locations within Seller information systems. </w:t>
      </w:r>
    </w:p>
    <w:p w14:paraId="0C6293ED" w14:textId="77777777" w:rsidR="00CC2C78" w:rsidRPr="001F6858" w:rsidRDefault="00EB3090" w:rsidP="00695370">
      <w:pPr>
        <w:pStyle w:val="ListParagraph"/>
        <w:numPr>
          <w:ilvl w:val="4"/>
          <w:numId w:val="43"/>
        </w:numPr>
        <w:autoSpaceDE w:val="0"/>
        <w:autoSpaceDN w:val="0"/>
        <w:adjustRightInd w:val="0"/>
        <w:spacing w:after="120"/>
        <w:ind w:left="1800" w:hanging="356"/>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Update malicious code protection mechanisms when new releases are available</w:t>
      </w:r>
      <w:r w:rsidR="006A2478" w:rsidRPr="001F6858">
        <w:rPr>
          <w:rFonts w:asciiTheme="minorHAnsi" w:hAnsiTheme="minorHAnsi" w:cstheme="minorHAnsi"/>
          <w:color w:val="000000"/>
          <w:sz w:val="22"/>
          <w:szCs w:val="22"/>
        </w:rPr>
        <w:t xml:space="preserve"> as appropriate</w:t>
      </w:r>
      <w:r w:rsidRPr="001F6858">
        <w:rPr>
          <w:rFonts w:asciiTheme="minorHAnsi" w:hAnsiTheme="minorHAnsi" w:cstheme="minorHAnsi"/>
          <w:color w:val="000000"/>
          <w:sz w:val="22"/>
          <w:szCs w:val="22"/>
        </w:rPr>
        <w:t xml:space="preserve">. </w:t>
      </w:r>
    </w:p>
    <w:p w14:paraId="3CD1A325" w14:textId="77777777" w:rsidR="00CC2C78" w:rsidRPr="001F6858" w:rsidRDefault="00EB3090" w:rsidP="00695370">
      <w:pPr>
        <w:pStyle w:val="ListParagraph"/>
        <w:numPr>
          <w:ilvl w:val="4"/>
          <w:numId w:val="43"/>
        </w:numPr>
        <w:autoSpaceDE w:val="0"/>
        <w:autoSpaceDN w:val="0"/>
        <w:adjustRightInd w:val="0"/>
        <w:spacing w:after="120"/>
        <w:ind w:left="1800" w:hanging="356"/>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Perform periodic vulnerability scans of the information system and real-time scans of files from external sources as files are downloaded, opened, or executed. </w:t>
      </w:r>
    </w:p>
    <w:p w14:paraId="516C972F" w14:textId="77777777" w:rsidR="00CC2C78" w:rsidRPr="001F6858" w:rsidRDefault="00EB3090" w:rsidP="00695370">
      <w:pPr>
        <w:pStyle w:val="ListParagraph"/>
        <w:numPr>
          <w:ilvl w:val="3"/>
          <w:numId w:val="43"/>
        </w:numPr>
        <w:autoSpaceDE w:val="0"/>
        <w:autoSpaceDN w:val="0"/>
        <w:adjustRightInd w:val="0"/>
        <w:spacing w:after="120"/>
        <w:ind w:left="144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Additi</w:t>
      </w:r>
      <w:r w:rsidR="00CC2C78" w:rsidRPr="001F6858">
        <w:rPr>
          <w:rFonts w:asciiTheme="minorHAnsi" w:hAnsiTheme="minorHAnsi" w:cstheme="minorHAnsi"/>
          <w:color w:val="000000"/>
          <w:sz w:val="22"/>
          <w:szCs w:val="22"/>
        </w:rPr>
        <w:t>onal Basic Security Controls</w:t>
      </w:r>
    </w:p>
    <w:p w14:paraId="4DF0D09F" w14:textId="77777777" w:rsidR="00CC2C78" w:rsidRPr="001F6858" w:rsidRDefault="00EB3090" w:rsidP="00695370">
      <w:pPr>
        <w:pStyle w:val="ListParagraph"/>
        <w:numPr>
          <w:ilvl w:val="4"/>
          <w:numId w:val="43"/>
        </w:numPr>
        <w:autoSpaceDE w:val="0"/>
        <w:autoSpaceDN w:val="0"/>
        <w:adjustRightInd w:val="0"/>
        <w:spacing w:after="120"/>
        <w:ind w:left="1800" w:hanging="356"/>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Establish and enforce security configuration settings for information technology products employed in Seller’s systems. </w:t>
      </w:r>
    </w:p>
    <w:p w14:paraId="2A8048D7" w14:textId="77777777" w:rsidR="00CC2C78" w:rsidRPr="001F6858" w:rsidRDefault="00EB3090" w:rsidP="00695370">
      <w:pPr>
        <w:pStyle w:val="ListParagraph"/>
        <w:numPr>
          <w:ilvl w:val="4"/>
          <w:numId w:val="43"/>
        </w:numPr>
        <w:autoSpaceDE w:val="0"/>
        <w:autoSpaceDN w:val="0"/>
        <w:adjustRightInd w:val="0"/>
        <w:spacing w:after="120"/>
        <w:ind w:left="1800" w:hanging="356"/>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Establish and maintain data protection processes and systems to adequately protect Sensitive Information, including pertaining to destruction methods employed, how audit and system log information is protected, and having the capability to encrypt Sensitive Information during transmission. </w:t>
      </w:r>
    </w:p>
    <w:p w14:paraId="16773B39" w14:textId="77777777" w:rsidR="00EB3090" w:rsidRPr="001F6858" w:rsidRDefault="00EB3090" w:rsidP="00695370">
      <w:pPr>
        <w:pStyle w:val="ListParagraph"/>
        <w:numPr>
          <w:ilvl w:val="4"/>
          <w:numId w:val="43"/>
        </w:numPr>
        <w:autoSpaceDE w:val="0"/>
        <w:autoSpaceDN w:val="0"/>
        <w:adjustRightInd w:val="0"/>
        <w:spacing w:after="120"/>
        <w:ind w:left="1800" w:hanging="356"/>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Ensure that risks identified in scans performed under paragraph B.2(i)(o) of this clause are promptly addressed. </w:t>
      </w:r>
    </w:p>
    <w:p w14:paraId="7727A862" w14:textId="77777777" w:rsidR="00CC2C78" w:rsidRPr="001F6858" w:rsidRDefault="00EB3090" w:rsidP="00695370">
      <w:pPr>
        <w:pStyle w:val="ListParagraph"/>
        <w:numPr>
          <w:ilvl w:val="0"/>
          <w:numId w:val="53"/>
        </w:numPr>
        <w:autoSpaceDE w:val="0"/>
        <w:autoSpaceDN w:val="0"/>
        <w:adjustRightInd w:val="0"/>
        <w:spacing w:after="120"/>
        <w:ind w:left="720" w:hanging="36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Information Security Incident Response and Notification </w:t>
      </w:r>
    </w:p>
    <w:p w14:paraId="4773BE06" w14:textId="77777777" w:rsidR="00CC2C78" w:rsidRPr="001F6858" w:rsidRDefault="00EB3090" w:rsidP="00695370">
      <w:pPr>
        <w:pStyle w:val="ListParagraph"/>
        <w:numPr>
          <w:ilvl w:val="1"/>
          <w:numId w:val="54"/>
        </w:numPr>
        <w:autoSpaceDE w:val="0"/>
        <w:autoSpaceDN w:val="0"/>
        <w:adjustRightInd w:val="0"/>
        <w:spacing w:after="120"/>
        <w:jc w:val="both"/>
        <w:rPr>
          <w:rFonts w:asciiTheme="minorHAnsi" w:hAnsiTheme="minorHAnsi" w:cstheme="minorHAnsi"/>
          <w:color w:val="000000"/>
          <w:sz w:val="22"/>
          <w:szCs w:val="22"/>
        </w:rPr>
      </w:pPr>
      <w:r w:rsidRPr="001F6858">
        <w:rPr>
          <w:rFonts w:asciiTheme="minorHAnsi" w:hAnsiTheme="minorHAnsi" w:cstheme="minorHAnsi"/>
          <w:color w:val="000000"/>
          <w:sz w:val="22"/>
          <w:szCs w:val="22"/>
        </w:rPr>
        <w:t xml:space="preserve">Seller must have documented processes that address Information Security Incidents. These processes should be a set of written instructions that include, but are not limited to: detecting, responding to, and limiting the effects of an Information Security Incident. </w:t>
      </w:r>
    </w:p>
    <w:p w14:paraId="3E4DC0ED" w14:textId="77777777" w:rsidR="00CC2C78" w:rsidRPr="001F6858" w:rsidRDefault="00EB3090" w:rsidP="00695370">
      <w:pPr>
        <w:pStyle w:val="ListParagraph"/>
        <w:numPr>
          <w:ilvl w:val="1"/>
          <w:numId w:val="54"/>
        </w:numPr>
        <w:autoSpaceDE w:val="0"/>
        <w:autoSpaceDN w:val="0"/>
        <w:adjustRightInd w:val="0"/>
        <w:spacing w:after="120"/>
        <w:jc w:val="both"/>
        <w:rPr>
          <w:rFonts w:asciiTheme="minorHAnsi" w:hAnsiTheme="minorHAnsi" w:cstheme="minorHAnsi"/>
          <w:color w:val="000000"/>
          <w:sz w:val="22"/>
          <w:szCs w:val="22"/>
        </w:rPr>
      </w:pPr>
      <w:commentRangeStart w:id="37"/>
      <w:commentRangeStart w:id="38"/>
      <w:r w:rsidRPr="001F6858">
        <w:rPr>
          <w:rFonts w:asciiTheme="minorHAnsi" w:hAnsiTheme="minorHAnsi" w:cstheme="minorHAnsi"/>
          <w:color w:val="000000"/>
          <w:sz w:val="22"/>
          <w:szCs w:val="22"/>
        </w:rPr>
        <w:t xml:space="preserve">Within 72 hours of discovery, Seller will notify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’s Authorized Representative and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’s Cyber Security Operations Center (CSOC) at (877) 615-3535 of an Information Security Incident. At Seller’s expense, Seller will (i) immediately investigate any Information Security Incident, (ii) make all reasonable efforts to secure Sensitive Information </w:t>
      </w:r>
      <w:r w:rsidRPr="001F6858">
        <w:rPr>
          <w:rFonts w:asciiTheme="minorHAnsi" w:hAnsiTheme="minorHAnsi" w:cstheme="minorHAnsi"/>
          <w:color w:val="000000"/>
          <w:sz w:val="22"/>
          <w:szCs w:val="22"/>
        </w:rPr>
        <w:lastRenderedPageBreak/>
        <w:t xml:space="preserve">and mitigate the impact of the Information Security Incident, (iii) provide timely and relevant information to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about the Information Security Incident on an ongoing basis, and (iv) cooperate as applicable with </w:t>
      </w:r>
      <w:r w:rsidR="0042788E" w:rsidRPr="001F6858">
        <w:rPr>
          <w:rFonts w:asciiTheme="minorHAnsi" w:hAnsiTheme="minorHAnsi" w:cstheme="minorHAnsi"/>
          <w:color w:val="000000"/>
          <w:sz w:val="22"/>
          <w:szCs w:val="22"/>
        </w:rPr>
        <w:t>Customer</w:t>
      </w:r>
      <w:r w:rsidRPr="001F6858">
        <w:rPr>
          <w:rFonts w:asciiTheme="minorHAnsi" w:hAnsiTheme="minorHAnsi" w:cstheme="minorHAnsi"/>
          <w:color w:val="000000"/>
          <w:sz w:val="22"/>
          <w:szCs w:val="22"/>
        </w:rPr>
        <w:t xml:space="preserve"> to provide notice to affected third parties. </w:t>
      </w:r>
      <w:commentRangeEnd w:id="37"/>
      <w:r w:rsidR="006A2478" w:rsidRPr="00EB1F93">
        <w:rPr>
          <w:rStyle w:val="CommentReference"/>
          <w:rFonts w:asciiTheme="minorHAnsi" w:hAnsiTheme="minorHAnsi" w:cstheme="minorHAnsi"/>
          <w:sz w:val="22"/>
          <w:szCs w:val="22"/>
        </w:rPr>
        <w:commentReference w:id="37"/>
      </w:r>
      <w:commentRangeEnd w:id="38"/>
      <w:r w:rsidR="00C71332">
        <w:rPr>
          <w:rStyle w:val="CommentReference"/>
        </w:rPr>
        <w:commentReference w:id="38"/>
      </w:r>
    </w:p>
    <w:p w14:paraId="47EF0848" w14:textId="77777777" w:rsidR="00CC2C78" w:rsidRPr="001F6858" w:rsidRDefault="00CC2C78" w:rsidP="00695370">
      <w:pPr>
        <w:pStyle w:val="ListParagraph"/>
        <w:numPr>
          <w:ilvl w:val="1"/>
          <w:numId w:val="54"/>
        </w:numPr>
        <w:autoSpaceDE w:val="0"/>
        <w:autoSpaceDN w:val="0"/>
        <w:adjustRightInd w:val="0"/>
        <w:spacing w:after="120"/>
        <w:jc w:val="both"/>
        <w:rPr>
          <w:rFonts w:asciiTheme="minorHAnsi" w:hAnsiTheme="minorHAnsi" w:cstheme="minorHAnsi"/>
          <w:color w:val="000000"/>
          <w:sz w:val="22"/>
          <w:szCs w:val="22"/>
        </w:rPr>
      </w:pPr>
      <w:r w:rsidRPr="00285DDB">
        <w:rPr>
          <w:rFonts w:asciiTheme="minorHAnsi" w:hAnsiTheme="minorHAnsi" w:cstheme="minorHAnsi"/>
          <w:color w:val="000000"/>
          <w:sz w:val="22"/>
          <w:szCs w:val="22"/>
        </w:rPr>
        <w:t xml:space="preserve">This clause does not relieve Seller of any other applicable safeguarding requirements, remedies, or obligations regarding the protection of Sensitive Information required by this Order or local, federal, state or other governmental agencies or departments, including but not limited to </w:t>
      </w:r>
      <w:commentRangeStart w:id="39"/>
      <w:commentRangeStart w:id="40"/>
      <w:r w:rsidRPr="00285DDB">
        <w:rPr>
          <w:rFonts w:asciiTheme="minorHAnsi" w:hAnsiTheme="minorHAnsi" w:cstheme="minorHAnsi"/>
          <w:color w:val="000000"/>
          <w:sz w:val="22"/>
          <w:szCs w:val="22"/>
        </w:rPr>
        <w:t xml:space="preserve">FAR 52.204-21 </w:t>
      </w:r>
      <w:commentRangeEnd w:id="39"/>
      <w:r w:rsidR="006A2478" w:rsidRPr="00EB1F93">
        <w:rPr>
          <w:rStyle w:val="CommentReference"/>
          <w:rFonts w:asciiTheme="minorHAnsi" w:hAnsiTheme="minorHAnsi" w:cstheme="minorHAnsi"/>
          <w:sz w:val="22"/>
          <w:szCs w:val="22"/>
        </w:rPr>
        <w:commentReference w:id="39"/>
      </w:r>
      <w:commentRangeEnd w:id="40"/>
      <w:r w:rsidR="00833E3E">
        <w:rPr>
          <w:rStyle w:val="CommentReference"/>
        </w:rPr>
        <w:commentReference w:id="40"/>
      </w:r>
      <w:r w:rsidRPr="001F6858">
        <w:rPr>
          <w:rFonts w:asciiTheme="minorHAnsi" w:hAnsiTheme="minorHAnsi" w:cstheme="minorHAnsi"/>
          <w:color w:val="000000"/>
          <w:sz w:val="22"/>
          <w:szCs w:val="22"/>
        </w:rPr>
        <w:t>or DFARS 252.204-7012.</w:t>
      </w:r>
    </w:p>
    <w:p w14:paraId="381D973C" w14:textId="77777777" w:rsidR="00EB3090" w:rsidRPr="001F6858" w:rsidRDefault="00CC2C78" w:rsidP="00695370">
      <w:pPr>
        <w:pStyle w:val="ListParagraph"/>
        <w:numPr>
          <w:ilvl w:val="0"/>
          <w:numId w:val="53"/>
        </w:numPr>
        <w:autoSpaceDE w:val="0"/>
        <w:autoSpaceDN w:val="0"/>
        <w:adjustRightInd w:val="0"/>
        <w:spacing w:after="120"/>
        <w:jc w:val="both"/>
        <w:rPr>
          <w:rFonts w:asciiTheme="minorHAnsi" w:hAnsiTheme="minorHAnsi" w:cstheme="minorHAnsi"/>
          <w:color w:val="000000"/>
          <w:sz w:val="22"/>
          <w:szCs w:val="22"/>
        </w:rPr>
      </w:pPr>
      <w:r w:rsidRPr="00285DDB">
        <w:rPr>
          <w:rFonts w:asciiTheme="minorHAnsi" w:hAnsiTheme="minorHAnsi" w:cstheme="minorHAnsi"/>
          <w:color w:val="000000"/>
          <w:sz w:val="22"/>
          <w:szCs w:val="22"/>
        </w:rPr>
        <w:t xml:space="preserve">Seller shall respond promptly and appropriately to any inquiries from </w:t>
      </w:r>
      <w:r w:rsidR="0042788E" w:rsidRPr="00285DDB">
        <w:rPr>
          <w:rFonts w:asciiTheme="minorHAnsi" w:hAnsiTheme="minorHAnsi" w:cstheme="minorHAnsi"/>
          <w:color w:val="000000"/>
          <w:sz w:val="22"/>
          <w:szCs w:val="22"/>
        </w:rPr>
        <w:t>Customer</w:t>
      </w:r>
      <w:r w:rsidRPr="00285DDB">
        <w:rPr>
          <w:rFonts w:asciiTheme="minorHAnsi" w:hAnsiTheme="minorHAnsi" w:cstheme="minorHAnsi"/>
          <w:color w:val="000000"/>
          <w:sz w:val="22"/>
          <w:szCs w:val="22"/>
        </w:rPr>
        <w:t xml:space="preserve"> related to compliance with this clause to include documentation of implemented controls and processes discussed above.</w:t>
      </w:r>
    </w:p>
    <w:p w14:paraId="623FB3E8" w14:textId="77777777" w:rsidR="006C2547" w:rsidRPr="001F6858" w:rsidRDefault="006C2547"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Access to Computing Resources</w:t>
      </w:r>
    </w:p>
    <w:p w14:paraId="40E5C6B0" w14:textId="77777777" w:rsidR="006C2547" w:rsidRPr="001F6858" w:rsidRDefault="006C2547" w:rsidP="00695370">
      <w:pPr>
        <w:pStyle w:val="BodyText"/>
        <w:numPr>
          <w:ilvl w:val="0"/>
          <w:numId w:val="55"/>
        </w:numPr>
        <w:ind w:hanging="360"/>
        <w:jc w:val="both"/>
        <w:rPr>
          <w:rFonts w:asciiTheme="minorHAnsi" w:hAnsiTheme="minorHAnsi" w:cstheme="minorHAnsi"/>
          <w:b/>
          <w:bCs/>
          <w:i/>
          <w:iCs/>
          <w:sz w:val="22"/>
          <w:szCs w:val="22"/>
        </w:rPr>
      </w:pPr>
      <w:r w:rsidRPr="001F6858">
        <w:rPr>
          <w:rFonts w:asciiTheme="minorHAnsi" w:hAnsiTheme="minorHAnsi" w:cstheme="minorHAnsi"/>
          <w:sz w:val="22"/>
          <w:szCs w:val="22"/>
        </w:rPr>
        <w:t xml:space="preserve">Xerox acknowledges that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may grant certain of Xerox’s employees authorized access to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’s computing resources, including access to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’s internal network or other systems (including restricted systems), hardware or software (collectively, “Computing Resources”), in the performance of the Services under the Exhibit A – “Statement of Work”, as reasonably necessary.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shall provide such access only to those U.S. Citizens or U.S persons identified by Xerox.  Under such circumstances, Xerox shall confirm the U.S. citizenship and/or nationality of such persons.  As a result of access to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’s Computing Resources, Xerox’s employees may have access to Confidential Information of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contained on, or accessible through, such Computing Resources (which may include information of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’s customers or other third parties who entrust such information to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Such Confidential Information may include, without limitation, methods, techniques, products, software and programs, computer systems, policies, procedures and other command media documents, costs, profits, projects, plans, business opportunities, research, development, personnel and customers,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or third party intellectual property (including every document, email, instant message, notation, record, diary, memorandum, or any tangible material, internal app or website or media containing such material, whether or not marked as “proprietary”).   </w:t>
      </w:r>
    </w:p>
    <w:p w14:paraId="4A042DFF" w14:textId="77777777" w:rsidR="006C2547" w:rsidRPr="001F6858" w:rsidRDefault="006C2547" w:rsidP="00695370">
      <w:pPr>
        <w:pStyle w:val="BodyText"/>
        <w:numPr>
          <w:ilvl w:val="0"/>
          <w:numId w:val="55"/>
        </w:numPr>
        <w:ind w:hanging="360"/>
        <w:jc w:val="both"/>
        <w:rPr>
          <w:rFonts w:asciiTheme="minorHAnsi" w:hAnsiTheme="minorHAnsi" w:cstheme="minorHAnsi"/>
          <w:b/>
          <w:bCs/>
          <w:i/>
          <w:iCs/>
          <w:sz w:val="22"/>
          <w:szCs w:val="22"/>
        </w:rPr>
      </w:pPr>
      <w:r w:rsidRPr="001F6858">
        <w:rPr>
          <w:rFonts w:asciiTheme="minorHAnsi" w:hAnsiTheme="minorHAnsi" w:cstheme="minorHAnsi"/>
          <w:sz w:val="22"/>
          <w:szCs w:val="22"/>
        </w:rPr>
        <w:t xml:space="preserve">Xerox acknowledges that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’s sole purpose in granting its employees authorized access to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’s Computing Resources and Confidential Information contained therein is to aid Xerox in performing the Services under this SOW and that Xerox is responsible for compliance with the obligations of this Agreement and the Statement of Work.   At a minimum, Xerox shall require each of its employees providing Services under this SOW, with access to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’s Computing Resources to comply with applicable confidentiality obligations for Xerox’s compliance with this Agreement. </w:t>
      </w:r>
    </w:p>
    <w:p w14:paraId="1D65643C" w14:textId="77777777" w:rsidR="006C2547" w:rsidRPr="001F6858" w:rsidRDefault="006C2547" w:rsidP="00695370">
      <w:pPr>
        <w:pStyle w:val="BodyText"/>
        <w:numPr>
          <w:ilvl w:val="0"/>
          <w:numId w:val="55"/>
        </w:numPr>
        <w:ind w:hanging="360"/>
        <w:jc w:val="both"/>
        <w:rPr>
          <w:rFonts w:asciiTheme="minorHAnsi" w:hAnsiTheme="minorHAnsi" w:cstheme="minorHAnsi"/>
          <w:b/>
          <w:bCs/>
          <w:i/>
          <w:iCs/>
          <w:sz w:val="22"/>
          <w:szCs w:val="22"/>
        </w:rPr>
      </w:pPr>
      <w:r w:rsidRPr="001F6858">
        <w:rPr>
          <w:rFonts w:asciiTheme="minorHAnsi" w:hAnsiTheme="minorHAnsi" w:cstheme="minorHAnsi"/>
          <w:sz w:val="22"/>
          <w:szCs w:val="22"/>
        </w:rPr>
        <w:t>Xerox agrees to require such employees providing Services under this SOW to:</w:t>
      </w:r>
    </w:p>
    <w:p w14:paraId="55C3080B" w14:textId="77777777" w:rsidR="006C2547" w:rsidRPr="001F6858" w:rsidRDefault="006C2547" w:rsidP="00695370">
      <w:pPr>
        <w:pStyle w:val="BodyText"/>
        <w:numPr>
          <w:ilvl w:val="1"/>
          <w:numId w:val="55"/>
        </w:numPr>
        <w:jc w:val="both"/>
        <w:rPr>
          <w:rFonts w:asciiTheme="minorHAnsi" w:hAnsiTheme="minorHAnsi" w:cstheme="minorHAnsi"/>
          <w:b/>
          <w:bCs/>
          <w:i/>
          <w:iCs/>
          <w:sz w:val="22"/>
          <w:szCs w:val="22"/>
        </w:rPr>
      </w:pPr>
      <w:r w:rsidRPr="001F6858">
        <w:rPr>
          <w:rFonts w:asciiTheme="minorHAnsi" w:hAnsiTheme="minorHAnsi" w:cstheme="minorHAnsi"/>
          <w:sz w:val="22"/>
          <w:szCs w:val="22"/>
        </w:rPr>
        <w:t xml:space="preserve">hold all Confidential Information encountered as a result of his/her authorized access to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Computing Resources in confidence in accordance with the terms of the Agreement; use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Computing Resources only for authorized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purposes (which shall include performance of the applicable Services);comply with the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rules and requirements with respect to such Computing Resources; </w:t>
      </w:r>
    </w:p>
    <w:p w14:paraId="36187B51" w14:textId="77777777" w:rsidR="006C2547" w:rsidRPr="001F6858" w:rsidRDefault="006C2547" w:rsidP="00695370">
      <w:pPr>
        <w:pStyle w:val="BodyText"/>
        <w:numPr>
          <w:ilvl w:val="1"/>
          <w:numId w:val="55"/>
        </w:numPr>
        <w:jc w:val="both"/>
        <w:rPr>
          <w:rFonts w:asciiTheme="minorHAnsi" w:hAnsiTheme="minorHAnsi" w:cstheme="minorHAnsi"/>
          <w:b/>
          <w:bCs/>
          <w:i/>
          <w:iCs/>
          <w:sz w:val="22"/>
          <w:szCs w:val="22"/>
        </w:rPr>
      </w:pPr>
      <w:r w:rsidRPr="001F6858">
        <w:rPr>
          <w:rFonts w:asciiTheme="minorHAnsi" w:hAnsiTheme="minorHAnsi" w:cstheme="minorHAnsi"/>
          <w:sz w:val="22"/>
          <w:szCs w:val="22"/>
        </w:rPr>
        <w:lastRenderedPageBreak/>
        <w:t xml:space="preserve">acknowledge that his/her use of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Computing Resources shall be monitored by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for various purposes, including to enhance infrastructure and information security, to ensure that the network is performing properly (e.g., consistent with performance measures or service level agreements), to protect company and third-party assets and information, for insider threat detection, and to comply with applicable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policies and procedures; however,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may not access data on Xerox’s computing resources</w:t>
      </w:r>
      <w:r w:rsidR="000A7F1A" w:rsidRPr="001F6858">
        <w:rPr>
          <w:rFonts w:asciiTheme="minorHAnsi" w:hAnsiTheme="minorHAnsi" w:cstheme="minorHAnsi"/>
          <w:sz w:val="22"/>
          <w:szCs w:val="22"/>
        </w:rPr>
        <w:t>;</w:t>
      </w:r>
    </w:p>
    <w:p w14:paraId="643FACCA" w14:textId="77777777" w:rsidR="006C2547" w:rsidRPr="001F6858" w:rsidRDefault="006C2547" w:rsidP="00695370">
      <w:pPr>
        <w:pStyle w:val="BodyText"/>
        <w:numPr>
          <w:ilvl w:val="1"/>
          <w:numId w:val="55"/>
        </w:numPr>
        <w:jc w:val="both"/>
        <w:rPr>
          <w:rFonts w:asciiTheme="minorHAnsi" w:hAnsiTheme="minorHAnsi" w:cstheme="minorHAnsi"/>
          <w:b/>
          <w:bCs/>
          <w:i/>
          <w:iCs/>
          <w:sz w:val="22"/>
          <w:szCs w:val="22"/>
        </w:rPr>
      </w:pPr>
      <w:r w:rsidRPr="001F6858">
        <w:rPr>
          <w:rFonts w:asciiTheme="minorHAnsi" w:hAnsiTheme="minorHAnsi" w:cstheme="minorHAnsi"/>
          <w:sz w:val="22"/>
          <w:szCs w:val="22"/>
        </w:rPr>
        <w:t xml:space="preserve">agree that by using the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Computing Resources, he/she understands and consents to the following:  (i) communications and data transmitted or stored on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’s Computing Resources are monitored and may be intercepted or  searched at any time and for any lawful purpose by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or a third party, (ii) there is no reasonable expectation of privacy regarding any information passing through or stored  on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’s Computing Resources (subject to the terms of the Agreement governing restrictions on use and disclosure of Deliverables and Confidential Information), and (iii) communications and data that pass through or are stored on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’s Computing Resources may be disclosed or used for any lawful purpose (subject to the terms of the Agreement governing restrictions on use and disclosure of Deliverables and Confidential Information); and </w:t>
      </w:r>
    </w:p>
    <w:p w14:paraId="79D49D77" w14:textId="77777777" w:rsidR="002E21A9" w:rsidRPr="001F6858" w:rsidRDefault="000A7F1A" w:rsidP="00C11107">
      <w:pPr>
        <w:pStyle w:val="BodyText"/>
        <w:numPr>
          <w:ilvl w:val="1"/>
          <w:numId w:val="55"/>
        </w:numPr>
        <w:jc w:val="both"/>
        <w:rPr>
          <w:rFonts w:asciiTheme="minorHAnsi" w:hAnsiTheme="minorHAnsi" w:cstheme="minorHAnsi"/>
          <w:b/>
          <w:bCs/>
          <w:i/>
          <w:iCs/>
          <w:sz w:val="22"/>
          <w:szCs w:val="22"/>
        </w:rPr>
      </w:pPr>
      <w:r w:rsidRPr="001F6858">
        <w:rPr>
          <w:rFonts w:asciiTheme="minorHAnsi" w:hAnsiTheme="minorHAnsi" w:cstheme="minorHAnsi"/>
          <w:sz w:val="22"/>
          <w:szCs w:val="22"/>
        </w:rPr>
        <w:t>n</w:t>
      </w:r>
      <w:r w:rsidR="006C2547" w:rsidRPr="001F6858">
        <w:rPr>
          <w:rFonts w:asciiTheme="minorHAnsi" w:hAnsiTheme="minorHAnsi" w:cstheme="minorHAnsi"/>
          <w:sz w:val="22"/>
          <w:szCs w:val="22"/>
        </w:rPr>
        <w:t xml:space="preserve">ot transfer any information, including but not limited to Confidential Information, from </w:t>
      </w:r>
      <w:r w:rsidR="0042788E" w:rsidRPr="001F6858">
        <w:rPr>
          <w:rFonts w:asciiTheme="minorHAnsi" w:hAnsiTheme="minorHAnsi" w:cstheme="minorHAnsi"/>
          <w:sz w:val="22"/>
          <w:szCs w:val="22"/>
        </w:rPr>
        <w:t>Customer</w:t>
      </w:r>
      <w:r w:rsidR="006C2547" w:rsidRPr="001F6858">
        <w:rPr>
          <w:rFonts w:asciiTheme="minorHAnsi" w:hAnsiTheme="minorHAnsi" w:cstheme="minorHAnsi"/>
          <w:sz w:val="22"/>
          <w:szCs w:val="22"/>
        </w:rPr>
        <w:t xml:space="preserve">’s Computing Resources to a personal or other non-authorized computing device under any circumstances, unless authorized by </w:t>
      </w:r>
      <w:r w:rsidR="0042788E" w:rsidRPr="001F6858">
        <w:rPr>
          <w:rFonts w:asciiTheme="minorHAnsi" w:hAnsiTheme="minorHAnsi" w:cstheme="minorHAnsi"/>
          <w:sz w:val="22"/>
          <w:szCs w:val="22"/>
        </w:rPr>
        <w:t>Customer</w:t>
      </w:r>
      <w:r w:rsidR="006C2547" w:rsidRPr="001F6858">
        <w:rPr>
          <w:rFonts w:asciiTheme="minorHAnsi" w:hAnsiTheme="minorHAnsi" w:cstheme="minorHAnsi"/>
          <w:sz w:val="22"/>
          <w:szCs w:val="22"/>
        </w:rPr>
        <w:t>.</w:t>
      </w:r>
    </w:p>
    <w:p w14:paraId="6CA9E77F" w14:textId="77777777" w:rsidR="004106FB" w:rsidRPr="001F6858" w:rsidRDefault="00352EB4"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COMPLIANCE WITH LAWS</w:t>
      </w:r>
      <w:r w:rsidR="00F440F6" w:rsidRPr="001F6858">
        <w:rPr>
          <w:rFonts w:asciiTheme="minorHAnsi" w:hAnsiTheme="minorHAnsi" w:cstheme="minorHAnsi"/>
          <w:b/>
          <w:bCs/>
          <w:sz w:val="22"/>
          <w:szCs w:val="22"/>
          <w:u w:val="single"/>
        </w:rPr>
        <w:t>.</w:t>
      </w:r>
      <w:r w:rsidR="004106FB" w:rsidRPr="001F6858">
        <w:rPr>
          <w:rFonts w:asciiTheme="minorHAnsi" w:hAnsiTheme="minorHAnsi" w:cstheme="minorHAnsi"/>
          <w:b/>
          <w:bCs/>
          <w:sz w:val="22"/>
          <w:szCs w:val="22"/>
          <w:u w:val="single"/>
        </w:rPr>
        <w:t xml:space="preserve"> </w:t>
      </w:r>
    </w:p>
    <w:p w14:paraId="4D22EA59" w14:textId="77777777" w:rsidR="00A017E3" w:rsidRPr="001F6858" w:rsidRDefault="00BA7212" w:rsidP="00C11107">
      <w:pPr>
        <w:pStyle w:val="BodyTextIndent"/>
        <w:spacing w:after="120"/>
        <w:jc w:val="both"/>
        <w:rPr>
          <w:rFonts w:asciiTheme="minorHAnsi" w:hAnsiTheme="minorHAnsi" w:cstheme="minorHAnsi"/>
          <w:bCs/>
          <w:sz w:val="22"/>
          <w:szCs w:val="22"/>
        </w:rPr>
      </w:pPr>
      <w:r w:rsidRPr="001F6858">
        <w:rPr>
          <w:rFonts w:asciiTheme="minorHAnsi" w:hAnsiTheme="minorHAnsi" w:cstheme="minorHAnsi"/>
          <w:bCs/>
          <w:sz w:val="22"/>
          <w:szCs w:val="22"/>
        </w:rPr>
        <w:t xml:space="preserve">Each party and its Affiliates shall fully comply with all applicable laws and regulations in a performance of its obligations under this </w:t>
      </w:r>
      <w:r w:rsidR="00515D0A" w:rsidRPr="001F6858">
        <w:rPr>
          <w:rFonts w:asciiTheme="minorHAnsi" w:hAnsiTheme="minorHAnsi" w:cstheme="minorHAnsi"/>
          <w:bCs/>
          <w:sz w:val="22"/>
          <w:szCs w:val="22"/>
        </w:rPr>
        <w:t>Award</w:t>
      </w:r>
      <w:r w:rsidRPr="001F6858">
        <w:rPr>
          <w:rFonts w:asciiTheme="minorHAnsi" w:hAnsiTheme="minorHAnsi" w:cstheme="minorHAnsi"/>
          <w:bCs/>
          <w:sz w:val="22"/>
          <w:szCs w:val="22"/>
        </w:rPr>
        <w:t xml:space="preserve">.  </w:t>
      </w:r>
    </w:p>
    <w:p w14:paraId="4F8531DF" w14:textId="77777777" w:rsidR="00C432B4" w:rsidRPr="001F6858" w:rsidRDefault="00536A81" w:rsidP="00C11107">
      <w:pPr>
        <w:pStyle w:val="BodyTextIndent"/>
        <w:spacing w:after="120"/>
        <w:jc w:val="both"/>
        <w:rPr>
          <w:rFonts w:asciiTheme="minorHAnsi" w:hAnsiTheme="minorHAnsi" w:cstheme="minorHAnsi"/>
          <w:bCs/>
          <w:sz w:val="22"/>
          <w:szCs w:val="22"/>
        </w:rPr>
      </w:pPr>
      <w:r w:rsidRPr="001F6858">
        <w:rPr>
          <w:rFonts w:asciiTheme="minorHAnsi" w:hAnsiTheme="minorHAnsi" w:cstheme="minorHAnsi"/>
          <w:bCs/>
          <w:sz w:val="22"/>
          <w:szCs w:val="22"/>
        </w:rPr>
        <w:t xml:space="preserve">For </w:t>
      </w:r>
      <w:r w:rsidR="00352EB4" w:rsidRPr="001F6858">
        <w:rPr>
          <w:rFonts w:asciiTheme="minorHAnsi" w:hAnsiTheme="minorHAnsi" w:cstheme="minorHAnsi"/>
          <w:bCs/>
          <w:sz w:val="22"/>
          <w:szCs w:val="22"/>
        </w:rPr>
        <w:t>Seller</w:t>
      </w:r>
      <w:r w:rsidR="00A017E3" w:rsidRPr="001F6858">
        <w:rPr>
          <w:rFonts w:asciiTheme="minorHAnsi" w:hAnsiTheme="minorHAnsi" w:cstheme="minorHAnsi"/>
          <w:bCs/>
          <w:sz w:val="22"/>
          <w:szCs w:val="22"/>
        </w:rPr>
        <w:t>’</w:t>
      </w:r>
      <w:r w:rsidRPr="001F6858">
        <w:rPr>
          <w:rFonts w:asciiTheme="minorHAnsi" w:hAnsiTheme="minorHAnsi" w:cstheme="minorHAnsi"/>
          <w:bCs/>
          <w:sz w:val="22"/>
          <w:szCs w:val="22"/>
        </w:rPr>
        <w:t>s performance in the United States</w:t>
      </w:r>
      <w:r w:rsidR="00A017E3" w:rsidRPr="001F6858">
        <w:rPr>
          <w:rFonts w:asciiTheme="minorHAnsi" w:hAnsiTheme="minorHAnsi" w:cstheme="minorHAnsi"/>
          <w:bCs/>
          <w:sz w:val="22"/>
          <w:szCs w:val="22"/>
        </w:rPr>
        <w:t>,</w:t>
      </w:r>
      <w:r w:rsidRPr="001F6858">
        <w:rPr>
          <w:rFonts w:asciiTheme="minorHAnsi" w:hAnsiTheme="minorHAnsi" w:cstheme="minorHAnsi"/>
          <w:bCs/>
          <w:sz w:val="22"/>
          <w:szCs w:val="22"/>
        </w:rPr>
        <w:t xml:space="preserve"> </w:t>
      </w:r>
      <w:r w:rsidR="00A017E3" w:rsidRPr="001F6858">
        <w:rPr>
          <w:rFonts w:asciiTheme="minorHAnsi" w:hAnsiTheme="minorHAnsi" w:cstheme="minorHAnsi"/>
          <w:bCs/>
          <w:sz w:val="22"/>
          <w:szCs w:val="22"/>
        </w:rPr>
        <w:t>Seller</w:t>
      </w:r>
      <w:r w:rsidR="00352EB4" w:rsidRPr="001F6858">
        <w:rPr>
          <w:rFonts w:asciiTheme="minorHAnsi" w:hAnsiTheme="minorHAnsi" w:cstheme="minorHAnsi"/>
          <w:bCs/>
          <w:sz w:val="22"/>
          <w:szCs w:val="22"/>
        </w:rPr>
        <w:t xml:space="preserve"> warrants that it shall comply with all applicable laws, rules and regulations, including, but not limited to, the Foreign Corrupt Practices Act, 15 U.S.C. §§78 dd-1 et seq.;  the Fair Labor Standards Act, 29 USC </w:t>
      </w:r>
      <w:proofErr w:type="spellStart"/>
      <w:r w:rsidR="00352EB4" w:rsidRPr="001F6858">
        <w:rPr>
          <w:rFonts w:asciiTheme="minorHAnsi" w:hAnsiTheme="minorHAnsi" w:cstheme="minorHAnsi"/>
          <w:bCs/>
          <w:sz w:val="22"/>
          <w:szCs w:val="22"/>
        </w:rPr>
        <w:t>ch.</w:t>
      </w:r>
      <w:proofErr w:type="spellEnd"/>
      <w:r w:rsidR="00352EB4" w:rsidRPr="001F6858">
        <w:rPr>
          <w:rFonts w:asciiTheme="minorHAnsi" w:hAnsiTheme="minorHAnsi" w:cstheme="minorHAnsi"/>
          <w:bCs/>
          <w:sz w:val="22"/>
          <w:szCs w:val="22"/>
        </w:rPr>
        <w:t xml:space="preserve"> 8;  and the Anti-Kickback Act, 41 USC  § 52 et.</w:t>
      </w:r>
      <w:r w:rsidR="002A15F8" w:rsidRPr="001F6858">
        <w:rPr>
          <w:rFonts w:asciiTheme="minorHAnsi" w:hAnsiTheme="minorHAnsi" w:cstheme="minorHAnsi"/>
          <w:bCs/>
          <w:sz w:val="22"/>
          <w:szCs w:val="22"/>
        </w:rPr>
        <w:t xml:space="preserve"> </w:t>
      </w:r>
      <w:r w:rsidR="00352EB4" w:rsidRPr="001F6858">
        <w:rPr>
          <w:rFonts w:asciiTheme="minorHAnsi" w:hAnsiTheme="minorHAnsi" w:cstheme="minorHAnsi"/>
          <w:bCs/>
          <w:sz w:val="22"/>
          <w:szCs w:val="22"/>
        </w:rPr>
        <w:t>seq. in the performance of this Award, and Orders issued hereunder.  Further, Seller shall not discriminate against any employee or applicant for employment because of race, color, religion, sex or national origin and warrants compliance with the Rehabilitation Act, 29 U.S.C. § 701 et.</w:t>
      </w:r>
      <w:r w:rsidR="002A15F8" w:rsidRPr="001F6858">
        <w:rPr>
          <w:rFonts w:asciiTheme="minorHAnsi" w:hAnsiTheme="minorHAnsi" w:cstheme="minorHAnsi"/>
          <w:bCs/>
          <w:sz w:val="22"/>
          <w:szCs w:val="22"/>
        </w:rPr>
        <w:t xml:space="preserve"> </w:t>
      </w:r>
      <w:r w:rsidR="00352EB4" w:rsidRPr="001F6858">
        <w:rPr>
          <w:rFonts w:asciiTheme="minorHAnsi" w:hAnsiTheme="minorHAnsi" w:cstheme="minorHAnsi"/>
          <w:bCs/>
          <w:sz w:val="22"/>
          <w:szCs w:val="22"/>
        </w:rPr>
        <w:t>seq., including, but not limited to Section 508 (29 USC §794(d)).  Where applicable, Seller agrees to provide Products which are Section 508 compliant and agrees to provide a Voluntary Product Accessibility Template® (VPAT®) to Northrop Grumman, if requested.</w:t>
      </w:r>
      <w:r w:rsidR="00FF3B7B" w:rsidRPr="001F6858">
        <w:rPr>
          <w:rFonts w:asciiTheme="minorHAnsi" w:hAnsiTheme="minorHAnsi" w:cstheme="minorHAnsi"/>
          <w:bCs/>
          <w:sz w:val="22"/>
          <w:szCs w:val="22"/>
        </w:rPr>
        <w:t xml:space="preserve"> </w:t>
      </w:r>
      <w:r w:rsidR="002A15F8" w:rsidRPr="001F6858">
        <w:rPr>
          <w:rFonts w:asciiTheme="minorHAnsi" w:hAnsiTheme="minorHAnsi" w:cstheme="minorHAnsi"/>
          <w:bCs/>
          <w:sz w:val="22"/>
          <w:szCs w:val="22"/>
        </w:rPr>
        <w:t xml:space="preserve"> </w:t>
      </w:r>
    </w:p>
    <w:p w14:paraId="43D7142C" w14:textId="77777777" w:rsidR="00C432B4" w:rsidRPr="001F6858" w:rsidRDefault="00C432B4" w:rsidP="00695370">
      <w:pPr>
        <w:widowControl w:val="0"/>
        <w:numPr>
          <w:ilvl w:val="0"/>
          <w:numId w:val="44"/>
        </w:numPr>
        <w:spacing w:after="120"/>
        <w:ind w:left="1080" w:hanging="360"/>
        <w:jc w:val="both"/>
        <w:rPr>
          <w:rFonts w:asciiTheme="minorHAnsi" w:hAnsiTheme="minorHAnsi" w:cstheme="minorHAnsi"/>
          <w:sz w:val="22"/>
          <w:szCs w:val="22"/>
        </w:rPr>
      </w:pPr>
      <w:r w:rsidRPr="001F6858">
        <w:rPr>
          <w:rFonts w:asciiTheme="minorHAnsi" w:hAnsiTheme="minorHAnsi" w:cstheme="minorHAnsi"/>
          <w:spacing w:val="-1"/>
          <w:sz w:val="22"/>
          <w:szCs w:val="22"/>
        </w:rPr>
        <w:t>Anti-Corruption Compliance.</w:t>
      </w:r>
      <w:r w:rsidRPr="001F6858">
        <w:rPr>
          <w:rFonts w:asciiTheme="minorHAnsi" w:hAnsiTheme="minorHAnsi" w:cstheme="minorHAnsi"/>
          <w:spacing w:val="-2"/>
          <w:sz w:val="22"/>
          <w:szCs w:val="22"/>
        </w:rPr>
        <w:t xml:space="preserve"> Seller</w:t>
      </w:r>
      <w:r w:rsidRPr="001F6858">
        <w:rPr>
          <w:rFonts w:asciiTheme="minorHAnsi" w:hAnsiTheme="minorHAnsi" w:cstheme="minorHAnsi"/>
          <w:spacing w:val="-1"/>
          <w:sz w:val="22"/>
          <w:szCs w:val="22"/>
        </w:rPr>
        <w:t xml:space="preserve"> represents,</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warrants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and covenants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that:</w:t>
      </w:r>
    </w:p>
    <w:p w14:paraId="2D2DC5DC" w14:textId="77777777" w:rsidR="00C432B4" w:rsidRPr="001F6858" w:rsidRDefault="00C432B4" w:rsidP="00695370">
      <w:pPr>
        <w:widowControl w:val="0"/>
        <w:numPr>
          <w:ilvl w:val="0"/>
          <w:numId w:val="45"/>
        </w:numPr>
        <w:spacing w:after="120"/>
        <w:ind w:left="1440" w:right="115" w:hanging="360"/>
        <w:jc w:val="both"/>
        <w:rPr>
          <w:rFonts w:asciiTheme="minorHAnsi" w:hAnsiTheme="minorHAnsi" w:cstheme="minorHAnsi"/>
          <w:sz w:val="22"/>
          <w:szCs w:val="22"/>
        </w:rPr>
      </w:pPr>
      <w:r w:rsidRPr="001F6858">
        <w:rPr>
          <w:rFonts w:asciiTheme="minorHAnsi" w:hAnsiTheme="minorHAnsi" w:cstheme="minorHAnsi"/>
          <w:spacing w:val="-2"/>
          <w:sz w:val="22"/>
          <w:szCs w:val="22"/>
        </w:rPr>
        <w:t>It</w:t>
      </w:r>
      <w:r w:rsidRPr="001F6858">
        <w:rPr>
          <w:rFonts w:asciiTheme="minorHAnsi" w:hAnsiTheme="minorHAnsi" w:cstheme="minorHAnsi"/>
          <w:spacing w:val="18"/>
          <w:sz w:val="22"/>
          <w:szCs w:val="22"/>
        </w:rPr>
        <w:t xml:space="preserve"> </w:t>
      </w:r>
      <w:r w:rsidRPr="001F6858">
        <w:rPr>
          <w:rFonts w:asciiTheme="minorHAnsi" w:hAnsiTheme="minorHAnsi" w:cstheme="minorHAnsi"/>
          <w:sz w:val="22"/>
          <w:szCs w:val="22"/>
        </w:rPr>
        <w:t>has</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not</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2"/>
          <w:sz w:val="22"/>
          <w:szCs w:val="22"/>
        </w:rPr>
        <w:t>will</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not,</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directly</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indirectly,</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pay,</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promise,</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2"/>
          <w:sz w:val="22"/>
          <w:szCs w:val="22"/>
        </w:rPr>
        <w:t>offer,</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authorize</w:t>
      </w:r>
      <w:r w:rsidRPr="001F6858">
        <w:rPr>
          <w:rFonts w:asciiTheme="minorHAnsi" w:hAnsiTheme="minorHAnsi" w:cstheme="minorHAnsi"/>
          <w:spacing w:val="15"/>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2"/>
          <w:sz w:val="22"/>
          <w:szCs w:val="22"/>
        </w:rPr>
        <w:t>payment</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any</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money</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anything</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value</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2"/>
          <w:sz w:val="22"/>
          <w:szCs w:val="22"/>
        </w:rPr>
        <w:t>in</w:t>
      </w:r>
      <w:r w:rsidRPr="001F6858">
        <w:rPr>
          <w:rFonts w:asciiTheme="minorHAnsi" w:hAnsiTheme="minorHAnsi" w:cstheme="minorHAnsi"/>
          <w:spacing w:val="67"/>
          <w:sz w:val="22"/>
          <w:szCs w:val="22"/>
        </w:rPr>
        <w:t xml:space="preserve"> </w:t>
      </w:r>
      <w:r w:rsidRPr="001F6858">
        <w:rPr>
          <w:rFonts w:asciiTheme="minorHAnsi" w:hAnsiTheme="minorHAnsi" w:cstheme="minorHAnsi"/>
          <w:spacing w:val="-1"/>
          <w:sz w:val="22"/>
          <w:szCs w:val="22"/>
        </w:rPr>
        <w:t>connection with this</w:t>
      </w:r>
      <w:r w:rsidRPr="001F6858">
        <w:rPr>
          <w:rFonts w:asciiTheme="minorHAnsi" w:hAnsiTheme="minorHAnsi" w:cstheme="minorHAnsi"/>
          <w:sz w:val="22"/>
          <w:szCs w:val="22"/>
        </w:rPr>
        <w:t xml:space="preserve"> </w:t>
      </w:r>
      <w:r w:rsidRPr="001F6858">
        <w:rPr>
          <w:rFonts w:asciiTheme="minorHAnsi" w:hAnsiTheme="minorHAnsi" w:cstheme="minorHAnsi"/>
          <w:spacing w:val="-2"/>
          <w:sz w:val="22"/>
          <w:szCs w:val="22"/>
        </w:rPr>
        <w:t>Agreement</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to: (i)</w:t>
      </w:r>
      <w:r w:rsidRPr="001F6858">
        <w:rPr>
          <w:rFonts w:asciiTheme="minorHAnsi" w:hAnsiTheme="minorHAnsi" w:cstheme="minorHAnsi"/>
          <w:sz w:val="22"/>
          <w:szCs w:val="22"/>
        </w:rPr>
        <w:t xml:space="preserve"> an</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2"/>
          <w:sz w:val="22"/>
          <w:szCs w:val="22"/>
        </w:rPr>
        <w:t>officer,</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employee,</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agent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representative of</w:t>
      </w:r>
      <w:r w:rsidRPr="001F6858">
        <w:rPr>
          <w:rFonts w:asciiTheme="minorHAnsi" w:hAnsiTheme="minorHAnsi" w:cstheme="minorHAnsi"/>
          <w:sz w:val="22"/>
          <w:szCs w:val="22"/>
        </w:rPr>
        <w:t xml:space="preserve"> any</w:t>
      </w:r>
      <w:r w:rsidRPr="001F6858">
        <w:rPr>
          <w:rFonts w:asciiTheme="minorHAnsi" w:hAnsiTheme="minorHAnsi" w:cstheme="minorHAnsi"/>
          <w:spacing w:val="-1"/>
          <w:sz w:val="22"/>
          <w:szCs w:val="22"/>
        </w:rPr>
        <w:t xml:space="preserve"> government,</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including</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any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department, agency,</w:t>
      </w:r>
      <w:r w:rsidRPr="001F6858">
        <w:rPr>
          <w:rFonts w:asciiTheme="minorHAnsi" w:hAnsiTheme="minorHAnsi" w:cstheme="minorHAnsi"/>
          <w:spacing w:val="83"/>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instrumentality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thereof</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z w:val="22"/>
          <w:szCs w:val="22"/>
        </w:rPr>
        <w:t xml:space="preserve"> any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person</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acting</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in an</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official</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capacity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thereof;</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(ii)</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a</w:t>
      </w:r>
      <w:r w:rsidRPr="001F6858">
        <w:rPr>
          <w:rFonts w:asciiTheme="minorHAnsi" w:hAnsiTheme="minorHAnsi" w:cstheme="minorHAnsi"/>
          <w:spacing w:val="-1"/>
          <w:sz w:val="22"/>
          <w:szCs w:val="22"/>
        </w:rPr>
        <w:t xml:space="preserve"> candidate for</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political office,</w:t>
      </w:r>
      <w:r w:rsidRPr="001F6858">
        <w:rPr>
          <w:rFonts w:asciiTheme="minorHAnsi" w:hAnsiTheme="minorHAnsi" w:cstheme="minorHAnsi"/>
          <w:spacing w:val="-4"/>
          <w:sz w:val="22"/>
          <w:szCs w:val="22"/>
        </w:rPr>
        <w:t xml:space="preserve"> </w:t>
      </w:r>
      <w:r w:rsidRPr="001F6858">
        <w:rPr>
          <w:rFonts w:asciiTheme="minorHAnsi" w:hAnsiTheme="minorHAnsi" w:cstheme="minorHAnsi"/>
          <w:sz w:val="22"/>
          <w:szCs w:val="22"/>
        </w:rPr>
        <w:t>any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political</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party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65"/>
          <w:sz w:val="22"/>
          <w:szCs w:val="22"/>
        </w:rPr>
        <w:t xml:space="preserve"> </w:t>
      </w:r>
      <w:r w:rsidRPr="001F6858">
        <w:rPr>
          <w:rFonts w:asciiTheme="minorHAnsi" w:hAnsiTheme="minorHAnsi" w:cstheme="minorHAnsi"/>
          <w:sz w:val="22"/>
          <w:szCs w:val="22"/>
        </w:rPr>
        <w:t>any</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official</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7"/>
          <w:sz w:val="22"/>
          <w:szCs w:val="22"/>
        </w:rPr>
        <w:t xml:space="preserve"> </w:t>
      </w:r>
      <w:r w:rsidRPr="001F6858">
        <w:rPr>
          <w:rFonts w:asciiTheme="minorHAnsi" w:hAnsiTheme="minorHAnsi" w:cstheme="minorHAnsi"/>
          <w:sz w:val="22"/>
          <w:szCs w:val="22"/>
        </w:rPr>
        <w:t>a</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political</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2"/>
          <w:sz w:val="22"/>
          <w:szCs w:val="22"/>
        </w:rPr>
        <w:t>party;</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7"/>
          <w:sz w:val="22"/>
          <w:szCs w:val="22"/>
        </w:rPr>
        <w:t xml:space="preserve"> </w:t>
      </w:r>
      <w:r w:rsidRPr="001F6858">
        <w:rPr>
          <w:rFonts w:asciiTheme="minorHAnsi" w:hAnsiTheme="minorHAnsi" w:cstheme="minorHAnsi"/>
          <w:spacing w:val="-1"/>
          <w:sz w:val="22"/>
          <w:szCs w:val="22"/>
        </w:rPr>
        <w:t>(iii)</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any</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other</w:t>
      </w:r>
      <w:r w:rsidRPr="001F6858">
        <w:rPr>
          <w:rFonts w:asciiTheme="minorHAnsi" w:hAnsiTheme="minorHAnsi" w:cstheme="minorHAnsi"/>
          <w:spacing w:val="7"/>
          <w:sz w:val="22"/>
          <w:szCs w:val="22"/>
        </w:rPr>
        <w:t xml:space="preserve"> </w:t>
      </w:r>
      <w:r w:rsidRPr="001F6858">
        <w:rPr>
          <w:rFonts w:asciiTheme="minorHAnsi" w:hAnsiTheme="minorHAnsi" w:cstheme="minorHAnsi"/>
          <w:spacing w:val="-1"/>
          <w:sz w:val="22"/>
          <w:szCs w:val="22"/>
        </w:rPr>
        <w:t>person</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7"/>
          <w:sz w:val="22"/>
          <w:szCs w:val="22"/>
        </w:rPr>
        <w:t xml:space="preserve"> </w:t>
      </w:r>
      <w:r w:rsidRPr="001F6858">
        <w:rPr>
          <w:rFonts w:asciiTheme="minorHAnsi" w:hAnsiTheme="minorHAnsi" w:cstheme="minorHAnsi"/>
          <w:spacing w:val="-1"/>
          <w:sz w:val="22"/>
          <w:szCs w:val="22"/>
        </w:rPr>
        <w:t>entity</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while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knowing</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7"/>
          <w:sz w:val="22"/>
          <w:szCs w:val="22"/>
        </w:rPr>
        <w:t xml:space="preserve"> </w:t>
      </w:r>
      <w:r w:rsidRPr="001F6858">
        <w:rPr>
          <w:rFonts w:asciiTheme="minorHAnsi" w:hAnsiTheme="minorHAnsi" w:cstheme="minorHAnsi"/>
          <w:spacing w:val="-1"/>
          <w:sz w:val="22"/>
          <w:szCs w:val="22"/>
        </w:rPr>
        <w:t>having</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reason</w:t>
      </w:r>
      <w:r w:rsidRPr="001F6858">
        <w:rPr>
          <w:rFonts w:asciiTheme="minorHAnsi" w:hAnsiTheme="minorHAnsi" w:cstheme="minorHAnsi"/>
          <w:spacing w:val="4"/>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4"/>
          <w:sz w:val="22"/>
          <w:szCs w:val="22"/>
        </w:rPr>
        <w:t xml:space="preserve"> </w:t>
      </w:r>
      <w:r w:rsidRPr="001F6858">
        <w:rPr>
          <w:rFonts w:asciiTheme="minorHAnsi" w:hAnsiTheme="minorHAnsi" w:cstheme="minorHAnsi"/>
          <w:sz w:val="22"/>
          <w:szCs w:val="22"/>
        </w:rPr>
        <w:t>know</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that</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all</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7"/>
          <w:sz w:val="22"/>
          <w:szCs w:val="22"/>
        </w:rPr>
        <w:t xml:space="preserve"> </w:t>
      </w:r>
      <w:r w:rsidRPr="001F6858">
        <w:rPr>
          <w:rFonts w:asciiTheme="minorHAnsi" w:hAnsiTheme="minorHAnsi" w:cstheme="minorHAnsi"/>
          <w:sz w:val="22"/>
          <w:szCs w:val="22"/>
        </w:rPr>
        <w:t>any</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portion</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71"/>
          <w:sz w:val="22"/>
          <w:szCs w:val="22"/>
        </w:rPr>
        <w:t xml:space="preserve"> </w:t>
      </w:r>
      <w:r w:rsidRPr="001F6858">
        <w:rPr>
          <w:rFonts w:asciiTheme="minorHAnsi" w:hAnsiTheme="minorHAnsi" w:cstheme="minorHAnsi"/>
          <w:spacing w:val="-1"/>
          <w:sz w:val="22"/>
          <w:szCs w:val="22"/>
        </w:rPr>
        <w:t>such</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2"/>
          <w:sz w:val="22"/>
          <w:szCs w:val="22"/>
        </w:rPr>
        <w:t>payment</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9"/>
          <w:sz w:val="22"/>
          <w:szCs w:val="22"/>
        </w:rPr>
        <w:t xml:space="preserve"> </w:t>
      </w:r>
      <w:r w:rsidRPr="001F6858">
        <w:rPr>
          <w:rFonts w:asciiTheme="minorHAnsi" w:hAnsiTheme="minorHAnsi" w:cstheme="minorHAnsi"/>
          <w:sz w:val="22"/>
          <w:szCs w:val="22"/>
        </w:rPr>
        <w:t>thing</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value</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2"/>
          <w:sz w:val="22"/>
          <w:szCs w:val="22"/>
        </w:rPr>
        <w:t>will</w:t>
      </w:r>
      <w:r w:rsidRPr="001F6858">
        <w:rPr>
          <w:rFonts w:asciiTheme="minorHAnsi" w:hAnsiTheme="minorHAnsi" w:cstheme="minorHAnsi"/>
          <w:spacing w:val="11"/>
          <w:sz w:val="22"/>
          <w:szCs w:val="22"/>
        </w:rPr>
        <w:t xml:space="preserve"> </w:t>
      </w:r>
      <w:r w:rsidRPr="001F6858">
        <w:rPr>
          <w:rFonts w:asciiTheme="minorHAnsi" w:hAnsiTheme="minorHAnsi" w:cstheme="minorHAnsi"/>
          <w:sz w:val="22"/>
          <w:szCs w:val="22"/>
        </w:rPr>
        <w:t>be</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offered,</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2"/>
          <w:sz w:val="22"/>
          <w:szCs w:val="22"/>
        </w:rPr>
        <w:t>given</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promised,</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directly</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indirectly,</w:t>
      </w:r>
      <w:r w:rsidRPr="001F6858">
        <w:rPr>
          <w:rFonts w:asciiTheme="minorHAnsi" w:hAnsiTheme="minorHAnsi" w:cstheme="minorHAnsi"/>
          <w:spacing w:val="10"/>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9"/>
          <w:sz w:val="22"/>
          <w:szCs w:val="22"/>
        </w:rPr>
        <w:t xml:space="preserve"> </w:t>
      </w:r>
      <w:r w:rsidRPr="001F6858">
        <w:rPr>
          <w:rFonts w:asciiTheme="minorHAnsi" w:hAnsiTheme="minorHAnsi" w:cstheme="minorHAnsi"/>
          <w:sz w:val="22"/>
          <w:szCs w:val="22"/>
        </w:rPr>
        <w:t>any</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person</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entity</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for</w:t>
      </w:r>
      <w:r w:rsidRPr="001F6858">
        <w:rPr>
          <w:rFonts w:asciiTheme="minorHAnsi" w:hAnsiTheme="minorHAnsi" w:cstheme="minorHAnsi"/>
          <w:spacing w:val="9"/>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8"/>
          <w:sz w:val="22"/>
          <w:szCs w:val="22"/>
        </w:rPr>
        <w:t xml:space="preserve"> </w:t>
      </w:r>
      <w:r w:rsidRPr="001F6858">
        <w:rPr>
          <w:rFonts w:asciiTheme="minorHAnsi" w:hAnsiTheme="minorHAnsi" w:cstheme="minorHAnsi"/>
          <w:sz w:val="22"/>
          <w:szCs w:val="22"/>
        </w:rPr>
        <w:t>purpose</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of assisting</w:t>
      </w:r>
      <w:r w:rsidRPr="001F6858">
        <w:rPr>
          <w:rFonts w:asciiTheme="minorHAnsi" w:hAnsiTheme="minorHAnsi" w:cstheme="minorHAnsi"/>
          <w:spacing w:val="-6"/>
          <w:sz w:val="22"/>
          <w:szCs w:val="22"/>
        </w:rPr>
        <w:t xml:space="preserve"> </w:t>
      </w:r>
      <w:r w:rsidR="0042788E" w:rsidRPr="001F6858">
        <w:rPr>
          <w:rFonts w:asciiTheme="minorHAnsi" w:hAnsiTheme="minorHAnsi" w:cstheme="minorHAnsi"/>
          <w:spacing w:val="-2"/>
          <w:sz w:val="22"/>
          <w:szCs w:val="22"/>
        </w:rPr>
        <w:t>Customer</w:t>
      </w:r>
      <w:r w:rsidRPr="001F6858">
        <w:rPr>
          <w:rFonts w:asciiTheme="minorHAnsi" w:hAnsiTheme="minorHAnsi" w:cstheme="minorHAnsi"/>
          <w:spacing w:val="-5"/>
          <w:sz w:val="22"/>
          <w:szCs w:val="22"/>
        </w:rPr>
        <w:t xml:space="preserve"> </w:t>
      </w:r>
      <w:r w:rsidRPr="001F6858">
        <w:rPr>
          <w:rFonts w:asciiTheme="minorHAnsi" w:hAnsiTheme="minorHAnsi" w:cstheme="minorHAnsi"/>
          <w:sz w:val="22"/>
          <w:szCs w:val="22"/>
        </w:rPr>
        <w:t>in</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obtaining</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retaining</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business,</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an</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improper</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business</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advantage.</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Without</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limiting</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the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generality</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5"/>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foregoing,</w:t>
      </w:r>
      <w:r w:rsidRPr="001F6858">
        <w:rPr>
          <w:rFonts w:asciiTheme="minorHAnsi" w:hAnsiTheme="minorHAnsi" w:cstheme="minorHAnsi"/>
          <w:spacing w:val="63"/>
          <w:sz w:val="22"/>
          <w:szCs w:val="22"/>
        </w:rPr>
        <w:t xml:space="preserve"> </w:t>
      </w:r>
      <w:r w:rsidRPr="001F6858">
        <w:rPr>
          <w:rFonts w:asciiTheme="minorHAnsi" w:hAnsiTheme="minorHAnsi" w:cstheme="minorHAnsi"/>
          <w:spacing w:val="-1"/>
          <w:sz w:val="22"/>
          <w:szCs w:val="22"/>
        </w:rPr>
        <w:t>Seller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shall</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not directly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indirectly,</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pay,</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promise,</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offer,</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 xml:space="preserve">authorize </w:t>
      </w:r>
      <w:r w:rsidRPr="001F6858">
        <w:rPr>
          <w:rFonts w:asciiTheme="minorHAnsi" w:hAnsiTheme="minorHAnsi" w:cstheme="minorHAnsi"/>
          <w:sz w:val="22"/>
          <w:szCs w:val="22"/>
        </w:rPr>
        <w:t>the</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2"/>
          <w:sz w:val="22"/>
          <w:szCs w:val="22"/>
        </w:rPr>
        <w:t>payment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any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 xml:space="preserve">facilitating </w:t>
      </w:r>
      <w:r w:rsidRPr="001F6858">
        <w:rPr>
          <w:rFonts w:asciiTheme="minorHAnsi" w:hAnsiTheme="minorHAnsi" w:cstheme="minorHAnsi"/>
          <w:spacing w:val="-2"/>
          <w:sz w:val="22"/>
          <w:szCs w:val="22"/>
        </w:rPr>
        <w:t>payment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 xml:space="preserve">intended </w:t>
      </w:r>
      <w:r w:rsidRPr="001F6858">
        <w:rPr>
          <w:rFonts w:asciiTheme="minorHAnsi" w:hAnsiTheme="minorHAnsi" w:cstheme="minorHAnsi"/>
          <w:sz w:val="22"/>
          <w:szCs w:val="22"/>
        </w:rPr>
        <w:t>to</w:t>
      </w:r>
      <w:r w:rsidRPr="001F6858">
        <w:rPr>
          <w:rFonts w:asciiTheme="minorHAnsi" w:hAnsiTheme="minorHAnsi" w:cstheme="minorHAnsi"/>
          <w:spacing w:val="-1"/>
          <w:sz w:val="22"/>
          <w:szCs w:val="22"/>
        </w:rPr>
        <w:t xml:space="preserve"> expedite </w:t>
      </w:r>
      <w:r w:rsidRPr="001F6858">
        <w:rPr>
          <w:rFonts w:asciiTheme="minorHAnsi" w:hAnsiTheme="minorHAnsi" w:cstheme="minorHAnsi"/>
          <w:spacing w:val="-2"/>
          <w:sz w:val="22"/>
          <w:szCs w:val="22"/>
        </w:rPr>
        <w:t>or</w:t>
      </w:r>
      <w:r w:rsidRPr="001F6858">
        <w:rPr>
          <w:rFonts w:asciiTheme="minorHAnsi" w:hAnsiTheme="minorHAnsi" w:cstheme="minorHAnsi"/>
          <w:spacing w:val="71"/>
          <w:sz w:val="22"/>
          <w:szCs w:val="22"/>
        </w:rPr>
        <w:t xml:space="preserve"> </w:t>
      </w:r>
      <w:r w:rsidRPr="001F6858">
        <w:rPr>
          <w:rFonts w:asciiTheme="minorHAnsi" w:hAnsiTheme="minorHAnsi" w:cstheme="minorHAnsi"/>
          <w:spacing w:val="-1"/>
          <w:sz w:val="22"/>
          <w:szCs w:val="22"/>
        </w:rPr>
        <w:t>secure performance of</w:t>
      </w:r>
      <w:r w:rsidRPr="001F6858">
        <w:rPr>
          <w:rFonts w:asciiTheme="minorHAnsi" w:hAnsiTheme="minorHAnsi" w:cstheme="minorHAnsi"/>
          <w:sz w:val="22"/>
          <w:szCs w:val="22"/>
        </w:rPr>
        <w:t xml:space="preserve"> </w:t>
      </w:r>
      <w:r w:rsidRPr="001F6858">
        <w:rPr>
          <w:rFonts w:asciiTheme="minorHAnsi" w:hAnsiTheme="minorHAnsi" w:cstheme="minorHAnsi"/>
          <w:sz w:val="22"/>
          <w:szCs w:val="22"/>
        </w:rPr>
        <w:lastRenderedPageBreak/>
        <w:t>a</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routine governmental action,</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such as, customs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 xml:space="preserve">clearance </w:t>
      </w:r>
      <w:r w:rsidRPr="001F6858">
        <w:rPr>
          <w:rFonts w:asciiTheme="minorHAnsi" w:hAnsiTheme="minorHAnsi" w:cstheme="minorHAnsi"/>
          <w:spacing w:val="-2"/>
          <w:sz w:val="22"/>
          <w:szCs w:val="22"/>
        </w:rPr>
        <w:t>on</w:t>
      </w:r>
      <w:r w:rsidRPr="001F6858">
        <w:rPr>
          <w:rFonts w:asciiTheme="minorHAnsi" w:hAnsiTheme="minorHAnsi" w:cstheme="minorHAnsi"/>
          <w:spacing w:val="-1"/>
          <w:sz w:val="22"/>
          <w:szCs w:val="22"/>
        </w:rPr>
        <w:t xml:space="preserve"> behalf</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
          <w:sz w:val="22"/>
          <w:szCs w:val="22"/>
        </w:rPr>
        <w:t>.</w:t>
      </w:r>
    </w:p>
    <w:p w14:paraId="500C55A6" w14:textId="77777777" w:rsidR="00C432B4" w:rsidRPr="001F6858" w:rsidRDefault="00C432B4" w:rsidP="00695370">
      <w:pPr>
        <w:widowControl w:val="0"/>
        <w:numPr>
          <w:ilvl w:val="0"/>
          <w:numId w:val="45"/>
        </w:numPr>
        <w:spacing w:after="120"/>
        <w:ind w:left="1440" w:right="115" w:hanging="360"/>
        <w:jc w:val="both"/>
        <w:rPr>
          <w:rFonts w:asciiTheme="minorHAnsi" w:hAnsiTheme="minorHAnsi" w:cstheme="minorHAnsi"/>
          <w:sz w:val="22"/>
          <w:szCs w:val="22"/>
        </w:rPr>
      </w:pPr>
      <w:r w:rsidRPr="001F6858">
        <w:rPr>
          <w:rFonts w:asciiTheme="minorHAnsi" w:hAnsiTheme="minorHAnsi" w:cstheme="minorHAnsi"/>
          <w:spacing w:val="-1"/>
          <w:sz w:val="22"/>
          <w:szCs w:val="22"/>
        </w:rPr>
        <w:t>No</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gifts,</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travel</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expenses,</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business</w:t>
      </w:r>
      <w:r w:rsidRPr="001F6858">
        <w:rPr>
          <w:rFonts w:asciiTheme="minorHAnsi" w:hAnsiTheme="minorHAnsi" w:cstheme="minorHAnsi"/>
          <w:spacing w:val="7"/>
          <w:sz w:val="22"/>
          <w:szCs w:val="22"/>
        </w:rPr>
        <w:t xml:space="preserve"> </w:t>
      </w:r>
      <w:r w:rsidRPr="001F6858">
        <w:rPr>
          <w:rFonts w:asciiTheme="minorHAnsi" w:hAnsiTheme="minorHAnsi" w:cstheme="minorHAnsi"/>
          <w:spacing w:val="-1"/>
          <w:sz w:val="22"/>
          <w:szCs w:val="22"/>
        </w:rPr>
        <w:t>courtesies,</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hospitalities</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entertainment</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7"/>
          <w:sz w:val="22"/>
          <w:szCs w:val="22"/>
        </w:rPr>
        <w:t xml:space="preserve"> </w:t>
      </w:r>
      <w:r w:rsidRPr="001F6858">
        <w:rPr>
          <w:rFonts w:asciiTheme="minorHAnsi" w:hAnsiTheme="minorHAnsi" w:cstheme="minorHAnsi"/>
          <w:sz w:val="22"/>
          <w:szCs w:val="22"/>
        </w:rPr>
        <w:t>any</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nature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have</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been</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2"/>
          <w:sz w:val="22"/>
          <w:szCs w:val="22"/>
        </w:rPr>
        <w:t>will</w:t>
      </w:r>
      <w:r w:rsidRPr="001F6858">
        <w:rPr>
          <w:rFonts w:asciiTheme="minorHAnsi" w:hAnsiTheme="minorHAnsi" w:cstheme="minorHAnsi"/>
          <w:spacing w:val="8"/>
          <w:sz w:val="22"/>
          <w:szCs w:val="22"/>
        </w:rPr>
        <w:t xml:space="preserve"> </w:t>
      </w:r>
      <w:r w:rsidRPr="001F6858">
        <w:rPr>
          <w:rFonts w:asciiTheme="minorHAnsi" w:hAnsiTheme="minorHAnsi" w:cstheme="minorHAnsi"/>
          <w:sz w:val="22"/>
          <w:szCs w:val="22"/>
        </w:rPr>
        <w:t>be</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accepted</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made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in</w:t>
      </w:r>
      <w:r w:rsidRPr="001F6858">
        <w:rPr>
          <w:rFonts w:asciiTheme="minorHAnsi" w:hAnsiTheme="minorHAnsi" w:cstheme="minorHAnsi"/>
          <w:spacing w:val="55"/>
          <w:sz w:val="22"/>
          <w:szCs w:val="22"/>
        </w:rPr>
        <w:t xml:space="preserve"> </w:t>
      </w:r>
      <w:r w:rsidRPr="001F6858">
        <w:rPr>
          <w:rFonts w:asciiTheme="minorHAnsi" w:hAnsiTheme="minorHAnsi" w:cstheme="minorHAnsi"/>
          <w:spacing w:val="-1"/>
          <w:sz w:val="22"/>
          <w:szCs w:val="22"/>
        </w:rPr>
        <w:t>connection</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with</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this</w:t>
      </w:r>
      <w:r w:rsidRPr="001F6858">
        <w:rPr>
          <w:rFonts w:asciiTheme="minorHAnsi" w:hAnsiTheme="minorHAnsi" w:cstheme="minorHAnsi"/>
          <w:spacing w:val="12"/>
          <w:sz w:val="22"/>
          <w:szCs w:val="22"/>
        </w:rPr>
        <w:t xml:space="preserve"> </w:t>
      </w:r>
      <w:r w:rsidRPr="001F6858">
        <w:rPr>
          <w:rFonts w:asciiTheme="minorHAnsi" w:hAnsiTheme="minorHAnsi" w:cstheme="minorHAnsi"/>
          <w:spacing w:val="-1"/>
          <w:sz w:val="22"/>
          <w:szCs w:val="22"/>
        </w:rPr>
        <w:t>Agreement</w:t>
      </w:r>
      <w:r w:rsidRPr="001F6858">
        <w:rPr>
          <w:rFonts w:asciiTheme="minorHAnsi" w:hAnsiTheme="minorHAnsi" w:cstheme="minorHAnsi"/>
          <w:spacing w:val="12"/>
          <w:sz w:val="22"/>
          <w:szCs w:val="22"/>
        </w:rPr>
        <w:t xml:space="preserve"> </w:t>
      </w:r>
      <w:r w:rsidRPr="001F6858">
        <w:rPr>
          <w:rFonts w:asciiTheme="minorHAnsi" w:hAnsiTheme="minorHAnsi" w:cstheme="minorHAnsi"/>
          <w:spacing w:val="-2"/>
          <w:sz w:val="22"/>
          <w:szCs w:val="22"/>
        </w:rPr>
        <w:t>where</w:t>
      </w:r>
      <w:r w:rsidRPr="001F6858">
        <w:rPr>
          <w:rFonts w:asciiTheme="minorHAnsi" w:hAnsiTheme="minorHAnsi" w:cstheme="minorHAnsi"/>
          <w:spacing w:val="10"/>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intent</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2"/>
          <w:sz w:val="22"/>
          <w:szCs w:val="22"/>
        </w:rPr>
        <w:t xml:space="preserve"> </w:t>
      </w:r>
      <w:r w:rsidRPr="001F6858">
        <w:rPr>
          <w:rFonts w:asciiTheme="minorHAnsi" w:hAnsiTheme="minorHAnsi" w:cstheme="minorHAnsi"/>
          <w:spacing w:val="-2"/>
          <w:sz w:val="22"/>
          <w:szCs w:val="22"/>
        </w:rPr>
        <w:t>was,</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12"/>
          <w:sz w:val="22"/>
          <w:szCs w:val="22"/>
        </w:rPr>
        <w:t xml:space="preserve"> </w:t>
      </w:r>
      <w:r w:rsidRPr="001F6858">
        <w:rPr>
          <w:rFonts w:asciiTheme="minorHAnsi" w:hAnsiTheme="minorHAnsi" w:cstheme="minorHAnsi"/>
          <w:spacing w:val="-1"/>
          <w:sz w:val="22"/>
          <w:szCs w:val="22"/>
        </w:rPr>
        <w:t>is,</w:t>
      </w:r>
      <w:r w:rsidRPr="001F6858">
        <w:rPr>
          <w:rFonts w:asciiTheme="minorHAnsi" w:hAnsiTheme="minorHAnsi" w:cstheme="minorHAnsi"/>
          <w:spacing w:val="11"/>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unlawfully</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influence</w:t>
      </w:r>
      <w:r w:rsidRPr="001F6858">
        <w:rPr>
          <w:rFonts w:asciiTheme="minorHAnsi" w:hAnsiTheme="minorHAnsi" w:cstheme="minorHAnsi"/>
          <w:spacing w:val="10"/>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recipient</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2"/>
          <w:sz w:val="22"/>
          <w:szCs w:val="22"/>
        </w:rPr>
        <w:t xml:space="preserve"> </w:t>
      </w:r>
      <w:r w:rsidRPr="001F6858">
        <w:rPr>
          <w:rFonts w:asciiTheme="minorHAnsi" w:hAnsiTheme="minorHAnsi" w:cstheme="minorHAnsi"/>
          <w:spacing w:val="-1"/>
          <w:sz w:val="22"/>
          <w:szCs w:val="22"/>
        </w:rPr>
        <w:t>the</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gift,</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travel</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expense,</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business</w:t>
      </w:r>
      <w:r w:rsidRPr="001F6858">
        <w:rPr>
          <w:rFonts w:asciiTheme="minorHAnsi" w:hAnsiTheme="minorHAnsi" w:cstheme="minorHAnsi"/>
          <w:spacing w:val="71"/>
          <w:sz w:val="22"/>
          <w:szCs w:val="22"/>
        </w:rPr>
        <w:t xml:space="preserve"> </w:t>
      </w:r>
      <w:r w:rsidRPr="001F6858">
        <w:rPr>
          <w:rFonts w:asciiTheme="minorHAnsi" w:hAnsiTheme="minorHAnsi" w:cstheme="minorHAnsi"/>
          <w:spacing w:val="-1"/>
          <w:sz w:val="22"/>
          <w:szCs w:val="22"/>
        </w:rPr>
        <w:t>courtesy,</w:t>
      </w:r>
      <w:r w:rsidRPr="001F6858">
        <w:rPr>
          <w:rFonts w:asciiTheme="minorHAnsi" w:hAnsiTheme="minorHAnsi" w:cstheme="minorHAnsi"/>
          <w:spacing w:val="35"/>
          <w:sz w:val="22"/>
          <w:szCs w:val="22"/>
        </w:rPr>
        <w:t xml:space="preserve"> </w:t>
      </w:r>
      <w:r w:rsidRPr="001F6858">
        <w:rPr>
          <w:rFonts w:asciiTheme="minorHAnsi" w:hAnsiTheme="minorHAnsi" w:cstheme="minorHAnsi"/>
          <w:spacing w:val="-1"/>
          <w:sz w:val="22"/>
          <w:szCs w:val="22"/>
        </w:rPr>
        <w:t>hospitality</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33"/>
          <w:sz w:val="22"/>
          <w:szCs w:val="22"/>
        </w:rPr>
        <w:t xml:space="preserve"> </w:t>
      </w:r>
      <w:r w:rsidRPr="001F6858">
        <w:rPr>
          <w:rFonts w:asciiTheme="minorHAnsi" w:hAnsiTheme="minorHAnsi" w:cstheme="minorHAnsi"/>
          <w:spacing w:val="-1"/>
          <w:sz w:val="22"/>
          <w:szCs w:val="22"/>
        </w:rPr>
        <w:t>entertainment.</w:t>
      </w:r>
      <w:r w:rsidRPr="001F6858">
        <w:rPr>
          <w:rFonts w:asciiTheme="minorHAnsi" w:hAnsiTheme="minorHAnsi" w:cstheme="minorHAnsi"/>
          <w:sz w:val="22"/>
          <w:szCs w:val="22"/>
        </w:rPr>
        <w:t xml:space="preserve"> </w:t>
      </w:r>
      <w:r w:rsidRPr="001F6858">
        <w:rPr>
          <w:rFonts w:asciiTheme="minorHAnsi" w:hAnsiTheme="minorHAnsi" w:cstheme="minorHAnsi"/>
          <w:spacing w:val="-2"/>
          <w:sz w:val="22"/>
          <w:szCs w:val="22"/>
        </w:rPr>
        <w:t>Seller</w:t>
      </w:r>
      <w:r w:rsidRPr="001F6858">
        <w:rPr>
          <w:rFonts w:asciiTheme="minorHAnsi" w:hAnsiTheme="minorHAnsi" w:cstheme="minorHAnsi"/>
          <w:spacing w:val="33"/>
          <w:sz w:val="22"/>
          <w:szCs w:val="22"/>
        </w:rPr>
        <w:t xml:space="preserve"> </w:t>
      </w:r>
      <w:r w:rsidRPr="001F6858">
        <w:rPr>
          <w:rFonts w:asciiTheme="minorHAnsi" w:hAnsiTheme="minorHAnsi" w:cstheme="minorHAnsi"/>
          <w:spacing w:val="-1"/>
          <w:sz w:val="22"/>
          <w:szCs w:val="22"/>
        </w:rPr>
        <w:t>also</w:t>
      </w:r>
      <w:r w:rsidRPr="001F6858">
        <w:rPr>
          <w:rFonts w:asciiTheme="minorHAnsi" w:hAnsiTheme="minorHAnsi" w:cstheme="minorHAnsi"/>
          <w:spacing w:val="33"/>
          <w:sz w:val="22"/>
          <w:szCs w:val="22"/>
        </w:rPr>
        <w:t xml:space="preserve"> </w:t>
      </w:r>
      <w:r w:rsidRPr="001F6858">
        <w:rPr>
          <w:rFonts w:asciiTheme="minorHAnsi" w:hAnsiTheme="minorHAnsi" w:cstheme="minorHAnsi"/>
          <w:spacing w:val="-1"/>
          <w:sz w:val="22"/>
          <w:szCs w:val="22"/>
        </w:rPr>
        <w:t>represents</w:t>
      </w:r>
      <w:r w:rsidRPr="001F6858">
        <w:rPr>
          <w:rFonts w:asciiTheme="minorHAnsi" w:hAnsiTheme="minorHAnsi" w:cstheme="minorHAnsi"/>
          <w:spacing w:val="31"/>
          <w:sz w:val="22"/>
          <w:szCs w:val="22"/>
        </w:rPr>
        <w:t xml:space="preserve"> </w:t>
      </w:r>
      <w:r w:rsidRPr="001F6858">
        <w:rPr>
          <w:rFonts w:asciiTheme="minorHAnsi" w:hAnsiTheme="minorHAnsi" w:cstheme="minorHAnsi"/>
          <w:spacing w:val="-1"/>
          <w:sz w:val="22"/>
          <w:szCs w:val="22"/>
        </w:rPr>
        <w:t>that</w:t>
      </w:r>
      <w:r w:rsidRPr="001F6858">
        <w:rPr>
          <w:rFonts w:asciiTheme="minorHAnsi" w:hAnsiTheme="minorHAnsi" w:cstheme="minorHAnsi"/>
          <w:spacing w:val="30"/>
          <w:sz w:val="22"/>
          <w:szCs w:val="22"/>
        </w:rPr>
        <w:t xml:space="preserve"> </w:t>
      </w:r>
      <w:r w:rsidRPr="001F6858">
        <w:rPr>
          <w:rFonts w:asciiTheme="minorHAnsi" w:hAnsiTheme="minorHAnsi" w:cstheme="minorHAnsi"/>
          <w:sz w:val="22"/>
          <w:szCs w:val="22"/>
        </w:rPr>
        <w:t>any</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2"/>
          <w:sz w:val="22"/>
          <w:szCs w:val="22"/>
        </w:rPr>
        <w:t>gifts,</w:t>
      </w:r>
      <w:r w:rsidRPr="001F6858">
        <w:rPr>
          <w:rFonts w:asciiTheme="minorHAnsi" w:hAnsiTheme="minorHAnsi" w:cstheme="minorHAnsi"/>
          <w:spacing w:val="32"/>
          <w:sz w:val="22"/>
          <w:szCs w:val="22"/>
        </w:rPr>
        <w:t xml:space="preserve"> </w:t>
      </w:r>
      <w:r w:rsidRPr="001F6858">
        <w:rPr>
          <w:rFonts w:asciiTheme="minorHAnsi" w:hAnsiTheme="minorHAnsi" w:cstheme="minorHAnsi"/>
          <w:spacing w:val="-1"/>
          <w:sz w:val="22"/>
          <w:szCs w:val="22"/>
        </w:rPr>
        <w:t>travel</w:t>
      </w:r>
      <w:r w:rsidRPr="001F6858">
        <w:rPr>
          <w:rFonts w:asciiTheme="minorHAnsi" w:hAnsiTheme="minorHAnsi" w:cstheme="minorHAnsi"/>
          <w:spacing w:val="32"/>
          <w:sz w:val="22"/>
          <w:szCs w:val="22"/>
        </w:rPr>
        <w:t xml:space="preserve"> </w:t>
      </w:r>
      <w:r w:rsidRPr="001F6858">
        <w:rPr>
          <w:rFonts w:asciiTheme="minorHAnsi" w:hAnsiTheme="minorHAnsi" w:cstheme="minorHAnsi"/>
          <w:spacing w:val="-1"/>
          <w:sz w:val="22"/>
          <w:szCs w:val="22"/>
        </w:rPr>
        <w:t>expenses,</w:t>
      </w:r>
      <w:r w:rsidRPr="001F6858">
        <w:rPr>
          <w:rFonts w:asciiTheme="minorHAnsi" w:hAnsiTheme="minorHAnsi" w:cstheme="minorHAnsi"/>
          <w:spacing w:val="32"/>
          <w:sz w:val="22"/>
          <w:szCs w:val="22"/>
        </w:rPr>
        <w:t xml:space="preserve"> </w:t>
      </w:r>
      <w:r w:rsidRPr="001F6858">
        <w:rPr>
          <w:rFonts w:asciiTheme="minorHAnsi" w:hAnsiTheme="minorHAnsi" w:cstheme="minorHAnsi"/>
          <w:spacing w:val="-1"/>
          <w:sz w:val="22"/>
          <w:szCs w:val="22"/>
        </w:rPr>
        <w:t>business</w:t>
      </w:r>
      <w:r w:rsidRPr="001F6858">
        <w:rPr>
          <w:rFonts w:asciiTheme="minorHAnsi" w:hAnsiTheme="minorHAnsi" w:cstheme="minorHAnsi"/>
          <w:spacing w:val="34"/>
          <w:sz w:val="22"/>
          <w:szCs w:val="22"/>
        </w:rPr>
        <w:t xml:space="preserve"> </w:t>
      </w:r>
      <w:r w:rsidRPr="001F6858">
        <w:rPr>
          <w:rFonts w:asciiTheme="minorHAnsi" w:hAnsiTheme="minorHAnsi" w:cstheme="minorHAnsi"/>
          <w:spacing w:val="-2"/>
          <w:sz w:val="22"/>
          <w:szCs w:val="22"/>
        </w:rPr>
        <w:t>courtesies,</w:t>
      </w:r>
      <w:r w:rsidRPr="001F6858">
        <w:rPr>
          <w:rFonts w:asciiTheme="minorHAnsi" w:hAnsiTheme="minorHAnsi" w:cstheme="minorHAnsi"/>
          <w:spacing w:val="32"/>
          <w:sz w:val="22"/>
          <w:szCs w:val="22"/>
        </w:rPr>
        <w:t xml:space="preserve"> </w:t>
      </w:r>
      <w:r w:rsidRPr="001F6858">
        <w:rPr>
          <w:rFonts w:asciiTheme="minorHAnsi" w:hAnsiTheme="minorHAnsi" w:cstheme="minorHAnsi"/>
          <w:spacing w:val="-1"/>
          <w:sz w:val="22"/>
          <w:szCs w:val="22"/>
        </w:rPr>
        <w:t>hospitalities</w:t>
      </w:r>
      <w:r w:rsidRPr="001F6858">
        <w:rPr>
          <w:rFonts w:asciiTheme="minorHAnsi" w:hAnsiTheme="minorHAnsi" w:cstheme="minorHAnsi"/>
          <w:spacing w:val="31"/>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83"/>
          <w:sz w:val="22"/>
          <w:szCs w:val="22"/>
        </w:rPr>
        <w:t xml:space="preserve"> </w:t>
      </w:r>
      <w:r w:rsidRPr="001F6858">
        <w:rPr>
          <w:rFonts w:asciiTheme="minorHAnsi" w:hAnsiTheme="minorHAnsi" w:cstheme="minorHAnsi"/>
          <w:spacing w:val="-1"/>
          <w:sz w:val="22"/>
          <w:szCs w:val="22"/>
        </w:rPr>
        <w:t xml:space="preserve">entertainment </w:t>
      </w:r>
      <w:r w:rsidRPr="001F6858">
        <w:rPr>
          <w:rFonts w:asciiTheme="minorHAnsi" w:hAnsiTheme="minorHAnsi" w:cstheme="minorHAnsi"/>
          <w:spacing w:val="-2"/>
          <w:sz w:val="22"/>
          <w:szCs w:val="22"/>
        </w:rPr>
        <w:t>offered</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provided</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2"/>
          <w:sz w:val="22"/>
          <w:szCs w:val="22"/>
        </w:rPr>
        <w:t>shall</w:t>
      </w:r>
      <w:r w:rsidRPr="001F6858">
        <w:rPr>
          <w:rFonts w:asciiTheme="minorHAnsi" w:hAnsiTheme="minorHAnsi" w:cstheme="minorHAnsi"/>
          <w:spacing w:val="-1"/>
          <w:sz w:val="22"/>
          <w:szCs w:val="22"/>
        </w:rPr>
        <w:t xml:space="preserve"> meet</w:t>
      </w:r>
      <w:r w:rsidRPr="001F6858">
        <w:rPr>
          <w:rFonts w:asciiTheme="minorHAnsi" w:hAnsiTheme="minorHAnsi" w:cstheme="minorHAnsi"/>
          <w:spacing w:val="1"/>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1"/>
          <w:sz w:val="22"/>
          <w:szCs w:val="22"/>
        </w:rPr>
        <w:t xml:space="preserve"> following conditions:</w:t>
      </w:r>
    </w:p>
    <w:p w14:paraId="043E9B26" w14:textId="77777777" w:rsidR="00C432B4" w:rsidRPr="001F6858" w:rsidRDefault="00C432B4" w:rsidP="001F6858">
      <w:pPr>
        <w:widowControl w:val="0"/>
        <w:numPr>
          <w:ilvl w:val="0"/>
          <w:numId w:val="60"/>
        </w:numPr>
        <w:ind w:left="1800" w:right="194" w:hanging="360"/>
        <w:jc w:val="both"/>
        <w:rPr>
          <w:rFonts w:asciiTheme="minorHAnsi" w:hAnsiTheme="minorHAnsi" w:cstheme="minorHAnsi"/>
          <w:sz w:val="22"/>
          <w:szCs w:val="22"/>
        </w:rPr>
      </w:pPr>
      <w:r w:rsidRPr="001F6858">
        <w:rPr>
          <w:rFonts w:asciiTheme="minorHAnsi" w:hAnsiTheme="minorHAnsi" w:cstheme="minorHAnsi"/>
          <w:sz w:val="22"/>
          <w:szCs w:val="22"/>
        </w:rPr>
        <w:t>be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permitted</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under</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the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U.S.</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2"/>
          <w:sz w:val="22"/>
          <w:szCs w:val="22"/>
        </w:rPr>
        <w:t>Foreign</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Corrupt</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Practices</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2"/>
          <w:sz w:val="22"/>
          <w:szCs w:val="22"/>
        </w:rPr>
        <w:t>Act</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2"/>
          <w:sz w:val="22"/>
          <w:szCs w:val="22"/>
        </w:rPr>
        <w:t>(FCPA)</w:t>
      </w:r>
      <w:r w:rsidRPr="001F6858">
        <w:rPr>
          <w:rFonts w:asciiTheme="minorHAnsi" w:hAnsiTheme="minorHAnsi" w:cstheme="minorHAnsi"/>
          <w:spacing w:val="-5"/>
          <w:sz w:val="22"/>
          <w:szCs w:val="22"/>
        </w:rPr>
        <w:t xml:space="preserve"> </w:t>
      </w:r>
      <w:r w:rsidRPr="001F6858">
        <w:rPr>
          <w:rFonts w:asciiTheme="minorHAnsi" w:hAnsiTheme="minorHAnsi" w:cstheme="minorHAnsi"/>
          <w:sz w:val="22"/>
          <w:szCs w:val="22"/>
        </w:rPr>
        <w:t>and</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laws</w:t>
      </w:r>
      <w:r w:rsidRPr="001F6858">
        <w:rPr>
          <w:rFonts w:asciiTheme="minorHAnsi" w:hAnsiTheme="minorHAnsi" w:cstheme="minorHAnsi"/>
          <w:spacing w:val="-5"/>
          <w:sz w:val="22"/>
          <w:szCs w:val="22"/>
        </w:rPr>
        <w:t xml:space="preserve"> </w:t>
      </w:r>
      <w:r w:rsidRPr="001F6858">
        <w:rPr>
          <w:rFonts w:asciiTheme="minorHAnsi" w:hAnsiTheme="minorHAnsi" w:cstheme="minorHAnsi"/>
          <w:sz w:val="22"/>
          <w:szCs w:val="22"/>
        </w:rPr>
        <w:t>and</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regulations</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5"/>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country</w:t>
      </w:r>
      <w:r w:rsidRPr="001F6858">
        <w:rPr>
          <w:rFonts w:asciiTheme="minorHAnsi" w:hAnsiTheme="minorHAnsi" w:cstheme="minorHAnsi"/>
          <w:spacing w:val="-8"/>
          <w:sz w:val="22"/>
          <w:szCs w:val="22"/>
        </w:rPr>
        <w:t xml:space="preserve"> </w:t>
      </w:r>
      <w:r w:rsidRPr="001F6858">
        <w:rPr>
          <w:rFonts w:asciiTheme="minorHAnsi" w:hAnsiTheme="minorHAnsi" w:cstheme="minorHAnsi"/>
          <w:sz w:val="22"/>
          <w:szCs w:val="22"/>
        </w:rPr>
        <w:t>in</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which</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this</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Agreement</w:t>
      </w:r>
      <w:r w:rsidRPr="001F6858">
        <w:rPr>
          <w:rFonts w:asciiTheme="minorHAnsi" w:hAnsiTheme="minorHAnsi" w:cstheme="minorHAnsi"/>
          <w:spacing w:val="87"/>
          <w:sz w:val="22"/>
          <w:szCs w:val="22"/>
        </w:rPr>
        <w:t xml:space="preserve"> </w:t>
      </w:r>
      <w:r w:rsidRPr="001F6858">
        <w:rPr>
          <w:rFonts w:asciiTheme="minorHAnsi" w:hAnsiTheme="minorHAnsi" w:cstheme="minorHAnsi"/>
          <w:spacing w:val="-1"/>
          <w:sz w:val="22"/>
          <w:szCs w:val="22"/>
        </w:rPr>
        <w:t xml:space="preserve">will </w:t>
      </w:r>
      <w:r w:rsidRPr="001F6858">
        <w:rPr>
          <w:rFonts w:asciiTheme="minorHAnsi" w:hAnsiTheme="minorHAnsi" w:cstheme="minorHAnsi"/>
          <w:sz w:val="22"/>
          <w:szCs w:val="22"/>
        </w:rPr>
        <w:t>be</w:t>
      </w:r>
      <w:r w:rsidRPr="001F6858">
        <w:rPr>
          <w:rFonts w:asciiTheme="minorHAnsi" w:hAnsiTheme="minorHAnsi" w:cstheme="minorHAnsi"/>
          <w:spacing w:val="-1"/>
          <w:sz w:val="22"/>
          <w:szCs w:val="22"/>
        </w:rPr>
        <w:t xml:space="preserve"> performed;</w:t>
      </w:r>
    </w:p>
    <w:p w14:paraId="70D2AC1C" w14:textId="77777777" w:rsidR="00C432B4" w:rsidRPr="001F6858" w:rsidRDefault="00C432B4" w:rsidP="001F6858">
      <w:pPr>
        <w:widowControl w:val="0"/>
        <w:numPr>
          <w:ilvl w:val="0"/>
          <w:numId w:val="60"/>
        </w:numPr>
        <w:ind w:left="1800" w:hanging="360"/>
        <w:jc w:val="both"/>
        <w:rPr>
          <w:rFonts w:asciiTheme="minorHAnsi" w:hAnsiTheme="minorHAnsi" w:cstheme="minorHAnsi"/>
          <w:sz w:val="22"/>
          <w:szCs w:val="22"/>
        </w:rPr>
      </w:pPr>
      <w:r w:rsidRPr="001F6858">
        <w:rPr>
          <w:rFonts w:asciiTheme="minorHAnsi" w:hAnsiTheme="minorHAnsi" w:cstheme="minorHAnsi"/>
          <w:sz w:val="22"/>
          <w:szCs w:val="22"/>
        </w:rPr>
        <w:t>be</w:t>
      </w:r>
      <w:r w:rsidRPr="001F6858">
        <w:rPr>
          <w:rFonts w:asciiTheme="minorHAnsi" w:hAnsiTheme="minorHAnsi" w:cstheme="minorHAnsi"/>
          <w:spacing w:val="-1"/>
          <w:sz w:val="22"/>
          <w:szCs w:val="22"/>
        </w:rPr>
        <w:t xml:space="preserve"> consistent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with</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applicable social and ethical standards</w:t>
      </w:r>
      <w:r w:rsidRPr="001F6858">
        <w:rPr>
          <w:rFonts w:asciiTheme="minorHAnsi" w:hAnsiTheme="minorHAnsi" w:cstheme="minorHAnsi"/>
          <w:spacing w:val="-2"/>
          <w:sz w:val="22"/>
          <w:szCs w:val="22"/>
        </w:rPr>
        <w:t xml:space="preserve"> and</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accepted business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practices;</w:t>
      </w:r>
    </w:p>
    <w:p w14:paraId="5D21ADEC" w14:textId="77777777" w:rsidR="00C432B4" w:rsidRPr="001F6858" w:rsidRDefault="00C432B4" w:rsidP="001F6858">
      <w:pPr>
        <w:widowControl w:val="0"/>
        <w:numPr>
          <w:ilvl w:val="0"/>
          <w:numId w:val="60"/>
        </w:numPr>
        <w:ind w:left="1800" w:hanging="360"/>
        <w:jc w:val="both"/>
        <w:rPr>
          <w:rFonts w:asciiTheme="minorHAnsi" w:hAnsiTheme="minorHAnsi" w:cstheme="minorHAnsi"/>
          <w:sz w:val="22"/>
          <w:szCs w:val="22"/>
        </w:rPr>
      </w:pPr>
      <w:r w:rsidRPr="001F6858">
        <w:rPr>
          <w:rFonts w:asciiTheme="minorHAnsi" w:hAnsiTheme="minorHAnsi" w:cstheme="minorHAnsi"/>
          <w:sz w:val="22"/>
          <w:szCs w:val="22"/>
        </w:rPr>
        <w:t>be</w:t>
      </w:r>
      <w:r w:rsidRPr="001F6858">
        <w:rPr>
          <w:rFonts w:asciiTheme="minorHAnsi" w:hAnsiTheme="minorHAnsi" w:cstheme="minorHAnsi"/>
          <w:spacing w:val="-1"/>
          <w:sz w:val="22"/>
          <w:szCs w:val="22"/>
        </w:rPr>
        <w:t xml:space="preserve"> of</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such</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 xml:space="preserve">limited value </w:t>
      </w:r>
      <w:r w:rsidRPr="001F6858">
        <w:rPr>
          <w:rFonts w:asciiTheme="minorHAnsi" w:hAnsiTheme="minorHAnsi" w:cstheme="minorHAnsi"/>
          <w:sz w:val="22"/>
          <w:szCs w:val="22"/>
        </w:rPr>
        <w:t>as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 xml:space="preserve">not </w:t>
      </w:r>
      <w:r w:rsidRPr="001F6858">
        <w:rPr>
          <w:rFonts w:asciiTheme="minorHAnsi" w:hAnsiTheme="minorHAnsi" w:cstheme="minorHAnsi"/>
          <w:sz w:val="22"/>
          <w:szCs w:val="22"/>
        </w:rPr>
        <w:t>to</w:t>
      </w:r>
      <w:r w:rsidRPr="001F6858">
        <w:rPr>
          <w:rFonts w:asciiTheme="minorHAnsi" w:hAnsiTheme="minorHAnsi" w:cstheme="minorHAnsi"/>
          <w:spacing w:val="-4"/>
          <w:sz w:val="22"/>
          <w:szCs w:val="22"/>
        </w:rPr>
        <w:t xml:space="preserve"> </w:t>
      </w:r>
      <w:r w:rsidRPr="001F6858">
        <w:rPr>
          <w:rFonts w:asciiTheme="minorHAnsi" w:hAnsiTheme="minorHAnsi" w:cstheme="minorHAnsi"/>
          <w:sz w:val="22"/>
          <w:szCs w:val="22"/>
        </w:rPr>
        <w:t>be</w:t>
      </w:r>
      <w:r w:rsidRPr="001F6858">
        <w:rPr>
          <w:rFonts w:asciiTheme="minorHAnsi" w:hAnsiTheme="minorHAnsi" w:cstheme="minorHAnsi"/>
          <w:spacing w:val="-1"/>
          <w:sz w:val="22"/>
          <w:szCs w:val="22"/>
        </w:rPr>
        <w:t xml:space="preserve"> deemed</w:t>
      </w:r>
      <w:r w:rsidRPr="001F6858">
        <w:rPr>
          <w:rFonts w:asciiTheme="minorHAnsi" w:hAnsiTheme="minorHAnsi" w:cstheme="minorHAnsi"/>
          <w:spacing w:val="2"/>
          <w:sz w:val="22"/>
          <w:szCs w:val="22"/>
        </w:rPr>
        <w:t xml:space="preserve"> </w:t>
      </w:r>
      <w:r w:rsidRPr="001F6858">
        <w:rPr>
          <w:rFonts w:asciiTheme="minorHAnsi" w:hAnsiTheme="minorHAnsi" w:cstheme="minorHAnsi"/>
          <w:sz w:val="22"/>
          <w:szCs w:val="22"/>
        </w:rPr>
        <w:t>a</w:t>
      </w:r>
      <w:r w:rsidRPr="001F6858">
        <w:rPr>
          <w:rFonts w:asciiTheme="minorHAnsi" w:hAnsiTheme="minorHAnsi" w:cstheme="minorHAnsi"/>
          <w:spacing w:val="-1"/>
          <w:sz w:val="22"/>
          <w:szCs w:val="22"/>
        </w:rPr>
        <w:t xml:space="preserve"> bribe,</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payoff</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z w:val="22"/>
          <w:szCs w:val="22"/>
        </w:rPr>
        <w:t xml:space="preserve"> any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other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form</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improper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inducement or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 xml:space="preserve">payment; </w:t>
      </w:r>
      <w:r w:rsidRPr="001F6858">
        <w:rPr>
          <w:rFonts w:asciiTheme="minorHAnsi" w:hAnsiTheme="minorHAnsi" w:cstheme="minorHAnsi"/>
          <w:spacing w:val="-2"/>
          <w:sz w:val="22"/>
          <w:szCs w:val="22"/>
        </w:rPr>
        <w:t>and</w:t>
      </w:r>
    </w:p>
    <w:p w14:paraId="701A2B65" w14:textId="77777777" w:rsidR="00C432B4" w:rsidRPr="001F6858" w:rsidRDefault="00C432B4" w:rsidP="00695370">
      <w:pPr>
        <w:widowControl w:val="0"/>
        <w:numPr>
          <w:ilvl w:val="0"/>
          <w:numId w:val="60"/>
        </w:numPr>
        <w:spacing w:after="120"/>
        <w:ind w:left="1800" w:hanging="360"/>
        <w:jc w:val="both"/>
        <w:rPr>
          <w:rFonts w:asciiTheme="minorHAnsi" w:hAnsiTheme="minorHAnsi" w:cstheme="minorHAnsi"/>
          <w:sz w:val="22"/>
          <w:szCs w:val="22"/>
        </w:rPr>
      </w:pPr>
      <w:r w:rsidRPr="001F6858">
        <w:rPr>
          <w:rFonts w:asciiTheme="minorHAnsi" w:hAnsiTheme="minorHAnsi" w:cstheme="minorHAnsi"/>
          <w:sz w:val="22"/>
          <w:szCs w:val="22"/>
        </w:rPr>
        <w:t>be</w:t>
      </w:r>
      <w:r w:rsidRPr="001F6858">
        <w:rPr>
          <w:rFonts w:asciiTheme="minorHAnsi" w:hAnsiTheme="minorHAnsi" w:cstheme="minorHAnsi"/>
          <w:spacing w:val="-1"/>
          <w:sz w:val="22"/>
          <w:szCs w:val="22"/>
        </w:rPr>
        <w:t xml:space="preserve"> of</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 xml:space="preserve">such nature that </w:t>
      </w:r>
      <w:r w:rsidRPr="001F6858">
        <w:rPr>
          <w:rFonts w:asciiTheme="minorHAnsi" w:hAnsiTheme="minorHAnsi" w:cstheme="minorHAnsi"/>
          <w:sz w:val="22"/>
          <w:szCs w:val="22"/>
        </w:rPr>
        <w:t>its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 xml:space="preserve">disclosure </w:t>
      </w:r>
      <w:r w:rsidRPr="001F6858">
        <w:rPr>
          <w:rFonts w:asciiTheme="minorHAnsi" w:hAnsiTheme="minorHAnsi" w:cstheme="minorHAnsi"/>
          <w:spacing w:val="-2"/>
          <w:sz w:val="22"/>
          <w:szCs w:val="22"/>
        </w:rPr>
        <w:t>will</w:t>
      </w:r>
      <w:r w:rsidRPr="001F6858">
        <w:rPr>
          <w:rFonts w:asciiTheme="minorHAnsi" w:hAnsiTheme="minorHAnsi" w:cstheme="minorHAnsi"/>
          <w:spacing w:val="-1"/>
          <w:sz w:val="22"/>
          <w:szCs w:val="22"/>
        </w:rPr>
        <w:t xml:space="preserve"> not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 xml:space="preserve">cause </w:t>
      </w:r>
      <w:r w:rsidRPr="001F6858">
        <w:rPr>
          <w:rFonts w:asciiTheme="minorHAnsi" w:hAnsiTheme="minorHAnsi" w:cstheme="minorHAnsi"/>
          <w:spacing w:val="-2"/>
          <w:sz w:val="22"/>
          <w:szCs w:val="22"/>
        </w:rPr>
        <w:t>embarrassment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for</w:t>
      </w:r>
      <w:r w:rsidRPr="001F6858">
        <w:rPr>
          <w:rFonts w:asciiTheme="minorHAnsi" w:hAnsiTheme="minorHAnsi" w:cstheme="minorHAnsi"/>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
          <w:sz w:val="22"/>
          <w:szCs w:val="22"/>
        </w:rPr>
        <w:t>.</w:t>
      </w:r>
    </w:p>
    <w:p w14:paraId="36FFBAC7" w14:textId="77777777" w:rsidR="00C432B4" w:rsidRPr="001F6858" w:rsidRDefault="00C432B4" w:rsidP="00695370">
      <w:pPr>
        <w:widowControl w:val="0"/>
        <w:numPr>
          <w:ilvl w:val="0"/>
          <w:numId w:val="45"/>
        </w:numPr>
        <w:spacing w:after="120"/>
        <w:ind w:left="1440" w:right="114" w:hanging="360"/>
        <w:jc w:val="both"/>
        <w:rPr>
          <w:rFonts w:asciiTheme="minorHAnsi" w:hAnsiTheme="minorHAnsi" w:cstheme="minorHAnsi"/>
          <w:sz w:val="22"/>
          <w:szCs w:val="22"/>
        </w:rPr>
      </w:pPr>
      <w:r w:rsidRPr="001F6858">
        <w:rPr>
          <w:rFonts w:asciiTheme="minorHAnsi" w:hAnsiTheme="minorHAnsi" w:cstheme="minorHAnsi"/>
          <w:spacing w:val="-1"/>
          <w:sz w:val="22"/>
          <w:szCs w:val="22"/>
        </w:rPr>
        <w:t>Breach</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2"/>
          <w:sz w:val="22"/>
          <w:szCs w:val="22"/>
        </w:rPr>
        <w:t xml:space="preserve"> </w:t>
      </w:r>
      <w:r w:rsidRPr="001F6858">
        <w:rPr>
          <w:rFonts w:asciiTheme="minorHAnsi" w:hAnsiTheme="minorHAnsi" w:cstheme="minorHAnsi"/>
          <w:sz w:val="22"/>
          <w:szCs w:val="22"/>
        </w:rPr>
        <w:t>any</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the</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foregoing</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provisions</w:t>
      </w:r>
      <w:r w:rsidRPr="001F6858">
        <w:rPr>
          <w:rFonts w:asciiTheme="minorHAnsi" w:hAnsiTheme="minorHAnsi" w:cstheme="minorHAnsi"/>
          <w:spacing w:val="12"/>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2"/>
          <w:sz w:val="22"/>
          <w:szCs w:val="22"/>
        </w:rPr>
        <w:t xml:space="preserve"> </w:t>
      </w:r>
      <w:r w:rsidRPr="001F6858">
        <w:rPr>
          <w:rFonts w:asciiTheme="minorHAnsi" w:hAnsiTheme="minorHAnsi" w:cstheme="minorHAnsi"/>
          <w:sz w:val="22"/>
          <w:szCs w:val="22"/>
        </w:rPr>
        <w:t>parts</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C.1</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C.2</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2"/>
          <w:sz w:val="22"/>
          <w:szCs w:val="22"/>
        </w:rPr>
        <w:t xml:space="preserve"> </w:t>
      </w:r>
      <w:r w:rsidRPr="001F6858">
        <w:rPr>
          <w:rFonts w:asciiTheme="minorHAnsi" w:hAnsiTheme="minorHAnsi" w:cstheme="minorHAnsi"/>
          <w:spacing w:val="-1"/>
          <w:sz w:val="22"/>
          <w:szCs w:val="22"/>
        </w:rPr>
        <w:t>this</w:t>
      </w:r>
      <w:r w:rsidRPr="00285DDB">
        <w:rPr>
          <w:rFonts w:asciiTheme="minorHAnsi" w:hAnsiTheme="minorHAnsi" w:cstheme="minorHAnsi"/>
          <w:spacing w:val="12"/>
          <w:sz w:val="22"/>
          <w:szCs w:val="22"/>
        </w:rPr>
        <w:t xml:space="preserve"> </w:t>
      </w:r>
      <w:r w:rsidRPr="00285DDB">
        <w:rPr>
          <w:rFonts w:asciiTheme="minorHAnsi" w:hAnsiTheme="minorHAnsi" w:cstheme="minorHAnsi"/>
          <w:spacing w:val="-1"/>
          <w:sz w:val="22"/>
          <w:szCs w:val="22"/>
        </w:rPr>
        <w:t>clause</w:t>
      </w:r>
      <w:r w:rsidRPr="00285DDB">
        <w:rPr>
          <w:rFonts w:asciiTheme="minorHAnsi" w:hAnsiTheme="minorHAnsi" w:cstheme="minorHAnsi"/>
          <w:spacing w:val="11"/>
          <w:sz w:val="22"/>
          <w:szCs w:val="22"/>
        </w:rPr>
        <w:t xml:space="preserve"> </w:t>
      </w:r>
      <w:r w:rsidRPr="00285DDB">
        <w:rPr>
          <w:rFonts w:asciiTheme="minorHAnsi" w:hAnsiTheme="minorHAnsi" w:cstheme="minorHAnsi"/>
          <w:sz w:val="22"/>
          <w:szCs w:val="22"/>
        </w:rPr>
        <w:t>by</w:t>
      </w:r>
      <w:r w:rsidRPr="00285DDB">
        <w:rPr>
          <w:rFonts w:asciiTheme="minorHAnsi" w:hAnsiTheme="minorHAnsi" w:cstheme="minorHAnsi"/>
          <w:spacing w:val="11"/>
          <w:sz w:val="22"/>
          <w:szCs w:val="22"/>
        </w:rPr>
        <w:t xml:space="preserve"> </w:t>
      </w:r>
      <w:r w:rsidRPr="009B54CE">
        <w:rPr>
          <w:rFonts w:asciiTheme="minorHAnsi" w:hAnsiTheme="minorHAnsi" w:cstheme="minorHAnsi"/>
          <w:spacing w:val="-1"/>
          <w:sz w:val="22"/>
          <w:szCs w:val="22"/>
        </w:rPr>
        <w:t>Seller</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shall</w:t>
      </w:r>
      <w:r w:rsidRPr="001F6858">
        <w:rPr>
          <w:rFonts w:asciiTheme="minorHAnsi" w:hAnsiTheme="minorHAnsi" w:cstheme="minorHAnsi"/>
          <w:spacing w:val="11"/>
          <w:sz w:val="22"/>
          <w:szCs w:val="22"/>
        </w:rPr>
        <w:t xml:space="preserve"> </w:t>
      </w:r>
      <w:r w:rsidRPr="001F6858">
        <w:rPr>
          <w:rFonts w:asciiTheme="minorHAnsi" w:hAnsiTheme="minorHAnsi" w:cstheme="minorHAnsi"/>
          <w:sz w:val="22"/>
          <w:szCs w:val="22"/>
        </w:rPr>
        <w:t>be</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considered</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an</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irreparable</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material</w:t>
      </w:r>
      <w:r w:rsidRPr="001F6858">
        <w:rPr>
          <w:rFonts w:asciiTheme="minorHAnsi" w:hAnsiTheme="minorHAnsi" w:cstheme="minorHAnsi"/>
          <w:spacing w:val="59"/>
          <w:sz w:val="22"/>
          <w:szCs w:val="22"/>
        </w:rPr>
        <w:t xml:space="preserve"> </w:t>
      </w:r>
      <w:r w:rsidRPr="001F6858">
        <w:rPr>
          <w:rFonts w:asciiTheme="minorHAnsi" w:hAnsiTheme="minorHAnsi" w:cstheme="minorHAnsi"/>
          <w:spacing w:val="-1"/>
          <w:sz w:val="22"/>
          <w:szCs w:val="22"/>
        </w:rPr>
        <w:t>breach of</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this</w:t>
      </w:r>
      <w:r w:rsidRPr="001F6858">
        <w:rPr>
          <w:rFonts w:asciiTheme="minorHAnsi" w:hAnsiTheme="minorHAnsi" w:cstheme="minorHAnsi"/>
          <w:sz w:val="22"/>
          <w:szCs w:val="22"/>
        </w:rPr>
        <w:t xml:space="preserve"> </w:t>
      </w:r>
      <w:r w:rsidRPr="001F6858">
        <w:rPr>
          <w:rFonts w:asciiTheme="minorHAnsi" w:hAnsiTheme="minorHAnsi" w:cstheme="minorHAnsi"/>
          <w:spacing w:val="-2"/>
          <w:sz w:val="22"/>
          <w:szCs w:val="22"/>
        </w:rPr>
        <w:t>Agreement</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2"/>
          <w:sz w:val="22"/>
          <w:szCs w:val="22"/>
        </w:rPr>
        <w:t>shall</w:t>
      </w:r>
      <w:r w:rsidRPr="001F6858">
        <w:rPr>
          <w:rFonts w:asciiTheme="minorHAnsi" w:hAnsiTheme="minorHAnsi" w:cstheme="minorHAnsi"/>
          <w:spacing w:val="-1"/>
          <w:sz w:val="22"/>
          <w:szCs w:val="22"/>
        </w:rPr>
        <w:t xml:space="preserve"> entitle</w:t>
      </w:r>
      <w:r w:rsidRPr="001F6858">
        <w:rPr>
          <w:rFonts w:asciiTheme="minorHAnsi" w:hAnsiTheme="minorHAnsi" w:cstheme="minorHAnsi"/>
          <w:spacing w:val="-4"/>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z w:val="22"/>
          <w:szCs w:val="22"/>
        </w:rPr>
        <w:t xml:space="preserve"> to</w:t>
      </w:r>
      <w:r w:rsidRPr="001F6858">
        <w:rPr>
          <w:rFonts w:asciiTheme="minorHAnsi" w:hAnsiTheme="minorHAnsi" w:cstheme="minorHAnsi"/>
          <w:spacing w:val="-1"/>
          <w:sz w:val="22"/>
          <w:szCs w:val="22"/>
        </w:rPr>
        <w:t xml:space="preserve"> terminate this</w:t>
      </w:r>
      <w:r w:rsidRPr="001F6858">
        <w:rPr>
          <w:rFonts w:asciiTheme="minorHAnsi" w:hAnsiTheme="minorHAnsi" w:cstheme="minorHAnsi"/>
          <w:sz w:val="22"/>
          <w:szCs w:val="22"/>
        </w:rPr>
        <w:t xml:space="preserve"> </w:t>
      </w:r>
      <w:r w:rsidRPr="001F6858">
        <w:rPr>
          <w:rFonts w:asciiTheme="minorHAnsi" w:hAnsiTheme="minorHAnsi" w:cstheme="minorHAnsi"/>
          <w:spacing w:val="-2"/>
          <w:sz w:val="22"/>
          <w:szCs w:val="22"/>
        </w:rPr>
        <w:t>Agreement</w:t>
      </w:r>
      <w:r w:rsidRPr="001F6858">
        <w:rPr>
          <w:rFonts w:asciiTheme="minorHAnsi" w:hAnsiTheme="minorHAnsi" w:cstheme="minorHAnsi"/>
          <w:spacing w:val="-1"/>
          <w:sz w:val="22"/>
          <w:szCs w:val="22"/>
        </w:rPr>
        <w:t xml:space="preserve"> immediately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 xml:space="preserve">without compensation </w:t>
      </w:r>
      <w:r w:rsidRPr="001F6858">
        <w:rPr>
          <w:rFonts w:asciiTheme="minorHAnsi" w:hAnsiTheme="minorHAnsi" w:cstheme="minorHAnsi"/>
          <w:sz w:val="22"/>
          <w:szCs w:val="22"/>
        </w:rPr>
        <w:t>to</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Seller.</w:t>
      </w:r>
    </w:p>
    <w:p w14:paraId="0BAD2C27" w14:textId="77777777" w:rsidR="00C432B4" w:rsidRPr="001F6858" w:rsidRDefault="00C432B4" w:rsidP="00695370">
      <w:pPr>
        <w:widowControl w:val="0"/>
        <w:numPr>
          <w:ilvl w:val="0"/>
          <w:numId w:val="44"/>
        </w:numPr>
        <w:spacing w:after="120"/>
        <w:ind w:left="1080" w:right="114" w:hanging="360"/>
        <w:jc w:val="both"/>
        <w:rPr>
          <w:rFonts w:asciiTheme="minorHAnsi" w:hAnsiTheme="minorHAnsi" w:cstheme="minorHAnsi"/>
          <w:sz w:val="22"/>
          <w:szCs w:val="22"/>
        </w:rPr>
      </w:pPr>
      <w:r w:rsidRPr="001F6858">
        <w:rPr>
          <w:rFonts w:asciiTheme="minorHAnsi" w:hAnsiTheme="minorHAnsi" w:cstheme="minorHAnsi"/>
          <w:sz w:val="22"/>
          <w:szCs w:val="22"/>
        </w:rPr>
        <w:t xml:space="preserve">Seller shall comply with the requirements of 41 CFR 60-1.4(a). This regulation applies to all Orders regardless of value of the Purchase Order, and Seller shall flow this clause to all lower tier </w:t>
      </w:r>
      <w:r w:rsidR="0042788E" w:rsidRPr="001F6858">
        <w:rPr>
          <w:rFonts w:asciiTheme="minorHAnsi" w:hAnsiTheme="minorHAnsi" w:cstheme="minorHAnsi"/>
          <w:sz w:val="22"/>
          <w:szCs w:val="22"/>
        </w:rPr>
        <w:t>Seller</w:t>
      </w:r>
      <w:r w:rsidRPr="001F6858">
        <w:rPr>
          <w:rFonts w:asciiTheme="minorHAnsi" w:hAnsiTheme="minorHAnsi" w:cstheme="minorHAnsi"/>
          <w:sz w:val="22"/>
          <w:szCs w:val="22"/>
        </w:rPr>
        <w:t>s. This regulation prohibits discrimination against all individuals based on their race, color, religion, sex, sexual orientation, gender identity, or national origin.</w:t>
      </w:r>
    </w:p>
    <w:p w14:paraId="0D838F11" w14:textId="77777777" w:rsidR="0065386F" w:rsidRPr="001F6858" w:rsidRDefault="00FF3B7B" w:rsidP="00C11107">
      <w:pPr>
        <w:pStyle w:val="BodyTextIndent"/>
        <w:spacing w:after="120"/>
        <w:ind w:left="1080"/>
        <w:jc w:val="both"/>
        <w:rPr>
          <w:rFonts w:asciiTheme="minorHAnsi" w:hAnsiTheme="minorHAnsi" w:cstheme="minorHAnsi"/>
          <w:bCs/>
          <w:sz w:val="22"/>
          <w:szCs w:val="22"/>
        </w:rPr>
      </w:pPr>
      <w:r w:rsidRPr="001F6858">
        <w:rPr>
          <w:rFonts w:asciiTheme="minorHAnsi" w:hAnsiTheme="minorHAnsi" w:cstheme="minorHAnsi"/>
          <w:sz w:val="22"/>
          <w:szCs w:val="22"/>
        </w:rPr>
        <w:t xml:space="preserve">For performance outside of the United States, Seller and Seller’s personnel shall also comply with all applicable </w:t>
      </w:r>
      <w:r w:rsidR="00536A81" w:rsidRPr="001F6858">
        <w:rPr>
          <w:rFonts w:asciiTheme="minorHAnsi" w:hAnsiTheme="minorHAnsi" w:cstheme="minorHAnsi"/>
          <w:sz w:val="22"/>
          <w:szCs w:val="22"/>
        </w:rPr>
        <w:t xml:space="preserve">laws </w:t>
      </w:r>
      <w:r w:rsidRPr="001F6858">
        <w:rPr>
          <w:rFonts w:asciiTheme="minorHAnsi" w:hAnsiTheme="minorHAnsi" w:cstheme="minorHAnsi"/>
          <w:sz w:val="22"/>
          <w:szCs w:val="22"/>
        </w:rPr>
        <w:t>and all applicable safety laws, rules, regulations and orders of the jurisdiction in which an Order is being performed.</w:t>
      </w:r>
    </w:p>
    <w:p w14:paraId="0B1429D0" w14:textId="77777777" w:rsidR="004106FB" w:rsidRPr="001F6858" w:rsidRDefault="00352EB4"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COMPLIANCE WITH THE NORTHROP GRUMMAN STANDARDS OF BUSINESS CONDUCT</w:t>
      </w:r>
      <w:r w:rsidR="00F440F6" w:rsidRPr="001F6858">
        <w:rPr>
          <w:rFonts w:asciiTheme="minorHAnsi" w:hAnsiTheme="minorHAnsi" w:cstheme="minorHAnsi"/>
          <w:b/>
          <w:bCs/>
          <w:sz w:val="22"/>
          <w:szCs w:val="22"/>
          <w:u w:val="single"/>
        </w:rPr>
        <w:t>.</w:t>
      </w:r>
      <w:r w:rsidR="00061A50" w:rsidRPr="001F6858">
        <w:rPr>
          <w:rFonts w:asciiTheme="minorHAnsi" w:hAnsiTheme="minorHAnsi" w:cstheme="minorHAnsi"/>
          <w:b/>
          <w:bCs/>
          <w:sz w:val="22"/>
          <w:szCs w:val="22"/>
          <w:u w:val="single"/>
        </w:rPr>
        <w:t xml:space="preserve"> </w:t>
      </w:r>
    </w:p>
    <w:p w14:paraId="1F94D19A" w14:textId="77777777" w:rsidR="00352EB4" w:rsidRPr="001F6858" w:rsidRDefault="00352EB4" w:rsidP="00695370">
      <w:pPr>
        <w:pStyle w:val="BodyTextIndent"/>
        <w:spacing w:after="120"/>
        <w:jc w:val="both"/>
        <w:rPr>
          <w:rFonts w:asciiTheme="minorHAnsi" w:hAnsiTheme="minorHAnsi" w:cstheme="minorHAnsi"/>
          <w:bCs/>
          <w:sz w:val="22"/>
          <w:szCs w:val="22"/>
        </w:rPr>
      </w:pPr>
      <w:r w:rsidRPr="001F6858">
        <w:rPr>
          <w:rFonts w:asciiTheme="minorHAnsi" w:hAnsiTheme="minorHAnsi" w:cstheme="minorHAnsi"/>
          <w:bCs/>
          <w:sz w:val="22"/>
          <w:szCs w:val="22"/>
        </w:rPr>
        <w:t xml:space="preserve">Seller represents and warrants that it has read and understood the Northrop Grumman Standards of Business Conduct, available at </w:t>
      </w:r>
    </w:p>
    <w:p w14:paraId="2B39CDE6" w14:textId="77777777" w:rsidR="00352EB4" w:rsidRPr="00285DDB" w:rsidRDefault="00F767CF" w:rsidP="00C11107">
      <w:pPr>
        <w:pStyle w:val="BodyTextIndent"/>
        <w:spacing w:after="120"/>
        <w:jc w:val="both"/>
        <w:rPr>
          <w:rFonts w:asciiTheme="minorHAnsi" w:hAnsiTheme="minorHAnsi" w:cstheme="minorHAnsi"/>
          <w:bCs/>
          <w:sz w:val="22"/>
          <w:szCs w:val="22"/>
        </w:rPr>
      </w:pPr>
      <w:hyperlink r:id="rId15" w:history="1">
        <w:r w:rsidR="00C432B4" w:rsidRPr="001F6858">
          <w:rPr>
            <w:rStyle w:val="Hyperlink"/>
            <w:rFonts w:asciiTheme="minorHAnsi" w:hAnsiTheme="minorHAnsi" w:cstheme="minorHAnsi"/>
            <w:sz w:val="22"/>
            <w:szCs w:val="22"/>
          </w:rPr>
          <w:t>http://www.northropgrumman.com/we-content/uploads/NG_Ethics_BusinessConduct_us.pdf</w:t>
        </w:r>
      </w:hyperlink>
      <w:r w:rsidR="00E17474" w:rsidRPr="001F6858">
        <w:rPr>
          <w:rFonts w:asciiTheme="minorHAnsi" w:hAnsiTheme="minorHAnsi" w:cstheme="minorHAnsi"/>
          <w:sz w:val="22"/>
          <w:szCs w:val="22"/>
        </w:rPr>
        <w:t xml:space="preserve"> </w:t>
      </w:r>
      <w:r w:rsidR="00352EB4" w:rsidRPr="00285DDB">
        <w:rPr>
          <w:rFonts w:asciiTheme="minorHAnsi" w:hAnsiTheme="minorHAnsi" w:cstheme="minorHAnsi"/>
          <w:bCs/>
          <w:sz w:val="22"/>
          <w:szCs w:val="22"/>
        </w:rPr>
        <w:t>and that it will comply with them during the performance of this Award.</w:t>
      </w:r>
    </w:p>
    <w:p w14:paraId="639CB8EF" w14:textId="77777777" w:rsidR="004106FB" w:rsidRPr="001F6858" w:rsidRDefault="00352EB4"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TOXIC SUBSTANCES CONTROL ACT</w:t>
      </w:r>
      <w:r w:rsidR="00F440F6" w:rsidRPr="001F6858">
        <w:rPr>
          <w:rFonts w:asciiTheme="minorHAnsi" w:hAnsiTheme="minorHAnsi" w:cstheme="minorHAnsi"/>
          <w:b/>
          <w:bCs/>
          <w:sz w:val="22"/>
          <w:szCs w:val="22"/>
          <w:u w:val="single"/>
        </w:rPr>
        <w:t>.</w:t>
      </w:r>
      <w:r w:rsidR="004106FB" w:rsidRPr="001F6858">
        <w:rPr>
          <w:rFonts w:asciiTheme="minorHAnsi" w:hAnsiTheme="minorHAnsi" w:cstheme="minorHAnsi"/>
          <w:b/>
          <w:bCs/>
          <w:sz w:val="22"/>
          <w:szCs w:val="22"/>
          <w:u w:val="single"/>
        </w:rPr>
        <w:t xml:space="preserve"> </w:t>
      </w:r>
    </w:p>
    <w:p w14:paraId="0E6F9480" w14:textId="77777777" w:rsidR="00352EB4" w:rsidRPr="001F6858" w:rsidRDefault="00352EB4" w:rsidP="00695370">
      <w:pPr>
        <w:pStyle w:val="BodyTextIndent"/>
        <w:spacing w:after="120"/>
        <w:jc w:val="both"/>
        <w:rPr>
          <w:rFonts w:asciiTheme="minorHAnsi" w:hAnsiTheme="minorHAnsi" w:cstheme="minorHAnsi"/>
          <w:bCs/>
          <w:sz w:val="22"/>
          <w:szCs w:val="22"/>
        </w:rPr>
      </w:pPr>
      <w:r w:rsidRPr="001F6858">
        <w:rPr>
          <w:rFonts w:asciiTheme="minorHAnsi" w:hAnsiTheme="minorHAnsi" w:cstheme="minorHAnsi"/>
          <w:bCs/>
          <w:sz w:val="22"/>
          <w:szCs w:val="22"/>
        </w:rPr>
        <w:t>Seller warrants that each and every chemical substance delivered under an Order issued under this Award shall, at the time of sale, transfer, or delivery, be on the list of chemical substances compiled and published by the Administrator of the Environmental Protection Agency pursuant to Section 8 of the Toxic Substances Control Act (Title 15 U.S.C. §2601).</w:t>
      </w:r>
    </w:p>
    <w:p w14:paraId="69A0A6A6" w14:textId="77777777" w:rsidR="005A023B" w:rsidRPr="001F6858" w:rsidRDefault="005A023B"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bookmarkStart w:id="41" w:name="_Ref501467030"/>
      <w:r w:rsidRPr="001F6858">
        <w:rPr>
          <w:rFonts w:asciiTheme="minorHAnsi" w:hAnsiTheme="minorHAnsi" w:cstheme="minorHAnsi"/>
          <w:b/>
          <w:bCs/>
          <w:sz w:val="22"/>
          <w:szCs w:val="22"/>
          <w:u w:val="single"/>
        </w:rPr>
        <w:t>CONFLICT MINERALS</w:t>
      </w:r>
      <w:bookmarkEnd w:id="41"/>
      <w:r w:rsidRPr="001F6858">
        <w:rPr>
          <w:rFonts w:asciiTheme="minorHAnsi" w:hAnsiTheme="minorHAnsi" w:cstheme="minorHAnsi"/>
          <w:b/>
          <w:bCs/>
          <w:sz w:val="22"/>
          <w:szCs w:val="22"/>
          <w:u w:val="single"/>
        </w:rPr>
        <w:t>.</w:t>
      </w:r>
    </w:p>
    <w:p w14:paraId="53261854" w14:textId="77777777" w:rsidR="005A023B" w:rsidRPr="001F6858" w:rsidRDefault="005A023B" w:rsidP="00695370">
      <w:pPr>
        <w:widowControl w:val="0"/>
        <w:tabs>
          <w:tab w:val="num" w:pos="810"/>
        </w:tabs>
        <w:spacing w:after="120"/>
        <w:ind w:left="720" w:hanging="630"/>
        <w:jc w:val="both"/>
        <w:rPr>
          <w:rFonts w:asciiTheme="minorHAnsi" w:hAnsiTheme="minorHAnsi" w:cstheme="minorHAnsi"/>
          <w:sz w:val="22"/>
          <w:szCs w:val="22"/>
        </w:rPr>
      </w:pPr>
      <w:r w:rsidRPr="001F6858">
        <w:rPr>
          <w:rFonts w:asciiTheme="minorHAnsi" w:hAnsiTheme="minorHAnsi" w:cstheme="minorHAnsi"/>
          <w:spacing w:val="-2"/>
          <w:sz w:val="22"/>
          <w:szCs w:val="22"/>
        </w:rPr>
        <w:tab/>
        <w:t>If</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Seller</w:t>
      </w:r>
      <w:r w:rsidRPr="001F6858">
        <w:rPr>
          <w:rFonts w:asciiTheme="minorHAnsi" w:hAnsiTheme="minorHAnsi" w:cstheme="minorHAnsi"/>
          <w:sz w:val="22"/>
          <w:szCs w:val="22"/>
        </w:rPr>
        <w:t xml:space="preserve"> is </w:t>
      </w:r>
      <w:r w:rsidRPr="001F6858">
        <w:rPr>
          <w:rFonts w:asciiTheme="minorHAnsi" w:hAnsiTheme="minorHAnsi" w:cstheme="minorHAnsi"/>
          <w:spacing w:val="-1"/>
          <w:sz w:val="22"/>
          <w:szCs w:val="22"/>
        </w:rPr>
        <w:t>providing Products</w:t>
      </w:r>
      <w:r w:rsidRPr="001F6858">
        <w:rPr>
          <w:rFonts w:asciiTheme="minorHAnsi" w:hAnsiTheme="minorHAnsi" w:cstheme="minorHAnsi"/>
          <w:spacing w:val="-2"/>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3"/>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under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this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Agreement,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Seller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 xml:space="preserve">shall </w:t>
      </w:r>
      <w:r w:rsidRPr="001F6858">
        <w:rPr>
          <w:rFonts w:asciiTheme="minorHAnsi" w:hAnsiTheme="minorHAnsi" w:cstheme="minorHAnsi"/>
          <w:sz w:val="22"/>
          <w:szCs w:val="22"/>
        </w:rPr>
        <w:t>use</w:t>
      </w:r>
      <w:r w:rsidRPr="001F6858">
        <w:rPr>
          <w:rFonts w:asciiTheme="minorHAnsi" w:hAnsiTheme="minorHAnsi" w:cstheme="minorHAnsi"/>
          <w:spacing w:val="-1"/>
          <w:sz w:val="22"/>
          <w:szCs w:val="22"/>
        </w:rPr>
        <w:t xml:space="preserve"> commercially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reasonable efforts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to:</w:t>
      </w:r>
    </w:p>
    <w:p w14:paraId="7780292D" w14:textId="77777777" w:rsidR="005A023B" w:rsidRPr="001F6858" w:rsidRDefault="005A023B" w:rsidP="00695370">
      <w:pPr>
        <w:widowControl w:val="0"/>
        <w:numPr>
          <w:ilvl w:val="0"/>
          <w:numId w:val="51"/>
        </w:numPr>
        <w:spacing w:after="120"/>
        <w:ind w:left="1080" w:hanging="360"/>
        <w:jc w:val="both"/>
        <w:rPr>
          <w:rFonts w:asciiTheme="minorHAnsi" w:hAnsiTheme="minorHAnsi" w:cstheme="minorHAnsi"/>
          <w:sz w:val="22"/>
          <w:szCs w:val="22"/>
        </w:rPr>
      </w:pPr>
      <w:r w:rsidRPr="001F6858">
        <w:rPr>
          <w:rFonts w:asciiTheme="minorHAnsi" w:hAnsiTheme="minorHAnsi" w:cstheme="minorHAnsi"/>
          <w:spacing w:val="-1"/>
          <w:sz w:val="22"/>
          <w:szCs w:val="22"/>
        </w:rPr>
        <w:t>identify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whether</w:t>
      </w:r>
      <w:r w:rsidRPr="001F6858">
        <w:rPr>
          <w:rFonts w:asciiTheme="minorHAnsi" w:hAnsiTheme="minorHAnsi" w:cstheme="minorHAnsi"/>
          <w:sz w:val="22"/>
          <w:szCs w:val="22"/>
        </w:rPr>
        <w:t xml:space="preserve"> such</w:t>
      </w:r>
      <w:r w:rsidRPr="001F6858">
        <w:rPr>
          <w:rFonts w:asciiTheme="minorHAnsi" w:hAnsiTheme="minorHAnsi" w:cstheme="minorHAnsi"/>
          <w:spacing w:val="-1"/>
          <w:sz w:val="22"/>
          <w:szCs w:val="22"/>
        </w:rPr>
        <w:t xml:space="preserve"> Products</w:t>
      </w:r>
      <w:r w:rsidRPr="001F6858">
        <w:rPr>
          <w:rFonts w:asciiTheme="minorHAnsi" w:hAnsiTheme="minorHAnsi" w:cstheme="minorHAnsi"/>
          <w:spacing w:val="-2"/>
          <w:sz w:val="22"/>
          <w:szCs w:val="22"/>
        </w:rPr>
        <w:t xml:space="preserve"> contain</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 xml:space="preserve">tin, tantalum, </w:t>
      </w:r>
      <w:r w:rsidRPr="001F6858">
        <w:rPr>
          <w:rFonts w:asciiTheme="minorHAnsi" w:hAnsiTheme="minorHAnsi" w:cstheme="minorHAnsi"/>
          <w:spacing w:val="-2"/>
          <w:sz w:val="22"/>
          <w:szCs w:val="22"/>
        </w:rPr>
        <w:t>gold</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z w:val="22"/>
          <w:szCs w:val="22"/>
        </w:rPr>
        <w:t xml:space="preserve"> </w:t>
      </w:r>
      <w:r w:rsidRPr="001F6858">
        <w:rPr>
          <w:rFonts w:asciiTheme="minorHAnsi" w:hAnsiTheme="minorHAnsi" w:cstheme="minorHAnsi"/>
          <w:spacing w:val="-2"/>
          <w:sz w:val="22"/>
          <w:szCs w:val="22"/>
        </w:rPr>
        <w:t>tungsten;</w:t>
      </w:r>
    </w:p>
    <w:p w14:paraId="0AB89B50" w14:textId="77777777" w:rsidR="005A023B" w:rsidRPr="001F6858" w:rsidRDefault="005A023B" w:rsidP="00695370">
      <w:pPr>
        <w:widowControl w:val="0"/>
        <w:numPr>
          <w:ilvl w:val="0"/>
          <w:numId w:val="51"/>
        </w:numPr>
        <w:spacing w:after="120"/>
        <w:ind w:left="1080" w:right="118" w:hanging="360"/>
        <w:jc w:val="both"/>
        <w:rPr>
          <w:rFonts w:asciiTheme="minorHAnsi" w:hAnsiTheme="minorHAnsi" w:cstheme="minorHAnsi"/>
          <w:sz w:val="22"/>
          <w:szCs w:val="22"/>
        </w:rPr>
      </w:pPr>
      <w:r w:rsidRPr="001F6858">
        <w:rPr>
          <w:rFonts w:asciiTheme="minorHAnsi" w:hAnsiTheme="minorHAnsi" w:cstheme="minorHAnsi"/>
          <w:spacing w:val="-1"/>
          <w:sz w:val="22"/>
          <w:szCs w:val="22"/>
        </w:rPr>
        <w:t>determine</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whether</w:t>
      </w:r>
      <w:r w:rsidRPr="001F6858">
        <w:rPr>
          <w:rFonts w:asciiTheme="minorHAnsi" w:hAnsiTheme="minorHAnsi" w:cstheme="minorHAnsi"/>
          <w:spacing w:val="4"/>
          <w:sz w:val="22"/>
          <w:szCs w:val="22"/>
        </w:rPr>
        <w:t xml:space="preserve"> </w:t>
      </w:r>
      <w:r w:rsidRPr="001F6858">
        <w:rPr>
          <w:rFonts w:asciiTheme="minorHAnsi" w:hAnsiTheme="minorHAnsi" w:cstheme="minorHAnsi"/>
          <w:sz w:val="22"/>
          <w:szCs w:val="22"/>
        </w:rPr>
        <w:t>any</w:t>
      </w:r>
      <w:r w:rsidRPr="001F6858">
        <w:rPr>
          <w:rFonts w:asciiTheme="minorHAnsi" w:hAnsiTheme="minorHAnsi" w:cstheme="minorHAnsi"/>
          <w:spacing w:val="2"/>
          <w:sz w:val="22"/>
          <w:szCs w:val="22"/>
        </w:rPr>
        <w:t xml:space="preserve"> </w:t>
      </w:r>
      <w:r w:rsidRPr="001F6858">
        <w:rPr>
          <w:rFonts w:asciiTheme="minorHAnsi" w:hAnsiTheme="minorHAnsi" w:cstheme="minorHAnsi"/>
          <w:sz w:val="22"/>
          <w:szCs w:val="22"/>
        </w:rPr>
        <w:t>such</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minerals</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originated</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in</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covered</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countries,</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as</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defined</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in</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Section</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1502</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4"/>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Dodd-Frank</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Wall</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Street</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Reform</w:t>
      </w:r>
      <w:r w:rsidRPr="001F6858">
        <w:rPr>
          <w:rFonts w:asciiTheme="minorHAnsi" w:hAnsiTheme="minorHAnsi" w:cstheme="minorHAnsi"/>
          <w:spacing w:val="62"/>
          <w:sz w:val="22"/>
          <w:szCs w:val="22"/>
        </w:rPr>
        <w:t xml:space="preserve"> </w:t>
      </w:r>
      <w:r w:rsidRPr="001F6858">
        <w:rPr>
          <w:rFonts w:asciiTheme="minorHAnsi" w:hAnsiTheme="minorHAnsi" w:cstheme="minorHAnsi"/>
          <w:spacing w:val="-1"/>
          <w:sz w:val="22"/>
          <w:szCs w:val="22"/>
        </w:rPr>
        <w:t>and Consumer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 xml:space="preserve">Protection </w:t>
      </w:r>
      <w:r w:rsidRPr="001F6858">
        <w:rPr>
          <w:rFonts w:asciiTheme="minorHAnsi" w:hAnsiTheme="minorHAnsi" w:cstheme="minorHAnsi"/>
          <w:spacing w:val="-2"/>
          <w:sz w:val="22"/>
          <w:szCs w:val="22"/>
        </w:rPr>
        <w:t>Act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(the “Act”);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 xml:space="preserve">and </w:t>
      </w:r>
    </w:p>
    <w:p w14:paraId="672AF831" w14:textId="77777777" w:rsidR="005A023B" w:rsidRPr="001F6858" w:rsidRDefault="005A023B" w:rsidP="00695370">
      <w:pPr>
        <w:widowControl w:val="0"/>
        <w:numPr>
          <w:ilvl w:val="0"/>
          <w:numId w:val="51"/>
        </w:numPr>
        <w:spacing w:after="120"/>
        <w:ind w:left="1080" w:hanging="360"/>
        <w:jc w:val="both"/>
        <w:rPr>
          <w:rFonts w:asciiTheme="minorHAnsi" w:hAnsiTheme="minorHAnsi" w:cstheme="minorHAnsi"/>
          <w:sz w:val="22"/>
          <w:szCs w:val="22"/>
        </w:rPr>
      </w:pPr>
      <w:r w:rsidRPr="001F6858">
        <w:rPr>
          <w:rFonts w:asciiTheme="minorHAnsi" w:hAnsiTheme="minorHAnsi" w:cstheme="minorHAnsi"/>
          <w:spacing w:val="-1"/>
          <w:sz w:val="22"/>
          <w:szCs w:val="22"/>
        </w:rPr>
        <w:t>perform</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 xml:space="preserve">appropriate due diligence on </w:t>
      </w:r>
      <w:r w:rsidRPr="001F6858">
        <w:rPr>
          <w:rFonts w:asciiTheme="minorHAnsi" w:hAnsiTheme="minorHAnsi" w:cstheme="minorHAnsi"/>
          <w:sz w:val="22"/>
          <w:szCs w:val="22"/>
        </w:rPr>
        <w:t xml:space="preserve">its </w:t>
      </w:r>
      <w:r w:rsidRPr="001F6858">
        <w:rPr>
          <w:rFonts w:asciiTheme="minorHAnsi" w:hAnsiTheme="minorHAnsi" w:cstheme="minorHAnsi"/>
          <w:spacing w:val="-1"/>
          <w:sz w:val="22"/>
          <w:szCs w:val="22"/>
        </w:rPr>
        <w:t>supply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chain in</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support of</w:t>
      </w:r>
      <w:r w:rsidRPr="001F6858">
        <w:rPr>
          <w:rFonts w:asciiTheme="minorHAnsi" w:hAnsiTheme="minorHAnsi" w:cstheme="minorHAnsi"/>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
          <w:sz w:val="22"/>
          <w:szCs w:val="22"/>
        </w:rPr>
        <w:t>’s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obligations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lastRenderedPageBreak/>
        <w:t>under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the Act.</w:t>
      </w:r>
    </w:p>
    <w:p w14:paraId="76806F7A" w14:textId="77777777" w:rsidR="005878BD" w:rsidRPr="001F6858" w:rsidRDefault="005A023B" w:rsidP="00C11107">
      <w:pPr>
        <w:widowControl w:val="0"/>
        <w:spacing w:after="120"/>
        <w:ind w:left="720" w:right="113"/>
        <w:jc w:val="both"/>
        <w:rPr>
          <w:rFonts w:asciiTheme="minorHAnsi" w:hAnsiTheme="minorHAnsi" w:cstheme="minorHAnsi"/>
          <w:spacing w:val="-1"/>
          <w:sz w:val="22"/>
          <w:szCs w:val="22"/>
        </w:rPr>
      </w:pPr>
      <w:r w:rsidRPr="001F6858">
        <w:rPr>
          <w:rFonts w:asciiTheme="minorHAnsi" w:hAnsiTheme="minorHAnsi" w:cstheme="minorHAnsi"/>
          <w:spacing w:val="-2"/>
          <w:sz w:val="22"/>
          <w:szCs w:val="22"/>
        </w:rPr>
        <w:t>In</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addition,</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Seller</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shall,</w:t>
      </w:r>
      <w:r w:rsidRPr="001F6858">
        <w:rPr>
          <w:rFonts w:asciiTheme="minorHAnsi" w:hAnsiTheme="minorHAnsi" w:cstheme="minorHAnsi"/>
          <w:spacing w:val="-6"/>
          <w:sz w:val="22"/>
          <w:szCs w:val="22"/>
        </w:rPr>
        <w:t xml:space="preserve"> </w:t>
      </w:r>
      <w:r w:rsidRPr="001F6858">
        <w:rPr>
          <w:rFonts w:asciiTheme="minorHAnsi" w:hAnsiTheme="minorHAnsi" w:cstheme="minorHAnsi"/>
          <w:sz w:val="22"/>
          <w:szCs w:val="22"/>
        </w:rPr>
        <w:t>as</w:t>
      </w:r>
      <w:r w:rsidRPr="001F6858">
        <w:rPr>
          <w:rFonts w:asciiTheme="minorHAnsi" w:hAnsiTheme="minorHAnsi" w:cstheme="minorHAnsi"/>
          <w:spacing w:val="-7"/>
          <w:sz w:val="22"/>
          <w:szCs w:val="22"/>
        </w:rPr>
        <w:t xml:space="preserve"> </w:t>
      </w:r>
      <w:r w:rsidRPr="001F6858">
        <w:rPr>
          <w:rFonts w:asciiTheme="minorHAnsi" w:hAnsiTheme="minorHAnsi" w:cstheme="minorHAnsi"/>
          <w:spacing w:val="-2"/>
          <w:sz w:val="22"/>
          <w:szCs w:val="22"/>
        </w:rPr>
        <w:t>soon</w:t>
      </w:r>
      <w:r w:rsidRPr="001F6858">
        <w:rPr>
          <w:rFonts w:asciiTheme="minorHAnsi" w:hAnsiTheme="minorHAnsi" w:cstheme="minorHAnsi"/>
          <w:spacing w:val="-6"/>
          <w:sz w:val="22"/>
          <w:szCs w:val="22"/>
        </w:rPr>
        <w:t xml:space="preserve"> </w:t>
      </w:r>
      <w:r w:rsidRPr="001F6858">
        <w:rPr>
          <w:rFonts w:asciiTheme="minorHAnsi" w:hAnsiTheme="minorHAnsi" w:cstheme="minorHAnsi"/>
          <w:sz w:val="22"/>
          <w:szCs w:val="22"/>
        </w:rPr>
        <w:t>as</w:t>
      </w:r>
      <w:r w:rsidRPr="001F6858">
        <w:rPr>
          <w:rFonts w:asciiTheme="minorHAnsi" w:hAnsiTheme="minorHAnsi" w:cstheme="minorHAnsi"/>
          <w:spacing w:val="-7"/>
          <w:sz w:val="22"/>
          <w:szCs w:val="22"/>
        </w:rPr>
        <w:t xml:space="preserve"> </w:t>
      </w:r>
      <w:r w:rsidRPr="001F6858">
        <w:rPr>
          <w:rFonts w:asciiTheme="minorHAnsi" w:hAnsiTheme="minorHAnsi" w:cstheme="minorHAnsi"/>
          <w:spacing w:val="-1"/>
          <w:sz w:val="22"/>
          <w:szCs w:val="22"/>
        </w:rPr>
        <w:t>reasonably</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practicable</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following</w:t>
      </w:r>
      <w:r w:rsidRPr="001F6858">
        <w:rPr>
          <w:rFonts w:asciiTheme="minorHAnsi" w:hAnsiTheme="minorHAnsi" w:cstheme="minorHAnsi"/>
          <w:spacing w:val="-8"/>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completion</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8"/>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calendar</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2"/>
          <w:sz w:val="22"/>
          <w:szCs w:val="22"/>
        </w:rPr>
        <w:t>year,</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provide</w:t>
      </w:r>
      <w:r w:rsidRPr="001F6858">
        <w:rPr>
          <w:rFonts w:asciiTheme="minorHAnsi" w:hAnsiTheme="minorHAnsi" w:cstheme="minorHAnsi"/>
          <w:spacing w:val="-9"/>
          <w:sz w:val="22"/>
          <w:szCs w:val="22"/>
        </w:rPr>
        <w:t xml:space="preserve"> </w:t>
      </w:r>
      <w:r w:rsidRPr="001F6858">
        <w:rPr>
          <w:rFonts w:asciiTheme="minorHAnsi" w:hAnsiTheme="minorHAnsi" w:cstheme="minorHAnsi"/>
          <w:sz w:val="22"/>
          <w:szCs w:val="22"/>
        </w:rPr>
        <w:t>a</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completed</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Conflict</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Minerals</w:t>
      </w:r>
      <w:r w:rsidRPr="001F6858">
        <w:rPr>
          <w:rFonts w:asciiTheme="minorHAnsi" w:hAnsiTheme="minorHAnsi" w:cstheme="minorHAnsi"/>
          <w:spacing w:val="87"/>
          <w:sz w:val="22"/>
          <w:szCs w:val="22"/>
        </w:rPr>
        <w:t xml:space="preserve"> </w:t>
      </w:r>
      <w:r w:rsidRPr="001F6858">
        <w:rPr>
          <w:rFonts w:asciiTheme="minorHAnsi" w:hAnsiTheme="minorHAnsi" w:cstheme="minorHAnsi"/>
          <w:spacing w:val="-1"/>
          <w:sz w:val="22"/>
          <w:szCs w:val="22"/>
        </w:rPr>
        <w:t>Reporting</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Template,</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using</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the</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form</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found</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at</w:t>
      </w:r>
      <w:r w:rsidRPr="001F6858">
        <w:rPr>
          <w:rFonts w:asciiTheme="minorHAnsi" w:hAnsiTheme="minorHAnsi" w:cstheme="minorHAnsi"/>
          <w:spacing w:val="11"/>
          <w:sz w:val="22"/>
          <w:szCs w:val="22"/>
        </w:rPr>
        <w:t xml:space="preserve"> </w:t>
      </w:r>
      <w:r w:rsidRPr="001F6858">
        <w:rPr>
          <w:rFonts w:asciiTheme="minorHAnsi" w:hAnsiTheme="minorHAnsi" w:cstheme="minorHAnsi"/>
          <w:sz w:val="22"/>
          <w:szCs w:val="22"/>
        </w:rPr>
        <w:t xml:space="preserve">http://www.responsiblemineralsinitiative.org/conflict-minerals-reporting-template/. </w:t>
      </w:r>
      <w:r w:rsidRPr="001F6858">
        <w:rPr>
          <w:rFonts w:asciiTheme="minorHAnsi" w:hAnsiTheme="minorHAnsi" w:cstheme="minorHAnsi"/>
          <w:spacing w:val="21"/>
          <w:sz w:val="22"/>
          <w:szCs w:val="22"/>
        </w:rPr>
        <w:t xml:space="preserve"> </w:t>
      </w:r>
      <w:r w:rsidRPr="001F6858">
        <w:rPr>
          <w:rFonts w:asciiTheme="minorHAnsi" w:hAnsiTheme="minorHAnsi" w:cstheme="minorHAnsi"/>
          <w:spacing w:val="-3"/>
          <w:sz w:val="22"/>
          <w:szCs w:val="22"/>
        </w:rPr>
        <w:t>If</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requested,</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2"/>
          <w:sz w:val="22"/>
          <w:szCs w:val="22"/>
        </w:rPr>
        <w:t>Seller</w:t>
      </w:r>
      <w:r w:rsidRPr="001F6858">
        <w:rPr>
          <w:rFonts w:asciiTheme="minorHAnsi" w:hAnsiTheme="minorHAnsi" w:cstheme="minorHAnsi"/>
          <w:spacing w:val="71"/>
          <w:sz w:val="22"/>
          <w:szCs w:val="22"/>
        </w:rPr>
        <w:t xml:space="preserve"> </w:t>
      </w:r>
      <w:r w:rsidRPr="001F6858">
        <w:rPr>
          <w:rFonts w:asciiTheme="minorHAnsi" w:hAnsiTheme="minorHAnsi" w:cstheme="minorHAnsi"/>
          <w:spacing w:val="-1"/>
          <w:sz w:val="22"/>
          <w:szCs w:val="22"/>
        </w:rPr>
        <w:t>will</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promptly</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provide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information</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representations</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that</w:t>
      </w:r>
      <w:r w:rsidRPr="001F6858">
        <w:rPr>
          <w:rFonts w:asciiTheme="minorHAnsi" w:hAnsiTheme="minorHAnsi" w:cstheme="minorHAnsi"/>
          <w:spacing w:val="-4"/>
          <w:sz w:val="22"/>
          <w:szCs w:val="22"/>
        </w:rPr>
        <w:t xml:space="preserve"> </w:t>
      </w:r>
      <w:r w:rsidR="0042788E" w:rsidRPr="001F6858">
        <w:rPr>
          <w:rFonts w:asciiTheme="minorHAnsi" w:hAnsiTheme="minorHAnsi" w:cstheme="minorHAnsi"/>
          <w:spacing w:val="-2"/>
          <w:sz w:val="22"/>
          <w:szCs w:val="22"/>
        </w:rPr>
        <w:t>Customer</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reasonably</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believes</w:t>
      </w:r>
      <w:r w:rsidRPr="001F6858">
        <w:rPr>
          <w:rFonts w:asciiTheme="minorHAnsi" w:hAnsiTheme="minorHAnsi" w:cstheme="minorHAnsi"/>
          <w:spacing w:val="-5"/>
          <w:sz w:val="22"/>
          <w:szCs w:val="22"/>
        </w:rPr>
        <w:t xml:space="preserve"> </w:t>
      </w:r>
      <w:r w:rsidRPr="001F6858">
        <w:rPr>
          <w:rFonts w:asciiTheme="minorHAnsi" w:hAnsiTheme="minorHAnsi" w:cstheme="minorHAnsi"/>
          <w:sz w:val="22"/>
          <w:szCs w:val="22"/>
        </w:rPr>
        <w:t>are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required</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meet</w:t>
      </w:r>
      <w:r w:rsidRPr="001F6858">
        <w:rPr>
          <w:rFonts w:asciiTheme="minorHAnsi" w:hAnsiTheme="minorHAnsi" w:cstheme="minorHAnsi"/>
          <w:spacing w:val="-4"/>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
          <w:sz w:val="22"/>
          <w:szCs w:val="22"/>
        </w:rPr>
        <w:t>’s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conflict</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2"/>
          <w:sz w:val="22"/>
          <w:szCs w:val="22"/>
        </w:rPr>
        <w:t>minerals</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compliance</w:t>
      </w:r>
      <w:r w:rsidRPr="001F6858">
        <w:rPr>
          <w:rFonts w:asciiTheme="minorHAnsi" w:hAnsiTheme="minorHAnsi" w:cstheme="minorHAnsi"/>
          <w:spacing w:val="113"/>
          <w:sz w:val="22"/>
          <w:szCs w:val="22"/>
        </w:rPr>
        <w:t xml:space="preserve"> </w:t>
      </w:r>
      <w:r w:rsidRPr="001F6858">
        <w:rPr>
          <w:rFonts w:asciiTheme="minorHAnsi" w:hAnsiTheme="minorHAnsi" w:cstheme="minorHAnsi"/>
          <w:spacing w:val="-1"/>
          <w:sz w:val="22"/>
          <w:szCs w:val="22"/>
        </w:rPr>
        <w:t>obligations.</w:t>
      </w:r>
    </w:p>
    <w:p w14:paraId="384188F1" w14:textId="77777777" w:rsidR="004106FB" w:rsidRPr="001F6858" w:rsidRDefault="00352EB4"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U. S. EXPORT AND IMPORT COMPLIANCE</w:t>
      </w:r>
      <w:r w:rsidR="00F440F6" w:rsidRPr="001F6858">
        <w:rPr>
          <w:rFonts w:asciiTheme="minorHAnsi" w:hAnsiTheme="minorHAnsi" w:cstheme="minorHAnsi"/>
          <w:b/>
          <w:bCs/>
          <w:sz w:val="22"/>
          <w:szCs w:val="22"/>
          <w:u w:val="single"/>
        </w:rPr>
        <w:t>.</w:t>
      </w:r>
      <w:r w:rsidRPr="001F6858">
        <w:rPr>
          <w:rFonts w:asciiTheme="minorHAnsi" w:hAnsiTheme="minorHAnsi" w:cstheme="minorHAnsi"/>
          <w:b/>
          <w:bCs/>
          <w:sz w:val="22"/>
          <w:szCs w:val="22"/>
          <w:u w:val="single"/>
        </w:rPr>
        <w:t xml:space="preserve"> </w:t>
      </w:r>
    </w:p>
    <w:p w14:paraId="452F5580" w14:textId="77777777" w:rsidR="00C432B4" w:rsidRPr="001F6858" w:rsidRDefault="00C432B4" w:rsidP="00695370">
      <w:pPr>
        <w:widowControl w:val="0"/>
        <w:numPr>
          <w:ilvl w:val="1"/>
          <w:numId w:val="46"/>
        </w:numPr>
        <w:spacing w:after="120"/>
        <w:ind w:left="1080" w:right="109" w:hanging="360"/>
        <w:jc w:val="both"/>
        <w:rPr>
          <w:rFonts w:asciiTheme="minorHAnsi" w:hAnsiTheme="minorHAnsi" w:cstheme="minorHAnsi"/>
          <w:sz w:val="22"/>
          <w:szCs w:val="22"/>
        </w:rPr>
      </w:pPr>
      <w:r w:rsidRPr="001F6858">
        <w:rPr>
          <w:rFonts w:asciiTheme="minorHAnsi" w:hAnsiTheme="minorHAnsi" w:cstheme="minorHAnsi"/>
          <w:sz w:val="22"/>
          <w:szCs w:val="22"/>
        </w:rPr>
        <w:t>Export and Sanctions Compliance.</w:t>
      </w:r>
    </w:p>
    <w:p w14:paraId="43EFE212" w14:textId="77777777" w:rsidR="00C432B4" w:rsidRPr="001F6858" w:rsidRDefault="00C432B4" w:rsidP="00695370">
      <w:pPr>
        <w:widowControl w:val="0"/>
        <w:spacing w:after="120"/>
        <w:ind w:left="1080" w:right="109" w:hanging="360"/>
        <w:jc w:val="both"/>
        <w:rPr>
          <w:rFonts w:asciiTheme="minorHAnsi" w:hAnsiTheme="minorHAnsi" w:cstheme="minorHAnsi"/>
          <w:sz w:val="22"/>
          <w:szCs w:val="22"/>
        </w:rPr>
      </w:pPr>
      <w:r w:rsidRPr="001F6858">
        <w:rPr>
          <w:rFonts w:asciiTheme="minorHAnsi" w:hAnsiTheme="minorHAnsi" w:cstheme="minorHAnsi"/>
          <w:sz w:val="22"/>
          <w:szCs w:val="22"/>
        </w:rPr>
        <w:tab/>
        <w:t>General. Performance of this Agreement may involve the use of or access to articles, Technical Data or software that is subject to export controls under 22 United States Code 2751 – 2799aa-2 (Arms Export Control Act) and 22 C.F.R. 120-130 (International Traffic in Arms Regulations or “ITAR”) or 50 United States Code 4801 – 4826 (Export Control Reform Act of 2018, 15 C.F.R. 730-774 (Export Administration Regulations), 50 United States Code 1701-1708, (International Emergency Economic Powers Act, as amended), and their successor and supplemental laws and regulations, or may implicate U.S. sanctions laws and regulations, including those administered by the U.S. Department of Treasury Office of Foreign Assets Control  in 31 C.F.R. 500-599, and their successor and supplemental laws and regulations (collectively hereinafter referred to as the “Export and Sanctions Laws and Regulations”).   Seller shall comply with any and all Export and Sanctions Laws and Regulations, and any authorization(s) issued thereunder.</w:t>
      </w:r>
    </w:p>
    <w:p w14:paraId="64C0ACD2" w14:textId="77777777" w:rsidR="00C432B4" w:rsidRPr="001F6858" w:rsidRDefault="00C432B4" w:rsidP="00695370">
      <w:pPr>
        <w:widowControl w:val="0"/>
        <w:numPr>
          <w:ilvl w:val="2"/>
          <w:numId w:val="46"/>
        </w:numPr>
        <w:spacing w:after="120"/>
        <w:ind w:left="1440" w:right="109" w:hanging="360"/>
        <w:jc w:val="both"/>
        <w:rPr>
          <w:rFonts w:asciiTheme="minorHAnsi" w:hAnsiTheme="minorHAnsi" w:cstheme="minorHAnsi"/>
          <w:sz w:val="22"/>
          <w:szCs w:val="22"/>
        </w:rPr>
      </w:pPr>
      <w:r w:rsidRPr="001F6858">
        <w:rPr>
          <w:rFonts w:asciiTheme="minorHAnsi" w:hAnsiTheme="minorHAnsi" w:cstheme="minorHAnsi"/>
          <w:sz w:val="22"/>
          <w:szCs w:val="22"/>
        </w:rPr>
        <w:t>Registration.  If Seller is a U.S. entity and is engaged in the business of either exporting or manufacturing (whether exporting or not) Defense Articles or furnishing Defense Services, Seller represents that it shall maintain an active registration with the U.S. Department of State’s Directorate of Defense Trade Controls, as required by the ITAR, throughout the performance of this Agreement, and that it maintains an effective export and import compliance program in accordance with the ITAR.</w:t>
      </w:r>
    </w:p>
    <w:p w14:paraId="4EB2DDCA" w14:textId="77777777" w:rsidR="00C432B4" w:rsidRPr="001F6858" w:rsidRDefault="00C432B4" w:rsidP="00695370">
      <w:pPr>
        <w:widowControl w:val="0"/>
        <w:numPr>
          <w:ilvl w:val="2"/>
          <w:numId w:val="46"/>
        </w:numPr>
        <w:spacing w:after="120"/>
        <w:ind w:left="1440" w:right="109" w:hanging="360"/>
        <w:jc w:val="both"/>
        <w:rPr>
          <w:rFonts w:asciiTheme="minorHAnsi" w:hAnsiTheme="minorHAnsi" w:cstheme="minorHAnsi"/>
          <w:sz w:val="22"/>
          <w:szCs w:val="22"/>
        </w:rPr>
      </w:pPr>
      <w:r w:rsidRPr="001F6858">
        <w:rPr>
          <w:rFonts w:asciiTheme="minorHAnsi" w:hAnsiTheme="minorHAnsi" w:cstheme="minorHAnsi"/>
          <w:sz w:val="22"/>
          <w:szCs w:val="22"/>
        </w:rPr>
        <w:t xml:space="preserve">Seller shall not re-transfer any export-controlled articles or information (e.g. Technical Data or software) to any other non-U.S. person or entity (including Seller’s dual and/or third-country national employees) without first complying with all the requirements of the applicable Export and Sanctions Laws and Regulations. Prior to any proposed re-transfer, Seller shall first obtain the written consent of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No consent granted by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in response to Seller’s request shall relieve Seller of its obligations to comply with the provisions of paragraph A. of this clause or the Export and Sanctions Laws and Regulations, nor shall any such consent constitute a waiver of the requirements of paragraph A. hereinabove, nor constitute consent for Seller to violate any provision of the Export and Sanctions Laws and Regulations.</w:t>
      </w:r>
    </w:p>
    <w:p w14:paraId="3EF35EA2" w14:textId="77777777" w:rsidR="00C432B4" w:rsidRPr="001F6858" w:rsidRDefault="00C432B4" w:rsidP="00695370">
      <w:pPr>
        <w:widowControl w:val="0"/>
        <w:numPr>
          <w:ilvl w:val="1"/>
          <w:numId w:val="46"/>
        </w:numPr>
        <w:spacing w:after="120"/>
        <w:ind w:left="1080" w:right="109" w:hanging="360"/>
        <w:jc w:val="both"/>
        <w:rPr>
          <w:rFonts w:asciiTheme="minorHAnsi" w:hAnsiTheme="minorHAnsi" w:cstheme="minorHAnsi"/>
          <w:sz w:val="22"/>
          <w:szCs w:val="22"/>
        </w:rPr>
      </w:pPr>
      <w:r w:rsidRPr="001F6858">
        <w:rPr>
          <w:rFonts w:asciiTheme="minorHAnsi" w:hAnsiTheme="minorHAnsi" w:cstheme="minorHAnsi"/>
          <w:sz w:val="22"/>
          <w:szCs w:val="22"/>
        </w:rPr>
        <w:t>Political Contributions, Fees and Commissions.</w:t>
      </w:r>
    </w:p>
    <w:p w14:paraId="198234EF" w14:textId="77777777" w:rsidR="00C432B4" w:rsidRPr="001F6858" w:rsidRDefault="00C432B4" w:rsidP="00695370">
      <w:pPr>
        <w:widowControl w:val="0"/>
        <w:spacing w:after="120"/>
        <w:ind w:left="1080" w:right="109"/>
        <w:jc w:val="both"/>
        <w:rPr>
          <w:rFonts w:asciiTheme="minorHAnsi" w:hAnsiTheme="minorHAnsi" w:cstheme="minorHAnsi"/>
          <w:sz w:val="22"/>
          <w:szCs w:val="22"/>
        </w:rPr>
      </w:pPr>
      <w:r w:rsidRPr="001F6858">
        <w:rPr>
          <w:rFonts w:asciiTheme="minorHAnsi" w:hAnsiTheme="minorHAnsi" w:cstheme="minorHAnsi"/>
          <w:sz w:val="22"/>
          <w:szCs w:val="22"/>
        </w:rPr>
        <w:t>If this Agreement is valued in an amount of $500,000 or more, then in performance of this Agreement, Seller shall not directly or indirectly pay, offer or agree to pay any political contributions or any fees or commissions, in each case as defined below.</w:t>
      </w:r>
    </w:p>
    <w:p w14:paraId="333584A0" w14:textId="77777777" w:rsidR="00C432B4" w:rsidRPr="001F6858" w:rsidRDefault="00C432B4" w:rsidP="00695370">
      <w:pPr>
        <w:widowControl w:val="0"/>
        <w:numPr>
          <w:ilvl w:val="2"/>
          <w:numId w:val="46"/>
        </w:numPr>
        <w:spacing w:after="120"/>
        <w:ind w:left="1440" w:right="109" w:hanging="360"/>
        <w:jc w:val="both"/>
        <w:rPr>
          <w:rFonts w:asciiTheme="minorHAnsi" w:hAnsiTheme="minorHAnsi" w:cstheme="minorHAnsi"/>
          <w:sz w:val="22"/>
          <w:szCs w:val="22"/>
        </w:rPr>
      </w:pPr>
      <w:r w:rsidRPr="001F6858">
        <w:rPr>
          <w:rFonts w:asciiTheme="minorHAnsi" w:hAnsiTheme="minorHAnsi" w:cstheme="minorHAnsi"/>
          <w:sz w:val="22"/>
          <w:szCs w:val="22"/>
        </w:rPr>
        <w:t>For purposes of this clause and pursuant to 22 C.F.R. 130.6, “political contribution” means any loan, gift, donation or other payment of $1,000 or more made, or offered or agreed to be made, directly or indirectly, whether in cash or in kind, which is:</w:t>
      </w:r>
    </w:p>
    <w:p w14:paraId="272DB2C3" w14:textId="77777777" w:rsidR="00C432B4" w:rsidRPr="001F6858" w:rsidRDefault="00C432B4" w:rsidP="00695370">
      <w:pPr>
        <w:widowControl w:val="0"/>
        <w:spacing w:after="120"/>
        <w:ind w:left="1800" w:right="109" w:hanging="360"/>
        <w:jc w:val="both"/>
        <w:rPr>
          <w:rFonts w:asciiTheme="minorHAnsi" w:hAnsiTheme="minorHAnsi" w:cstheme="minorHAnsi"/>
          <w:sz w:val="22"/>
          <w:szCs w:val="22"/>
        </w:rPr>
      </w:pPr>
      <w:r w:rsidRPr="001F6858">
        <w:rPr>
          <w:rFonts w:asciiTheme="minorHAnsi" w:hAnsiTheme="minorHAnsi" w:cstheme="minorHAnsi"/>
          <w:sz w:val="22"/>
          <w:szCs w:val="22"/>
        </w:rPr>
        <w:lastRenderedPageBreak/>
        <w:t>a.</w:t>
      </w:r>
      <w:r w:rsidRPr="001F6858">
        <w:rPr>
          <w:rFonts w:asciiTheme="minorHAnsi" w:hAnsiTheme="minorHAnsi" w:cstheme="minorHAnsi"/>
          <w:sz w:val="22"/>
          <w:szCs w:val="22"/>
        </w:rPr>
        <w:tab/>
        <w:t xml:space="preserve">To or for the benefit of, or at the direction of, any non-U.S. candidate, committee, political party, political faction, or government or governmental subdivision, or any individual elected, appointed or otherwise designated as an employee or officer thereof; and </w:t>
      </w:r>
    </w:p>
    <w:p w14:paraId="1F2FA501" w14:textId="77777777" w:rsidR="00C432B4" w:rsidRPr="001F6858" w:rsidRDefault="00C432B4" w:rsidP="00695370">
      <w:pPr>
        <w:widowControl w:val="0"/>
        <w:spacing w:after="120"/>
        <w:ind w:left="1800" w:right="109" w:hanging="360"/>
        <w:jc w:val="both"/>
        <w:rPr>
          <w:rFonts w:asciiTheme="minorHAnsi" w:hAnsiTheme="minorHAnsi" w:cstheme="minorHAnsi"/>
          <w:sz w:val="22"/>
          <w:szCs w:val="22"/>
        </w:rPr>
      </w:pPr>
      <w:r w:rsidRPr="001F6858">
        <w:rPr>
          <w:rFonts w:asciiTheme="minorHAnsi" w:hAnsiTheme="minorHAnsi" w:cstheme="minorHAnsi"/>
          <w:sz w:val="22"/>
          <w:szCs w:val="22"/>
        </w:rPr>
        <w:t>b.</w:t>
      </w:r>
      <w:r w:rsidRPr="001F6858">
        <w:rPr>
          <w:rFonts w:asciiTheme="minorHAnsi" w:hAnsiTheme="minorHAnsi" w:cstheme="minorHAnsi"/>
          <w:sz w:val="22"/>
          <w:szCs w:val="22"/>
        </w:rPr>
        <w:tab/>
        <w:t>For the solicitation or promotion or otherwise to secure the conclusion of a sale of Defense Articles or Defense Services to or for the use of the armed forces of a non-U.S. country or international organization. Taxes, customs duties, license fees, and other charges required to be paid by applicable law or regulation are not regarded as political contributions.</w:t>
      </w:r>
    </w:p>
    <w:p w14:paraId="01D9D9C1" w14:textId="77777777" w:rsidR="00C432B4" w:rsidRPr="001F6858" w:rsidRDefault="00C432B4" w:rsidP="00695370">
      <w:pPr>
        <w:widowControl w:val="0"/>
        <w:numPr>
          <w:ilvl w:val="2"/>
          <w:numId w:val="46"/>
        </w:numPr>
        <w:spacing w:after="120"/>
        <w:ind w:left="1440" w:right="109" w:hanging="360"/>
        <w:jc w:val="both"/>
        <w:rPr>
          <w:rFonts w:asciiTheme="minorHAnsi" w:hAnsiTheme="minorHAnsi" w:cstheme="minorHAnsi"/>
          <w:sz w:val="22"/>
          <w:szCs w:val="22"/>
        </w:rPr>
      </w:pPr>
      <w:r w:rsidRPr="001F6858">
        <w:rPr>
          <w:rFonts w:asciiTheme="minorHAnsi" w:hAnsiTheme="minorHAnsi" w:cstheme="minorHAnsi"/>
          <w:sz w:val="22"/>
          <w:szCs w:val="22"/>
        </w:rPr>
        <w:t>For purposes of this clause and pursuant to 22 C.F.R. 130.5, “fee or commission” means any loan, gift, donation or other payment of $1,000 or more made, or offered or agreed to be made directly or indirectly, whether in cash or in kind, and whether or not pursuant to a written contract, which is:</w:t>
      </w:r>
    </w:p>
    <w:p w14:paraId="1D83720B" w14:textId="77777777" w:rsidR="00C432B4" w:rsidRPr="001F6858" w:rsidRDefault="00C432B4" w:rsidP="00695370">
      <w:pPr>
        <w:widowControl w:val="0"/>
        <w:spacing w:after="120"/>
        <w:ind w:left="1800" w:right="109" w:hanging="360"/>
        <w:jc w:val="both"/>
        <w:rPr>
          <w:rFonts w:asciiTheme="minorHAnsi" w:hAnsiTheme="minorHAnsi" w:cstheme="minorHAnsi"/>
          <w:sz w:val="22"/>
          <w:szCs w:val="22"/>
        </w:rPr>
      </w:pPr>
      <w:r w:rsidRPr="001F6858">
        <w:rPr>
          <w:rFonts w:asciiTheme="minorHAnsi" w:hAnsiTheme="minorHAnsi" w:cstheme="minorHAnsi"/>
          <w:sz w:val="22"/>
          <w:szCs w:val="22"/>
        </w:rPr>
        <w:t>a.</w:t>
      </w:r>
      <w:r w:rsidRPr="001F6858">
        <w:rPr>
          <w:rFonts w:asciiTheme="minorHAnsi" w:hAnsiTheme="minorHAnsi" w:cstheme="minorHAnsi"/>
          <w:sz w:val="22"/>
          <w:szCs w:val="22"/>
        </w:rPr>
        <w:tab/>
        <w:t>To or at the direction of any person, irrespective of nationality, whether or not employed by or affiliated with Seller; and</w:t>
      </w:r>
    </w:p>
    <w:p w14:paraId="56BADAED" w14:textId="77777777" w:rsidR="00C434C8" w:rsidRPr="001F6858" w:rsidRDefault="00C432B4" w:rsidP="00695370">
      <w:pPr>
        <w:widowControl w:val="0"/>
        <w:spacing w:after="120"/>
        <w:ind w:left="1800" w:right="109" w:hanging="360"/>
        <w:jc w:val="both"/>
        <w:rPr>
          <w:rFonts w:asciiTheme="minorHAnsi" w:hAnsiTheme="minorHAnsi" w:cstheme="minorHAnsi"/>
          <w:sz w:val="22"/>
          <w:szCs w:val="22"/>
        </w:rPr>
      </w:pPr>
      <w:r w:rsidRPr="001F6858">
        <w:rPr>
          <w:rFonts w:asciiTheme="minorHAnsi" w:hAnsiTheme="minorHAnsi" w:cstheme="minorHAnsi"/>
          <w:sz w:val="22"/>
          <w:szCs w:val="22"/>
        </w:rPr>
        <w:t>b.</w:t>
      </w:r>
      <w:r w:rsidRPr="001F6858">
        <w:rPr>
          <w:rFonts w:asciiTheme="minorHAnsi" w:hAnsiTheme="minorHAnsi" w:cstheme="minorHAnsi"/>
          <w:sz w:val="22"/>
          <w:szCs w:val="22"/>
        </w:rPr>
        <w:tab/>
        <w:t>For the solicitation or promotion or otherwise to secure the conclusion of a sale of Defense Articles or Defense Services to or for the use of the armed forces of a non-U.S. country or international organization.</w:t>
      </w:r>
    </w:p>
    <w:p w14:paraId="596D9927" w14:textId="77777777" w:rsidR="00C432B4" w:rsidRPr="001F6858" w:rsidRDefault="00C432B4" w:rsidP="00695370">
      <w:pPr>
        <w:pStyle w:val="ListParagraph"/>
        <w:widowControl w:val="0"/>
        <w:spacing w:after="120"/>
        <w:ind w:left="1440" w:right="109"/>
        <w:jc w:val="both"/>
        <w:rPr>
          <w:rFonts w:asciiTheme="minorHAnsi" w:hAnsiTheme="minorHAnsi" w:cstheme="minorHAnsi"/>
          <w:sz w:val="22"/>
          <w:szCs w:val="22"/>
        </w:rPr>
      </w:pPr>
      <w:r w:rsidRPr="001F6858">
        <w:rPr>
          <w:rFonts w:asciiTheme="minorHAnsi" w:hAnsiTheme="minorHAnsi" w:cstheme="minorHAnsi"/>
          <w:sz w:val="22"/>
          <w:szCs w:val="22"/>
        </w:rPr>
        <w:t xml:space="preserve">Seller agrees to provide prompt notification to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’s PCO should any offer, agreement or payment of political contributions, fees or commissions (as defined herein and pursuant to this Agreement) be made in contravention of the prohibition in this Section B.</w:t>
      </w:r>
    </w:p>
    <w:p w14:paraId="5C994BF3" w14:textId="77777777" w:rsidR="00C432B4" w:rsidRPr="001F6858" w:rsidRDefault="00C432B4" w:rsidP="00695370">
      <w:pPr>
        <w:widowControl w:val="0"/>
        <w:numPr>
          <w:ilvl w:val="1"/>
          <w:numId w:val="46"/>
        </w:numPr>
        <w:spacing w:after="120"/>
        <w:ind w:left="1080" w:right="109" w:hanging="360"/>
        <w:jc w:val="both"/>
        <w:rPr>
          <w:rFonts w:asciiTheme="minorHAnsi" w:hAnsiTheme="minorHAnsi" w:cstheme="minorHAnsi"/>
          <w:sz w:val="22"/>
          <w:szCs w:val="22"/>
        </w:rPr>
      </w:pPr>
      <w:r w:rsidRPr="001F6858">
        <w:rPr>
          <w:rFonts w:asciiTheme="minorHAnsi" w:hAnsiTheme="minorHAnsi" w:cstheme="minorHAnsi"/>
          <w:sz w:val="22"/>
          <w:szCs w:val="22"/>
        </w:rPr>
        <w:t>Export Jurisdiction/Classification.</w:t>
      </w:r>
    </w:p>
    <w:p w14:paraId="0003A0DE" w14:textId="77777777" w:rsidR="00C432B4" w:rsidRPr="001F6858" w:rsidRDefault="00C432B4" w:rsidP="00695370">
      <w:pPr>
        <w:widowControl w:val="0"/>
        <w:spacing w:after="120"/>
        <w:ind w:left="1080" w:right="109"/>
        <w:jc w:val="both"/>
        <w:rPr>
          <w:rFonts w:asciiTheme="minorHAnsi" w:hAnsiTheme="minorHAnsi" w:cstheme="minorHAnsi"/>
          <w:sz w:val="22"/>
          <w:szCs w:val="22"/>
        </w:rPr>
      </w:pPr>
      <w:r w:rsidRPr="001F6858">
        <w:rPr>
          <w:rFonts w:asciiTheme="minorHAnsi" w:hAnsiTheme="minorHAnsi" w:cstheme="minorHAnsi"/>
          <w:sz w:val="22"/>
          <w:szCs w:val="22"/>
        </w:rPr>
        <w:t xml:space="preserve">Seller shall provide the applicable Export Control Classification Number (“ECCN”) or ITAR categorization for all Products furnished by Seller to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except when Seller is manufacturing to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’s design. </w:t>
      </w:r>
      <w:r w:rsidR="005F5E0E" w:rsidRPr="001F6858">
        <w:rPr>
          <w:rFonts w:asciiTheme="minorHAnsi" w:hAnsiTheme="minorHAnsi" w:cstheme="minorHAnsi"/>
          <w:sz w:val="22"/>
          <w:szCs w:val="22"/>
        </w:rPr>
        <w:t xml:space="preserve">The Parties acknowledge that Seller does not </w:t>
      </w:r>
      <w:r w:rsidR="00DC102D" w:rsidRPr="001F6858">
        <w:rPr>
          <w:rFonts w:asciiTheme="minorHAnsi" w:hAnsiTheme="minorHAnsi" w:cstheme="minorHAnsi"/>
          <w:sz w:val="22"/>
          <w:szCs w:val="22"/>
        </w:rPr>
        <w:t>in its normal and usual process obtain ECCN numbers for it Products</w:t>
      </w:r>
      <w:r w:rsidR="00E86ECE" w:rsidRPr="001F6858">
        <w:rPr>
          <w:rFonts w:asciiTheme="minorHAnsi" w:hAnsiTheme="minorHAnsi" w:cstheme="minorHAnsi"/>
          <w:sz w:val="22"/>
          <w:szCs w:val="22"/>
        </w:rPr>
        <w:t xml:space="preserve"> from its source of supply</w:t>
      </w:r>
      <w:r w:rsidR="003C08B8" w:rsidRPr="001F6858">
        <w:rPr>
          <w:rFonts w:asciiTheme="minorHAnsi" w:hAnsiTheme="minorHAnsi" w:cstheme="minorHAnsi"/>
          <w:sz w:val="22"/>
          <w:szCs w:val="22"/>
        </w:rPr>
        <w:t>; provided however, i</w:t>
      </w:r>
      <w:r w:rsidRPr="001F6858">
        <w:rPr>
          <w:rFonts w:asciiTheme="minorHAnsi" w:hAnsiTheme="minorHAnsi" w:cstheme="minorHAnsi"/>
          <w:sz w:val="22"/>
          <w:szCs w:val="22"/>
        </w:rPr>
        <w:t xml:space="preserve">f Seller is not the original equipment manufacturer, Seller shall </w:t>
      </w:r>
      <w:r w:rsidR="003C08B8" w:rsidRPr="001F6858">
        <w:rPr>
          <w:rFonts w:asciiTheme="minorHAnsi" w:hAnsiTheme="minorHAnsi" w:cstheme="minorHAnsi"/>
          <w:sz w:val="22"/>
          <w:szCs w:val="22"/>
        </w:rPr>
        <w:t xml:space="preserve">reasonably cooperate with </w:t>
      </w:r>
      <w:r w:rsidR="0042788E" w:rsidRPr="001F6858">
        <w:rPr>
          <w:rFonts w:asciiTheme="minorHAnsi" w:hAnsiTheme="minorHAnsi" w:cstheme="minorHAnsi"/>
          <w:sz w:val="22"/>
          <w:szCs w:val="22"/>
        </w:rPr>
        <w:t>Customer</w:t>
      </w:r>
      <w:r w:rsidR="009A3DAD" w:rsidRPr="001F6858">
        <w:rPr>
          <w:rFonts w:asciiTheme="minorHAnsi" w:hAnsiTheme="minorHAnsi" w:cstheme="minorHAnsi"/>
          <w:sz w:val="22"/>
          <w:szCs w:val="22"/>
        </w:rPr>
        <w:t xml:space="preserve"> respecting that application of</w:t>
      </w:r>
      <w:r w:rsidR="003C08B8" w:rsidRPr="001F6858">
        <w:rPr>
          <w:rFonts w:asciiTheme="minorHAnsi" w:hAnsiTheme="minorHAnsi" w:cstheme="minorHAnsi"/>
          <w:sz w:val="22"/>
          <w:szCs w:val="22"/>
        </w:rPr>
        <w:t xml:space="preserve"> </w:t>
      </w:r>
      <w:r w:rsidRPr="001F6858">
        <w:rPr>
          <w:rFonts w:asciiTheme="minorHAnsi" w:hAnsiTheme="minorHAnsi" w:cstheme="minorHAnsi"/>
          <w:sz w:val="22"/>
          <w:szCs w:val="22"/>
        </w:rPr>
        <w:t xml:space="preserve">the ECCN or ITAR classification information </w:t>
      </w:r>
      <w:r w:rsidR="009A3DAD" w:rsidRPr="001F6858">
        <w:rPr>
          <w:rFonts w:asciiTheme="minorHAnsi" w:hAnsiTheme="minorHAnsi" w:cstheme="minorHAnsi"/>
          <w:sz w:val="22"/>
          <w:szCs w:val="22"/>
        </w:rPr>
        <w:t xml:space="preserve">to </w:t>
      </w:r>
      <w:r w:rsidR="0042788E" w:rsidRPr="001F6858">
        <w:rPr>
          <w:rFonts w:asciiTheme="minorHAnsi" w:hAnsiTheme="minorHAnsi" w:cstheme="minorHAnsi"/>
          <w:sz w:val="22"/>
          <w:szCs w:val="22"/>
        </w:rPr>
        <w:t>Customer</w:t>
      </w:r>
      <w:r w:rsidR="009A3DAD" w:rsidRPr="001F6858">
        <w:rPr>
          <w:rFonts w:asciiTheme="minorHAnsi" w:hAnsiTheme="minorHAnsi" w:cstheme="minorHAnsi"/>
          <w:sz w:val="22"/>
          <w:szCs w:val="22"/>
        </w:rPr>
        <w:t xml:space="preserve">’s </w:t>
      </w:r>
      <w:r w:rsidR="00762E66" w:rsidRPr="001F6858">
        <w:rPr>
          <w:rFonts w:asciiTheme="minorHAnsi" w:hAnsiTheme="minorHAnsi" w:cstheme="minorHAnsi"/>
          <w:sz w:val="22"/>
          <w:szCs w:val="22"/>
        </w:rPr>
        <w:t>sub-tier items</w:t>
      </w:r>
      <w:r w:rsidR="009A3DAD" w:rsidRPr="001F6858">
        <w:rPr>
          <w:rFonts w:asciiTheme="minorHAnsi" w:hAnsiTheme="minorHAnsi" w:cstheme="minorHAnsi"/>
          <w:sz w:val="22"/>
          <w:szCs w:val="22"/>
        </w:rPr>
        <w:t xml:space="preserve"> </w:t>
      </w:r>
      <w:r w:rsidRPr="001F6858">
        <w:rPr>
          <w:rFonts w:asciiTheme="minorHAnsi" w:hAnsiTheme="minorHAnsi" w:cstheme="minorHAnsi"/>
          <w:sz w:val="22"/>
          <w:szCs w:val="22"/>
        </w:rPr>
        <w:t xml:space="preserve">from its source of supply. Seller will include the ECCN or ITAR designation on its packing slips and shipping documentation and also provide to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on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’s request.</w:t>
      </w:r>
    </w:p>
    <w:p w14:paraId="263F143B" w14:textId="77777777" w:rsidR="00C432B4" w:rsidRPr="001F6858" w:rsidRDefault="00C432B4" w:rsidP="00695370">
      <w:pPr>
        <w:widowControl w:val="0"/>
        <w:numPr>
          <w:ilvl w:val="1"/>
          <w:numId w:val="46"/>
        </w:numPr>
        <w:spacing w:after="120"/>
        <w:ind w:left="1080" w:right="109" w:hanging="360"/>
        <w:jc w:val="both"/>
        <w:rPr>
          <w:rFonts w:asciiTheme="minorHAnsi" w:hAnsiTheme="minorHAnsi" w:cstheme="minorHAnsi"/>
          <w:sz w:val="22"/>
          <w:szCs w:val="22"/>
        </w:rPr>
      </w:pPr>
      <w:r w:rsidRPr="001F6858">
        <w:rPr>
          <w:rFonts w:asciiTheme="minorHAnsi" w:hAnsiTheme="minorHAnsi" w:cstheme="minorHAnsi"/>
          <w:sz w:val="22"/>
          <w:szCs w:val="22"/>
        </w:rPr>
        <w:t>Import Compliance.</w:t>
      </w:r>
    </w:p>
    <w:p w14:paraId="5CF7DC06" w14:textId="77777777" w:rsidR="00C434C8" w:rsidRPr="001F6858" w:rsidRDefault="00C432B4" w:rsidP="00695370">
      <w:pPr>
        <w:widowControl w:val="0"/>
        <w:spacing w:after="120"/>
        <w:ind w:left="1080" w:right="109"/>
        <w:jc w:val="both"/>
        <w:rPr>
          <w:rFonts w:asciiTheme="minorHAnsi" w:hAnsiTheme="minorHAnsi" w:cstheme="minorHAnsi"/>
          <w:sz w:val="22"/>
          <w:szCs w:val="22"/>
        </w:rPr>
      </w:pPr>
      <w:r w:rsidRPr="001F6858">
        <w:rPr>
          <w:rFonts w:asciiTheme="minorHAnsi" w:hAnsiTheme="minorHAnsi" w:cstheme="minorHAnsi"/>
          <w:sz w:val="22"/>
          <w:szCs w:val="22"/>
        </w:rPr>
        <w:t xml:space="preserve">Both Parties shall comply with all U.S. Customs laws and regulations (e.g., 19 C.F.R.) and all other applicable U.S.G. regulations pertaining to importations of Products and materials into the United States under this Agreement. Seller shall assume all U.S. import responsibilities, to include designation as U.S. Importer of Record, Customs clearance, duty, permits, licenses, taxes, and fees for Products entering into the United States under this Agreement. Unless otherwise agreed in writing,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will not assume any import liabilities for Products and materials procured through this Agreement.  Seller shall obtain the written consent of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prior to causing Products to be shipped directly (i.e., “drop shipped”) from the premises of any non-U.S. </w:t>
      </w:r>
      <w:r w:rsidR="0042788E" w:rsidRPr="001F6858">
        <w:rPr>
          <w:rFonts w:asciiTheme="minorHAnsi" w:hAnsiTheme="minorHAnsi" w:cstheme="minorHAnsi"/>
          <w:sz w:val="22"/>
          <w:szCs w:val="22"/>
        </w:rPr>
        <w:t>Seller</w:t>
      </w:r>
      <w:r w:rsidRPr="001F6858">
        <w:rPr>
          <w:rFonts w:asciiTheme="minorHAnsi" w:hAnsiTheme="minorHAnsi" w:cstheme="minorHAnsi"/>
          <w:sz w:val="22"/>
          <w:szCs w:val="22"/>
        </w:rPr>
        <w:t xml:space="preserve"> to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’s facility.</w:t>
      </w:r>
    </w:p>
    <w:p w14:paraId="2BC0A983" w14:textId="77777777" w:rsidR="00C434C8" w:rsidRPr="001F6858" w:rsidRDefault="004C405A" w:rsidP="00695370">
      <w:pPr>
        <w:pStyle w:val="ListParagraph"/>
        <w:widowControl w:val="0"/>
        <w:numPr>
          <w:ilvl w:val="2"/>
          <w:numId w:val="46"/>
        </w:numPr>
        <w:spacing w:after="120"/>
        <w:ind w:left="1530" w:right="109" w:hanging="360"/>
        <w:jc w:val="both"/>
        <w:rPr>
          <w:rFonts w:asciiTheme="minorHAnsi" w:hAnsiTheme="minorHAnsi" w:cstheme="minorHAnsi"/>
          <w:sz w:val="22"/>
          <w:szCs w:val="22"/>
        </w:rPr>
      </w:pPr>
      <w:r w:rsidRPr="001F6858">
        <w:rPr>
          <w:rFonts w:asciiTheme="minorHAnsi" w:hAnsiTheme="minorHAnsi" w:cstheme="minorHAnsi"/>
          <w:sz w:val="22"/>
          <w:szCs w:val="22"/>
          <w:u w:val="single"/>
        </w:rPr>
        <w:t>For Domestic Purchase Orders</w:t>
      </w:r>
      <w:r w:rsidRPr="001F6858">
        <w:rPr>
          <w:rFonts w:asciiTheme="minorHAnsi" w:hAnsiTheme="minorHAnsi" w:cstheme="minorHAnsi"/>
          <w:sz w:val="22"/>
          <w:szCs w:val="22"/>
        </w:rPr>
        <w:t xml:space="preserve"> (Purchase orders issued to entities addressed in the </w:t>
      </w:r>
      <w:r w:rsidRPr="001F6858">
        <w:rPr>
          <w:rFonts w:asciiTheme="minorHAnsi" w:hAnsiTheme="minorHAnsi" w:cstheme="minorHAnsi"/>
          <w:sz w:val="22"/>
          <w:szCs w:val="22"/>
        </w:rPr>
        <w:lastRenderedPageBreak/>
        <w:t>United States): When applicable, Seller shall assume all U.S. import responsibilities to include designation as U.S. Importer of Record, Customs clearance, duty, taxes, and fees for goods entering into the United States.  Unless otherwise agreed in writing, NGSC will not assume any import liabilities for goods procured through a domestic purchase</w:t>
      </w:r>
      <w:r w:rsidR="00866EF6" w:rsidRPr="001F6858">
        <w:rPr>
          <w:rFonts w:asciiTheme="minorHAnsi" w:hAnsiTheme="minorHAnsi" w:cstheme="minorHAnsi"/>
          <w:sz w:val="22"/>
          <w:szCs w:val="22"/>
        </w:rPr>
        <w:t xml:space="preserve"> order. </w:t>
      </w:r>
    </w:p>
    <w:p w14:paraId="1933C1C9" w14:textId="77777777" w:rsidR="00001D89" w:rsidRPr="001F6858" w:rsidRDefault="004C405A" w:rsidP="00695370">
      <w:pPr>
        <w:pStyle w:val="ListParagraph"/>
        <w:widowControl w:val="0"/>
        <w:numPr>
          <w:ilvl w:val="2"/>
          <w:numId w:val="46"/>
        </w:numPr>
        <w:spacing w:after="120"/>
        <w:ind w:left="1530" w:right="109" w:hanging="360"/>
        <w:jc w:val="both"/>
        <w:rPr>
          <w:rFonts w:asciiTheme="minorHAnsi" w:hAnsiTheme="minorHAnsi" w:cstheme="minorHAnsi"/>
          <w:sz w:val="22"/>
          <w:szCs w:val="22"/>
        </w:rPr>
      </w:pPr>
      <w:r w:rsidRPr="001F6858">
        <w:rPr>
          <w:rFonts w:asciiTheme="minorHAnsi" w:hAnsiTheme="minorHAnsi" w:cstheme="minorHAnsi"/>
          <w:sz w:val="22"/>
          <w:szCs w:val="22"/>
          <w:u w:val="single"/>
        </w:rPr>
        <w:t>For International Purchase Orders</w:t>
      </w:r>
      <w:r w:rsidRPr="001F6858">
        <w:rPr>
          <w:rFonts w:asciiTheme="minorHAnsi" w:hAnsiTheme="minorHAnsi" w:cstheme="minorHAnsi"/>
          <w:sz w:val="22"/>
          <w:szCs w:val="22"/>
        </w:rPr>
        <w:t xml:space="preserve"> (Purchase orders issued to entities addressed in foreign </w:t>
      </w:r>
      <w:r w:rsidRPr="001F6858">
        <w:rPr>
          <w:rFonts w:asciiTheme="minorHAnsi" w:hAnsiTheme="minorHAnsi" w:cstheme="minorHAnsi"/>
          <w:sz w:val="22"/>
          <w:szCs w:val="22"/>
          <w:u w:val="single"/>
        </w:rPr>
        <w:t>countries covering goods to be imported by Customer into the U.S.) (as applicable): Specifi</w:t>
      </w:r>
      <w:r w:rsidRPr="001F6858">
        <w:rPr>
          <w:rFonts w:asciiTheme="minorHAnsi" w:hAnsiTheme="minorHAnsi" w:cstheme="minorHAnsi"/>
          <w:sz w:val="22"/>
          <w:szCs w:val="22"/>
        </w:rPr>
        <w:t>cally, without excluding other regulations, Seller shall comply with and adhere to the commercial invoice requirements detailed in 19 CFR 141 subpart F of the regulations, and provide additional information as requested by the Customer.  Seller shall immediately upon discovery, notify Customer of any change to the shipment data related to product valuation, quantities shipped, country of origin, port of export and any additional information directed by the Customer.  Seller will timely provide pre-alert shipping information and documentation prior to shipment arrival to the U.S.  Customer will direct Seller where to send pre-alert shipping information and documentation.  Pre-alert shipping documentation includes, but is not limited to, a commercial invoice, airway bill, bill of lading, and other required documentation as directed by U.S. regulations and Customer.</w:t>
      </w:r>
    </w:p>
    <w:p w14:paraId="719E0286" w14:textId="77777777" w:rsidR="00C434C8" w:rsidRPr="001F6858" w:rsidRDefault="004C405A" w:rsidP="00695370">
      <w:pPr>
        <w:pStyle w:val="BodyText"/>
        <w:numPr>
          <w:ilvl w:val="1"/>
          <w:numId w:val="46"/>
        </w:numPr>
        <w:autoSpaceDE w:val="0"/>
        <w:autoSpaceDN w:val="0"/>
        <w:adjustRightInd w:val="0"/>
        <w:ind w:left="1080" w:hanging="360"/>
        <w:jc w:val="both"/>
        <w:rPr>
          <w:rFonts w:asciiTheme="minorHAnsi" w:hAnsiTheme="minorHAnsi" w:cstheme="minorHAnsi"/>
          <w:sz w:val="22"/>
          <w:szCs w:val="22"/>
        </w:rPr>
      </w:pPr>
      <w:r w:rsidRPr="001F6858">
        <w:rPr>
          <w:rFonts w:asciiTheme="minorHAnsi" w:hAnsiTheme="minorHAnsi" w:cstheme="minorHAnsi"/>
          <w:sz w:val="22"/>
          <w:szCs w:val="22"/>
        </w:rPr>
        <w:t xml:space="preserve">Indemnification.   </w:t>
      </w:r>
    </w:p>
    <w:p w14:paraId="55D3CBF5" w14:textId="77777777" w:rsidR="002E21A9" w:rsidRPr="001F6858" w:rsidRDefault="004C405A" w:rsidP="00695370">
      <w:pPr>
        <w:pStyle w:val="BodyText"/>
        <w:tabs>
          <w:tab w:val="left" w:pos="1080"/>
        </w:tabs>
        <w:autoSpaceDE w:val="0"/>
        <w:autoSpaceDN w:val="0"/>
        <w:adjustRightInd w:val="0"/>
        <w:ind w:left="1080"/>
        <w:jc w:val="both"/>
        <w:rPr>
          <w:rFonts w:asciiTheme="minorHAnsi" w:hAnsiTheme="minorHAnsi" w:cstheme="minorHAnsi"/>
          <w:sz w:val="22"/>
          <w:szCs w:val="22"/>
        </w:rPr>
      </w:pPr>
      <w:r w:rsidRPr="001F6858">
        <w:rPr>
          <w:rFonts w:asciiTheme="minorHAnsi" w:hAnsiTheme="minorHAnsi" w:cstheme="minorHAnsi"/>
          <w:sz w:val="22"/>
          <w:szCs w:val="22"/>
        </w:rPr>
        <w:t xml:space="preserve">Seller shall indemnify and </w:t>
      </w:r>
      <w:r w:rsidR="00711DED" w:rsidRPr="001F6858">
        <w:rPr>
          <w:rFonts w:asciiTheme="minorHAnsi" w:hAnsiTheme="minorHAnsi" w:cstheme="minorHAnsi"/>
          <w:sz w:val="22"/>
          <w:szCs w:val="22"/>
        </w:rPr>
        <w:t>hold</w:t>
      </w:r>
      <w:r w:rsidRPr="001F6858">
        <w:rPr>
          <w:rFonts w:asciiTheme="minorHAnsi" w:hAnsiTheme="minorHAnsi" w:cstheme="minorHAnsi"/>
          <w:sz w:val="22"/>
          <w:szCs w:val="22"/>
        </w:rPr>
        <w:t xml:space="preserve"> harmless Customer from and against any and all damages, liabilities, penalties, fines, costs, and expenses, including attorney’s fees, arising out of claims, suit, allegations or charges of Seller’s failure to comply with the provisions of this Clause and breach of the warranty set forth in Paragraph A.  Any failure of the Seller to comply with the requirement or any breach of the warranty contained in this Clause shall be a material breach of this Award.</w:t>
      </w:r>
    </w:p>
    <w:p w14:paraId="39446AD1" w14:textId="77777777" w:rsidR="00C434C8" w:rsidRPr="001F6858" w:rsidRDefault="004C405A" w:rsidP="00695370">
      <w:pPr>
        <w:pStyle w:val="BodyText"/>
        <w:numPr>
          <w:ilvl w:val="1"/>
          <w:numId w:val="46"/>
        </w:numPr>
        <w:autoSpaceDE w:val="0"/>
        <w:autoSpaceDN w:val="0"/>
        <w:adjustRightInd w:val="0"/>
        <w:ind w:left="1080" w:hanging="360"/>
        <w:jc w:val="both"/>
        <w:rPr>
          <w:rFonts w:asciiTheme="minorHAnsi" w:hAnsiTheme="minorHAnsi" w:cstheme="minorHAnsi"/>
          <w:sz w:val="22"/>
          <w:szCs w:val="22"/>
        </w:rPr>
      </w:pPr>
      <w:r w:rsidRPr="001F6858">
        <w:rPr>
          <w:rFonts w:asciiTheme="minorHAnsi" w:hAnsiTheme="minorHAnsi" w:cstheme="minorHAnsi"/>
          <w:sz w:val="22"/>
          <w:szCs w:val="22"/>
        </w:rPr>
        <w:t xml:space="preserve">Subcontracts. </w:t>
      </w:r>
    </w:p>
    <w:p w14:paraId="10C2B496" w14:textId="77777777" w:rsidR="004C405A" w:rsidRPr="001F6858" w:rsidRDefault="004C405A" w:rsidP="00C11107">
      <w:pPr>
        <w:pStyle w:val="BodyText"/>
        <w:autoSpaceDE w:val="0"/>
        <w:autoSpaceDN w:val="0"/>
        <w:adjustRightInd w:val="0"/>
        <w:ind w:left="1080"/>
        <w:jc w:val="both"/>
        <w:rPr>
          <w:rFonts w:asciiTheme="minorHAnsi" w:hAnsiTheme="minorHAnsi" w:cstheme="minorHAnsi"/>
          <w:sz w:val="22"/>
          <w:szCs w:val="22"/>
        </w:rPr>
      </w:pPr>
      <w:r w:rsidRPr="001F6858">
        <w:rPr>
          <w:rFonts w:asciiTheme="minorHAnsi" w:hAnsiTheme="minorHAnsi" w:cstheme="minorHAnsi"/>
          <w:sz w:val="22"/>
          <w:szCs w:val="22"/>
        </w:rPr>
        <w:t>The substance of this Clause shall be incorporated into any lower-tier subcontract or purchase order entered into by the Seller for the performance of any part of the work under this Award to the extent applicable to such lower tier subcontractor’s work hereunder.</w:t>
      </w:r>
    </w:p>
    <w:p w14:paraId="18969E1C" w14:textId="77777777" w:rsidR="004C405A" w:rsidRPr="001F6858" w:rsidRDefault="004C405A" w:rsidP="00C11107">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N</w:t>
      </w:r>
      <w:r w:rsidR="00A95381" w:rsidRPr="001F6858">
        <w:rPr>
          <w:rFonts w:asciiTheme="minorHAnsi" w:hAnsiTheme="minorHAnsi" w:cstheme="minorHAnsi"/>
          <w:b/>
          <w:bCs/>
          <w:sz w:val="22"/>
          <w:szCs w:val="22"/>
          <w:u w:val="single"/>
        </w:rPr>
        <w:t>OTIFICATION OF STATUS CHANGES.</w:t>
      </w:r>
      <w:r w:rsidRPr="001F6858">
        <w:rPr>
          <w:rFonts w:asciiTheme="minorHAnsi" w:hAnsiTheme="minorHAnsi" w:cstheme="minorHAnsi"/>
          <w:b/>
          <w:bCs/>
          <w:sz w:val="22"/>
          <w:szCs w:val="22"/>
          <w:u w:val="single"/>
        </w:rPr>
        <w:t xml:space="preserve"> </w:t>
      </w:r>
    </w:p>
    <w:p w14:paraId="653C53D0" w14:textId="77777777" w:rsidR="005A023B" w:rsidRPr="001F6858" w:rsidRDefault="005A023B" w:rsidP="00695370">
      <w:pPr>
        <w:widowControl w:val="0"/>
        <w:numPr>
          <w:ilvl w:val="0"/>
          <w:numId w:val="57"/>
        </w:numPr>
        <w:spacing w:after="120"/>
        <w:ind w:left="1080" w:right="114" w:hanging="360"/>
        <w:jc w:val="both"/>
        <w:rPr>
          <w:rFonts w:asciiTheme="minorHAnsi" w:hAnsiTheme="minorHAnsi" w:cstheme="minorHAnsi"/>
          <w:sz w:val="22"/>
          <w:szCs w:val="22"/>
        </w:rPr>
      </w:pPr>
      <w:bookmarkStart w:id="42" w:name="_Hlk32236820"/>
      <w:r w:rsidRPr="001F6858">
        <w:rPr>
          <w:rFonts w:asciiTheme="minorHAnsi" w:hAnsiTheme="minorHAnsi" w:cstheme="minorHAnsi"/>
          <w:sz w:val="22"/>
          <w:szCs w:val="22"/>
        </w:rPr>
        <w:t>By</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accepting</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this</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Agreement,</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Seller</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certifies</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that</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all</w:t>
      </w:r>
      <w:r w:rsidRPr="001F6858">
        <w:rPr>
          <w:rFonts w:asciiTheme="minorHAnsi" w:hAnsiTheme="minorHAnsi" w:cstheme="minorHAnsi"/>
          <w:spacing w:val="4"/>
          <w:sz w:val="22"/>
          <w:szCs w:val="22"/>
        </w:rPr>
        <w:t xml:space="preserve"> Seller qualification and business information, </w:t>
      </w:r>
      <w:r w:rsidRPr="001F6858">
        <w:rPr>
          <w:rFonts w:asciiTheme="minorHAnsi" w:hAnsiTheme="minorHAnsi" w:cstheme="minorHAnsi"/>
          <w:spacing w:val="-1"/>
          <w:sz w:val="22"/>
          <w:szCs w:val="22"/>
        </w:rPr>
        <w:t>representations</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certifications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applicable</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this</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2"/>
          <w:sz w:val="22"/>
          <w:szCs w:val="22"/>
        </w:rPr>
        <w:t>Agreement</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remain</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valid.</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3"/>
          <w:sz w:val="22"/>
          <w:szCs w:val="22"/>
        </w:rPr>
        <w:t>If</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Seller’s</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status</w:t>
      </w:r>
      <w:r w:rsidRPr="001F6858">
        <w:rPr>
          <w:rFonts w:asciiTheme="minorHAnsi" w:hAnsiTheme="minorHAnsi" w:cstheme="minorHAnsi"/>
          <w:spacing w:val="55"/>
          <w:sz w:val="22"/>
          <w:szCs w:val="22"/>
        </w:rPr>
        <w:t xml:space="preserve"> </w:t>
      </w:r>
      <w:r w:rsidRPr="001F6858">
        <w:rPr>
          <w:rFonts w:asciiTheme="minorHAnsi" w:hAnsiTheme="minorHAnsi" w:cstheme="minorHAnsi"/>
          <w:spacing w:val="-1"/>
          <w:sz w:val="22"/>
          <w:szCs w:val="22"/>
        </w:rPr>
        <w:t>under</w:t>
      </w:r>
      <w:r w:rsidRPr="001F6858">
        <w:rPr>
          <w:rFonts w:asciiTheme="minorHAnsi" w:hAnsiTheme="minorHAnsi" w:cstheme="minorHAnsi"/>
          <w:spacing w:val="8"/>
          <w:sz w:val="22"/>
          <w:szCs w:val="22"/>
        </w:rPr>
        <w:t xml:space="preserve"> </w:t>
      </w:r>
      <w:r w:rsidRPr="001F6858">
        <w:rPr>
          <w:rFonts w:asciiTheme="minorHAnsi" w:hAnsiTheme="minorHAnsi" w:cstheme="minorHAnsi"/>
          <w:sz w:val="22"/>
          <w:szCs w:val="22"/>
        </w:rPr>
        <w:t>any</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8"/>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applicable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representations</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7"/>
          <w:sz w:val="22"/>
          <w:szCs w:val="22"/>
        </w:rPr>
        <w:t xml:space="preserve"> </w:t>
      </w:r>
      <w:r w:rsidRPr="001F6858">
        <w:rPr>
          <w:rFonts w:asciiTheme="minorHAnsi" w:hAnsiTheme="minorHAnsi" w:cstheme="minorHAnsi"/>
          <w:spacing w:val="-1"/>
          <w:sz w:val="22"/>
          <w:szCs w:val="22"/>
        </w:rPr>
        <w:t>certifications</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has</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changed,</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2"/>
          <w:sz w:val="22"/>
          <w:szCs w:val="22"/>
        </w:rPr>
        <w:t>Seller</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must</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complete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submit</w:t>
      </w:r>
      <w:r w:rsidRPr="001F6858">
        <w:rPr>
          <w:rFonts w:asciiTheme="minorHAnsi" w:hAnsiTheme="minorHAnsi" w:cstheme="minorHAnsi"/>
          <w:spacing w:val="9"/>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5"/>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revised</w:t>
      </w:r>
      <w:r w:rsidRPr="001F6858">
        <w:rPr>
          <w:rFonts w:asciiTheme="minorHAnsi" w:hAnsiTheme="minorHAnsi" w:cstheme="minorHAnsi"/>
          <w:spacing w:val="79"/>
          <w:sz w:val="22"/>
          <w:szCs w:val="22"/>
        </w:rPr>
        <w:t xml:space="preserve"> </w:t>
      </w:r>
      <w:r w:rsidRPr="001F6858">
        <w:rPr>
          <w:rFonts w:asciiTheme="minorHAnsi" w:hAnsiTheme="minorHAnsi" w:cstheme="minorHAnsi"/>
          <w:spacing w:val="-1"/>
          <w:sz w:val="22"/>
          <w:szCs w:val="22"/>
        </w:rPr>
        <w:t>representations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and certifications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prior</w:t>
      </w:r>
      <w:r w:rsidRPr="001F6858">
        <w:rPr>
          <w:rFonts w:asciiTheme="minorHAnsi" w:hAnsiTheme="minorHAnsi" w:cstheme="minorHAnsi"/>
          <w:sz w:val="22"/>
          <w:szCs w:val="22"/>
        </w:rPr>
        <w:t xml:space="preserve"> to</w:t>
      </w:r>
      <w:r w:rsidRPr="001F6858">
        <w:rPr>
          <w:rFonts w:asciiTheme="minorHAnsi" w:hAnsiTheme="minorHAnsi" w:cstheme="minorHAnsi"/>
          <w:spacing w:val="-1"/>
          <w:sz w:val="22"/>
          <w:szCs w:val="22"/>
        </w:rPr>
        <w:t xml:space="preserve"> taking</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any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action indicating</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 xml:space="preserve">acceptance </w:t>
      </w:r>
      <w:r w:rsidRPr="001F6858">
        <w:rPr>
          <w:rFonts w:asciiTheme="minorHAnsi" w:hAnsiTheme="minorHAnsi" w:cstheme="minorHAnsi"/>
          <w:sz w:val="22"/>
          <w:szCs w:val="22"/>
        </w:rPr>
        <w:t>as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stated</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2"/>
          <w:sz w:val="22"/>
          <w:szCs w:val="22"/>
        </w:rPr>
        <w:t>on</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the face of</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this</w:t>
      </w:r>
      <w:r w:rsidRPr="001F6858">
        <w:rPr>
          <w:rFonts w:asciiTheme="minorHAnsi" w:hAnsiTheme="minorHAnsi" w:cstheme="minorHAnsi"/>
          <w:sz w:val="22"/>
          <w:szCs w:val="22"/>
        </w:rPr>
        <w:t xml:space="preserve"> </w:t>
      </w:r>
      <w:r w:rsidRPr="001F6858">
        <w:rPr>
          <w:rFonts w:asciiTheme="minorHAnsi" w:hAnsiTheme="minorHAnsi" w:cstheme="minorHAnsi"/>
          <w:spacing w:val="-2"/>
          <w:sz w:val="22"/>
          <w:szCs w:val="22"/>
        </w:rPr>
        <w:t>Agreement.</w:t>
      </w:r>
    </w:p>
    <w:p w14:paraId="566842E1" w14:textId="77777777" w:rsidR="005A023B" w:rsidRPr="001F6858" w:rsidRDefault="005A023B" w:rsidP="00695370">
      <w:pPr>
        <w:widowControl w:val="0"/>
        <w:numPr>
          <w:ilvl w:val="0"/>
          <w:numId w:val="57"/>
        </w:numPr>
        <w:spacing w:after="120"/>
        <w:ind w:left="1080" w:right="194" w:hanging="360"/>
        <w:jc w:val="both"/>
        <w:rPr>
          <w:rFonts w:asciiTheme="minorHAnsi" w:hAnsiTheme="minorHAnsi" w:cstheme="minorHAnsi"/>
          <w:spacing w:val="-1"/>
          <w:sz w:val="22"/>
          <w:szCs w:val="22"/>
        </w:rPr>
      </w:pPr>
      <w:r w:rsidRPr="001F6858">
        <w:rPr>
          <w:rFonts w:asciiTheme="minorHAnsi" w:hAnsiTheme="minorHAnsi" w:cstheme="minorHAnsi"/>
          <w:spacing w:val="-1"/>
          <w:sz w:val="22"/>
          <w:szCs w:val="22"/>
        </w:rPr>
        <w:t>Seller</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agrees</w:t>
      </w:r>
      <w:r w:rsidRPr="001F6858">
        <w:rPr>
          <w:rFonts w:asciiTheme="minorHAnsi" w:hAnsiTheme="minorHAnsi" w:cstheme="minorHAnsi"/>
          <w:spacing w:val="-2"/>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provide</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prompt notification</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3"/>
          <w:sz w:val="22"/>
          <w:szCs w:val="22"/>
        </w:rPr>
        <w:t xml:space="preserve"> </w:t>
      </w:r>
      <w:r w:rsidR="0042788E" w:rsidRPr="001F6858">
        <w:rPr>
          <w:rFonts w:asciiTheme="minorHAnsi" w:hAnsiTheme="minorHAnsi" w:cstheme="minorHAnsi"/>
          <w:spacing w:val="-2"/>
          <w:sz w:val="22"/>
          <w:szCs w:val="22"/>
        </w:rPr>
        <w:t>Customer</w:t>
      </w:r>
      <w:r w:rsidRPr="001F6858">
        <w:rPr>
          <w:rFonts w:asciiTheme="minorHAnsi" w:hAnsiTheme="minorHAnsi" w:cstheme="minorHAnsi"/>
          <w:spacing w:val="-1"/>
          <w:sz w:val="22"/>
          <w:szCs w:val="22"/>
        </w:rPr>
        <w:t xml:space="preserve"> of</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any</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event or</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change</w:t>
      </w:r>
      <w:r w:rsidRPr="001F6858">
        <w:rPr>
          <w:rFonts w:asciiTheme="minorHAnsi" w:hAnsiTheme="minorHAnsi" w:cstheme="minorHAnsi"/>
          <w:spacing w:val="-4"/>
          <w:sz w:val="22"/>
          <w:szCs w:val="22"/>
        </w:rPr>
        <w:t xml:space="preserve"> </w:t>
      </w:r>
      <w:r w:rsidRPr="001F6858">
        <w:rPr>
          <w:rFonts w:asciiTheme="minorHAnsi" w:hAnsiTheme="minorHAnsi" w:cstheme="minorHAnsi"/>
          <w:sz w:val="22"/>
          <w:szCs w:val="22"/>
        </w:rPr>
        <w:t>in</w:t>
      </w:r>
      <w:r w:rsidRPr="001F6858">
        <w:rPr>
          <w:rFonts w:asciiTheme="minorHAnsi" w:hAnsiTheme="minorHAnsi" w:cstheme="minorHAnsi"/>
          <w:spacing w:val="-1"/>
          <w:sz w:val="22"/>
          <w:szCs w:val="22"/>
        </w:rPr>
        <w:t xml:space="preserve"> circumstances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that</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could</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 xml:space="preserve">affect </w:t>
      </w:r>
      <w:r w:rsidRPr="001F6858">
        <w:rPr>
          <w:rFonts w:asciiTheme="minorHAnsi" w:hAnsiTheme="minorHAnsi" w:cstheme="minorHAnsi"/>
          <w:spacing w:val="-2"/>
          <w:sz w:val="22"/>
          <w:szCs w:val="22"/>
        </w:rPr>
        <w:t xml:space="preserve">Seller’s </w:t>
      </w:r>
      <w:r w:rsidRPr="001F6858">
        <w:rPr>
          <w:rFonts w:asciiTheme="minorHAnsi" w:hAnsiTheme="minorHAnsi" w:cstheme="minorHAnsi"/>
          <w:spacing w:val="-1"/>
          <w:sz w:val="22"/>
          <w:szCs w:val="22"/>
        </w:rPr>
        <w:t>performance</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under</w:t>
      </w:r>
      <w:r w:rsidRPr="001F6858">
        <w:rPr>
          <w:rFonts w:asciiTheme="minorHAnsi" w:hAnsiTheme="minorHAnsi" w:cstheme="minorHAnsi"/>
          <w:spacing w:val="79"/>
          <w:sz w:val="22"/>
          <w:szCs w:val="22"/>
        </w:rPr>
        <w:t xml:space="preserve"> </w:t>
      </w:r>
      <w:r w:rsidRPr="001F6858">
        <w:rPr>
          <w:rFonts w:asciiTheme="minorHAnsi" w:hAnsiTheme="minorHAnsi" w:cstheme="minorHAnsi"/>
          <w:spacing w:val="-1"/>
          <w:sz w:val="22"/>
          <w:szCs w:val="22"/>
        </w:rPr>
        <w:t>this</w:t>
      </w:r>
      <w:r w:rsidRPr="001F6858">
        <w:rPr>
          <w:rFonts w:asciiTheme="minorHAnsi" w:hAnsiTheme="minorHAnsi" w:cstheme="minorHAnsi"/>
          <w:spacing w:val="12"/>
          <w:sz w:val="22"/>
          <w:szCs w:val="22"/>
        </w:rPr>
        <w:t xml:space="preserve"> </w:t>
      </w:r>
      <w:r w:rsidRPr="001F6858">
        <w:rPr>
          <w:rFonts w:asciiTheme="minorHAnsi" w:hAnsiTheme="minorHAnsi" w:cstheme="minorHAnsi"/>
          <w:spacing w:val="-1"/>
          <w:sz w:val="22"/>
          <w:szCs w:val="22"/>
        </w:rPr>
        <w:t>Agreement</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such</w:t>
      </w:r>
      <w:r w:rsidRPr="001F6858">
        <w:rPr>
          <w:rFonts w:asciiTheme="minorHAnsi" w:hAnsiTheme="minorHAnsi" w:cstheme="minorHAnsi"/>
          <w:spacing w:val="14"/>
          <w:sz w:val="22"/>
          <w:szCs w:val="22"/>
        </w:rPr>
        <w:t xml:space="preserve"> </w:t>
      </w:r>
      <w:r w:rsidRPr="001F6858">
        <w:rPr>
          <w:rFonts w:asciiTheme="minorHAnsi" w:hAnsiTheme="minorHAnsi" w:cstheme="minorHAnsi"/>
          <w:sz w:val="22"/>
          <w:szCs w:val="22"/>
        </w:rPr>
        <w:t>as</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assignment</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2"/>
          <w:sz w:val="22"/>
          <w:szCs w:val="22"/>
        </w:rPr>
        <w:t xml:space="preserve"> </w:t>
      </w:r>
      <w:r w:rsidRPr="001F6858">
        <w:rPr>
          <w:rFonts w:asciiTheme="minorHAnsi" w:hAnsiTheme="minorHAnsi" w:cstheme="minorHAnsi"/>
          <w:spacing w:val="-1"/>
          <w:sz w:val="22"/>
          <w:szCs w:val="22"/>
        </w:rPr>
        <w:t>consent</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agreement,</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2"/>
          <w:sz w:val="22"/>
          <w:szCs w:val="22"/>
        </w:rPr>
        <w:t xml:space="preserve">designation under U.S. or foreign sanctions laws and regulations, expiration or cancellation of ITAR registration, potential violation of Export and Sanctions Laws and Regulations (or authorizations issued thereunder), initiation or existence of a U.S.G. investigation, </w:t>
      </w:r>
      <w:r w:rsidRPr="001F6858">
        <w:rPr>
          <w:rFonts w:asciiTheme="minorHAnsi" w:hAnsiTheme="minorHAnsi" w:cstheme="minorHAnsi"/>
          <w:spacing w:val="-1"/>
          <w:sz w:val="22"/>
          <w:szCs w:val="22"/>
        </w:rPr>
        <w:t>change</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in</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place</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2"/>
          <w:sz w:val="22"/>
          <w:szCs w:val="22"/>
        </w:rPr>
        <w:t xml:space="preserve"> </w:t>
      </w:r>
      <w:r w:rsidRPr="001F6858">
        <w:rPr>
          <w:rFonts w:asciiTheme="minorHAnsi" w:hAnsiTheme="minorHAnsi" w:cstheme="minorHAnsi"/>
          <w:spacing w:val="-1"/>
          <w:sz w:val="22"/>
          <w:szCs w:val="22"/>
        </w:rPr>
        <w:t>performance,</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decrease</w:t>
      </w:r>
      <w:r w:rsidRPr="001F6858">
        <w:rPr>
          <w:rFonts w:asciiTheme="minorHAnsi" w:hAnsiTheme="minorHAnsi" w:cstheme="minorHAnsi"/>
          <w:spacing w:val="10"/>
          <w:sz w:val="22"/>
          <w:szCs w:val="22"/>
        </w:rPr>
        <w:t xml:space="preserve"> </w:t>
      </w:r>
      <w:r w:rsidRPr="001F6858">
        <w:rPr>
          <w:rFonts w:asciiTheme="minorHAnsi" w:hAnsiTheme="minorHAnsi" w:cstheme="minorHAnsi"/>
          <w:sz w:val="22"/>
          <w:szCs w:val="22"/>
        </w:rPr>
        <w:t>in</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manufacturing</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capacity,</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diminishing manufacturing</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sources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material</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shortages, increase</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in</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production</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requirements, labor</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reductions,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financial</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organizational</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conflicts</w:t>
      </w:r>
      <w:r w:rsidRPr="001F6858">
        <w:rPr>
          <w:rFonts w:asciiTheme="minorHAnsi" w:hAnsiTheme="minorHAnsi" w:cstheme="minorHAnsi"/>
          <w:spacing w:val="-2"/>
          <w:sz w:val="22"/>
          <w:szCs w:val="22"/>
        </w:rPr>
        <w:t xml:space="preserve"> of</w:t>
      </w:r>
      <w:r w:rsidRPr="001F6858">
        <w:rPr>
          <w:rFonts w:asciiTheme="minorHAnsi" w:hAnsiTheme="minorHAnsi" w:cstheme="minorHAnsi"/>
          <w:spacing w:val="49"/>
          <w:sz w:val="22"/>
          <w:szCs w:val="22"/>
        </w:rPr>
        <w:t xml:space="preserve"> </w:t>
      </w:r>
      <w:r w:rsidRPr="001F6858">
        <w:rPr>
          <w:rFonts w:asciiTheme="minorHAnsi" w:hAnsiTheme="minorHAnsi" w:cstheme="minorHAnsi"/>
          <w:spacing w:val="-1"/>
          <w:sz w:val="22"/>
          <w:szCs w:val="22"/>
        </w:rPr>
        <w:t>interest,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and significant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financial</w:t>
      </w:r>
      <w:r w:rsidRPr="001F6858">
        <w:rPr>
          <w:rFonts w:asciiTheme="minorHAnsi" w:hAnsiTheme="minorHAnsi" w:cstheme="minorHAnsi"/>
          <w:spacing w:val="-1"/>
          <w:sz w:val="22"/>
          <w:szCs w:val="22"/>
        </w:rPr>
        <w:t xml:space="preserve"> conditions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requiring any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z w:val="22"/>
          <w:szCs w:val="22"/>
        </w:rPr>
        <w:t xml:space="preserve"> the</w:t>
      </w:r>
      <w:r w:rsidRPr="001F6858">
        <w:rPr>
          <w:rFonts w:asciiTheme="minorHAnsi" w:hAnsiTheme="minorHAnsi" w:cstheme="minorHAnsi"/>
          <w:spacing w:val="-1"/>
          <w:sz w:val="22"/>
          <w:szCs w:val="22"/>
        </w:rPr>
        <w:t xml:space="preserve"> preceding</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changes.</w:t>
      </w:r>
    </w:p>
    <w:p w14:paraId="78DA964A" w14:textId="77777777" w:rsidR="005A023B" w:rsidRPr="001F6858" w:rsidRDefault="005A023B" w:rsidP="00695370">
      <w:pPr>
        <w:widowControl w:val="0"/>
        <w:numPr>
          <w:ilvl w:val="0"/>
          <w:numId w:val="57"/>
        </w:numPr>
        <w:spacing w:after="120"/>
        <w:ind w:left="1080" w:right="114" w:hanging="360"/>
        <w:jc w:val="both"/>
        <w:rPr>
          <w:rFonts w:asciiTheme="minorHAnsi" w:hAnsiTheme="minorHAnsi" w:cstheme="minorHAnsi"/>
          <w:sz w:val="22"/>
          <w:szCs w:val="22"/>
        </w:rPr>
      </w:pPr>
      <w:r w:rsidRPr="001F6858">
        <w:rPr>
          <w:rFonts w:asciiTheme="minorHAnsi" w:hAnsiTheme="minorHAnsi" w:cstheme="minorHAnsi"/>
          <w:spacing w:val="-1"/>
          <w:sz w:val="22"/>
          <w:szCs w:val="22"/>
        </w:rPr>
        <w:lastRenderedPageBreak/>
        <w:t>Sellers</w:t>
      </w:r>
      <w:r w:rsidRPr="001F6858">
        <w:rPr>
          <w:rFonts w:asciiTheme="minorHAnsi" w:hAnsiTheme="minorHAnsi" w:cstheme="minorHAnsi"/>
          <w:spacing w:val="31"/>
          <w:sz w:val="22"/>
          <w:szCs w:val="22"/>
        </w:rPr>
        <w:t xml:space="preserve"> </w:t>
      </w:r>
      <w:r w:rsidRPr="001F6858">
        <w:rPr>
          <w:rFonts w:asciiTheme="minorHAnsi" w:hAnsiTheme="minorHAnsi" w:cstheme="minorHAnsi"/>
          <w:spacing w:val="-1"/>
          <w:sz w:val="22"/>
          <w:szCs w:val="22"/>
        </w:rPr>
        <w:t>that</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1"/>
          <w:sz w:val="22"/>
          <w:szCs w:val="22"/>
        </w:rPr>
        <w:t>have</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1"/>
          <w:sz w:val="22"/>
          <w:szCs w:val="22"/>
        </w:rPr>
        <w:t>provided</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1"/>
          <w:sz w:val="22"/>
          <w:szCs w:val="22"/>
        </w:rPr>
        <w:t>anti-corruption</w:t>
      </w:r>
      <w:r w:rsidRPr="001F6858">
        <w:rPr>
          <w:rFonts w:asciiTheme="minorHAnsi" w:hAnsiTheme="minorHAnsi" w:cstheme="minorHAnsi"/>
          <w:spacing w:val="33"/>
          <w:sz w:val="22"/>
          <w:szCs w:val="22"/>
        </w:rPr>
        <w:t xml:space="preserve"> </w:t>
      </w:r>
      <w:r w:rsidRPr="001F6858">
        <w:rPr>
          <w:rFonts w:asciiTheme="minorHAnsi" w:hAnsiTheme="minorHAnsi" w:cstheme="minorHAnsi"/>
          <w:spacing w:val="-1"/>
          <w:sz w:val="22"/>
          <w:szCs w:val="22"/>
        </w:rPr>
        <w:t>compliance</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1"/>
          <w:sz w:val="22"/>
          <w:szCs w:val="22"/>
        </w:rPr>
        <w:t>due</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1"/>
          <w:sz w:val="22"/>
          <w:szCs w:val="22"/>
        </w:rPr>
        <w:t>diligence</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1"/>
          <w:sz w:val="22"/>
          <w:szCs w:val="22"/>
        </w:rPr>
        <w:t>information</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1"/>
          <w:sz w:val="22"/>
          <w:szCs w:val="22"/>
        </w:rPr>
        <w:t>(e.g.,</w:t>
      </w:r>
      <w:r w:rsidRPr="001F6858">
        <w:rPr>
          <w:rFonts w:asciiTheme="minorHAnsi" w:hAnsiTheme="minorHAnsi" w:cstheme="minorHAnsi"/>
          <w:spacing w:val="32"/>
          <w:sz w:val="22"/>
          <w:szCs w:val="22"/>
        </w:rPr>
        <w:t xml:space="preserve"> </w:t>
      </w:r>
      <w:r w:rsidRPr="001F6858">
        <w:rPr>
          <w:rFonts w:asciiTheme="minorHAnsi" w:hAnsiTheme="minorHAnsi" w:cstheme="minorHAnsi"/>
          <w:spacing w:val="-1"/>
          <w:sz w:val="22"/>
          <w:szCs w:val="22"/>
        </w:rPr>
        <w:t>related</w:t>
      </w:r>
      <w:r w:rsidRPr="001F6858">
        <w:rPr>
          <w:rFonts w:asciiTheme="minorHAnsi" w:hAnsiTheme="minorHAnsi" w:cstheme="minorHAnsi"/>
          <w:spacing w:val="33"/>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2"/>
          <w:sz w:val="22"/>
          <w:szCs w:val="22"/>
        </w:rPr>
        <w:t>Seller’s</w:t>
      </w:r>
      <w:r w:rsidRPr="001F6858">
        <w:rPr>
          <w:rFonts w:asciiTheme="minorHAnsi" w:hAnsiTheme="minorHAnsi" w:cstheme="minorHAnsi"/>
          <w:spacing w:val="31"/>
          <w:sz w:val="22"/>
          <w:szCs w:val="22"/>
        </w:rPr>
        <w:t xml:space="preserve"> </w:t>
      </w:r>
      <w:r w:rsidRPr="001F6858">
        <w:rPr>
          <w:rFonts w:asciiTheme="minorHAnsi" w:hAnsiTheme="minorHAnsi" w:cstheme="minorHAnsi"/>
          <w:spacing w:val="-1"/>
          <w:sz w:val="22"/>
          <w:szCs w:val="22"/>
        </w:rPr>
        <w:t>ownership</w:t>
      </w:r>
      <w:r w:rsidRPr="001F6858">
        <w:rPr>
          <w:rFonts w:asciiTheme="minorHAnsi" w:hAnsiTheme="minorHAnsi" w:cstheme="minorHAnsi"/>
          <w:spacing w:val="33"/>
          <w:sz w:val="22"/>
          <w:szCs w:val="22"/>
        </w:rPr>
        <w:t xml:space="preserve"> </w:t>
      </w:r>
      <w:r w:rsidRPr="001F6858">
        <w:rPr>
          <w:rFonts w:asciiTheme="minorHAnsi" w:hAnsiTheme="minorHAnsi" w:cstheme="minorHAnsi"/>
          <w:spacing w:val="-2"/>
          <w:sz w:val="22"/>
          <w:szCs w:val="22"/>
        </w:rPr>
        <w:t>and</w:t>
      </w:r>
      <w:r w:rsidRPr="001F6858">
        <w:rPr>
          <w:rFonts w:asciiTheme="minorHAnsi" w:hAnsiTheme="minorHAnsi" w:cstheme="minorHAnsi"/>
          <w:spacing w:val="33"/>
          <w:sz w:val="22"/>
          <w:szCs w:val="22"/>
        </w:rPr>
        <w:t xml:space="preserve"> </w:t>
      </w:r>
      <w:r w:rsidRPr="001F6858">
        <w:rPr>
          <w:rFonts w:asciiTheme="minorHAnsi" w:hAnsiTheme="minorHAnsi" w:cstheme="minorHAnsi"/>
          <w:spacing w:val="-1"/>
          <w:sz w:val="22"/>
          <w:szCs w:val="22"/>
        </w:rPr>
        <w:t>personnel,</w:t>
      </w:r>
      <w:r w:rsidRPr="001F6858">
        <w:rPr>
          <w:rFonts w:asciiTheme="minorHAnsi" w:hAnsiTheme="minorHAnsi" w:cstheme="minorHAnsi"/>
          <w:spacing w:val="67"/>
          <w:sz w:val="22"/>
          <w:szCs w:val="22"/>
        </w:rPr>
        <w:t xml:space="preserve"> </w:t>
      </w:r>
      <w:r w:rsidRPr="001F6858">
        <w:rPr>
          <w:rFonts w:asciiTheme="minorHAnsi" w:hAnsiTheme="minorHAnsi" w:cstheme="minorHAnsi"/>
          <w:spacing w:val="-1"/>
          <w:sz w:val="22"/>
          <w:szCs w:val="22"/>
        </w:rPr>
        <w:t>subsidiaries</w:t>
      </w:r>
      <w:r w:rsidRPr="001F6858">
        <w:rPr>
          <w:rFonts w:asciiTheme="minorHAnsi" w:hAnsiTheme="minorHAnsi" w:cstheme="minorHAnsi"/>
          <w:spacing w:val="22"/>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21"/>
          <w:sz w:val="22"/>
          <w:szCs w:val="22"/>
        </w:rPr>
        <w:t xml:space="preserve"> </w:t>
      </w:r>
      <w:r w:rsidRPr="001F6858">
        <w:rPr>
          <w:rFonts w:asciiTheme="minorHAnsi" w:hAnsiTheme="minorHAnsi" w:cstheme="minorHAnsi"/>
          <w:spacing w:val="-1"/>
          <w:sz w:val="22"/>
          <w:szCs w:val="22"/>
        </w:rPr>
        <w:t>third</w:t>
      </w:r>
      <w:r w:rsidRPr="001F6858">
        <w:rPr>
          <w:rFonts w:asciiTheme="minorHAnsi" w:hAnsiTheme="minorHAnsi" w:cstheme="minorHAnsi"/>
          <w:spacing w:val="21"/>
          <w:sz w:val="22"/>
          <w:szCs w:val="22"/>
        </w:rPr>
        <w:t xml:space="preserve"> </w:t>
      </w:r>
      <w:r w:rsidRPr="001F6858">
        <w:rPr>
          <w:rFonts w:asciiTheme="minorHAnsi" w:hAnsiTheme="minorHAnsi" w:cstheme="minorHAnsi"/>
          <w:spacing w:val="-1"/>
          <w:sz w:val="22"/>
          <w:szCs w:val="22"/>
        </w:rPr>
        <w:t>parties,</w:t>
      </w:r>
      <w:r w:rsidRPr="001F6858">
        <w:rPr>
          <w:rFonts w:asciiTheme="minorHAnsi" w:hAnsiTheme="minorHAnsi" w:cstheme="minorHAnsi"/>
          <w:spacing w:val="20"/>
          <w:sz w:val="22"/>
          <w:szCs w:val="22"/>
        </w:rPr>
        <w:t xml:space="preserve"> </w:t>
      </w:r>
      <w:r w:rsidRPr="001F6858">
        <w:rPr>
          <w:rFonts w:asciiTheme="minorHAnsi" w:hAnsiTheme="minorHAnsi" w:cstheme="minorHAnsi"/>
          <w:spacing w:val="-1"/>
          <w:sz w:val="22"/>
          <w:szCs w:val="22"/>
        </w:rPr>
        <w:t>including</w:t>
      </w:r>
      <w:r w:rsidRPr="001F6858">
        <w:rPr>
          <w:rFonts w:asciiTheme="minorHAnsi" w:hAnsiTheme="minorHAnsi" w:cstheme="minorHAnsi"/>
          <w:spacing w:val="21"/>
          <w:sz w:val="22"/>
          <w:szCs w:val="22"/>
        </w:rPr>
        <w:t xml:space="preserve"> </w:t>
      </w:r>
      <w:r w:rsidRPr="001F6858">
        <w:rPr>
          <w:rFonts w:asciiTheme="minorHAnsi" w:hAnsiTheme="minorHAnsi" w:cstheme="minorHAnsi"/>
          <w:spacing w:val="-2"/>
          <w:sz w:val="22"/>
          <w:szCs w:val="22"/>
        </w:rPr>
        <w:t>but</w:t>
      </w:r>
      <w:r w:rsidRPr="001F6858">
        <w:rPr>
          <w:rFonts w:asciiTheme="minorHAnsi" w:hAnsiTheme="minorHAnsi" w:cstheme="minorHAnsi"/>
          <w:spacing w:val="20"/>
          <w:sz w:val="22"/>
          <w:szCs w:val="22"/>
        </w:rPr>
        <w:t xml:space="preserve"> </w:t>
      </w:r>
      <w:r w:rsidRPr="001F6858">
        <w:rPr>
          <w:rFonts w:asciiTheme="minorHAnsi" w:hAnsiTheme="minorHAnsi" w:cstheme="minorHAnsi"/>
          <w:spacing w:val="-1"/>
          <w:sz w:val="22"/>
          <w:szCs w:val="22"/>
        </w:rPr>
        <w:t>not</w:t>
      </w:r>
      <w:r w:rsidRPr="001F6858">
        <w:rPr>
          <w:rFonts w:asciiTheme="minorHAnsi" w:hAnsiTheme="minorHAnsi" w:cstheme="minorHAnsi"/>
          <w:spacing w:val="23"/>
          <w:sz w:val="22"/>
          <w:szCs w:val="22"/>
        </w:rPr>
        <w:t xml:space="preserve"> </w:t>
      </w:r>
      <w:r w:rsidRPr="001F6858">
        <w:rPr>
          <w:rFonts w:asciiTheme="minorHAnsi" w:hAnsiTheme="minorHAnsi" w:cstheme="minorHAnsi"/>
          <w:spacing w:val="-1"/>
          <w:sz w:val="22"/>
          <w:szCs w:val="22"/>
        </w:rPr>
        <w:t>limited</w:t>
      </w:r>
      <w:r w:rsidRPr="001F6858">
        <w:rPr>
          <w:rFonts w:asciiTheme="minorHAnsi" w:hAnsiTheme="minorHAnsi" w:cstheme="minorHAnsi"/>
          <w:spacing w:val="21"/>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18"/>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
          <w:sz w:val="22"/>
          <w:szCs w:val="22"/>
        </w:rPr>
        <w:t>’s</w:t>
      </w:r>
      <w:r w:rsidRPr="001F6858">
        <w:rPr>
          <w:rFonts w:asciiTheme="minorHAnsi" w:hAnsiTheme="minorHAnsi" w:cstheme="minorHAnsi"/>
          <w:spacing w:val="22"/>
          <w:sz w:val="22"/>
          <w:szCs w:val="22"/>
        </w:rPr>
        <w:t xml:space="preserve"> </w:t>
      </w:r>
      <w:r w:rsidRPr="001F6858">
        <w:rPr>
          <w:rFonts w:asciiTheme="minorHAnsi" w:hAnsiTheme="minorHAnsi" w:cstheme="minorHAnsi"/>
          <w:sz w:val="22"/>
          <w:szCs w:val="22"/>
        </w:rPr>
        <w:t>due</w:t>
      </w:r>
      <w:r w:rsidRPr="001F6858">
        <w:rPr>
          <w:rFonts w:asciiTheme="minorHAnsi" w:hAnsiTheme="minorHAnsi" w:cstheme="minorHAnsi"/>
          <w:spacing w:val="20"/>
          <w:sz w:val="22"/>
          <w:szCs w:val="22"/>
        </w:rPr>
        <w:t xml:space="preserve"> </w:t>
      </w:r>
      <w:r w:rsidRPr="001F6858">
        <w:rPr>
          <w:rFonts w:asciiTheme="minorHAnsi" w:hAnsiTheme="minorHAnsi" w:cstheme="minorHAnsi"/>
          <w:spacing w:val="-1"/>
          <w:sz w:val="22"/>
          <w:szCs w:val="22"/>
        </w:rPr>
        <w:t>diligence</w:t>
      </w:r>
      <w:r w:rsidRPr="001F6858">
        <w:rPr>
          <w:rFonts w:asciiTheme="minorHAnsi" w:hAnsiTheme="minorHAnsi" w:cstheme="minorHAnsi"/>
          <w:spacing w:val="20"/>
          <w:sz w:val="22"/>
          <w:szCs w:val="22"/>
        </w:rPr>
        <w:t xml:space="preserve"> </w:t>
      </w:r>
      <w:r w:rsidRPr="001F6858">
        <w:rPr>
          <w:rFonts w:asciiTheme="minorHAnsi" w:hAnsiTheme="minorHAnsi" w:cstheme="minorHAnsi"/>
          <w:spacing w:val="-1"/>
          <w:sz w:val="22"/>
          <w:szCs w:val="22"/>
        </w:rPr>
        <w:t>questionnaire,</w:t>
      </w:r>
      <w:r w:rsidRPr="001F6858">
        <w:rPr>
          <w:rFonts w:asciiTheme="minorHAnsi" w:hAnsiTheme="minorHAnsi" w:cstheme="minorHAnsi"/>
          <w:spacing w:val="23"/>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21"/>
          <w:sz w:val="22"/>
          <w:szCs w:val="22"/>
        </w:rPr>
        <w:t xml:space="preserve"> </w:t>
      </w:r>
      <w:r w:rsidRPr="001F6858">
        <w:rPr>
          <w:rFonts w:asciiTheme="minorHAnsi" w:hAnsiTheme="minorHAnsi" w:cstheme="minorHAnsi"/>
          <w:spacing w:val="-1"/>
          <w:sz w:val="22"/>
          <w:szCs w:val="22"/>
        </w:rPr>
        <w:t>related</w:t>
      </w:r>
      <w:r w:rsidRPr="001F6858">
        <w:rPr>
          <w:rFonts w:asciiTheme="minorHAnsi" w:hAnsiTheme="minorHAnsi" w:cstheme="minorHAnsi"/>
          <w:spacing w:val="23"/>
          <w:sz w:val="22"/>
          <w:szCs w:val="22"/>
        </w:rPr>
        <w:t xml:space="preserve"> </w:t>
      </w:r>
      <w:r w:rsidRPr="001F6858">
        <w:rPr>
          <w:rFonts w:asciiTheme="minorHAnsi" w:hAnsiTheme="minorHAnsi" w:cstheme="minorHAnsi"/>
          <w:spacing w:val="-1"/>
          <w:sz w:val="22"/>
          <w:szCs w:val="22"/>
        </w:rPr>
        <w:t>certifications)</w:t>
      </w:r>
      <w:r w:rsidRPr="001F6858">
        <w:rPr>
          <w:rFonts w:asciiTheme="minorHAnsi" w:hAnsiTheme="minorHAnsi" w:cstheme="minorHAnsi"/>
          <w:spacing w:val="19"/>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21"/>
          <w:sz w:val="22"/>
          <w:szCs w:val="22"/>
        </w:rPr>
        <w:t xml:space="preserve"> </w:t>
      </w:r>
      <w:r w:rsidRPr="001F6858">
        <w:rPr>
          <w:rFonts w:asciiTheme="minorHAnsi" w:hAnsiTheme="minorHAnsi" w:cstheme="minorHAnsi"/>
          <w:sz w:val="22"/>
          <w:szCs w:val="22"/>
        </w:rPr>
        <w:t>a</w:t>
      </w:r>
      <w:r w:rsidRPr="001F6858">
        <w:rPr>
          <w:rFonts w:asciiTheme="minorHAnsi" w:hAnsiTheme="minorHAnsi" w:cstheme="minorHAnsi"/>
          <w:spacing w:val="20"/>
          <w:sz w:val="22"/>
          <w:szCs w:val="22"/>
        </w:rPr>
        <w:t xml:space="preserve"> </w:t>
      </w:r>
      <w:r w:rsidR="0042788E" w:rsidRPr="001F6858">
        <w:rPr>
          <w:rFonts w:asciiTheme="minorHAnsi" w:hAnsiTheme="minorHAnsi" w:cstheme="minorHAnsi"/>
          <w:spacing w:val="-2"/>
          <w:sz w:val="22"/>
          <w:szCs w:val="22"/>
        </w:rPr>
        <w:t>Customer</w:t>
      </w:r>
      <w:r w:rsidRPr="001F6858">
        <w:rPr>
          <w:rFonts w:asciiTheme="minorHAnsi" w:hAnsiTheme="minorHAnsi" w:cstheme="minorHAnsi"/>
          <w:spacing w:val="53"/>
          <w:sz w:val="22"/>
          <w:szCs w:val="22"/>
        </w:rPr>
        <w:t xml:space="preserve"> </w:t>
      </w:r>
      <w:r w:rsidRPr="001F6858">
        <w:rPr>
          <w:rFonts w:asciiTheme="minorHAnsi" w:hAnsiTheme="minorHAnsi" w:cstheme="minorHAnsi"/>
          <w:spacing w:val="-1"/>
          <w:sz w:val="22"/>
          <w:szCs w:val="22"/>
        </w:rPr>
        <w:t>representative</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through</w:t>
      </w:r>
      <w:r w:rsidRPr="001F6858">
        <w:rPr>
          <w:rFonts w:asciiTheme="minorHAnsi" w:hAnsiTheme="minorHAnsi" w:cstheme="minorHAnsi"/>
          <w:spacing w:val="16"/>
          <w:sz w:val="22"/>
          <w:szCs w:val="22"/>
        </w:rPr>
        <w:t xml:space="preserve"> </w:t>
      </w:r>
      <w:r w:rsidR="0042788E" w:rsidRPr="001F6858">
        <w:rPr>
          <w:rFonts w:asciiTheme="minorHAnsi" w:hAnsiTheme="minorHAnsi" w:cstheme="minorHAnsi"/>
          <w:spacing w:val="-2"/>
          <w:sz w:val="22"/>
          <w:szCs w:val="22"/>
        </w:rPr>
        <w:t>Customer</w:t>
      </w:r>
      <w:r w:rsidRPr="001F6858">
        <w:rPr>
          <w:rFonts w:asciiTheme="minorHAnsi" w:hAnsiTheme="minorHAnsi" w:cstheme="minorHAnsi"/>
          <w:spacing w:val="-2"/>
          <w:sz w:val="22"/>
          <w:szCs w:val="22"/>
        </w:rPr>
        <w:t>’s</w:t>
      </w:r>
      <w:r w:rsidRPr="001F6858">
        <w:rPr>
          <w:rFonts w:asciiTheme="minorHAnsi" w:hAnsiTheme="minorHAnsi" w:cstheme="minorHAnsi"/>
          <w:spacing w:val="17"/>
          <w:sz w:val="22"/>
          <w:szCs w:val="22"/>
        </w:rPr>
        <w:t xml:space="preserve"> </w:t>
      </w:r>
      <w:r w:rsidRPr="001F6858">
        <w:rPr>
          <w:rFonts w:asciiTheme="minorHAnsi" w:hAnsiTheme="minorHAnsi" w:cstheme="minorHAnsi"/>
          <w:spacing w:val="-1"/>
          <w:sz w:val="22"/>
          <w:szCs w:val="22"/>
        </w:rPr>
        <w:t>Global</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Trust</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website</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shall</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provide</w:t>
      </w:r>
      <w:r w:rsidRPr="001F6858">
        <w:rPr>
          <w:rFonts w:asciiTheme="minorHAnsi" w:hAnsiTheme="minorHAnsi" w:cstheme="minorHAnsi"/>
          <w:spacing w:val="13"/>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with</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prompt</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notification</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details</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4"/>
          <w:sz w:val="22"/>
          <w:szCs w:val="22"/>
        </w:rPr>
        <w:t xml:space="preserve"> </w:t>
      </w:r>
      <w:r w:rsidRPr="001F6858">
        <w:rPr>
          <w:rFonts w:asciiTheme="minorHAnsi" w:hAnsiTheme="minorHAnsi" w:cstheme="minorHAnsi"/>
          <w:sz w:val="22"/>
          <w:szCs w:val="22"/>
        </w:rPr>
        <w:t>any</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changes</w:t>
      </w:r>
      <w:r w:rsidRPr="001F6858">
        <w:rPr>
          <w:rFonts w:asciiTheme="minorHAnsi" w:hAnsiTheme="minorHAnsi" w:cstheme="minorHAnsi"/>
          <w:spacing w:val="15"/>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14"/>
          <w:sz w:val="22"/>
          <w:szCs w:val="22"/>
        </w:rPr>
        <w:t xml:space="preserve"> </w:t>
      </w:r>
      <w:r w:rsidRPr="001F6858">
        <w:rPr>
          <w:rFonts w:asciiTheme="minorHAnsi" w:hAnsiTheme="minorHAnsi" w:cstheme="minorHAnsi"/>
          <w:sz w:val="22"/>
          <w:szCs w:val="22"/>
        </w:rPr>
        <w:t>its</w:t>
      </w:r>
      <w:r w:rsidRPr="001F6858">
        <w:rPr>
          <w:rFonts w:asciiTheme="minorHAnsi" w:hAnsiTheme="minorHAnsi" w:cstheme="minorHAnsi"/>
          <w:spacing w:val="75"/>
          <w:sz w:val="22"/>
          <w:szCs w:val="22"/>
        </w:rPr>
        <w:t xml:space="preserve"> </w:t>
      </w:r>
      <w:r w:rsidRPr="001F6858">
        <w:rPr>
          <w:rFonts w:asciiTheme="minorHAnsi" w:hAnsiTheme="minorHAnsi" w:cstheme="minorHAnsi"/>
          <w:spacing w:val="-1"/>
          <w:sz w:val="22"/>
          <w:szCs w:val="22"/>
        </w:rPr>
        <w:t>owners,</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officers,</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directors</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other</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information</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2"/>
          <w:sz w:val="22"/>
          <w:szCs w:val="22"/>
        </w:rPr>
        <w:t>contained</w:t>
      </w:r>
      <w:r w:rsidRPr="001F6858">
        <w:rPr>
          <w:rFonts w:asciiTheme="minorHAnsi" w:hAnsiTheme="minorHAnsi" w:cstheme="minorHAnsi"/>
          <w:spacing w:val="9"/>
          <w:sz w:val="22"/>
          <w:szCs w:val="22"/>
        </w:rPr>
        <w:t xml:space="preserve"> </w:t>
      </w:r>
      <w:r w:rsidRPr="001F6858">
        <w:rPr>
          <w:rFonts w:asciiTheme="minorHAnsi" w:hAnsiTheme="minorHAnsi" w:cstheme="minorHAnsi"/>
          <w:sz w:val="22"/>
          <w:szCs w:val="22"/>
        </w:rPr>
        <w:t>in</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such</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due</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diligence</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materials,</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2"/>
          <w:sz w:val="22"/>
          <w:szCs w:val="22"/>
        </w:rPr>
        <w:t>and</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2"/>
          <w:sz w:val="22"/>
          <w:szCs w:val="22"/>
        </w:rPr>
        <w:t>agrees</w:t>
      </w:r>
      <w:r w:rsidRPr="001F6858">
        <w:rPr>
          <w:rFonts w:asciiTheme="minorHAnsi" w:hAnsiTheme="minorHAnsi" w:cstheme="minorHAnsi"/>
          <w:spacing w:val="10"/>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promptly</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cooperate</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with</w:t>
      </w:r>
      <w:r w:rsidRPr="001F6858">
        <w:rPr>
          <w:rFonts w:asciiTheme="minorHAnsi" w:hAnsiTheme="minorHAnsi" w:cstheme="minorHAnsi"/>
          <w:spacing w:val="11"/>
          <w:sz w:val="22"/>
          <w:szCs w:val="22"/>
        </w:rPr>
        <w:t xml:space="preserve"> </w:t>
      </w:r>
      <w:r w:rsidR="0042788E" w:rsidRPr="001F6858">
        <w:rPr>
          <w:rFonts w:asciiTheme="minorHAnsi" w:hAnsiTheme="minorHAnsi" w:cstheme="minorHAnsi"/>
          <w:spacing w:val="-2"/>
          <w:sz w:val="22"/>
          <w:szCs w:val="22"/>
        </w:rPr>
        <w:t>Customer</w:t>
      </w:r>
      <w:r w:rsidRPr="001F6858">
        <w:rPr>
          <w:rFonts w:asciiTheme="minorHAnsi" w:hAnsiTheme="minorHAnsi" w:cstheme="minorHAnsi"/>
          <w:spacing w:val="59"/>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provide</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additional</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information</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reasonably</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requested</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related</w:t>
      </w:r>
      <w:r w:rsidRPr="001F6858">
        <w:rPr>
          <w:rFonts w:asciiTheme="minorHAnsi" w:hAnsiTheme="minorHAnsi" w:cstheme="minorHAnsi"/>
          <w:spacing w:val="16"/>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such</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changed</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information.</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3"/>
          <w:sz w:val="22"/>
          <w:szCs w:val="22"/>
        </w:rPr>
        <w:t>In</w:t>
      </w:r>
      <w:r w:rsidRPr="001F6858">
        <w:rPr>
          <w:rFonts w:asciiTheme="minorHAnsi" w:hAnsiTheme="minorHAnsi" w:cstheme="minorHAnsi"/>
          <w:spacing w:val="16"/>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event</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4"/>
          <w:sz w:val="22"/>
          <w:szCs w:val="22"/>
        </w:rPr>
        <w:t xml:space="preserve"> </w:t>
      </w:r>
      <w:r w:rsidRPr="001F6858">
        <w:rPr>
          <w:rFonts w:asciiTheme="minorHAnsi" w:hAnsiTheme="minorHAnsi" w:cstheme="minorHAnsi"/>
          <w:sz w:val="22"/>
          <w:szCs w:val="22"/>
        </w:rPr>
        <w:t>a</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material</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change</w:t>
      </w:r>
      <w:r w:rsidRPr="001F6858">
        <w:rPr>
          <w:rFonts w:asciiTheme="minorHAnsi" w:hAnsiTheme="minorHAnsi" w:cstheme="minorHAnsi"/>
          <w:spacing w:val="13"/>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11"/>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51"/>
          <w:sz w:val="22"/>
          <w:szCs w:val="22"/>
        </w:rPr>
        <w:t xml:space="preserve"> </w:t>
      </w:r>
      <w:r w:rsidRPr="001F6858">
        <w:rPr>
          <w:rFonts w:asciiTheme="minorHAnsi" w:hAnsiTheme="minorHAnsi" w:cstheme="minorHAnsi"/>
          <w:spacing w:val="-1"/>
          <w:sz w:val="22"/>
          <w:szCs w:val="22"/>
        </w:rPr>
        <w:t>owners,</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offices,</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directors</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other</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information</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contained</w:t>
      </w:r>
      <w:r w:rsidRPr="001F6858">
        <w:rPr>
          <w:rFonts w:asciiTheme="minorHAnsi" w:hAnsiTheme="minorHAnsi" w:cstheme="minorHAnsi"/>
          <w:spacing w:val="-10"/>
          <w:sz w:val="22"/>
          <w:szCs w:val="22"/>
        </w:rPr>
        <w:t xml:space="preserve"> </w:t>
      </w:r>
      <w:r w:rsidRPr="001F6858">
        <w:rPr>
          <w:rFonts w:asciiTheme="minorHAnsi" w:hAnsiTheme="minorHAnsi" w:cstheme="minorHAnsi"/>
          <w:sz w:val="22"/>
          <w:szCs w:val="22"/>
        </w:rPr>
        <w:t>in</w:t>
      </w:r>
      <w:r w:rsidRPr="001F6858">
        <w:rPr>
          <w:rFonts w:asciiTheme="minorHAnsi" w:hAnsiTheme="minorHAnsi" w:cstheme="minorHAnsi"/>
          <w:spacing w:val="-10"/>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due</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diligence</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material</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supplied</w:t>
      </w:r>
      <w:r w:rsidRPr="001F6858">
        <w:rPr>
          <w:rFonts w:asciiTheme="minorHAnsi" w:hAnsiTheme="minorHAnsi" w:cstheme="minorHAnsi"/>
          <w:spacing w:val="-8"/>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10"/>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
          <w:sz w:val="22"/>
          <w:szCs w:val="22"/>
        </w:rPr>
        <w:t>,</w:t>
      </w:r>
      <w:r w:rsidRPr="001F6858">
        <w:rPr>
          <w:rFonts w:asciiTheme="minorHAnsi" w:hAnsiTheme="minorHAnsi" w:cstheme="minorHAnsi"/>
          <w:spacing w:val="-9"/>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reserves</w:t>
      </w:r>
      <w:r w:rsidRPr="001F6858">
        <w:rPr>
          <w:rFonts w:asciiTheme="minorHAnsi" w:hAnsiTheme="minorHAnsi" w:cstheme="minorHAnsi"/>
          <w:spacing w:val="-9"/>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12"/>
          <w:sz w:val="22"/>
          <w:szCs w:val="22"/>
        </w:rPr>
        <w:t xml:space="preserve"> </w:t>
      </w:r>
      <w:r w:rsidRPr="001F6858">
        <w:rPr>
          <w:rFonts w:asciiTheme="minorHAnsi" w:hAnsiTheme="minorHAnsi" w:cstheme="minorHAnsi"/>
          <w:spacing w:val="-1"/>
          <w:sz w:val="22"/>
          <w:szCs w:val="22"/>
        </w:rPr>
        <w:t>right</w:t>
      </w:r>
      <w:r w:rsidRPr="001F6858">
        <w:rPr>
          <w:rFonts w:asciiTheme="minorHAnsi" w:hAnsiTheme="minorHAnsi" w:cstheme="minorHAnsi"/>
          <w:spacing w:val="-8"/>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suspend</w:t>
      </w:r>
      <w:r w:rsidRPr="001F6858">
        <w:rPr>
          <w:rFonts w:asciiTheme="minorHAnsi" w:hAnsiTheme="minorHAnsi" w:cstheme="minorHAnsi"/>
          <w:spacing w:val="69"/>
          <w:sz w:val="22"/>
          <w:szCs w:val="22"/>
        </w:rPr>
        <w:t xml:space="preserve"> </w:t>
      </w:r>
      <w:r w:rsidRPr="001F6858">
        <w:rPr>
          <w:rFonts w:asciiTheme="minorHAnsi" w:hAnsiTheme="minorHAnsi" w:cstheme="minorHAnsi"/>
          <w:spacing w:val="-1"/>
          <w:sz w:val="22"/>
          <w:szCs w:val="22"/>
        </w:rPr>
        <w:t>performance</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under</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this</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2"/>
          <w:sz w:val="22"/>
          <w:szCs w:val="22"/>
        </w:rPr>
        <w:t>Agreement</w:t>
      </w:r>
      <w:r w:rsidRPr="001F6858">
        <w:rPr>
          <w:rFonts w:asciiTheme="minorHAnsi" w:hAnsiTheme="minorHAnsi" w:cstheme="minorHAnsi"/>
          <w:spacing w:val="2"/>
          <w:sz w:val="22"/>
          <w:szCs w:val="22"/>
        </w:rPr>
        <w:t xml:space="preserve"> </w:t>
      </w:r>
      <w:r w:rsidRPr="001F6858">
        <w:rPr>
          <w:rFonts w:asciiTheme="minorHAnsi" w:hAnsiTheme="minorHAnsi" w:cstheme="minorHAnsi"/>
          <w:sz w:val="22"/>
          <w:szCs w:val="22"/>
        </w:rPr>
        <w:t>by</w:t>
      </w:r>
      <w:r w:rsidRPr="001F6858">
        <w:rPr>
          <w:rFonts w:asciiTheme="minorHAnsi" w:hAnsiTheme="minorHAnsi" w:cstheme="minorHAnsi"/>
          <w:spacing w:val="-1"/>
          <w:sz w:val="22"/>
          <w:szCs w:val="22"/>
        </w:rPr>
        <w:t xml:space="preserve"> providing</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written</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notice</w:t>
      </w:r>
      <w:r w:rsidRPr="001F6858">
        <w:rPr>
          <w:rFonts w:asciiTheme="minorHAnsi" w:hAnsiTheme="minorHAnsi" w:cstheme="minorHAnsi"/>
          <w:spacing w:val="1"/>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Seller</w:t>
      </w:r>
      <w:r w:rsidRPr="001F6858">
        <w:rPr>
          <w:rFonts w:asciiTheme="minorHAnsi" w:hAnsiTheme="minorHAnsi" w:cstheme="minorHAnsi"/>
          <w:spacing w:val="2"/>
          <w:sz w:val="22"/>
          <w:szCs w:val="22"/>
        </w:rPr>
        <w:t xml:space="preserve"> </w:t>
      </w:r>
      <w:r w:rsidRPr="001F6858">
        <w:rPr>
          <w:rFonts w:asciiTheme="minorHAnsi" w:hAnsiTheme="minorHAnsi" w:cstheme="minorHAnsi"/>
          <w:sz w:val="22"/>
          <w:szCs w:val="22"/>
        </w:rPr>
        <w:t>in</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order</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for</w:t>
      </w:r>
      <w:r w:rsidRPr="001F6858">
        <w:rPr>
          <w:rFonts w:asciiTheme="minorHAnsi" w:hAnsiTheme="minorHAnsi" w:cstheme="minorHAnsi"/>
          <w:spacing w:val="2"/>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2"/>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conduct</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anti-corruption</w:t>
      </w:r>
      <w:r w:rsidRPr="001F6858">
        <w:rPr>
          <w:rFonts w:asciiTheme="minorHAnsi" w:hAnsiTheme="minorHAnsi" w:cstheme="minorHAnsi"/>
          <w:spacing w:val="2"/>
          <w:sz w:val="22"/>
          <w:szCs w:val="22"/>
        </w:rPr>
        <w:t xml:space="preserve"> </w:t>
      </w:r>
      <w:r w:rsidRPr="001F6858">
        <w:rPr>
          <w:rFonts w:asciiTheme="minorHAnsi" w:hAnsiTheme="minorHAnsi" w:cstheme="minorHAnsi"/>
          <w:sz w:val="22"/>
          <w:szCs w:val="22"/>
        </w:rPr>
        <w:t>due</w:t>
      </w:r>
      <w:r w:rsidRPr="001F6858">
        <w:rPr>
          <w:rFonts w:asciiTheme="minorHAnsi" w:hAnsiTheme="minorHAnsi" w:cstheme="minorHAnsi"/>
          <w:spacing w:val="-1"/>
          <w:sz w:val="22"/>
          <w:szCs w:val="22"/>
        </w:rPr>
        <w:t xml:space="preserve"> diligence</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upon</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2"/>
          <w:sz w:val="22"/>
          <w:szCs w:val="22"/>
        </w:rPr>
        <w:t>such</w:t>
      </w:r>
      <w:r w:rsidRPr="001F6858">
        <w:rPr>
          <w:rFonts w:asciiTheme="minorHAnsi" w:hAnsiTheme="minorHAnsi" w:cstheme="minorHAnsi"/>
          <w:spacing w:val="97"/>
          <w:sz w:val="22"/>
          <w:szCs w:val="22"/>
        </w:rPr>
        <w:t xml:space="preserve"> </w:t>
      </w:r>
      <w:r w:rsidRPr="001F6858">
        <w:rPr>
          <w:rFonts w:asciiTheme="minorHAnsi" w:hAnsiTheme="minorHAnsi" w:cstheme="minorHAnsi"/>
          <w:spacing w:val="-1"/>
          <w:sz w:val="22"/>
          <w:szCs w:val="22"/>
        </w:rPr>
        <w:t>changed circumstances.</w:t>
      </w:r>
    </w:p>
    <w:p w14:paraId="74C48BF1" w14:textId="77777777" w:rsidR="005A023B" w:rsidRPr="001F6858" w:rsidRDefault="005A023B" w:rsidP="00695370">
      <w:pPr>
        <w:widowControl w:val="0"/>
        <w:numPr>
          <w:ilvl w:val="0"/>
          <w:numId w:val="57"/>
        </w:numPr>
        <w:spacing w:after="120"/>
        <w:ind w:left="1080" w:right="114" w:hanging="360"/>
        <w:jc w:val="both"/>
        <w:rPr>
          <w:rFonts w:asciiTheme="minorHAnsi" w:hAnsiTheme="minorHAnsi" w:cstheme="minorHAnsi"/>
          <w:sz w:val="22"/>
          <w:szCs w:val="22"/>
        </w:rPr>
      </w:pPr>
      <w:r w:rsidRPr="001F6858">
        <w:rPr>
          <w:rFonts w:asciiTheme="minorHAnsi" w:hAnsiTheme="minorHAnsi" w:cstheme="minorHAnsi"/>
          <w:sz w:val="22"/>
          <w:szCs w:val="22"/>
        </w:rPr>
        <w:t xml:space="preserve">Seller shall notify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of any proposed change in Control within thirty (30) days prior to such event. The notice shall describe in reasonable detail the proposed transaction structure and any proposed changes to management, operations, domicile, key locations, the board of directors and/or ownership (along with a commitment to cooperate with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and provide additional information reasonably requested related to such proposed change in Control). Seller shall not effect a change in Control without prior, written consent from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such consent not to be unreasonably withheld.  For purposes of this Agreement, “Control” means the power, directly or indirectly, to (a) vote more than fifty percent of the securities that have ordinary voting power for the election of Seller’s directors; or (b) direct, or cause the direction of, the management and policies of Seller whether by voting power, contract, or otherwise. If a Person or Entity obtains “Control” by acquiring more than fifty percent of the securities that have ordinary voting power for the election of Seller’s directors, that acquisition may be accomplished by one or multiple transfers. For purposes of this Agreement, “Person or Entity” means a natural person, corporation, limited partnership, general partnership, limited liability company, limited liability partnership, joint stock company, joint venture, association, company, trust, or other organization, whether or not a legal entity, and a government or agency or political subdivision of that entity.</w:t>
      </w:r>
    </w:p>
    <w:p w14:paraId="33398E85" w14:textId="77777777" w:rsidR="005A023B" w:rsidRPr="001F6858" w:rsidRDefault="005A023B" w:rsidP="00695370">
      <w:pPr>
        <w:widowControl w:val="0"/>
        <w:numPr>
          <w:ilvl w:val="0"/>
          <w:numId w:val="57"/>
        </w:numPr>
        <w:spacing w:after="120"/>
        <w:ind w:left="1080" w:right="114" w:hanging="360"/>
        <w:jc w:val="both"/>
        <w:rPr>
          <w:rFonts w:asciiTheme="minorHAnsi" w:hAnsiTheme="minorHAnsi" w:cstheme="minorHAnsi"/>
          <w:sz w:val="22"/>
          <w:szCs w:val="22"/>
        </w:rPr>
      </w:pPr>
      <w:r w:rsidRPr="001F6858">
        <w:rPr>
          <w:rFonts w:asciiTheme="minorHAnsi" w:hAnsiTheme="minorHAnsi" w:cstheme="minorHAnsi"/>
          <w:sz w:val="22"/>
          <w:szCs w:val="22"/>
        </w:rPr>
        <w:t xml:space="preserve">Seller shall provide written notification to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prior to making any changes to Seller’s tooling, facilities, materials, or processes, and/or shall provide written notification to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upon becoming aware of any such changes by Seller’s Subcontractors at any tier, that could affect Seller’s performance under this Agreement. This requirement includes changes to fabrication, assembly, handling, inspection, acceptance, testing, manufacturing location, parts, materials, or </w:t>
      </w:r>
      <w:r w:rsidR="0042788E" w:rsidRPr="001F6858">
        <w:rPr>
          <w:rFonts w:asciiTheme="minorHAnsi" w:hAnsiTheme="minorHAnsi" w:cstheme="minorHAnsi"/>
          <w:sz w:val="22"/>
          <w:szCs w:val="22"/>
        </w:rPr>
        <w:t>Seller</w:t>
      </w:r>
      <w:r w:rsidRPr="001F6858">
        <w:rPr>
          <w:rFonts w:asciiTheme="minorHAnsi" w:hAnsiTheme="minorHAnsi" w:cstheme="minorHAnsi"/>
          <w:sz w:val="22"/>
          <w:szCs w:val="22"/>
        </w:rPr>
        <w:t xml:space="preserve">s. Seller shall notify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of any pending or contemplated future action to discontinue Products purchased pursuant to this Agreement and shall allow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to submit a forecast of expected annual usage prior to Seller finalizing its decision to discontinue the Products.  Seller shall provide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with a “Last Time Buy Notice” at least twelve (12) months prior to the actual discontinuance.  Seller shall extend opportunities to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to place last time buys of such Products with deliveries not to exceed one hundred eighty (180) days after the last time buy date.  Seller shall flow down to Subcontractor(s) the requirements of this Clause and all other applicable flow down provisions.</w:t>
      </w:r>
    </w:p>
    <w:p w14:paraId="421D426F" w14:textId="77777777" w:rsidR="00001D89" w:rsidRPr="001F6858" w:rsidRDefault="005A023B" w:rsidP="00C11107">
      <w:pPr>
        <w:widowControl w:val="0"/>
        <w:numPr>
          <w:ilvl w:val="0"/>
          <w:numId w:val="57"/>
        </w:numPr>
        <w:spacing w:after="120"/>
        <w:ind w:left="1080" w:right="114" w:hanging="360"/>
        <w:jc w:val="both"/>
        <w:rPr>
          <w:rFonts w:asciiTheme="minorHAnsi" w:hAnsiTheme="minorHAnsi" w:cstheme="minorHAnsi"/>
          <w:sz w:val="22"/>
          <w:szCs w:val="22"/>
        </w:rPr>
      </w:pPr>
      <w:r w:rsidRPr="001F6858">
        <w:rPr>
          <w:rFonts w:asciiTheme="minorHAnsi" w:hAnsiTheme="minorHAnsi" w:cstheme="minorHAnsi"/>
          <w:spacing w:val="-1"/>
          <w:sz w:val="22"/>
          <w:szCs w:val="22"/>
        </w:rPr>
        <w:t>Failure to provide the notice under this clause shall be deemed a material breach of this Agreement</w:t>
      </w:r>
      <w:r w:rsidR="00915613" w:rsidRPr="001F6858">
        <w:rPr>
          <w:rFonts w:asciiTheme="minorHAnsi" w:hAnsiTheme="minorHAnsi" w:cstheme="minorHAnsi"/>
          <w:spacing w:val="-1"/>
          <w:sz w:val="22"/>
          <w:szCs w:val="22"/>
        </w:rPr>
        <w:t xml:space="preserve">, </w:t>
      </w:r>
      <w:r w:rsidR="001A70FA" w:rsidRPr="001F6858">
        <w:rPr>
          <w:rFonts w:asciiTheme="minorHAnsi" w:hAnsiTheme="minorHAnsi" w:cstheme="minorHAnsi"/>
          <w:spacing w:val="-1"/>
          <w:sz w:val="22"/>
          <w:szCs w:val="22"/>
        </w:rPr>
        <w:t xml:space="preserve">for which </w:t>
      </w:r>
      <w:r w:rsidR="0042788E" w:rsidRPr="001F6858">
        <w:rPr>
          <w:rFonts w:asciiTheme="minorHAnsi" w:hAnsiTheme="minorHAnsi" w:cstheme="minorHAnsi"/>
          <w:spacing w:val="-1"/>
          <w:sz w:val="22"/>
          <w:szCs w:val="22"/>
        </w:rPr>
        <w:t>Customer</w:t>
      </w:r>
      <w:r w:rsidR="001A70FA" w:rsidRPr="001F6858">
        <w:rPr>
          <w:rFonts w:asciiTheme="minorHAnsi" w:hAnsiTheme="minorHAnsi" w:cstheme="minorHAnsi"/>
          <w:spacing w:val="-1"/>
          <w:sz w:val="22"/>
          <w:szCs w:val="22"/>
        </w:rPr>
        <w:t xml:space="preserve"> may pursue such remedies as provided for and limited herein</w:t>
      </w:r>
      <w:r w:rsidRPr="001F6858">
        <w:rPr>
          <w:rFonts w:asciiTheme="minorHAnsi" w:hAnsiTheme="minorHAnsi" w:cstheme="minorHAnsi"/>
          <w:spacing w:val="-1"/>
          <w:sz w:val="22"/>
          <w:szCs w:val="22"/>
        </w:rPr>
        <w:t>.</w:t>
      </w:r>
      <w:bookmarkEnd w:id="42"/>
    </w:p>
    <w:p w14:paraId="778A660D" w14:textId="77777777" w:rsidR="009E162D" w:rsidRPr="001F6858" w:rsidRDefault="004C405A"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 xml:space="preserve">CUSTOMS TRADE PARTNERSHIP AGAINST TERRORISM (C-TPAT) PROGRAM. </w:t>
      </w:r>
    </w:p>
    <w:p w14:paraId="1379F6BD" w14:textId="77777777" w:rsidR="0065386F" w:rsidRPr="001F6858" w:rsidRDefault="0042788E" w:rsidP="00C11107">
      <w:pPr>
        <w:widowControl w:val="0"/>
        <w:spacing w:after="120"/>
        <w:ind w:left="720" w:right="114"/>
        <w:jc w:val="both"/>
        <w:rPr>
          <w:rFonts w:asciiTheme="minorHAnsi" w:hAnsiTheme="minorHAnsi" w:cstheme="minorHAnsi"/>
          <w:spacing w:val="-2"/>
          <w:sz w:val="22"/>
          <w:szCs w:val="22"/>
        </w:rPr>
      </w:pPr>
      <w:r w:rsidRPr="001F6858">
        <w:rPr>
          <w:rFonts w:asciiTheme="minorHAnsi" w:hAnsiTheme="minorHAnsi" w:cstheme="minorHAnsi"/>
          <w:spacing w:val="-1"/>
          <w:sz w:val="22"/>
          <w:szCs w:val="22"/>
        </w:rPr>
        <w:lastRenderedPageBreak/>
        <w:t>Customer</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pacing w:val="-1"/>
          <w:sz w:val="22"/>
          <w:szCs w:val="22"/>
        </w:rPr>
        <w:t>supports</w:t>
      </w:r>
      <w:r w:rsidR="009E162D" w:rsidRPr="001F6858">
        <w:rPr>
          <w:rFonts w:asciiTheme="minorHAnsi" w:hAnsiTheme="minorHAnsi" w:cstheme="minorHAnsi"/>
          <w:sz w:val="22"/>
          <w:szCs w:val="22"/>
        </w:rPr>
        <w:t xml:space="preserve"> </w:t>
      </w:r>
      <w:r w:rsidR="009E162D" w:rsidRPr="001F6858">
        <w:rPr>
          <w:rFonts w:asciiTheme="minorHAnsi" w:hAnsiTheme="minorHAnsi" w:cstheme="minorHAnsi"/>
          <w:spacing w:val="-1"/>
          <w:sz w:val="22"/>
          <w:szCs w:val="22"/>
        </w:rPr>
        <w:t>the</w:t>
      </w:r>
      <w:r w:rsidR="009E162D" w:rsidRPr="001F6858">
        <w:rPr>
          <w:rFonts w:asciiTheme="minorHAnsi" w:hAnsiTheme="minorHAnsi" w:cstheme="minorHAnsi"/>
          <w:spacing w:val="1"/>
          <w:sz w:val="22"/>
          <w:szCs w:val="22"/>
        </w:rPr>
        <w:t xml:space="preserve"> </w:t>
      </w:r>
      <w:r w:rsidR="009E162D" w:rsidRPr="001F6858">
        <w:rPr>
          <w:rFonts w:asciiTheme="minorHAnsi" w:hAnsiTheme="minorHAnsi" w:cstheme="minorHAnsi"/>
          <w:spacing w:val="-1"/>
          <w:sz w:val="22"/>
          <w:szCs w:val="22"/>
        </w:rPr>
        <w:t>U.S.</w:t>
      </w:r>
      <w:r w:rsidR="009E162D" w:rsidRPr="001F6858">
        <w:rPr>
          <w:rFonts w:asciiTheme="minorHAnsi" w:hAnsiTheme="minorHAnsi" w:cstheme="minorHAnsi"/>
          <w:spacing w:val="1"/>
          <w:sz w:val="22"/>
          <w:szCs w:val="22"/>
        </w:rPr>
        <w:t xml:space="preserve"> </w:t>
      </w:r>
      <w:r w:rsidR="009E162D" w:rsidRPr="001F6858">
        <w:rPr>
          <w:rFonts w:asciiTheme="minorHAnsi" w:hAnsiTheme="minorHAnsi" w:cstheme="minorHAnsi"/>
          <w:spacing w:val="-1"/>
          <w:sz w:val="22"/>
          <w:szCs w:val="22"/>
        </w:rPr>
        <w:t>Customs</w:t>
      </w:r>
      <w:r w:rsidR="009E162D" w:rsidRPr="001F6858">
        <w:rPr>
          <w:rFonts w:asciiTheme="minorHAnsi" w:hAnsiTheme="minorHAnsi" w:cstheme="minorHAnsi"/>
          <w:sz w:val="22"/>
          <w:szCs w:val="22"/>
        </w:rPr>
        <w:t xml:space="preserve"> </w:t>
      </w:r>
      <w:r w:rsidR="009E162D" w:rsidRPr="001F6858">
        <w:rPr>
          <w:rFonts w:asciiTheme="minorHAnsi" w:hAnsiTheme="minorHAnsi" w:cstheme="minorHAnsi"/>
          <w:spacing w:val="-2"/>
          <w:sz w:val="22"/>
          <w:szCs w:val="22"/>
        </w:rPr>
        <w:t>and</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pacing w:val="-1"/>
          <w:sz w:val="22"/>
          <w:szCs w:val="22"/>
        </w:rPr>
        <w:t>Border</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pacing w:val="-1"/>
          <w:sz w:val="22"/>
          <w:szCs w:val="22"/>
        </w:rPr>
        <w:t>Protection</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pacing w:val="-1"/>
          <w:sz w:val="22"/>
          <w:szCs w:val="22"/>
        </w:rPr>
        <w:t>(CBP)</w:t>
      </w:r>
      <w:r w:rsidR="009E162D" w:rsidRPr="001F6858">
        <w:rPr>
          <w:rFonts w:asciiTheme="minorHAnsi" w:hAnsiTheme="minorHAnsi" w:cstheme="minorHAnsi"/>
          <w:sz w:val="22"/>
          <w:szCs w:val="22"/>
        </w:rPr>
        <w:t xml:space="preserve"> </w:t>
      </w:r>
      <w:r w:rsidR="009E162D" w:rsidRPr="001F6858">
        <w:rPr>
          <w:rFonts w:asciiTheme="minorHAnsi" w:hAnsiTheme="minorHAnsi" w:cstheme="minorHAnsi"/>
          <w:spacing w:val="-1"/>
          <w:sz w:val="22"/>
          <w:szCs w:val="22"/>
        </w:rPr>
        <w:t>in</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z w:val="22"/>
          <w:szCs w:val="22"/>
        </w:rPr>
        <w:t>the</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pacing w:val="-1"/>
          <w:sz w:val="22"/>
          <w:szCs w:val="22"/>
        </w:rPr>
        <w:t>C-TPAT</w:t>
      </w:r>
      <w:r w:rsidR="009E162D" w:rsidRPr="001F6858">
        <w:rPr>
          <w:rFonts w:asciiTheme="minorHAnsi" w:hAnsiTheme="minorHAnsi" w:cstheme="minorHAnsi"/>
          <w:spacing w:val="1"/>
          <w:sz w:val="22"/>
          <w:szCs w:val="22"/>
        </w:rPr>
        <w:t xml:space="preserve"> </w:t>
      </w:r>
      <w:r w:rsidR="009E162D" w:rsidRPr="001F6858">
        <w:rPr>
          <w:rFonts w:asciiTheme="minorHAnsi" w:hAnsiTheme="minorHAnsi" w:cstheme="minorHAnsi"/>
          <w:spacing w:val="-1"/>
          <w:sz w:val="22"/>
          <w:szCs w:val="22"/>
        </w:rPr>
        <w:t>program.</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pacing w:val="-1"/>
          <w:sz w:val="22"/>
          <w:szCs w:val="22"/>
        </w:rPr>
        <w:t>This</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pacing w:val="-1"/>
          <w:sz w:val="22"/>
          <w:szCs w:val="22"/>
        </w:rPr>
        <w:t>program</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z w:val="22"/>
          <w:szCs w:val="22"/>
        </w:rPr>
        <w:t>is</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pacing w:val="-1"/>
          <w:sz w:val="22"/>
          <w:szCs w:val="22"/>
        </w:rPr>
        <w:t>designed</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z w:val="22"/>
          <w:szCs w:val="22"/>
        </w:rPr>
        <w:t>to</w:t>
      </w:r>
      <w:r w:rsidR="009E162D" w:rsidRPr="001F6858">
        <w:rPr>
          <w:rFonts w:asciiTheme="minorHAnsi" w:hAnsiTheme="minorHAnsi" w:cstheme="minorHAnsi"/>
          <w:spacing w:val="-1"/>
          <w:sz w:val="22"/>
          <w:szCs w:val="22"/>
        </w:rPr>
        <w:t xml:space="preserve"> protect</w:t>
      </w:r>
      <w:r w:rsidR="009E162D" w:rsidRPr="001F6858">
        <w:rPr>
          <w:rFonts w:asciiTheme="minorHAnsi" w:hAnsiTheme="minorHAnsi" w:cstheme="minorHAnsi"/>
          <w:spacing w:val="1"/>
          <w:sz w:val="22"/>
          <w:szCs w:val="22"/>
        </w:rPr>
        <w:t xml:space="preserve"> </w:t>
      </w:r>
      <w:r w:rsidR="009E162D" w:rsidRPr="001F6858">
        <w:rPr>
          <w:rFonts w:asciiTheme="minorHAnsi" w:hAnsiTheme="minorHAnsi" w:cstheme="minorHAnsi"/>
          <w:spacing w:val="-1"/>
          <w:sz w:val="22"/>
          <w:szCs w:val="22"/>
        </w:rPr>
        <w:t>the</w:t>
      </w:r>
      <w:r w:rsidR="009E162D" w:rsidRPr="001F6858">
        <w:rPr>
          <w:rFonts w:asciiTheme="minorHAnsi" w:hAnsiTheme="minorHAnsi" w:cstheme="minorHAnsi"/>
          <w:spacing w:val="1"/>
          <w:sz w:val="22"/>
          <w:szCs w:val="22"/>
        </w:rPr>
        <w:t xml:space="preserve"> </w:t>
      </w:r>
      <w:r w:rsidR="009E162D" w:rsidRPr="001F6858">
        <w:rPr>
          <w:rFonts w:asciiTheme="minorHAnsi" w:hAnsiTheme="minorHAnsi" w:cstheme="minorHAnsi"/>
          <w:spacing w:val="-1"/>
          <w:sz w:val="22"/>
          <w:szCs w:val="22"/>
        </w:rPr>
        <w:t xml:space="preserve">supply </w:t>
      </w:r>
      <w:r w:rsidR="009E162D" w:rsidRPr="001F6858">
        <w:rPr>
          <w:rFonts w:asciiTheme="minorHAnsi" w:hAnsiTheme="minorHAnsi" w:cstheme="minorHAnsi"/>
          <w:spacing w:val="-2"/>
          <w:sz w:val="22"/>
          <w:szCs w:val="22"/>
        </w:rPr>
        <w:t>chain</w:t>
      </w:r>
      <w:r w:rsidR="009E162D" w:rsidRPr="001F6858">
        <w:rPr>
          <w:rFonts w:asciiTheme="minorHAnsi" w:hAnsiTheme="minorHAnsi" w:cstheme="minorHAnsi"/>
          <w:spacing w:val="75"/>
          <w:sz w:val="22"/>
          <w:szCs w:val="22"/>
        </w:rPr>
        <w:t xml:space="preserve"> </w:t>
      </w:r>
      <w:r w:rsidR="009E162D" w:rsidRPr="001F6858">
        <w:rPr>
          <w:rFonts w:asciiTheme="minorHAnsi" w:hAnsiTheme="minorHAnsi" w:cstheme="minorHAnsi"/>
          <w:spacing w:val="-1"/>
          <w:sz w:val="22"/>
          <w:szCs w:val="22"/>
        </w:rPr>
        <w:t>from</w:t>
      </w:r>
      <w:r w:rsidR="009E162D" w:rsidRPr="001F6858">
        <w:rPr>
          <w:rFonts w:asciiTheme="minorHAnsi" w:hAnsiTheme="minorHAnsi" w:cstheme="minorHAnsi"/>
          <w:spacing w:val="31"/>
          <w:sz w:val="22"/>
          <w:szCs w:val="22"/>
        </w:rPr>
        <w:t xml:space="preserve"> </w:t>
      </w:r>
      <w:r w:rsidR="009E162D" w:rsidRPr="001F6858">
        <w:rPr>
          <w:rFonts w:asciiTheme="minorHAnsi" w:hAnsiTheme="minorHAnsi" w:cstheme="minorHAnsi"/>
          <w:sz w:val="22"/>
          <w:szCs w:val="22"/>
        </w:rPr>
        <w:t>the</w:t>
      </w:r>
      <w:r w:rsidR="009E162D" w:rsidRPr="001F6858">
        <w:rPr>
          <w:rFonts w:asciiTheme="minorHAnsi" w:hAnsiTheme="minorHAnsi" w:cstheme="minorHAnsi"/>
          <w:spacing w:val="30"/>
          <w:sz w:val="22"/>
          <w:szCs w:val="22"/>
        </w:rPr>
        <w:t xml:space="preserve"> </w:t>
      </w:r>
      <w:r w:rsidR="009E162D" w:rsidRPr="001F6858">
        <w:rPr>
          <w:rFonts w:asciiTheme="minorHAnsi" w:hAnsiTheme="minorHAnsi" w:cstheme="minorHAnsi"/>
          <w:spacing w:val="-1"/>
          <w:sz w:val="22"/>
          <w:szCs w:val="22"/>
        </w:rPr>
        <w:t>introduction</w:t>
      </w:r>
      <w:r w:rsidR="009E162D" w:rsidRPr="001F6858">
        <w:rPr>
          <w:rFonts w:asciiTheme="minorHAnsi" w:hAnsiTheme="minorHAnsi" w:cstheme="minorHAnsi"/>
          <w:spacing w:val="30"/>
          <w:sz w:val="22"/>
          <w:szCs w:val="22"/>
        </w:rPr>
        <w:t xml:space="preserve"> </w:t>
      </w:r>
      <w:r w:rsidR="009E162D" w:rsidRPr="001F6858">
        <w:rPr>
          <w:rFonts w:asciiTheme="minorHAnsi" w:hAnsiTheme="minorHAnsi" w:cstheme="minorHAnsi"/>
          <w:spacing w:val="-1"/>
          <w:sz w:val="22"/>
          <w:szCs w:val="22"/>
        </w:rPr>
        <w:t>of</w:t>
      </w:r>
      <w:r w:rsidR="009E162D" w:rsidRPr="001F6858">
        <w:rPr>
          <w:rFonts w:asciiTheme="minorHAnsi" w:hAnsiTheme="minorHAnsi" w:cstheme="minorHAnsi"/>
          <w:spacing w:val="31"/>
          <w:sz w:val="22"/>
          <w:szCs w:val="22"/>
        </w:rPr>
        <w:t xml:space="preserve"> </w:t>
      </w:r>
      <w:r w:rsidR="009E162D" w:rsidRPr="001F6858">
        <w:rPr>
          <w:rFonts w:asciiTheme="minorHAnsi" w:hAnsiTheme="minorHAnsi" w:cstheme="minorHAnsi"/>
          <w:spacing w:val="-1"/>
          <w:sz w:val="22"/>
          <w:szCs w:val="22"/>
        </w:rPr>
        <w:t>terrorist</w:t>
      </w:r>
      <w:r w:rsidR="009E162D" w:rsidRPr="001F6858">
        <w:rPr>
          <w:rFonts w:asciiTheme="minorHAnsi" w:hAnsiTheme="minorHAnsi" w:cstheme="minorHAnsi"/>
          <w:spacing w:val="32"/>
          <w:sz w:val="22"/>
          <w:szCs w:val="22"/>
        </w:rPr>
        <w:t xml:space="preserve"> </w:t>
      </w:r>
      <w:r w:rsidR="009E162D" w:rsidRPr="001F6858">
        <w:rPr>
          <w:rFonts w:asciiTheme="minorHAnsi" w:hAnsiTheme="minorHAnsi" w:cstheme="minorHAnsi"/>
          <w:spacing w:val="-1"/>
          <w:sz w:val="22"/>
          <w:szCs w:val="22"/>
        </w:rPr>
        <w:t>contraband</w:t>
      </w:r>
      <w:r w:rsidR="009E162D" w:rsidRPr="001F6858">
        <w:rPr>
          <w:rFonts w:asciiTheme="minorHAnsi" w:hAnsiTheme="minorHAnsi" w:cstheme="minorHAnsi"/>
          <w:spacing w:val="33"/>
          <w:sz w:val="22"/>
          <w:szCs w:val="22"/>
        </w:rPr>
        <w:t xml:space="preserve"> </w:t>
      </w:r>
      <w:r w:rsidR="009E162D" w:rsidRPr="001F6858">
        <w:rPr>
          <w:rFonts w:asciiTheme="minorHAnsi" w:hAnsiTheme="minorHAnsi" w:cstheme="minorHAnsi"/>
          <w:spacing w:val="-1"/>
          <w:sz w:val="22"/>
          <w:szCs w:val="22"/>
        </w:rPr>
        <w:t>(weapons,</w:t>
      </w:r>
      <w:r w:rsidR="009E162D" w:rsidRPr="001F6858">
        <w:rPr>
          <w:rFonts w:asciiTheme="minorHAnsi" w:hAnsiTheme="minorHAnsi" w:cstheme="minorHAnsi"/>
          <w:spacing w:val="30"/>
          <w:sz w:val="22"/>
          <w:szCs w:val="22"/>
        </w:rPr>
        <w:t xml:space="preserve"> </w:t>
      </w:r>
      <w:r w:rsidR="009E162D" w:rsidRPr="001F6858">
        <w:rPr>
          <w:rFonts w:asciiTheme="minorHAnsi" w:hAnsiTheme="minorHAnsi" w:cstheme="minorHAnsi"/>
          <w:spacing w:val="-2"/>
          <w:sz w:val="22"/>
          <w:szCs w:val="22"/>
        </w:rPr>
        <w:t>explosives,</w:t>
      </w:r>
      <w:r w:rsidR="009E162D" w:rsidRPr="001F6858">
        <w:rPr>
          <w:rFonts w:asciiTheme="minorHAnsi" w:hAnsiTheme="minorHAnsi" w:cstheme="minorHAnsi"/>
          <w:spacing w:val="32"/>
          <w:sz w:val="22"/>
          <w:szCs w:val="22"/>
        </w:rPr>
        <w:t xml:space="preserve"> </w:t>
      </w:r>
      <w:r w:rsidR="009E162D" w:rsidRPr="001F6858">
        <w:rPr>
          <w:rFonts w:asciiTheme="minorHAnsi" w:hAnsiTheme="minorHAnsi" w:cstheme="minorHAnsi"/>
          <w:spacing w:val="-1"/>
          <w:sz w:val="22"/>
          <w:szCs w:val="22"/>
        </w:rPr>
        <w:t>biological,</w:t>
      </w:r>
      <w:r w:rsidR="009E162D" w:rsidRPr="001F6858">
        <w:rPr>
          <w:rFonts w:asciiTheme="minorHAnsi" w:hAnsiTheme="minorHAnsi" w:cstheme="minorHAnsi"/>
          <w:spacing w:val="30"/>
          <w:sz w:val="22"/>
          <w:szCs w:val="22"/>
        </w:rPr>
        <w:t xml:space="preserve"> </w:t>
      </w:r>
      <w:r w:rsidR="009E162D" w:rsidRPr="001F6858">
        <w:rPr>
          <w:rFonts w:asciiTheme="minorHAnsi" w:hAnsiTheme="minorHAnsi" w:cstheme="minorHAnsi"/>
          <w:spacing w:val="-1"/>
          <w:sz w:val="22"/>
          <w:szCs w:val="22"/>
        </w:rPr>
        <w:t>nuclear</w:t>
      </w:r>
      <w:r w:rsidR="009E162D" w:rsidRPr="001F6858">
        <w:rPr>
          <w:rFonts w:asciiTheme="minorHAnsi" w:hAnsiTheme="minorHAnsi" w:cstheme="minorHAnsi"/>
          <w:spacing w:val="31"/>
          <w:sz w:val="22"/>
          <w:szCs w:val="22"/>
        </w:rPr>
        <w:t xml:space="preserve"> </w:t>
      </w:r>
      <w:r w:rsidR="009E162D" w:rsidRPr="001F6858">
        <w:rPr>
          <w:rFonts w:asciiTheme="minorHAnsi" w:hAnsiTheme="minorHAnsi" w:cstheme="minorHAnsi"/>
          <w:spacing w:val="-1"/>
          <w:sz w:val="22"/>
          <w:szCs w:val="22"/>
        </w:rPr>
        <w:t>or</w:t>
      </w:r>
      <w:r w:rsidR="009E162D" w:rsidRPr="001F6858">
        <w:rPr>
          <w:rFonts w:asciiTheme="minorHAnsi" w:hAnsiTheme="minorHAnsi" w:cstheme="minorHAnsi"/>
          <w:spacing w:val="31"/>
          <w:sz w:val="22"/>
          <w:szCs w:val="22"/>
        </w:rPr>
        <w:t xml:space="preserve"> </w:t>
      </w:r>
      <w:r w:rsidR="009E162D" w:rsidRPr="001F6858">
        <w:rPr>
          <w:rFonts w:asciiTheme="minorHAnsi" w:hAnsiTheme="minorHAnsi" w:cstheme="minorHAnsi"/>
          <w:spacing w:val="-1"/>
          <w:sz w:val="22"/>
          <w:szCs w:val="22"/>
        </w:rPr>
        <w:t>chemical</w:t>
      </w:r>
      <w:r w:rsidR="009E162D" w:rsidRPr="001F6858">
        <w:rPr>
          <w:rFonts w:asciiTheme="minorHAnsi" w:hAnsiTheme="minorHAnsi" w:cstheme="minorHAnsi"/>
          <w:spacing w:val="28"/>
          <w:sz w:val="22"/>
          <w:szCs w:val="22"/>
        </w:rPr>
        <w:t xml:space="preserve"> </w:t>
      </w:r>
      <w:r w:rsidR="009E162D" w:rsidRPr="001F6858">
        <w:rPr>
          <w:rFonts w:asciiTheme="minorHAnsi" w:hAnsiTheme="minorHAnsi" w:cstheme="minorHAnsi"/>
          <w:spacing w:val="-1"/>
          <w:sz w:val="22"/>
          <w:szCs w:val="22"/>
        </w:rPr>
        <w:t>agents,</w:t>
      </w:r>
      <w:r w:rsidR="009E162D" w:rsidRPr="001F6858">
        <w:rPr>
          <w:rFonts w:asciiTheme="minorHAnsi" w:hAnsiTheme="minorHAnsi" w:cstheme="minorHAnsi"/>
          <w:spacing w:val="27"/>
          <w:sz w:val="22"/>
          <w:szCs w:val="22"/>
        </w:rPr>
        <w:t xml:space="preserve"> </w:t>
      </w:r>
      <w:r w:rsidR="009E162D" w:rsidRPr="001F6858">
        <w:rPr>
          <w:rFonts w:asciiTheme="minorHAnsi" w:hAnsiTheme="minorHAnsi" w:cstheme="minorHAnsi"/>
          <w:spacing w:val="-1"/>
          <w:sz w:val="22"/>
          <w:szCs w:val="22"/>
        </w:rPr>
        <w:t>etc.)</w:t>
      </w:r>
      <w:r w:rsidR="009E162D" w:rsidRPr="001F6858">
        <w:rPr>
          <w:rFonts w:asciiTheme="minorHAnsi" w:hAnsiTheme="minorHAnsi" w:cstheme="minorHAnsi"/>
          <w:spacing w:val="31"/>
          <w:sz w:val="22"/>
          <w:szCs w:val="22"/>
        </w:rPr>
        <w:t xml:space="preserve"> </w:t>
      </w:r>
      <w:r w:rsidR="009E162D" w:rsidRPr="001F6858">
        <w:rPr>
          <w:rFonts w:asciiTheme="minorHAnsi" w:hAnsiTheme="minorHAnsi" w:cstheme="minorHAnsi"/>
          <w:spacing w:val="-1"/>
          <w:sz w:val="22"/>
          <w:szCs w:val="22"/>
        </w:rPr>
        <w:t>in</w:t>
      </w:r>
      <w:r w:rsidR="009E162D" w:rsidRPr="001F6858">
        <w:rPr>
          <w:rFonts w:asciiTheme="minorHAnsi" w:hAnsiTheme="minorHAnsi" w:cstheme="minorHAnsi"/>
          <w:spacing w:val="30"/>
          <w:sz w:val="22"/>
          <w:szCs w:val="22"/>
        </w:rPr>
        <w:t xml:space="preserve"> </w:t>
      </w:r>
      <w:r w:rsidR="009E162D" w:rsidRPr="001F6858">
        <w:rPr>
          <w:rFonts w:asciiTheme="minorHAnsi" w:hAnsiTheme="minorHAnsi" w:cstheme="minorHAnsi"/>
          <w:spacing w:val="-1"/>
          <w:sz w:val="22"/>
          <w:szCs w:val="22"/>
        </w:rPr>
        <w:t>shipments</w:t>
      </w:r>
      <w:r w:rsidR="009E162D" w:rsidRPr="001F6858">
        <w:rPr>
          <w:rFonts w:asciiTheme="minorHAnsi" w:hAnsiTheme="minorHAnsi" w:cstheme="minorHAnsi"/>
          <w:spacing w:val="29"/>
          <w:sz w:val="22"/>
          <w:szCs w:val="22"/>
        </w:rPr>
        <w:t xml:space="preserve"> </w:t>
      </w:r>
      <w:r w:rsidR="009E162D" w:rsidRPr="001F6858">
        <w:rPr>
          <w:rFonts w:asciiTheme="minorHAnsi" w:hAnsiTheme="minorHAnsi" w:cstheme="minorHAnsi"/>
          <w:sz w:val="22"/>
          <w:szCs w:val="22"/>
        </w:rPr>
        <w:t>to</w:t>
      </w:r>
      <w:r w:rsidR="009E162D" w:rsidRPr="001F6858">
        <w:rPr>
          <w:rFonts w:asciiTheme="minorHAnsi" w:hAnsiTheme="minorHAnsi" w:cstheme="minorHAnsi"/>
          <w:spacing w:val="28"/>
          <w:sz w:val="22"/>
          <w:szCs w:val="22"/>
        </w:rPr>
        <w:t xml:space="preserve"> </w:t>
      </w:r>
      <w:r w:rsidRPr="001F6858">
        <w:rPr>
          <w:rFonts w:asciiTheme="minorHAnsi" w:hAnsiTheme="minorHAnsi" w:cstheme="minorHAnsi"/>
          <w:spacing w:val="-1"/>
          <w:sz w:val="22"/>
          <w:szCs w:val="22"/>
        </w:rPr>
        <w:t>Customer</w:t>
      </w:r>
      <w:r w:rsidR="009E162D" w:rsidRPr="001F6858">
        <w:rPr>
          <w:rFonts w:asciiTheme="minorHAnsi" w:hAnsiTheme="minorHAnsi" w:cstheme="minorHAnsi"/>
          <w:spacing w:val="57"/>
          <w:sz w:val="22"/>
          <w:szCs w:val="22"/>
        </w:rPr>
        <w:t xml:space="preserve"> </w:t>
      </w:r>
      <w:r w:rsidR="009E162D" w:rsidRPr="001F6858">
        <w:rPr>
          <w:rFonts w:asciiTheme="minorHAnsi" w:hAnsiTheme="minorHAnsi" w:cstheme="minorHAnsi"/>
          <w:spacing w:val="-1"/>
          <w:sz w:val="22"/>
          <w:szCs w:val="22"/>
        </w:rPr>
        <w:t>originating</w:t>
      </w:r>
      <w:r w:rsidR="009E162D" w:rsidRPr="001F6858">
        <w:rPr>
          <w:rFonts w:asciiTheme="minorHAnsi" w:hAnsiTheme="minorHAnsi" w:cstheme="minorHAnsi"/>
          <w:spacing w:val="-6"/>
          <w:sz w:val="22"/>
          <w:szCs w:val="22"/>
        </w:rPr>
        <w:t xml:space="preserve"> </w:t>
      </w:r>
      <w:r w:rsidR="009E162D" w:rsidRPr="001F6858">
        <w:rPr>
          <w:rFonts w:asciiTheme="minorHAnsi" w:hAnsiTheme="minorHAnsi" w:cstheme="minorHAnsi"/>
          <w:spacing w:val="-1"/>
          <w:sz w:val="22"/>
          <w:szCs w:val="22"/>
        </w:rPr>
        <w:t>from</w:t>
      </w:r>
      <w:r w:rsidR="009E162D" w:rsidRPr="001F6858">
        <w:rPr>
          <w:rFonts w:asciiTheme="minorHAnsi" w:hAnsiTheme="minorHAnsi" w:cstheme="minorHAnsi"/>
          <w:spacing w:val="-5"/>
          <w:sz w:val="22"/>
          <w:szCs w:val="22"/>
        </w:rPr>
        <w:t xml:space="preserve"> </w:t>
      </w:r>
      <w:r w:rsidR="009E162D" w:rsidRPr="001F6858">
        <w:rPr>
          <w:rFonts w:asciiTheme="minorHAnsi" w:hAnsiTheme="minorHAnsi" w:cstheme="minorHAnsi"/>
          <w:spacing w:val="-1"/>
          <w:sz w:val="22"/>
          <w:szCs w:val="22"/>
        </w:rPr>
        <w:t>off-shore</w:t>
      </w:r>
      <w:r w:rsidR="009E162D" w:rsidRPr="001F6858">
        <w:rPr>
          <w:rFonts w:asciiTheme="minorHAnsi" w:hAnsiTheme="minorHAnsi" w:cstheme="minorHAnsi"/>
          <w:spacing w:val="-6"/>
          <w:sz w:val="22"/>
          <w:szCs w:val="22"/>
        </w:rPr>
        <w:t xml:space="preserve"> </w:t>
      </w:r>
      <w:r w:rsidR="009E162D" w:rsidRPr="001F6858">
        <w:rPr>
          <w:rFonts w:asciiTheme="minorHAnsi" w:hAnsiTheme="minorHAnsi" w:cstheme="minorHAnsi"/>
          <w:spacing w:val="-1"/>
          <w:sz w:val="22"/>
          <w:szCs w:val="22"/>
        </w:rPr>
        <w:t>of</w:t>
      </w:r>
      <w:r w:rsidR="009E162D" w:rsidRPr="001F6858">
        <w:rPr>
          <w:rFonts w:asciiTheme="minorHAnsi" w:hAnsiTheme="minorHAnsi" w:cstheme="minorHAnsi"/>
          <w:spacing w:val="-5"/>
          <w:sz w:val="22"/>
          <w:szCs w:val="22"/>
        </w:rPr>
        <w:t xml:space="preserve"> </w:t>
      </w:r>
      <w:r w:rsidR="009E162D" w:rsidRPr="001F6858">
        <w:rPr>
          <w:rFonts w:asciiTheme="minorHAnsi" w:hAnsiTheme="minorHAnsi" w:cstheme="minorHAnsi"/>
          <w:sz w:val="22"/>
          <w:szCs w:val="22"/>
        </w:rPr>
        <w:t>the</w:t>
      </w:r>
      <w:r w:rsidR="009E162D" w:rsidRPr="001F6858">
        <w:rPr>
          <w:rFonts w:asciiTheme="minorHAnsi" w:hAnsiTheme="minorHAnsi" w:cstheme="minorHAnsi"/>
          <w:spacing w:val="-6"/>
          <w:sz w:val="22"/>
          <w:szCs w:val="22"/>
        </w:rPr>
        <w:t xml:space="preserve"> </w:t>
      </w:r>
      <w:r w:rsidR="009E162D" w:rsidRPr="001F6858">
        <w:rPr>
          <w:rFonts w:asciiTheme="minorHAnsi" w:hAnsiTheme="minorHAnsi" w:cstheme="minorHAnsi"/>
          <w:spacing w:val="-1"/>
          <w:sz w:val="22"/>
          <w:szCs w:val="22"/>
        </w:rPr>
        <w:t>U.S.,</w:t>
      </w:r>
      <w:r w:rsidR="009E162D" w:rsidRPr="001F6858">
        <w:rPr>
          <w:rFonts w:asciiTheme="minorHAnsi" w:hAnsiTheme="minorHAnsi" w:cstheme="minorHAnsi"/>
          <w:spacing w:val="-6"/>
          <w:sz w:val="22"/>
          <w:szCs w:val="22"/>
        </w:rPr>
        <w:t xml:space="preserve"> </w:t>
      </w:r>
      <w:r w:rsidR="009E162D" w:rsidRPr="001F6858">
        <w:rPr>
          <w:rFonts w:asciiTheme="minorHAnsi" w:hAnsiTheme="minorHAnsi" w:cstheme="minorHAnsi"/>
          <w:spacing w:val="-1"/>
          <w:sz w:val="22"/>
          <w:szCs w:val="22"/>
        </w:rPr>
        <w:t>or</w:t>
      </w:r>
      <w:r w:rsidR="009E162D" w:rsidRPr="001F6858">
        <w:rPr>
          <w:rFonts w:asciiTheme="minorHAnsi" w:hAnsiTheme="minorHAnsi" w:cstheme="minorHAnsi"/>
          <w:spacing w:val="-5"/>
          <w:sz w:val="22"/>
          <w:szCs w:val="22"/>
        </w:rPr>
        <w:t xml:space="preserve"> </w:t>
      </w:r>
      <w:r w:rsidR="009E162D" w:rsidRPr="001F6858">
        <w:rPr>
          <w:rFonts w:asciiTheme="minorHAnsi" w:hAnsiTheme="minorHAnsi" w:cstheme="minorHAnsi"/>
          <w:sz w:val="22"/>
          <w:szCs w:val="22"/>
        </w:rPr>
        <w:t>in</w:t>
      </w:r>
      <w:r w:rsidR="009E162D" w:rsidRPr="001F6858">
        <w:rPr>
          <w:rFonts w:asciiTheme="minorHAnsi" w:hAnsiTheme="minorHAnsi" w:cstheme="minorHAnsi"/>
          <w:spacing w:val="-8"/>
          <w:sz w:val="22"/>
          <w:szCs w:val="22"/>
        </w:rPr>
        <w:t xml:space="preserve"> </w:t>
      </w:r>
      <w:r w:rsidR="009E162D" w:rsidRPr="001F6858">
        <w:rPr>
          <w:rFonts w:asciiTheme="minorHAnsi" w:hAnsiTheme="minorHAnsi" w:cstheme="minorHAnsi"/>
          <w:spacing w:val="-1"/>
          <w:sz w:val="22"/>
          <w:szCs w:val="22"/>
        </w:rPr>
        <w:t>drop</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pacing w:val="-1"/>
          <w:sz w:val="22"/>
          <w:szCs w:val="22"/>
        </w:rPr>
        <w:t>shipments</w:t>
      </w:r>
      <w:r w:rsidR="009E162D" w:rsidRPr="001F6858">
        <w:rPr>
          <w:rFonts w:asciiTheme="minorHAnsi" w:hAnsiTheme="minorHAnsi" w:cstheme="minorHAnsi"/>
          <w:spacing w:val="-7"/>
          <w:sz w:val="22"/>
          <w:szCs w:val="22"/>
        </w:rPr>
        <w:t xml:space="preserve"> </w:t>
      </w:r>
      <w:r w:rsidR="009E162D" w:rsidRPr="001F6858">
        <w:rPr>
          <w:rFonts w:asciiTheme="minorHAnsi" w:hAnsiTheme="minorHAnsi" w:cstheme="minorHAnsi"/>
          <w:sz w:val="22"/>
          <w:szCs w:val="22"/>
        </w:rPr>
        <w:t>to</w:t>
      </w:r>
      <w:r w:rsidR="009E162D" w:rsidRPr="001F6858">
        <w:rPr>
          <w:rFonts w:asciiTheme="minorHAnsi" w:hAnsiTheme="minorHAnsi" w:cstheme="minorHAnsi"/>
          <w:spacing w:val="-6"/>
          <w:sz w:val="22"/>
          <w:szCs w:val="22"/>
        </w:rPr>
        <w:t xml:space="preserve"> </w:t>
      </w:r>
      <w:r w:rsidR="009E162D" w:rsidRPr="001F6858">
        <w:rPr>
          <w:rFonts w:asciiTheme="minorHAnsi" w:hAnsiTheme="minorHAnsi" w:cstheme="minorHAnsi"/>
          <w:spacing w:val="-2"/>
          <w:sz w:val="22"/>
          <w:szCs w:val="22"/>
        </w:rPr>
        <w:t>Seller’s</w:t>
      </w:r>
      <w:r w:rsidR="009E162D" w:rsidRPr="001F6858">
        <w:rPr>
          <w:rFonts w:asciiTheme="minorHAnsi" w:hAnsiTheme="minorHAnsi" w:cstheme="minorHAnsi"/>
          <w:spacing w:val="-5"/>
          <w:sz w:val="22"/>
          <w:szCs w:val="22"/>
        </w:rPr>
        <w:t xml:space="preserve"> </w:t>
      </w:r>
      <w:r w:rsidR="009E162D" w:rsidRPr="001F6858">
        <w:rPr>
          <w:rFonts w:asciiTheme="minorHAnsi" w:hAnsiTheme="minorHAnsi" w:cstheme="minorHAnsi"/>
          <w:spacing w:val="-1"/>
          <w:sz w:val="22"/>
          <w:szCs w:val="22"/>
        </w:rPr>
        <w:t>sub-tier</w:t>
      </w:r>
      <w:r w:rsidR="009E162D"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Seller</w:t>
      </w:r>
      <w:r w:rsidR="009E162D" w:rsidRPr="001F6858">
        <w:rPr>
          <w:rFonts w:asciiTheme="minorHAnsi" w:hAnsiTheme="minorHAnsi" w:cstheme="minorHAnsi"/>
          <w:spacing w:val="-1"/>
          <w:sz w:val="22"/>
          <w:szCs w:val="22"/>
        </w:rPr>
        <w:t>s,</w:t>
      </w:r>
      <w:r w:rsidR="009E162D"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Customer</w:t>
      </w:r>
      <w:r w:rsidR="009E162D" w:rsidRPr="001F6858">
        <w:rPr>
          <w:rFonts w:asciiTheme="minorHAnsi" w:hAnsiTheme="minorHAnsi" w:cstheme="minorHAnsi"/>
          <w:spacing w:val="-1"/>
          <w:sz w:val="22"/>
          <w:szCs w:val="22"/>
        </w:rPr>
        <w:t>’s</w:t>
      </w:r>
      <w:r w:rsidR="009E162D" w:rsidRPr="001F6858">
        <w:rPr>
          <w:rFonts w:asciiTheme="minorHAnsi" w:hAnsiTheme="minorHAnsi" w:cstheme="minorHAnsi"/>
          <w:spacing w:val="-5"/>
          <w:sz w:val="22"/>
          <w:szCs w:val="22"/>
        </w:rPr>
        <w:t xml:space="preserve"> </w:t>
      </w:r>
      <w:r w:rsidR="009E162D" w:rsidRPr="001F6858">
        <w:rPr>
          <w:rFonts w:asciiTheme="minorHAnsi" w:hAnsiTheme="minorHAnsi" w:cstheme="minorHAnsi"/>
          <w:spacing w:val="-1"/>
          <w:sz w:val="22"/>
          <w:szCs w:val="22"/>
        </w:rPr>
        <w:t>customers</w:t>
      </w:r>
      <w:r w:rsidR="009E162D" w:rsidRPr="001F6858">
        <w:rPr>
          <w:rFonts w:asciiTheme="minorHAnsi" w:hAnsiTheme="minorHAnsi" w:cstheme="minorHAnsi"/>
          <w:spacing w:val="-5"/>
          <w:sz w:val="22"/>
          <w:szCs w:val="22"/>
        </w:rPr>
        <w:t xml:space="preserve"> </w:t>
      </w:r>
      <w:r w:rsidR="009E162D" w:rsidRPr="001F6858">
        <w:rPr>
          <w:rFonts w:asciiTheme="minorHAnsi" w:hAnsiTheme="minorHAnsi" w:cstheme="minorHAnsi"/>
          <w:spacing w:val="-1"/>
          <w:sz w:val="22"/>
          <w:szCs w:val="22"/>
        </w:rPr>
        <w:t>or</w:t>
      </w:r>
      <w:r w:rsidR="009E162D" w:rsidRPr="001F6858">
        <w:rPr>
          <w:rFonts w:asciiTheme="minorHAnsi" w:hAnsiTheme="minorHAnsi" w:cstheme="minorHAnsi"/>
          <w:spacing w:val="-5"/>
          <w:sz w:val="22"/>
          <w:szCs w:val="22"/>
        </w:rPr>
        <w:t xml:space="preserve"> </w:t>
      </w:r>
      <w:r w:rsidR="009E162D" w:rsidRPr="001F6858">
        <w:rPr>
          <w:rFonts w:asciiTheme="minorHAnsi" w:hAnsiTheme="minorHAnsi" w:cstheme="minorHAnsi"/>
          <w:spacing w:val="-2"/>
          <w:sz w:val="22"/>
          <w:szCs w:val="22"/>
        </w:rPr>
        <w:t>other</w:t>
      </w:r>
      <w:r w:rsidR="009E162D" w:rsidRPr="001F6858">
        <w:rPr>
          <w:rFonts w:asciiTheme="minorHAnsi" w:hAnsiTheme="minorHAnsi" w:cstheme="minorHAnsi"/>
          <w:spacing w:val="-5"/>
          <w:sz w:val="22"/>
          <w:szCs w:val="22"/>
        </w:rPr>
        <w:t xml:space="preserve"> </w:t>
      </w:r>
      <w:r w:rsidR="009E162D" w:rsidRPr="001F6858">
        <w:rPr>
          <w:rFonts w:asciiTheme="minorHAnsi" w:hAnsiTheme="minorHAnsi" w:cstheme="minorHAnsi"/>
          <w:spacing w:val="-1"/>
          <w:sz w:val="22"/>
          <w:szCs w:val="22"/>
        </w:rPr>
        <w:t>subcontractors</w:t>
      </w:r>
      <w:r w:rsidR="009E162D" w:rsidRPr="001F6858">
        <w:rPr>
          <w:rFonts w:asciiTheme="minorHAnsi" w:hAnsiTheme="minorHAnsi" w:cstheme="minorHAnsi"/>
          <w:spacing w:val="-5"/>
          <w:sz w:val="22"/>
          <w:szCs w:val="22"/>
        </w:rPr>
        <w:t xml:space="preserve"> </w:t>
      </w:r>
      <w:r w:rsidR="009E162D" w:rsidRPr="001F6858">
        <w:rPr>
          <w:rFonts w:asciiTheme="minorHAnsi" w:hAnsiTheme="minorHAnsi" w:cstheme="minorHAnsi"/>
          <w:spacing w:val="-1"/>
          <w:sz w:val="22"/>
          <w:szCs w:val="22"/>
        </w:rPr>
        <w:t>originating</w:t>
      </w:r>
      <w:r w:rsidR="009E162D" w:rsidRPr="001F6858">
        <w:rPr>
          <w:rFonts w:asciiTheme="minorHAnsi" w:hAnsiTheme="minorHAnsi" w:cstheme="minorHAnsi"/>
          <w:spacing w:val="75"/>
          <w:sz w:val="22"/>
          <w:szCs w:val="22"/>
        </w:rPr>
        <w:t xml:space="preserve"> </w:t>
      </w:r>
      <w:r w:rsidR="009E162D" w:rsidRPr="001F6858">
        <w:rPr>
          <w:rFonts w:asciiTheme="minorHAnsi" w:hAnsiTheme="minorHAnsi" w:cstheme="minorHAnsi"/>
          <w:spacing w:val="-1"/>
          <w:sz w:val="22"/>
          <w:szCs w:val="22"/>
        </w:rPr>
        <w:t>from</w:t>
      </w:r>
      <w:r w:rsidR="009E162D" w:rsidRPr="001F6858">
        <w:rPr>
          <w:rFonts w:asciiTheme="minorHAnsi" w:hAnsiTheme="minorHAnsi" w:cstheme="minorHAnsi"/>
          <w:spacing w:val="13"/>
          <w:sz w:val="22"/>
          <w:szCs w:val="22"/>
        </w:rPr>
        <w:t xml:space="preserve"> </w:t>
      </w:r>
      <w:r w:rsidR="009E162D" w:rsidRPr="001F6858">
        <w:rPr>
          <w:rFonts w:asciiTheme="minorHAnsi" w:hAnsiTheme="minorHAnsi" w:cstheme="minorHAnsi"/>
          <w:spacing w:val="-1"/>
          <w:sz w:val="22"/>
          <w:szCs w:val="22"/>
        </w:rPr>
        <w:t>off-shore</w:t>
      </w:r>
      <w:r w:rsidR="009E162D" w:rsidRPr="001F6858">
        <w:rPr>
          <w:rFonts w:asciiTheme="minorHAnsi" w:hAnsiTheme="minorHAnsi" w:cstheme="minorHAnsi"/>
          <w:spacing w:val="11"/>
          <w:sz w:val="22"/>
          <w:szCs w:val="22"/>
        </w:rPr>
        <w:t xml:space="preserve"> </w:t>
      </w:r>
      <w:r w:rsidR="009E162D" w:rsidRPr="001F6858">
        <w:rPr>
          <w:rFonts w:asciiTheme="minorHAnsi" w:hAnsiTheme="minorHAnsi" w:cstheme="minorHAnsi"/>
          <w:sz w:val="22"/>
          <w:szCs w:val="22"/>
        </w:rPr>
        <w:t>of</w:t>
      </w:r>
      <w:r w:rsidR="009E162D" w:rsidRPr="001F6858">
        <w:rPr>
          <w:rFonts w:asciiTheme="minorHAnsi" w:hAnsiTheme="minorHAnsi" w:cstheme="minorHAnsi"/>
          <w:spacing w:val="12"/>
          <w:sz w:val="22"/>
          <w:szCs w:val="22"/>
        </w:rPr>
        <w:t xml:space="preserve"> </w:t>
      </w:r>
      <w:r w:rsidR="009E162D" w:rsidRPr="001F6858">
        <w:rPr>
          <w:rFonts w:asciiTheme="minorHAnsi" w:hAnsiTheme="minorHAnsi" w:cstheme="minorHAnsi"/>
          <w:sz w:val="22"/>
          <w:szCs w:val="22"/>
        </w:rPr>
        <w:t>the</w:t>
      </w:r>
      <w:r w:rsidR="009E162D" w:rsidRPr="001F6858">
        <w:rPr>
          <w:rFonts w:asciiTheme="minorHAnsi" w:hAnsiTheme="minorHAnsi" w:cstheme="minorHAnsi"/>
          <w:spacing w:val="11"/>
          <w:sz w:val="22"/>
          <w:szCs w:val="22"/>
        </w:rPr>
        <w:t xml:space="preserve"> </w:t>
      </w:r>
      <w:r w:rsidR="009E162D" w:rsidRPr="001F6858">
        <w:rPr>
          <w:rFonts w:asciiTheme="minorHAnsi" w:hAnsiTheme="minorHAnsi" w:cstheme="minorHAnsi"/>
          <w:spacing w:val="-1"/>
          <w:sz w:val="22"/>
          <w:szCs w:val="22"/>
        </w:rPr>
        <w:t>U.S.</w:t>
      </w:r>
      <w:r w:rsidR="009E162D" w:rsidRPr="001F6858">
        <w:rPr>
          <w:rFonts w:asciiTheme="minorHAnsi" w:hAnsiTheme="minorHAnsi" w:cstheme="minorHAnsi"/>
          <w:spacing w:val="14"/>
          <w:sz w:val="22"/>
          <w:szCs w:val="22"/>
        </w:rPr>
        <w:t xml:space="preserve"> </w:t>
      </w:r>
      <w:r w:rsidR="009E162D" w:rsidRPr="001F6858">
        <w:rPr>
          <w:rFonts w:asciiTheme="minorHAnsi" w:hAnsiTheme="minorHAnsi" w:cstheme="minorHAnsi"/>
          <w:spacing w:val="-2"/>
          <w:sz w:val="22"/>
          <w:szCs w:val="22"/>
        </w:rPr>
        <w:t>Seller</w:t>
      </w:r>
      <w:r w:rsidR="009E162D" w:rsidRPr="001F6858">
        <w:rPr>
          <w:rFonts w:asciiTheme="minorHAnsi" w:hAnsiTheme="minorHAnsi" w:cstheme="minorHAnsi"/>
          <w:spacing w:val="17"/>
          <w:sz w:val="22"/>
          <w:szCs w:val="22"/>
        </w:rPr>
        <w:t xml:space="preserve"> </w:t>
      </w:r>
      <w:r w:rsidR="009E162D" w:rsidRPr="001F6858">
        <w:rPr>
          <w:rFonts w:asciiTheme="minorHAnsi" w:hAnsiTheme="minorHAnsi" w:cstheme="minorHAnsi"/>
          <w:spacing w:val="-1"/>
          <w:sz w:val="22"/>
          <w:szCs w:val="22"/>
        </w:rPr>
        <w:t>shipments</w:t>
      </w:r>
      <w:r w:rsidR="009E162D" w:rsidRPr="001F6858">
        <w:rPr>
          <w:rFonts w:asciiTheme="minorHAnsi" w:hAnsiTheme="minorHAnsi" w:cstheme="minorHAnsi"/>
          <w:spacing w:val="13"/>
          <w:sz w:val="22"/>
          <w:szCs w:val="22"/>
        </w:rPr>
        <w:t xml:space="preserve"> </w:t>
      </w:r>
      <w:r w:rsidR="009E162D" w:rsidRPr="001F6858">
        <w:rPr>
          <w:rFonts w:asciiTheme="minorHAnsi" w:hAnsiTheme="minorHAnsi" w:cstheme="minorHAnsi"/>
          <w:spacing w:val="-1"/>
          <w:sz w:val="22"/>
          <w:szCs w:val="22"/>
        </w:rPr>
        <w:t>through</w:t>
      </w:r>
      <w:r w:rsidR="009E162D" w:rsidRPr="001F6858">
        <w:rPr>
          <w:rFonts w:asciiTheme="minorHAnsi" w:hAnsiTheme="minorHAnsi" w:cstheme="minorHAnsi"/>
          <w:spacing w:val="14"/>
          <w:sz w:val="22"/>
          <w:szCs w:val="22"/>
        </w:rPr>
        <w:t xml:space="preserve"> </w:t>
      </w:r>
      <w:r w:rsidR="009E162D" w:rsidRPr="001F6858">
        <w:rPr>
          <w:rFonts w:asciiTheme="minorHAnsi" w:hAnsiTheme="minorHAnsi" w:cstheme="minorHAnsi"/>
          <w:spacing w:val="-1"/>
          <w:sz w:val="22"/>
          <w:szCs w:val="22"/>
        </w:rPr>
        <w:t>U.S.</w:t>
      </w:r>
      <w:r w:rsidR="009E162D" w:rsidRPr="001F6858">
        <w:rPr>
          <w:rFonts w:asciiTheme="minorHAnsi" w:hAnsiTheme="minorHAnsi" w:cstheme="minorHAnsi"/>
          <w:spacing w:val="11"/>
          <w:sz w:val="22"/>
          <w:szCs w:val="22"/>
        </w:rPr>
        <w:t xml:space="preserve"> </w:t>
      </w:r>
      <w:r w:rsidR="009E162D" w:rsidRPr="001F6858">
        <w:rPr>
          <w:rFonts w:asciiTheme="minorHAnsi" w:hAnsiTheme="minorHAnsi" w:cstheme="minorHAnsi"/>
          <w:spacing w:val="-1"/>
          <w:sz w:val="22"/>
          <w:szCs w:val="22"/>
        </w:rPr>
        <w:t>importers,</w:t>
      </w:r>
      <w:r w:rsidR="009E162D" w:rsidRPr="001F6858">
        <w:rPr>
          <w:rFonts w:asciiTheme="minorHAnsi" w:hAnsiTheme="minorHAnsi" w:cstheme="minorHAnsi"/>
          <w:spacing w:val="14"/>
          <w:sz w:val="22"/>
          <w:szCs w:val="22"/>
        </w:rPr>
        <w:t xml:space="preserve"> </w:t>
      </w:r>
      <w:r w:rsidR="009E162D" w:rsidRPr="001F6858">
        <w:rPr>
          <w:rFonts w:asciiTheme="minorHAnsi" w:hAnsiTheme="minorHAnsi" w:cstheme="minorHAnsi"/>
          <w:spacing w:val="-1"/>
          <w:sz w:val="22"/>
          <w:szCs w:val="22"/>
        </w:rPr>
        <w:t>from</w:t>
      </w:r>
      <w:r w:rsidR="009E162D" w:rsidRPr="001F6858">
        <w:rPr>
          <w:rFonts w:asciiTheme="minorHAnsi" w:hAnsiTheme="minorHAnsi" w:cstheme="minorHAnsi"/>
          <w:spacing w:val="13"/>
          <w:sz w:val="22"/>
          <w:szCs w:val="22"/>
        </w:rPr>
        <w:t xml:space="preserve"> </w:t>
      </w:r>
      <w:r w:rsidR="009E162D" w:rsidRPr="001F6858">
        <w:rPr>
          <w:rFonts w:asciiTheme="minorHAnsi" w:hAnsiTheme="minorHAnsi" w:cstheme="minorHAnsi"/>
          <w:spacing w:val="-1"/>
          <w:sz w:val="22"/>
          <w:szCs w:val="22"/>
        </w:rPr>
        <w:t>manufacturers</w:t>
      </w:r>
      <w:r w:rsidR="009E162D" w:rsidRPr="001F6858">
        <w:rPr>
          <w:rFonts w:asciiTheme="minorHAnsi" w:hAnsiTheme="minorHAnsi" w:cstheme="minorHAnsi"/>
          <w:spacing w:val="13"/>
          <w:sz w:val="22"/>
          <w:szCs w:val="22"/>
        </w:rPr>
        <w:t xml:space="preserve"> </w:t>
      </w:r>
      <w:r w:rsidR="009E162D" w:rsidRPr="001F6858">
        <w:rPr>
          <w:rFonts w:asciiTheme="minorHAnsi" w:hAnsiTheme="minorHAnsi" w:cstheme="minorHAnsi"/>
          <w:sz w:val="22"/>
          <w:szCs w:val="22"/>
        </w:rPr>
        <w:t>in</w:t>
      </w:r>
      <w:r w:rsidR="009E162D" w:rsidRPr="001F6858">
        <w:rPr>
          <w:rFonts w:asciiTheme="minorHAnsi" w:hAnsiTheme="minorHAnsi" w:cstheme="minorHAnsi"/>
          <w:spacing w:val="14"/>
          <w:sz w:val="22"/>
          <w:szCs w:val="22"/>
        </w:rPr>
        <w:t xml:space="preserve"> </w:t>
      </w:r>
      <w:r w:rsidR="009E162D" w:rsidRPr="001F6858">
        <w:rPr>
          <w:rFonts w:asciiTheme="minorHAnsi" w:hAnsiTheme="minorHAnsi" w:cstheme="minorHAnsi"/>
          <w:spacing w:val="-2"/>
          <w:sz w:val="22"/>
          <w:szCs w:val="22"/>
        </w:rPr>
        <w:t>foreign</w:t>
      </w:r>
      <w:r w:rsidR="009E162D" w:rsidRPr="001F6858">
        <w:rPr>
          <w:rFonts w:asciiTheme="minorHAnsi" w:hAnsiTheme="minorHAnsi" w:cstheme="minorHAnsi"/>
          <w:spacing w:val="14"/>
          <w:sz w:val="22"/>
          <w:szCs w:val="22"/>
        </w:rPr>
        <w:t xml:space="preserve"> </w:t>
      </w:r>
      <w:r w:rsidR="009E162D" w:rsidRPr="001F6858">
        <w:rPr>
          <w:rFonts w:asciiTheme="minorHAnsi" w:hAnsiTheme="minorHAnsi" w:cstheme="minorHAnsi"/>
          <w:spacing w:val="-1"/>
          <w:sz w:val="22"/>
          <w:szCs w:val="22"/>
        </w:rPr>
        <w:t>countries,</w:t>
      </w:r>
      <w:r w:rsidR="009E162D" w:rsidRPr="001F6858">
        <w:rPr>
          <w:rFonts w:asciiTheme="minorHAnsi" w:hAnsiTheme="minorHAnsi" w:cstheme="minorHAnsi"/>
          <w:spacing w:val="14"/>
          <w:sz w:val="22"/>
          <w:szCs w:val="22"/>
        </w:rPr>
        <w:t xml:space="preserve"> </w:t>
      </w:r>
      <w:r w:rsidR="009E162D" w:rsidRPr="001F6858">
        <w:rPr>
          <w:rFonts w:asciiTheme="minorHAnsi" w:hAnsiTheme="minorHAnsi" w:cstheme="minorHAnsi"/>
          <w:spacing w:val="-2"/>
          <w:sz w:val="22"/>
          <w:szCs w:val="22"/>
        </w:rPr>
        <w:t>and</w:t>
      </w:r>
      <w:r w:rsidR="009E162D" w:rsidRPr="001F6858">
        <w:rPr>
          <w:rFonts w:asciiTheme="minorHAnsi" w:hAnsiTheme="minorHAnsi" w:cstheme="minorHAnsi"/>
          <w:spacing w:val="14"/>
          <w:sz w:val="22"/>
          <w:szCs w:val="22"/>
        </w:rPr>
        <w:t xml:space="preserve"> </w:t>
      </w:r>
      <w:r w:rsidR="009E162D" w:rsidRPr="001F6858">
        <w:rPr>
          <w:rFonts w:asciiTheme="minorHAnsi" w:hAnsiTheme="minorHAnsi" w:cstheme="minorHAnsi"/>
          <w:spacing w:val="-1"/>
          <w:sz w:val="22"/>
          <w:szCs w:val="22"/>
        </w:rPr>
        <w:t>brokers/freight</w:t>
      </w:r>
      <w:r w:rsidR="009E162D" w:rsidRPr="001F6858">
        <w:rPr>
          <w:rFonts w:asciiTheme="minorHAnsi" w:hAnsiTheme="minorHAnsi" w:cstheme="minorHAnsi"/>
          <w:spacing w:val="75"/>
          <w:sz w:val="22"/>
          <w:szCs w:val="22"/>
        </w:rPr>
        <w:t xml:space="preserve"> </w:t>
      </w:r>
      <w:r w:rsidR="009E162D" w:rsidRPr="001F6858">
        <w:rPr>
          <w:rFonts w:asciiTheme="minorHAnsi" w:hAnsiTheme="minorHAnsi" w:cstheme="minorHAnsi"/>
          <w:spacing w:val="-1"/>
          <w:sz w:val="22"/>
          <w:szCs w:val="22"/>
        </w:rPr>
        <w:t>forwarders/carriers</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z w:val="22"/>
          <w:szCs w:val="22"/>
        </w:rPr>
        <w:t>must</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z w:val="22"/>
          <w:szCs w:val="22"/>
        </w:rPr>
        <w:t>be</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pacing w:val="-1"/>
          <w:sz w:val="22"/>
          <w:szCs w:val="22"/>
        </w:rPr>
        <w:t>with</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pacing w:val="-1"/>
          <w:sz w:val="22"/>
          <w:szCs w:val="22"/>
        </w:rPr>
        <w:t>transportation</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pacing w:val="-1"/>
          <w:sz w:val="22"/>
          <w:szCs w:val="22"/>
        </w:rPr>
        <w:t>companies</w:t>
      </w:r>
      <w:r w:rsidR="009E162D" w:rsidRPr="001F6858">
        <w:rPr>
          <w:rFonts w:asciiTheme="minorHAnsi" w:hAnsiTheme="minorHAnsi" w:cstheme="minorHAnsi"/>
          <w:spacing w:val="5"/>
          <w:sz w:val="22"/>
          <w:szCs w:val="22"/>
        </w:rPr>
        <w:t xml:space="preserve"> </w:t>
      </w:r>
      <w:r w:rsidR="009E162D" w:rsidRPr="001F6858">
        <w:rPr>
          <w:rFonts w:asciiTheme="minorHAnsi" w:hAnsiTheme="minorHAnsi" w:cstheme="minorHAnsi"/>
          <w:spacing w:val="-1"/>
          <w:sz w:val="22"/>
          <w:szCs w:val="22"/>
        </w:rPr>
        <w:t>that</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pacing w:val="-1"/>
          <w:sz w:val="22"/>
          <w:szCs w:val="22"/>
        </w:rPr>
        <w:t>are</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pacing w:val="-1"/>
          <w:sz w:val="22"/>
          <w:szCs w:val="22"/>
        </w:rPr>
        <w:t>C-TPAT</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validated</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z w:val="22"/>
          <w:szCs w:val="22"/>
        </w:rPr>
        <w:t>by</w:t>
      </w:r>
      <w:r w:rsidR="009E162D" w:rsidRPr="001F6858">
        <w:rPr>
          <w:rFonts w:asciiTheme="minorHAnsi" w:hAnsiTheme="minorHAnsi" w:cstheme="minorHAnsi"/>
          <w:spacing w:val="1"/>
          <w:sz w:val="22"/>
          <w:szCs w:val="22"/>
        </w:rPr>
        <w:t xml:space="preserve"> </w:t>
      </w:r>
      <w:r w:rsidR="009E162D" w:rsidRPr="001F6858">
        <w:rPr>
          <w:rFonts w:asciiTheme="minorHAnsi" w:hAnsiTheme="minorHAnsi" w:cstheme="minorHAnsi"/>
          <w:sz w:val="22"/>
          <w:szCs w:val="22"/>
        </w:rPr>
        <w:t>the</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pacing w:val="-1"/>
          <w:sz w:val="22"/>
          <w:szCs w:val="22"/>
        </w:rPr>
        <w:t>U.S.</w:t>
      </w:r>
      <w:r w:rsidR="009E162D" w:rsidRPr="001F6858">
        <w:rPr>
          <w:rFonts w:asciiTheme="minorHAnsi" w:hAnsiTheme="minorHAnsi" w:cstheme="minorHAnsi"/>
          <w:spacing w:val="5"/>
          <w:sz w:val="22"/>
          <w:szCs w:val="22"/>
        </w:rPr>
        <w:t xml:space="preserve"> </w:t>
      </w:r>
      <w:r w:rsidR="009E162D" w:rsidRPr="001F6858">
        <w:rPr>
          <w:rFonts w:asciiTheme="minorHAnsi" w:hAnsiTheme="minorHAnsi" w:cstheme="minorHAnsi"/>
          <w:spacing w:val="-1"/>
          <w:sz w:val="22"/>
          <w:szCs w:val="22"/>
        </w:rPr>
        <w:t>Customs</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2"/>
          <w:sz w:val="22"/>
          <w:szCs w:val="22"/>
        </w:rPr>
        <w:t>Service.</w:t>
      </w:r>
      <w:r w:rsidR="009E162D" w:rsidRPr="001F6858">
        <w:rPr>
          <w:rFonts w:asciiTheme="minorHAnsi" w:hAnsiTheme="minorHAnsi" w:cstheme="minorHAnsi"/>
          <w:spacing w:val="7"/>
          <w:sz w:val="22"/>
          <w:szCs w:val="22"/>
        </w:rPr>
        <w:t xml:space="preserve"> </w:t>
      </w:r>
      <w:r w:rsidR="009E162D" w:rsidRPr="001F6858">
        <w:rPr>
          <w:rFonts w:asciiTheme="minorHAnsi" w:hAnsiTheme="minorHAnsi" w:cstheme="minorHAnsi"/>
          <w:spacing w:val="-3"/>
          <w:sz w:val="22"/>
          <w:szCs w:val="22"/>
        </w:rPr>
        <w:t>In</w:t>
      </w:r>
      <w:r w:rsidR="009E162D" w:rsidRPr="001F6858">
        <w:rPr>
          <w:rFonts w:asciiTheme="minorHAnsi" w:hAnsiTheme="minorHAnsi" w:cstheme="minorHAnsi"/>
          <w:spacing w:val="6"/>
          <w:sz w:val="22"/>
          <w:szCs w:val="22"/>
        </w:rPr>
        <w:t xml:space="preserve"> </w:t>
      </w:r>
      <w:r w:rsidR="009E162D" w:rsidRPr="001F6858">
        <w:rPr>
          <w:rFonts w:asciiTheme="minorHAnsi" w:hAnsiTheme="minorHAnsi" w:cstheme="minorHAnsi"/>
          <w:spacing w:val="-1"/>
          <w:sz w:val="22"/>
          <w:szCs w:val="22"/>
        </w:rPr>
        <w:t>addition,</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2"/>
          <w:sz w:val="22"/>
          <w:szCs w:val="22"/>
        </w:rPr>
        <w:t>Seller</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pacing w:val="-2"/>
          <w:sz w:val="22"/>
          <w:szCs w:val="22"/>
        </w:rPr>
        <w:t>agrees</w:t>
      </w:r>
      <w:r w:rsidR="009E162D" w:rsidRPr="001F6858">
        <w:rPr>
          <w:rFonts w:asciiTheme="minorHAnsi" w:hAnsiTheme="minorHAnsi" w:cstheme="minorHAnsi"/>
          <w:spacing w:val="79"/>
          <w:sz w:val="22"/>
          <w:szCs w:val="22"/>
        </w:rPr>
        <w:t xml:space="preserve"> </w:t>
      </w:r>
      <w:r w:rsidR="009E162D" w:rsidRPr="001F6858">
        <w:rPr>
          <w:rFonts w:asciiTheme="minorHAnsi" w:hAnsiTheme="minorHAnsi" w:cstheme="minorHAnsi"/>
          <w:sz w:val="22"/>
          <w:szCs w:val="22"/>
        </w:rPr>
        <w:t>to</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take</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pacing w:val="-1"/>
          <w:sz w:val="22"/>
          <w:szCs w:val="22"/>
        </w:rPr>
        <w:t>such</w:t>
      </w:r>
      <w:r w:rsidR="009E162D" w:rsidRPr="001F6858">
        <w:rPr>
          <w:rFonts w:asciiTheme="minorHAnsi" w:hAnsiTheme="minorHAnsi" w:cstheme="minorHAnsi"/>
          <w:spacing w:val="6"/>
          <w:sz w:val="22"/>
          <w:szCs w:val="22"/>
        </w:rPr>
        <w:t xml:space="preserve"> </w:t>
      </w:r>
      <w:r w:rsidR="009E162D" w:rsidRPr="001F6858">
        <w:rPr>
          <w:rFonts w:asciiTheme="minorHAnsi" w:hAnsiTheme="minorHAnsi" w:cstheme="minorHAnsi"/>
          <w:spacing w:val="-1"/>
          <w:sz w:val="22"/>
          <w:szCs w:val="22"/>
        </w:rPr>
        <w:t>reasonable</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pacing w:val="-1"/>
          <w:sz w:val="22"/>
          <w:szCs w:val="22"/>
        </w:rPr>
        <w:t>measures</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z w:val="22"/>
          <w:szCs w:val="22"/>
        </w:rPr>
        <w:t>as</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pacing w:val="-1"/>
          <w:sz w:val="22"/>
          <w:szCs w:val="22"/>
        </w:rPr>
        <w:t>may</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z w:val="22"/>
          <w:szCs w:val="22"/>
        </w:rPr>
        <w:t>be</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pacing w:val="-1"/>
          <w:sz w:val="22"/>
          <w:szCs w:val="22"/>
        </w:rPr>
        <w:t>required</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z w:val="22"/>
          <w:szCs w:val="22"/>
        </w:rPr>
        <w:t>by</w:t>
      </w:r>
      <w:r w:rsidR="009E162D" w:rsidRPr="001F6858">
        <w:rPr>
          <w:rFonts w:asciiTheme="minorHAnsi" w:hAnsiTheme="minorHAnsi" w:cstheme="minorHAnsi"/>
          <w:spacing w:val="2"/>
          <w:sz w:val="22"/>
          <w:szCs w:val="22"/>
        </w:rPr>
        <w:t xml:space="preserve"> </w:t>
      </w:r>
      <w:r w:rsidRPr="001F6858">
        <w:rPr>
          <w:rFonts w:asciiTheme="minorHAnsi" w:hAnsiTheme="minorHAnsi" w:cstheme="minorHAnsi"/>
          <w:spacing w:val="-2"/>
          <w:sz w:val="22"/>
          <w:szCs w:val="22"/>
        </w:rPr>
        <w:t>Customer</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z w:val="22"/>
          <w:szCs w:val="22"/>
        </w:rPr>
        <w:t>to</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ensure</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pacing w:val="-1"/>
          <w:sz w:val="22"/>
          <w:szCs w:val="22"/>
        </w:rPr>
        <w:t>the</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pacing w:val="-1"/>
          <w:sz w:val="22"/>
          <w:szCs w:val="22"/>
        </w:rPr>
        <w:t>physical</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integrity</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pacing w:val="-1"/>
          <w:sz w:val="22"/>
          <w:szCs w:val="22"/>
        </w:rPr>
        <w:t>and</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security</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pacing w:val="-1"/>
          <w:sz w:val="22"/>
          <w:szCs w:val="22"/>
        </w:rPr>
        <w:t>of</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all</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shipments</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pacing w:val="-2"/>
          <w:sz w:val="22"/>
          <w:szCs w:val="22"/>
        </w:rPr>
        <w:t>under</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this</w:t>
      </w:r>
      <w:r w:rsidR="009E162D" w:rsidRPr="001F6858">
        <w:rPr>
          <w:rFonts w:asciiTheme="minorHAnsi" w:hAnsiTheme="minorHAnsi" w:cstheme="minorHAnsi"/>
          <w:spacing w:val="5"/>
          <w:sz w:val="22"/>
          <w:szCs w:val="22"/>
        </w:rPr>
        <w:t xml:space="preserve"> </w:t>
      </w:r>
      <w:r w:rsidR="009E162D" w:rsidRPr="001F6858">
        <w:rPr>
          <w:rFonts w:asciiTheme="minorHAnsi" w:hAnsiTheme="minorHAnsi" w:cstheme="minorHAnsi"/>
          <w:spacing w:val="-2"/>
          <w:sz w:val="22"/>
          <w:szCs w:val="22"/>
        </w:rPr>
        <w:t>Agreement</w:t>
      </w:r>
      <w:r w:rsidR="009E162D" w:rsidRPr="001F6858">
        <w:rPr>
          <w:rFonts w:asciiTheme="minorHAnsi" w:hAnsiTheme="minorHAnsi" w:cstheme="minorHAnsi"/>
          <w:spacing w:val="97"/>
          <w:sz w:val="22"/>
          <w:szCs w:val="22"/>
        </w:rPr>
        <w:t xml:space="preserve"> </w:t>
      </w:r>
      <w:r w:rsidR="009E162D" w:rsidRPr="001F6858">
        <w:rPr>
          <w:rFonts w:asciiTheme="minorHAnsi" w:hAnsiTheme="minorHAnsi" w:cstheme="minorHAnsi"/>
          <w:spacing w:val="-1"/>
          <w:sz w:val="22"/>
          <w:szCs w:val="22"/>
        </w:rPr>
        <w:t>against</w:t>
      </w:r>
      <w:r w:rsidR="009E162D" w:rsidRPr="001F6858">
        <w:rPr>
          <w:rFonts w:asciiTheme="minorHAnsi" w:hAnsiTheme="minorHAnsi" w:cstheme="minorHAnsi"/>
          <w:spacing w:val="23"/>
          <w:sz w:val="22"/>
          <w:szCs w:val="22"/>
        </w:rPr>
        <w:t xml:space="preserve"> </w:t>
      </w:r>
      <w:r w:rsidR="009E162D" w:rsidRPr="001F6858">
        <w:rPr>
          <w:rFonts w:asciiTheme="minorHAnsi" w:hAnsiTheme="minorHAnsi" w:cstheme="minorHAnsi"/>
          <w:spacing w:val="-1"/>
          <w:sz w:val="22"/>
          <w:szCs w:val="22"/>
        </w:rPr>
        <w:t>the</w:t>
      </w:r>
      <w:r w:rsidR="009E162D" w:rsidRPr="001F6858">
        <w:rPr>
          <w:rFonts w:asciiTheme="minorHAnsi" w:hAnsiTheme="minorHAnsi" w:cstheme="minorHAnsi"/>
          <w:spacing w:val="20"/>
          <w:sz w:val="22"/>
          <w:szCs w:val="22"/>
        </w:rPr>
        <w:t xml:space="preserve"> </w:t>
      </w:r>
      <w:r w:rsidR="009E162D" w:rsidRPr="001F6858">
        <w:rPr>
          <w:rFonts w:asciiTheme="minorHAnsi" w:hAnsiTheme="minorHAnsi" w:cstheme="minorHAnsi"/>
          <w:spacing w:val="-1"/>
          <w:sz w:val="22"/>
          <w:szCs w:val="22"/>
        </w:rPr>
        <w:t>unauthorized</w:t>
      </w:r>
      <w:r w:rsidR="009E162D" w:rsidRPr="001F6858">
        <w:rPr>
          <w:rFonts w:asciiTheme="minorHAnsi" w:hAnsiTheme="minorHAnsi" w:cstheme="minorHAnsi"/>
          <w:spacing w:val="26"/>
          <w:sz w:val="22"/>
          <w:szCs w:val="22"/>
        </w:rPr>
        <w:t xml:space="preserve"> </w:t>
      </w:r>
      <w:r w:rsidR="009E162D" w:rsidRPr="001F6858">
        <w:rPr>
          <w:rFonts w:asciiTheme="minorHAnsi" w:hAnsiTheme="minorHAnsi" w:cstheme="minorHAnsi"/>
          <w:spacing w:val="-1"/>
          <w:sz w:val="22"/>
          <w:szCs w:val="22"/>
        </w:rPr>
        <w:t>introduction</w:t>
      </w:r>
      <w:r w:rsidR="009E162D" w:rsidRPr="001F6858">
        <w:rPr>
          <w:rFonts w:asciiTheme="minorHAnsi" w:hAnsiTheme="minorHAnsi" w:cstheme="minorHAnsi"/>
          <w:spacing w:val="23"/>
          <w:sz w:val="22"/>
          <w:szCs w:val="22"/>
        </w:rPr>
        <w:t xml:space="preserve"> </w:t>
      </w:r>
      <w:r w:rsidR="009E162D" w:rsidRPr="001F6858">
        <w:rPr>
          <w:rFonts w:asciiTheme="minorHAnsi" w:hAnsiTheme="minorHAnsi" w:cstheme="minorHAnsi"/>
          <w:spacing w:val="-1"/>
          <w:sz w:val="22"/>
          <w:szCs w:val="22"/>
        </w:rPr>
        <w:t>of</w:t>
      </w:r>
      <w:r w:rsidR="009E162D" w:rsidRPr="001F6858">
        <w:rPr>
          <w:rFonts w:asciiTheme="minorHAnsi" w:hAnsiTheme="minorHAnsi" w:cstheme="minorHAnsi"/>
          <w:spacing w:val="21"/>
          <w:sz w:val="22"/>
          <w:szCs w:val="22"/>
        </w:rPr>
        <w:t xml:space="preserve"> </w:t>
      </w:r>
      <w:r w:rsidR="009E162D" w:rsidRPr="001F6858">
        <w:rPr>
          <w:rFonts w:asciiTheme="minorHAnsi" w:hAnsiTheme="minorHAnsi" w:cstheme="minorHAnsi"/>
          <w:spacing w:val="-1"/>
          <w:sz w:val="22"/>
          <w:szCs w:val="22"/>
        </w:rPr>
        <w:t>harmful</w:t>
      </w:r>
      <w:r w:rsidR="009E162D" w:rsidRPr="001F6858">
        <w:rPr>
          <w:rFonts w:asciiTheme="minorHAnsi" w:hAnsiTheme="minorHAnsi" w:cstheme="minorHAnsi"/>
          <w:spacing w:val="20"/>
          <w:sz w:val="22"/>
          <w:szCs w:val="22"/>
        </w:rPr>
        <w:t xml:space="preserve"> </w:t>
      </w:r>
      <w:r w:rsidR="009E162D" w:rsidRPr="001F6858">
        <w:rPr>
          <w:rFonts w:asciiTheme="minorHAnsi" w:hAnsiTheme="minorHAnsi" w:cstheme="minorHAnsi"/>
          <w:spacing w:val="-1"/>
          <w:sz w:val="22"/>
          <w:szCs w:val="22"/>
        </w:rPr>
        <w:t>or</w:t>
      </w:r>
      <w:r w:rsidR="009E162D" w:rsidRPr="001F6858">
        <w:rPr>
          <w:rFonts w:asciiTheme="minorHAnsi" w:hAnsiTheme="minorHAnsi" w:cstheme="minorHAnsi"/>
          <w:spacing w:val="21"/>
          <w:sz w:val="22"/>
          <w:szCs w:val="22"/>
        </w:rPr>
        <w:t xml:space="preserve"> </w:t>
      </w:r>
      <w:r w:rsidR="009E162D" w:rsidRPr="001F6858">
        <w:rPr>
          <w:rFonts w:asciiTheme="minorHAnsi" w:hAnsiTheme="minorHAnsi" w:cstheme="minorHAnsi"/>
          <w:spacing w:val="-1"/>
          <w:sz w:val="22"/>
          <w:szCs w:val="22"/>
        </w:rPr>
        <w:t>dangerous</w:t>
      </w:r>
      <w:r w:rsidR="009E162D" w:rsidRPr="001F6858">
        <w:rPr>
          <w:rFonts w:asciiTheme="minorHAnsi" w:hAnsiTheme="minorHAnsi" w:cstheme="minorHAnsi"/>
          <w:spacing w:val="24"/>
          <w:sz w:val="22"/>
          <w:szCs w:val="22"/>
        </w:rPr>
        <w:t xml:space="preserve"> </w:t>
      </w:r>
      <w:r w:rsidR="009E162D" w:rsidRPr="001F6858">
        <w:rPr>
          <w:rFonts w:asciiTheme="minorHAnsi" w:hAnsiTheme="minorHAnsi" w:cstheme="minorHAnsi"/>
          <w:spacing w:val="-1"/>
          <w:sz w:val="22"/>
          <w:szCs w:val="22"/>
        </w:rPr>
        <w:t>materials,</w:t>
      </w:r>
      <w:r w:rsidR="009E162D" w:rsidRPr="001F6858">
        <w:rPr>
          <w:rFonts w:asciiTheme="minorHAnsi" w:hAnsiTheme="minorHAnsi" w:cstheme="minorHAnsi"/>
          <w:spacing w:val="23"/>
          <w:sz w:val="22"/>
          <w:szCs w:val="22"/>
        </w:rPr>
        <w:t xml:space="preserve"> </w:t>
      </w:r>
      <w:r w:rsidR="009E162D" w:rsidRPr="001F6858">
        <w:rPr>
          <w:rFonts w:asciiTheme="minorHAnsi" w:hAnsiTheme="minorHAnsi" w:cstheme="minorHAnsi"/>
          <w:spacing w:val="-1"/>
          <w:sz w:val="22"/>
          <w:szCs w:val="22"/>
        </w:rPr>
        <w:t>drugs,</w:t>
      </w:r>
      <w:r w:rsidR="009E162D" w:rsidRPr="001F6858">
        <w:rPr>
          <w:rFonts w:asciiTheme="minorHAnsi" w:hAnsiTheme="minorHAnsi" w:cstheme="minorHAnsi"/>
          <w:spacing w:val="23"/>
          <w:sz w:val="22"/>
          <w:szCs w:val="22"/>
        </w:rPr>
        <w:t xml:space="preserve"> </w:t>
      </w:r>
      <w:r w:rsidR="009E162D" w:rsidRPr="001F6858">
        <w:rPr>
          <w:rFonts w:asciiTheme="minorHAnsi" w:hAnsiTheme="minorHAnsi" w:cstheme="minorHAnsi"/>
          <w:spacing w:val="-1"/>
          <w:sz w:val="22"/>
          <w:szCs w:val="22"/>
        </w:rPr>
        <w:t>contraband,</w:t>
      </w:r>
      <w:r w:rsidR="009E162D" w:rsidRPr="001F6858">
        <w:rPr>
          <w:rFonts w:asciiTheme="minorHAnsi" w:hAnsiTheme="minorHAnsi" w:cstheme="minorHAnsi"/>
          <w:spacing w:val="23"/>
          <w:sz w:val="22"/>
          <w:szCs w:val="22"/>
        </w:rPr>
        <w:t xml:space="preserve"> </w:t>
      </w:r>
      <w:r w:rsidR="009E162D" w:rsidRPr="001F6858">
        <w:rPr>
          <w:rFonts w:asciiTheme="minorHAnsi" w:hAnsiTheme="minorHAnsi" w:cstheme="minorHAnsi"/>
          <w:spacing w:val="-1"/>
          <w:sz w:val="22"/>
          <w:szCs w:val="22"/>
        </w:rPr>
        <w:t>weapons</w:t>
      </w:r>
      <w:r w:rsidR="009E162D" w:rsidRPr="001F6858">
        <w:rPr>
          <w:rFonts w:asciiTheme="minorHAnsi" w:hAnsiTheme="minorHAnsi" w:cstheme="minorHAnsi"/>
          <w:spacing w:val="24"/>
          <w:sz w:val="22"/>
          <w:szCs w:val="22"/>
        </w:rPr>
        <w:t xml:space="preserve"> </w:t>
      </w:r>
      <w:r w:rsidR="009E162D" w:rsidRPr="001F6858">
        <w:rPr>
          <w:rFonts w:asciiTheme="minorHAnsi" w:hAnsiTheme="minorHAnsi" w:cstheme="minorHAnsi"/>
          <w:spacing w:val="-1"/>
          <w:sz w:val="22"/>
          <w:szCs w:val="22"/>
        </w:rPr>
        <w:t>or</w:t>
      </w:r>
      <w:r w:rsidR="009E162D" w:rsidRPr="001F6858">
        <w:rPr>
          <w:rFonts w:asciiTheme="minorHAnsi" w:hAnsiTheme="minorHAnsi" w:cstheme="minorHAnsi"/>
          <w:spacing w:val="21"/>
          <w:sz w:val="22"/>
          <w:szCs w:val="22"/>
        </w:rPr>
        <w:t xml:space="preserve"> </w:t>
      </w:r>
      <w:r w:rsidR="009E162D" w:rsidRPr="001F6858">
        <w:rPr>
          <w:rFonts w:asciiTheme="minorHAnsi" w:hAnsiTheme="minorHAnsi" w:cstheme="minorHAnsi"/>
          <w:spacing w:val="-1"/>
          <w:sz w:val="22"/>
          <w:szCs w:val="22"/>
        </w:rPr>
        <w:t>weapons</w:t>
      </w:r>
      <w:r w:rsidR="009E162D" w:rsidRPr="001F6858">
        <w:rPr>
          <w:rFonts w:asciiTheme="minorHAnsi" w:hAnsiTheme="minorHAnsi" w:cstheme="minorHAnsi"/>
          <w:spacing w:val="24"/>
          <w:sz w:val="22"/>
          <w:szCs w:val="22"/>
        </w:rPr>
        <w:t xml:space="preserve"> </w:t>
      </w:r>
      <w:r w:rsidR="009E162D" w:rsidRPr="001F6858">
        <w:rPr>
          <w:rFonts w:asciiTheme="minorHAnsi" w:hAnsiTheme="minorHAnsi" w:cstheme="minorHAnsi"/>
          <w:spacing w:val="-1"/>
          <w:sz w:val="22"/>
          <w:szCs w:val="22"/>
        </w:rPr>
        <w:t>of</w:t>
      </w:r>
      <w:r w:rsidR="009E162D" w:rsidRPr="001F6858">
        <w:rPr>
          <w:rFonts w:asciiTheme="minorHAnsi" w:hAnsiTheme="minorHAnsi" w:cstheme="minorHAnsi"/>
          <w:spacing w:val="21"/>
          <w:sz w:val="22"/>
          <w:szCs w:val="22"/>
        </w:rPr>
        <w:t xml:space="preserve"> </w:t>
      </w:r>
      <w:r w:rsidR="009E162D" w:rsidRPr="001F6858">
        <w:rPr>
          <w:rFonts w:asciiTheme="minorHAnsi" w:hAnsiTheme="minorHAnsi" w:cstheme="minorHAnsi"/>
          <w:spacing w:val="-1"/>
          <w:sz w:val="22"/>
          <w:szCs w:val="22"/>
        </w:rPr>
        <w:t>mass</w:t>
      </w:r>
      <w:r w:rsidR="009E162D" w:rsidRPr="001F6858">
        <w:rPr>
          <w:rFonts w:asciiTheme="minorHAnsi" w:hAnsiTheme="minorHAnsi" w:cstheme="minorHAnsi"/>
          <w:spacing w:val="22"/>
          <w:sz w:val="22"/>
          <w:szCs w:val="22"/>
        </w:rPr>
        <w:t xml:space="preserve"> </w:t>
      </w:r>
      <w:r w:rsidR="009E162D" w:rsidRPr="001F6858">
        <w:rPr>
          <w:rFonts w:asciiTheme="minorHAnsi" w:hAnsiTheme="minorHAnsi" w:cstheme="minorHAnsi"/>
          <w:spacing w:val="-1"/>
          <w:sz w:val="22"/>
          <w:szCs w:val="22"/>
        </w:rPr>
        <w:t>destruction</w:t>
      </w:r>
      <w:r w:rsidR="009E162D" w:rsidRPr="001F6858">
        <w:rPr>
          <w:rFonts w:asciiTheme="minorHAnsi" w:hAnsiTheme="minorHAnsi" w:cstheme="minorHAnsi"/>
          <w:spacing w:val="26"/>
          <w:sz w:val="22"/>
          <w:szCs w:val="22"/>
        </w:rPr>
        <w:t xml:space="preserve"> </w:t>
      </w:r>
      <w:r w:rsidR="009E162D" w:rsidRPr="001F6858">
        <w:rPr>
          <w:rFonts w:asciiTheme="minorHAnsi" w:hAnsiTheme="minorHAnsi" w:cstheme="minorHAnsi"/>
          <w:spacing w:val="-4"/>
          <w:sz w:val="22"/>
          <w:szCs w:val="22"/>
        </w:rPr>
        <w:t>or</w:t>
      </w:r>
      <w:r w:rsidR="009E162D" w:rsidRPr="001F6858">
        <w:rPr>
          <w:rFonts w:asciiTheme="minorHAnsi" w:hAnsiTheme="minorHAnsi" w:cstheme="minorHAnsi"/>
          <w:spacing w:val="53"/>
          <w:sz w:val="22"/>
          <w:szCs w:val="22"/>
        </w:rPr>
        <w:t xml:space="preserve"> </w:t>
      </w:r>
      <w:r w:rsidR="009E162D" w:rsidRPr="001F6858">
        <w:rPr>
          <w:rFonts w:asciiTheme="minorHAnsi" w:hAnsiTheme="minorHAnsi" w:cstheme="minorHAnsi"/>
          <w:spacing w:val="-1"/>
          <w:sz w:val="22"/>
          <w:szCs w:val="22"/>
        </w:rPr>
        <w:t>introduction</w:t>
      </w:r>
      <w:r w:rsidR="009E162D" w:rsidRPr="001F6858">
        <w:rPr>
          <w:rFonts w:asciiTheme="minorHAnsi" w:hAnsiTheme="minorHAnsi" w:cstheme="minorHAnsi"/>
          <w:spacing w:val="-6"/>
          <w:sz w:val="22"/>
          <w:szCs w:val="22"/>
        </w:rPr>
        <w:t xml:space="preserve"> </w:t>
      </w:r>
      <w:r w:rsidR="009E162D" w:rsidRPr="001F6858">
        <w:rPr>
          <w:rFonts w:asciiTheme="minorHAnsi" w:hAnsiTheme="minorHAnsi" w:cstheme="minorHAnsi"/>
          <w:spacing w:val="-1"/>
          <w:sz w:val="22"/>
          <w:szCs w:val="22"/>
        </w:rPr>
        <w:t>of</w:t>
      </w:r>
      <w:r w:rsidR="009E162D" w:rsidRPr="001F6858">
        <w:rPr>
          <w:rFonts w:asciiTheme="minorHAnsi" w:hAnsiTheme="minorHAnsi" w:cstheme="minorHAnsi"/>
          <w:spacing w:val="-8"/>
          <w:sz w:val="22"/>
          <w:szCs w:val="22"/>
        </w:rPr>
        <w:t xml:space="preserve"> </w:t>
      </w:r>
      <w:r w:rsidR="009E162D" w:rsidRPr="001F6858">
        <w:rPr>
          <w:rFonts w:asciiTheme="minorHAnsi" w:hAnsiTheme="minorHAnsi" w:cstheme="minorHAnsi"/>
          <w:spacing w:val="-1"/>
          <w:sz w:val="22"/>
          <w:szCs w:val="22"/>
        </w:rPr>
        <w:t>unauthorized</w:t>
      </w:r>
      <w:r w:rsidR="009E162D" w:rsidRPr="001F6858">
        <w:rPr>
          <w:rFonts w:asciiTheme="minorHAnsi" w:hAnsiTheme="minorHAnsi" w:cstheme="minorHAnsi"/>
          <w:spacing w:val="-8"/>
          <w:sz w:val="22"/>
          <w:szCs w:val="22"/>
        </w:rPr>
        <w:t xml:space="preserve"> </w:t>
      </w:r>
      <w:r w:rsidR="009E162D" w:rsidRPr="001F6858">
        <w:rPr>
          <w:rFonts w:asciiTheme="minorHAnsi" w:hAnsiTheme="minorHAnsi" w:cstheme="minorHAnsi"/>
          <w:spacing w:val="-1"/>
          <w:sz w:val="22"/>
          <w:szCs w:val="22"/>
        </w:rPr>
        <w:t>personnel</w:t>
      </w:r>
      <w:r w:rsidR="009E162D" w:rsidRPr="001F6858">
        <w:rPr>
          <w:rFonts w:asciiTheme="minorHAnsi" w:hAnsiTheme="minorHAnsi" w:cstheme="minorHAnsi"/>
          <w:spacing w:val="-8"/>
          <w:sz w:val="22"/>
          <w:szCs w:val="22"/>
        </w:rPr>
        <w:t xml:space="preserve"> </w:t>
      </w:r>
      <w:r w:rsidR="009E162D" w:rsidRPr="001F6858">
        <w:rPr>
          <w:rFonts w:asciiTheme="minorHAnsi" w:hAnsiTheme="minorHAnsi" w:cstheme="minorHAnsi"/>
          <w:sz w:val="22"/>
          <w:szCs w:val="22"/>
        </w:rPr>
        <w:t>in</w:t>
      </w:r>
      <w:r w:rsidR="009E162D" w:rsidRPr="001F6858">
        <w:rPr>
          <w:rFonts w:asciiTheme="minorHAnsi" w:hAnsiTheme="minorHAnsi" w:cstheme="minorHAnsi"/>
          <w:spacing w:val="-6"/>
          <w:sz w:val="22"/>
          <w:szCs w:val="22"/>
        </w:rPr>
        <w:t xml:space="preserve"> </w:t>
      </w:r>
      <w:r w:rsidR="009E162D" w:rsidRPr="001F6858">
        <w:rPr>
          <w:rFonts w:asciiTheme="minorHAnsi" w:hAnsiTheme="minorHAnsi" w:cstheme="minorHAnsi"/>
          <w:spacing w:val="-1"/>
          <w:sz w:val="22"/>
          <w:szCs w:val="22"/>
        </w:rPr>
        <w:t>transportation</w:t>
      </w:r>
      <w:r w:rsidR="009E162D" w:rsidRPr="001F6858">
        <w:rPr>
          <w:rFonts w:asciiTheme="minorHAnsi" w:hAnsiTheme="minorHAnsi" w:cstheme="minorHAnsi"/>
          <w:spacing w:val="-6"/>
          <w:sz w:val="22"/>
          <w:szCs w:val="22"/>
        </w:rPr>
        <w:t xml:space="preserve"> </w:t>
      </w:r>
      <w:r w:rsidR="009E162D" w:rsidRPr="001F6858">
        <w:rPr>
          <w:rFonts w:asciiTheme="minorHAnsi" w:hAnsiTheme="minorHAnsi" w:cstheme="minorHAnsi"/>
          <w:spacing w:val="-1"/>
          <w:sz w:val="22"/>
          <w:szCs w:val="22"/>
        </w:rPr>
        <w:t>conveyances</w:t>
      </w:r>
      <w:r w:rsidR="009E162D" w:rsidRPr="001F6858">
        <w:rPr>
          <w:rFonts w:asciiTheme="minorHAnsi" w:hAnsiTheme="minorHAnsi" w:cstheme="minorHAnsi"/>
          <w:spacing w:val="-7"/>
          <w:sz w:val="22"/>
          <w:szCs w:val="22"/>
        </w:rPr>
        <w:t xml:space="preserve"> </w:t>
      </w:r>
      <w:r w:rsidR="009E162D" w:rsidRPr="001F6858">
        <w:rPr>
          <w:rFonts w:asciiTheme="minorHAnsi" w:hAnsiTheme="minorHAnsi" w:cstheme="minorHAnsi"/>
          <w:spacing w:val="-1"/>
          <w:sz w:val="22"/>
          <w:szCs w:val="22"/>
        </w:rPr>
        <w:t>or</w:t>
      </w:r>
      <w:r w:rsidR="009E162D" w:rsidRPr="001F6858">
        <w:rPr>
          <w:rFonts w:asciiTheme="minorHAnsi" w:hAnsiTheme="minorHAnsi" w:cstheme="minorHAnsi"/>
          <w:spacing w:val="-8"/>
          <w:sz w:val="22"/>
          <w:szCs w:val="22"/>
        </w:rPr>
        <w:t xml:space="preserve"> </w:t>
      </w:r>
      <w:r w:rsidR="009E162D" w:rsidRPr="001F6858">
        <w:rPr>
          <w:rFonts w:asciiTheme="minorHAnsi" w:hAnsiTheme="minorHAnsi" w:cstheme="minorHAnsi"/>
          <w:spacing w:val="-1"/>
          <w:sz w:val="22"/>
          <w:szCs w:val="22"/>
        </w:rPr>
        <w:t>containers.</w:t>
      </w:r>
      <w:r w:rsidR="009E162D" w:rsidRPr="001F6858">
        <w:rPr>
          <w:rFonts w:asciiTheme="minorHAnsi" w:hAnsiTheme="minorHAnsi" w:cstheme="minorHAnsi"/>
          <w:spacing w:val="-6"/>
          <w:sz w:val="22"/>
          <w:szCs w:val="22"/>
        </w:rPr>
        <w:t xml:space="preserve"> </w:t>
      </w:r>
      <w:r w:rsidR="009E162D" w:rsidRPr="001F6858">
        <w:rPr>
          <w:rFonts w:asciiTheme="minorHAnsi" w:hAnsiTheme="minorHAnsi" w:cstheme="minorHAnsi"/>
          <w:spacing w:val="-1"/>
          <w:sz w:val="22"/>
          <w:szCs w:val="22"/>
        </w:rPr>
        <w:t>Such</w:t>
      </w:r>
      <w:r w:rsidR="009E162D" w:rsidRPr="001F6858">
        <w:rPr>
          <w:rFonts w:asciiTheme="minorHAnsi" w:hAnsiTheme="minorHAnsi" w:cstheme="minorHAnsi"/>
          <w:spacing w:val="-6"/>
          <w:sz w:val="22"/>
          <w:szCs w:val="22"/>
        </w:rPr>
        <w:t xml:space="preserve"> </w:t>
      </w:r>
      <w:r w:rsidR="009E162D" w:rsidRPr="001F6858">
        <w:rPr>
          <w:rFonts w:asciiTheme="minorHAnsi" w:hAnsiTheme="minorHAnsi" w:cstheme="minorHAnsi"/>
          <w:spacing w:val="-1"/>
          <w:sz w:val="22"/>
          <w:szCs w:val="22"/>
        </w:rPr>
        <w:t>measures</w:t>
      </w:r>
      <w:r w:rsidR="009E162D" w:rsidRPr="001F6858">
        <w:rPr>
          <w:rFonts w:asciiTheme="minorHAnsi" w:hAnsiTheme="minorHAnsi" w:cstheme="minorHAnsi"/>
          <w:spacing w:val="-7"/>
          <w:sz w:val="22"/>
          <w:szCs w:val="22"/>
        </w:rPr>
        <w:t xml:space="preserve"> </w:t>
      </w:r>
      <w:r w:rsidR="009E162D" w:rsidRPr="001F6858">
        <w:rPr>
          <w:rFonts w:asciiTheme="minorHAnsi" w:hAnsiTheme="minorHAnsi" w:cstheme="minorHAnsi"/>
          <w:spacing w:val="-1"/>
          <w:sz w:val="22"/>
          <w:szCs w:val="22"/>
        </w:rPr>
        <w:t>may</w:t>
      </w:r>
      <w:r w:rsidR="009E162D" w:rsidRPr="001F6858">
        <w:rPr>
          <w:rFonts w:asciiTheme="minorHAnsi" w:hAnsiTheme="minorHAnsi" w:cstheme="minorHAnsi"/>
          <w:spacing w:val="-10"/>
          <w:sz w:val="22"/>
          <w:szCs w:val="22"/>
        </w:rPr>
        <w:t xml:space="preserve"> </w:t>
      </w:r>
      <w:r w:rsidR="009E162D" w:rsidRPr="001F6858">
        <w:rPr>
          <w:rFonts w:asciiTheme="minorHAnsi" w:hAnsiTheme="minorHAnsi" w:cstheme="minorHAnsi"/>
          <w:spacing w:val="-1"/>
          <w:sz w:val="22"/>
          <w:szCs w:val="22"/>
        </w:rPr>
        <w:t>include,</w:t>
      </w:r>
      <w:r w:rsidR="009E162D" w:rsidRPr="001F6858">
        <w:rPr>
          <w:rFonts w:asciiTheme="minorHAnsi" w:hAnsiTheme="minorHAnsi" w:cstheme="minorHAnsi"/>
          <w:spacing w:val="-6"/>
          <w:sz w:val="22"/>
          <w:szCs w:val="22"/>
        </w:rPr>
        <w:t xml:space="preserve"> </w:t>
      </w:r>
      <w:r w:rsidR="009E162D" w:rsidRPr="001F6858">
        <w:rPr>
          <w:rFonts w:asciiTheme="minorHAnsi" w:hAnsiTheme="minorHAnsi" w:cstheme="minorHAnsi"/>
          <w:spacing w:val="-2"/>
          <w:sz w:val="22"/>
          <w:szCs w:val="22"/>
        </w:rPr>
        <w:t>but</w:t>
      </w:r>
      <w:r w:rsidR="009E162D" w:rsidRPr="001F6858">
        <w:rPr>
          <w:rFonts w:asciiTheme="minorHAnsi" w:hAnsiTheme="minorHAnsi" w:cstheme="minorHAnsi"/>
          <w:spacing w:val="-6"/>
          <w:sz w:val="22"/>
          <w:szCs w:val="22"/>
        </w:rPr>
        <w:t xml:space="preserve"> </w:t>
      </w:r>
      <w:r w:rsidR="009E162D" w:rsidRPr="001F6858">
        <w:rPr>
          <w:rFonts w:asciiTheme="minorHAnsi" w:hAnsiTheme="minorHAnsi" w:cstheme="minorHAnsi"/>
          <w:spacing w:val="-1"/>
          <w:sz w:val="22"/>
          <w:szCs w:val="22"/>
        </w:rPr>
        <w:t>are</w:t>
      </w:r>
      <w:r w:rsidR="009E162D" w:rsidRPr="001F6858">
        <w:rPr>
          <w:rFonts w:asciiTheme="minorHAnsi" w:hAnsiTheme="minorHAnsi" w:cstheme="minorHAnsi"/>
          <w:spacing w:val="-9"/>
          <w:sz w:val="22"/>
          <w:szCs w:val="22"/>
        </w:rPr>
        <w:t xml:space="preserve"> </w:t>
      </w:r>
      <w:r w:rsidR="009E162D" w:rsidRPr="001F6858">
        <w:rPr>
          <w:rFonts w:asciiTheme="minorHAnsi" w:hAnsiTheme="minorHAnsi" w:cstheme="minorHAnsi"/>
          <w:spacing w:val="-1"/>
          <w:sz w:val="22"/>
          <w:szCs w:val="22"/>
        </w:rPr>
        <w:t>not</w:t>
      </w:r>
      <w:r w:rsidR="009E162D" w:rsidRPr="001F6858">
        <w:rPr>
          <w:rFonts w:asciiTheme="minorHAnsi" w:hAnsiTheme="minorHAnsi" w:cstheme="minorHAnsi"/>
          <w:spacing w:val="-6"/>
          <w:sz w:val="22"/>
          <w:szCs w:val="22"/>
        </w:rPr>
        <w:t xml:space="preserve"> </w:t>
      </w:r>
      <w:r w:rsidR="009E162D" w:rsidRPr="001F6858">
        <w:rPr>
          <w:rFonts w:asciiTheme="minorHAnsi" w:hAnsiTheme="minorHAnsi" w:cstheme="minorHAnsi"/>
          <w:spacing w:val="-1"/>
          <w:sz w:val="22"/>
          <w:szCs w:val="22"/>
        </w:rPr>
        <w:t>limited</w:t>
      </w:r>
      <w:r w:rsidR="009E162D" w:rsidRPr="001F6858">
        <w:rPr>
          <w:rFonts w:asciiTheme="minorHAnsi" w:hAnsiTheme="minorHAnsi" w:cstheme="minorHAnsi"/>
          <w:spacing w:val="-8"/>
          <w:sz w:val="22"/>
          <w:szCs w:val="22"/>
        </w:rPr>
        <w:t xml:space="preserve"> </w:t>
      </w:r>
      <w:r w:rsidR="009E162D" w:rsidRPr="001F6858">
        <w:rPr>
          <w:rFonts w:asciiTheme="minorHAnsi" w:hAnsiTheme="minorHAnsi" w:cstheme="minorHAnsi"/>
          <w:spacing w:val="-1"/>
          <w:sz w:val="22"/>
          <w:szCs w:val="22"/>
        </w:rPr>
        <w:t>to,</w:t>
      </w:r>
      <w:r w:rsidR="009E162D" w:rsidRPr="001F6858">
        <w:rPr>
          <w:rFonts w:asciiTheme="minorHAnsi" w:hAnsiTheme="minorHAnsi" w:cstheme="minorHAnsi"/>
          <w:spacing w:val="-9"/>
          <w:sz w:val="22"/>
          <w:szCs w:val="22"/>
        </w:rPr>
        <w:t xml:space="preserve"> </w:t>
      </w:r>
      <w:r w:rsidR="009E162D" w:rsidRPr="001F6858">
        <w:rPr>
          <w:rFonts w:asciiTheme="minorHAnsi" w:hAnsiTheme="minorHAnsi" w:cstheme="minorHAnsi"/>
          <w:spacing w:val="-1"/>
          <w:sz w:val="22"/>
          <w:szCs w:val="22"/>
        </w:rPr>
        <w:t>physical</w:t>
      </w:r>
      <w:r w:rsidR="009E162D" w:rsidRPr="001F6858">
        <w:rPr>
          <w:rFonts w:asciiTheme="minorHAnsi" w:hAnsiTheme="minorHAnsi" w:cstheme="minorHAnsi"/>
          <w:spacing w:val="57"/>
          <w:sz w:val="22"/>
          <w:szCs w:val="22"/>
        </w:rPr>
        <w:t xml:space="preserve"> </w:t>
      </w:r>
      <w:r w:rsidR="009E162D" w:rsidRPr="001F6858">
        <w:rPr>
          <w:rFonts w:asciiTheme="minorHAnsi" w:hAnsiTheme="minorHAnsi" w:cstheme="minorHAnsi"/>
          <w:spacing w:val="-1"/>
          <w:sz w:val="22"/>
          <w:szCs w:val="22"/>
        </w:rPr>
        <w:t>security</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pacing w:val="-1"/>
          <w:sz w:val="22"/>
          <w:szCs w:val="22"/>
        </w:rPr>
        <w:t>of</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manufacturing,</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pacing w:val="-1"/>
          <w:sz w:val="22"/>
          <w:szCs w:val="22"/>
        </w:rPr>
        <w:t>packing</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2"/>
          <w:sz w:val="22"/>
          <w:szCs w:val="22"/>
        </w:rPr>
        <w:t>and</w:t>
      </w:r>
      <w:r w:rsidR="009E162D" w:rsidRPr="001F6858">
        <w:rPr>
          <w:rFonts w:asciiTheme="minorHAnsi" w:hAnsiTheme="minorHAnsi" w:cstheme="minorHAnsi"/>
          <w:spacing w:val="6"/>
          <w:sz w:val="22"/>
          <w:szCs w:val="22"/>
        </w:rPr>
        <w:t xml:space="preserve"> </w:t>
      </w:r>
      <w:r w:rsidR="009E162D" w:rsidRPr="001F6858">
        <w:rPr>
          <w:rFonts w:asciiTheme="minorHAnsi" w:hAnsiTheme="minorHAnsi" w:cstheme="minorHAnsi"/>
          <w:spacing w:val="-1"/>
          <w:sz w:val="22"/>
          <w:szCs w:val="22"/>
        </w:rPr>
        <w:t>shipping</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areas,</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pacing w:val="-1"/>
          <w:sz w:val="22"/>
          <w:szCs w:val="22"/>
        </w:rPr>
        <w:t>restrictions</w:t>
      </w:r>
      <w:r w:rsidR="009E162D" w:rsidRPr="001F6858">
        <w:rPr>
          <w:rFonts w:asciiTheme="minorHAnsi" w:hAnsiTheme="minorHAnsi" w:cstheme="minorHAnsi"/>
          <w:spacing w:val="5"/>
          <w:sz w:val="22"/>
          <w:szCs w:val="22"/>
        </w:rPr>
        <w:t xml:space="preserve"> </w:t>
      </w:r>
      <w:r w:rsidR="009E162D" w:rsidRPr="001F6858">
        <w:rPr>
          <w:rFonts w:asciiTheme="minorHAnsi" w:hAnsiTheme="minorHAnsi" w:cstheme="minorHAnsi"/>
          <w:spacing w:val="-1"/>
          <w:sz w:val="22"/>
          <w:szCs w:val="22"/>
        </w:rPr>
        <w:t>on</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2"/>
          <w:sz w:val="22"/>
          <w:szCs w:val="22"/>
        </w:rPr>
        <w:t>access</w:t>
      </w:r>
      <w:r w:rsidR="009E162D" w:rsidRPr="001F6858">
        <w:rPr>
          <w:rFonts w:asciiTheme="minorHAnsi" w:hAnsiTheme="minorHAnsi" w:cstheme="minorHAnsi"/>
          <w:spacing w:val="5"/>
          <w:sz w:val="22"/>
          <w:szCs w:val="22"/>
        </w:rPr>
        <w:t xml:space="preserve"> </w:t>
      </w:r>
      <w:r w:rsidR="009E162D" w:rsidRPr="001F6858">
        <w:rPr>
          <w:rFonts w:asciiTheme="minorHAnsi" w:hAnsiTheme="minorHAnsi" w:cstheme="minorHAnsi"/>
          <w:spacing w:val="-1"/>
          <w:sz w:val="22"/>
          <w:szCs w:val="22"/>
        </w:rPr>
        <w:t>of</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unauthorized</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personnel</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z w:val="22"/>
          <w:szCs w:val="22"/>
        </w:rPr>
        <w:t>to</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such</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areas;</w:t>
      </w:r>
      <w:r w:rsidR="009E162D" w:rsidRPr="001F6858">
        <w:rPr>
          <w:rFonts w:asciiTheme="minorHAnsi" w:hAnsiTheme="minorHAnsi" w:cstheme="minorHAnsi"/>
          <w:spacing w:val="6"/>
          <w:sz w:val="22"/>
          <w:szCs w:val="22"/>
        </w:rPr>
        <w:t xml:space="preserve"> </w:t>
      </w:r>
      <w:r w:rsidR="009E162D" w:rsidRPr="001F6858">
        <w:rPr>
          <w:rFonts w:asciiTheme="minorHAnsi" w:hAnsiTheme="minorHAnsi" w:cstheme="minorHAnsi"/>
          <w:spacing w:val="-1"/>
          <w:sz w:val="22"/>
          <w:szCs w:val="22"/>
        </w:rPr>
        <w:t>personnel</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screening</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z w:val="22"/>
          <w:szCs w:val="22"/>
        </w:rPr>
        <w:t>to</w:t>
      </w:r>
      <w:r w:rsidR="009E162D" w:rsidRPr="001F6858">
        <w:rPr>
          <w:rFonts w:asciiTheme="minorHAnsi" w:hAnsiTheme="minorHAnsi" w:cstheme="minorHAnsi"/>
          <w:spacing w:val="75"/>
          <w:sz w:val="22"/>
          <w:szCs w:val="22"/>
        </w:rPr>
        <w:t xml:space="preserve"> </w:t>
      </w:r>
      <w:r w:rsidR="009E162D" w:rsidRPr="001F6858">
        <w:rPr>
          <w:rFonts w:asciiTheme="minorHAnsi" w:hAnsiTheme="minorHAnsi" w:cstheme="minorHAnsi"/>
          <w:sz w:val="22"/>
          <w:szCs w:val="22"/>
        </w:rPr>
        <w:t>the</w:t>
      </w:r>
      <w:r w:rsidR="009E162D" w:rsidRPr="001F6858">
        <w:rPr>
          <w:rFonts w:asciiTheme="minorHAnsi" w:hAnsiTheme="minorHAnsi" w:cstheme="minorHAnsi"/>
          <w:spacing w:val="27"/>
          <w:sz w:val="22"/>
          <w:szCs w:val="22"/>
        </w:rPr>
        <w:t xml:space="preserve"> </w:t>
      </w:r>
      <w:r w:rsidR="009E162D" w:rsidRPr="001F6858">
        <w:rPr>
          <w:rFonts w:asciiTheme="minorHAnsi" w:hAnsiTheme="minorHAnsi" w:cstheme="minorHAnsi"/>
          <w:spacing w:val="-1"/>
          <w:sz w:val="22"/>
          <w:szCs w:val="22"/>
        </w:rPr>
        <w:t>maximum</w:t>
      </w:r>
      <w:r w:rsidR="009E162D" w:rsidRPr="001F6858">
        <w:rPr>
          <w:rFonts w:asciiTheme="minorHAnsi" w:hAnsiTheme="minorHAnsi" w:cstheme="minorHAnsi"/>
          <w:spacing w:val="26"/>
          <w:sz w:val="22"/>
          <w:szCs w:val="22"/>
        </w:rPr>
        <w:t xml:space="preserve"> </w:t>
      </w:r>
      <w:r w:rsidR="009E162D" w:rsidRPr="001F6858">
        <w:rPr>
          <w:rFonts w:asciiTheme="minorHAnsi" w:hAnsiTheme="minorHAnsi" w:cstheme="minorHAnsi"/>
          <w:spacing w:val="-1"/>
          <w:sz w:val="22"/>
          <w:szCs w:val="22"/>
        </w:rPr>
        <w:t>limits</w:t>
      </w:r>
      <w:r w:rsidR="009E162D" w:rsidRPr="001F6858">
        <w:rPr>
          <w:rFonts w:asciiTheme="minorHAnsi" w:hAnsiTheme="minorHAnsi" w:cstheme="minorHAnsi"/>
          <w:spacing w:val="27"/>
          <w:sz w:val="22"/>
          <w:szCs w:val="22"/>
        </w:rPr>
        <w:t xml:space="preserve"> </w:t>
      </w:r>
      <w:r w:rsidR="009E162D" w:rsidRPr="001F6858">
        <w:rPr>
          <w:rFonts w:asciiTheme="minorHAnsi" w:hAnsiTheme="minorHAnsi" w:cstheme="minorHAnsi"/>
          <w:spacing w:val="-1"/>
          <w:sz w:val="22"/>
          <w:szCs w:val="22"/>
        </w:rPr>
        <w:t>of</w:t>
      </w:r>
      <w:r w:rsidR="009E162D" w:rsidRPr="001F6858">
        <w:rPr>
          <w:rFonts w:asciiTheme="minorHAnsi" w:hAnsiTheme="minorHAnsi" w:cstheme="minorHAnsi"/>
          <w:spacing w:val="28"/>
          <w:sz w:val="22"/>
          <w:szCs w:val="22"/>
        </w:rPr>
        <w:t xml:space="preserve"> </w:t>
      </w:r>
      <w:r w:rsidR="009E162D" w:rsidRPr="001F6858">
        <w:rPr>
          <w:rFonts w:asciiTheme="minorHAnsi" w:hAnsiTheme="minorHAnsi" w:cstheme="minorHAnsi"/>
          <w:spacing w:val="-1"/>
          <w:sz w:val="22"/>
          <w:szCs w:val="22"/>
        </w:rPr>
        <w:t>law</w:t>
      </w:r>
      <w:r w:rsidR="009E162D" w:rsidRPr="001F6858">
        <w:rPr>
          <w:rFonts w:asciiTheme="minorHAnsi" w:hAnsiTheme="minorHAnsi" w:cstheme="minorHAnsi"/>
          <w:spacing w:val="26"/>
          <w:sz w:val="22"/>
          <w:szCs w:val="22"/>
        </w:rPr>
        <w:t xml:space="preserve"> </w:t>
      </w:r>
      <w:r w:rsidR="009E162D" w:rsidRPr="001F6858">
        <w:rPr>
          <w:rFonts w:asciiTheme="minorHAnsi" w:hAnsiTheme="minorHAnsi" w:cstheme="minorHAnsi"/>
          <w:spacing w:val="-1"/>
          <w:sz w:val="22"/>
          <w:szCs w:val="22"/>
        </w:rPr>
        <w:t>or</w:t>
      </w:r>
      <w:r w:rsidR="009E162D" w:rsidRPr="001F6858">
        <w:rPr>
          <w:rFonts w:asciiTheme="minorHAnsi" w:hAnsiTheme="minorHAnsi" w:cstheme="minorHAnsi"/>
          <w:spacing w:val="28"/>
          <w:sz w:val="22"/>
          <w:szCs w:val="22"/>
        </w:rPr>
        <w:t xml:space="preserve"> </w:t>
      </w:r>
      <w:r w:rsidR="009E162D" w:rsidRPr="001F6858">
        <w:rPr>
          <w:rFonts w:asciiTheme="minorHAnsi" w:hAnsiTheme="minorHAnsi" w:cstheme="minorHAnsi"/>
          <w:spacing w:val="-1"/>
          <w:sz w:val="22"/>
          <w:szCs w:val="22"/>
        </w:rPr>
        <w:t>regulations</w:t>
      </w:r>
      <w:r w:rsidR="009E162D" w:rsidRPr="001F6858">
        <w:rPr>
          <w:rFonts w:asciiTheme="minorHAnsi" w:hAnsiTheme="minorHAnsi" w:cstheme="minorHAnsi"/>
          <w:spacing w:val="27"/>
          <w:sz w:val="22"/>
          <w:szCs w:val="22"/>
        </w:rPr>
        <w:t xml:space="preserve"> </w:t>
      </w:r>
      <w:r w:rsidR="009E162D" w:rsidRPr="001F6858">
        <w:rPr>
          <w:rFonts w:asciiTheme="minorHAnsi" w:hAnsiTheme="minorHAnsi" w:cstheme="minorHAnsi"/>
          <w:spacing w:val="-1"/>
          <w:sz w:val="22"/>
          <w:szCs w:val="22"/>
        </w:rPr>
        <w:t>in</w:t>
      </w:r>
      <w:r w:rsidR="009E162D" w:rsidRPr="001F6858">
        <w:rPr>
          <w:rFonts w:asciiTheme="minorHAnsi" w:hAnsiTheme="minorHAnsi" w:cstheme="minorHAnsi"/>
          <w:spacing w:val="30"/>
          <w:sz w:val="22"/>
          <w:szCs w:val="22"/>
        </w:rPr>
        <w:t xml:space="preserve"> </w:t>
      </w:r>
      <w:r w:rsidR="009E162D" w:rsidRPr="001F6858">
        <w:rPr>
          <w:rFonts w:asciiTheme="minorHAnsi" w:hAnsiTheme="minorHAnsi" w:cstheme="minorHAnsi"/>
          <w:spacing w:val="-2"/>
          <w:sz w:val="22"/>
          <w:szCs w:val="22"/>
        </w:rPr>
        <w:t>Seller’s</w:t>
      </w:r>
      <w:r w:rsidR="009E162D" w:rsidRPr="001F6858">
        <w:rPr>
          <w:rFonts w:asciiTheme="minorHAnsi" w:hAnsiTheme="minorHAnsi" w:cstheme="minorHAnsi"/>
          <w:spacing w:val="29"/>
          <w:sz w:val="22"/>
          <w:szCs w:val="22"/>
        </w:rPr>
        <w:t xml:space="preserve"> </w:t>
      </w:r>
      <w:r w:rsidR="009E162D" w:rsidRPr="001F6858">
        <w:rPr>
          <w:rFonts w:asciiTheme="minorHAnsi" w:hAnsiTheme="minorHAnsi" w:cstheme="minorHAnsi"/>
          <w:spacing w:val="-1"/>
          <w:sz w:val="22"/>
          <w:szCs w:val="22"/>
        </w:rPr>
        <w:t>or</w:t>
      </w:r>
      <w:r w:rsidR="009E162D" w:rsidRPr="001F6858">
        <w:rPr>
          <w:rFonts w:asciiTheme="minorHAnsi" w:hAnsiTheme="minorHAnsi" w:cstheme="minorHAnsi"/>
          <w:spacing w:val="28"/>
          <w:sz w:val="22"/>
          <w:szCs w:val="22"/>
        </w:rPr>
        <w:t xml:space="preserve"> </w:t>
      </w:r>
      <w:r w:rsidR="009E162D" w:rsidRPr="001F6858">
        <w:rPr>
          <w:rFonts w:asciiTheme="minorHAnsi" w:hAnsiTheme="minorHAnsi" w:cstheme="minorHAnsi"/>
          <w:spacing w:val="-1"/>
          <w:sz w:val="22"/>
          <w:szCs w:val="22"/>
        </w:rPr>
        <w:t>manufacturer’s</w:t>
      </w:r>
      <w:r w:rsidR="009E162D" w:rsidRPr="001F6858">
        <w:rPr>
          <w:rFonts w:asciiTheme="minorHAnsi" w:hAnsiTheme="minorHAnsi" w:cstheme="minorHAnsi"/>
          <w:spacing w:val="29"/>
          <w:sz w:val="22"/>
          <w:szCs w:val="22"/>
        </w:rPr>
        <w:t xml:space="preserve"> </w:t>
      </w:r>
      <w:r w:rsidR="009E162D" w:rsidRPr="001F6858">
        <w:rPr>
          <w:rFonts w:asciiTheme="minorHAnsi" w:hAnsiTheme="minorHAnsi" w:cstheme="minorHAnsi"/>
          <w:spacing w:val="-1"/>
          <w:sz w:val="22"/>
          <w:szCs w:val="22"/>
        </w:rPr>
        <w:t>country;</w:t>
      </w:r>
      <w:r w:rsidR="009E162D" w:rsidRPr="001F6858">
        <w:rPr>
          <w:rFonts w:asciiTheme="minorHAnsi" w:hAnsiTheme="minorHAnsi" w:cstheme="minorHAnsi"/>
          <w:spacing w:val="30"/>
          <w:sz w:val="22"/>
          <w:szCs w:val="22"/>
        </w:rPr>
        <w:t xml:space="preserve"> </w:t>
      </w:r>
      <w:r w:rsidR="009E162D" w:rsidRPr="001F6858">
        <w:rPr>
          <w:rFonts w:asciiTheme="minorHAnsi" w:hAnsiTheme="minorHAnsi" w:cstheme="minorHAnsi"/>
          <w:spacing w:val="-1"/>
          <w:sz w:val="22"/>
          <w:szCs w:val="22"/>
        </w:rPr>
        <w:t>and</w:t>
      </w:r>
      <w:r w:rsidR="009E162D" w:rsidRPr="001F6858">
        <w:rPr>
          <w:rFonts w:asciiTheme="minorHAnsi" w:hAnsiTheme="minorHAnsi" w:cstheme="minorHAnsi"/>
          <w:spacing w:val="26"/>
          <w:sz w:val="22"/>
          <w:szCs w:val="22"/>
        </w:rPr>
        <w:t xml:space="preserve"> </w:t>
      </w:r>
      <w:r w:rsidR="009E162D" w:rsidRPr="001F6858">
        <w:rPr>
          <w:rFonts w:asciiTheme="minorHAnsi" w:hAnsiTheme="minorHAnsi" w:cstheme="minorHAnsi"/>
          <w:spacing w:val="-1"/>
          <w:sz w:val="22"/>
          <w:szCs w:val="22"/>
        </w:rPr>
        <w:t>development,</w:t>
      </w:r>
      <w:r w:rsidR="009E162D" w:rsidRPr="001F6858">
        <w:rPr>
          <w:rFonts w:asciiTheme="minorHAnsi" w:hAnsiTheme="minorHAnsi" w:cstheme="minorHAnsi"/>
          <w:spacing w:val="27"/>
          <w:sz w:val="22"/>
          <w:szCs w:val="22"/>
        </w:rPr>
        <w:t xml:space="preserve"> </w:t>
      </w:r>
      <w:r w:rsidR="009E162D" w:rsidRPr="001F6858">
        <w:rPr>
          <w:rFonts w:asciiTheme="minorHAnsi" w:hAnsiTheme="minorHAnsi" w:cstheme="minorHAnsi"/>
          <w:spacing w:val="-1"/>
          <w:sz w:val="22"/>
          <w:szCs w:val="22"/>
        </w:rPr>
        <w:t>implementation</w:t>
      </w:r>
      <w:r w:rsidR="009E162D" w:rsidRPr="001F6858">
        <w:rPr>
          <w:rFonts w:asciiTheme="minorHAnsi" w:hAnsiTheme="minorHAnsi" w:cstheme="minorHAnsi"/>
          <w:spacing w:val="28"/>
          <w:sz w:val="22"/>
          <w:szCs w:val="22"/>
        </w:rPr>
        <w:t xml:space="preserve"> </w:t>
      </w:r>
      <w:r w:rsidR="009E162D" w:rsidRPr="001F6858">
        <w:rPr>
          <w:rFonts w:asciiTheme="minorHAnsi" w:hAnsiTheme="minorHAnsi" w:cstheme="minorHAnsi"/>
          <w:spacing w:val="-1"/>
          <w:sz w:val="22"/>
          <w:szCs w:val="22"/>
        </w:rPr>
        <w:t>and</w:t>
      </w:r>
      <w:r w:rsidR="009E162D" w:rsidRPr="001F6858">
        <w:rPr>
          <w:rFonts w:asciiTheme="minorHAnsi" w:hAnsiTheme="minorHAnsi" w:cstheme="minorHAnsi"/>
          <w:spacing w:val="28"/>
          <w:sz w:val="22"/>
          <w:szCs w:val="22"/>
        </w:rPr>
        <w:t xml:space="preserve"> </w:t>
      </w:r>
      <w:r w:rsidR="009E162D" w:rsidRPr="001F6858">
        <w:rPr>
          <w:rFonts w:asciiTheme="minorHAnsi" w:hAnsiTheme="minorHAnsi" w:cstheme="minorHAnsi"/>
          <w:spacing w:val="-1"/>
          <w:sz w:val="22"/>
          <w:szCs w:val="22"/>
        </w:rPr>
        <w:t>maintenance</w:t>
      </w:r>
      <w:r w:rsidR="009E162D" w:rsidRPr="001F6858">
        <w:rPr>
          <w:rFonts w:asciiTheme="minorHAnsi" w:hAnsiTheme="minorHAnsi" w:cstheme="minorHAnsi"/>
          <w:spacing w:val="27"/>
          <w:sz w:val="22"/>
          <w:szCs w:val="22"/>
        </w:rPr>
        <w:t xml:space="preserve"> </w:t>
      </w:r>
      <w:r w:rsidR="009E162D" w:rsidRPr="001F6858">
        <w:rPr>
          <w:rFonts w:asciiTheme="minorHAnsi" w:hAnsiTheme="minorHAnsi" w:cstheme="minorHAnsi"/>
          <w:spacing w:val="-1"/>
          <w:sz w:val="22"/>
          <w:szCs w:val="22"/>
        </w:rPr>
        <w:t>of</w:t>
      </w:r>
      <w:r w:rsidR="009E162D" w:rsidRPr="001F6858">
        <w:rPr>
          <w:rFonts w:asciiTheme="minorHAnsi" w:hAnsiTheme="minorHAnsi" w:cstheme="minorHAnsi"/>
          <w:spacing w:val="47"/>
          <w:sz w:val="22"/>
          <w:szCs w:val="22"/>
        </w:rPr>
        <w:t xml:space="preserve"> </w:t>
      </w:r>
      <w:r w:rsidR="009E162D" w:rsidRPr="001F6858">
        <w:rPr>
          <w:rFonts w:asciiTheme="minorHAnsi" w:hAnsiTheme="minorHAnsi" w:cstheme="minorHAnsi"/>
          <w:spacing w:val="-1"/>
          <w:sz w:val="22"/>
          <w:szCs w:val="22"/>
        </w:rPr>
        <w:t>procedures</w:t>
      </w:r>
      <w:r w:rsidR="009E162D" w:rsidRPr="001F6858">
        <w:rPr>
          <w:rFonts w:asciiTheme="minorHAnsi" w:hAnsiTheme="minorHAnsi" w:cstheme="minorHAnsi"/>
          <w:spacing w:val="5"/>
          <w:sz w:val="22"/>
          <w:szCs w:val="22"/>
        </w:rPr>
        <w:t xml:space="preserve"> </w:t>
      </w:r>
      <w:r w:rsidR="009E162D" w:rsidRPr="001F6858">
        <w:rPr>
          <w:rFonts w:asciiTheme="minorHAnsi" w:hAnsiTheme="minorHAnsi" w:cstheme="minorHAnsi"/>
          <w:sz w:val="22"/>
          <w:szCs w:val="22"/>
        </w:rPr>
        <w:t>to</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protect</w:t>
      </w:r>
      <w:r w:rsidR="009E162D" w:rsidRPr="001F6858">
        <w:rPr>
          <w:rFonts w:asciiTheme="minorHAnsi" w:hAnsiTheme="minorHAnsi" w:cstheme="minorHAnsi"/>
          <w:spacing w:val="6"/>
          <w:sz w:val="22"/>
          <w:szCs w:val="22"/>
        </w:rPr>
        <w:t xml:space="preserve"> </w:t>
      </w:r>
      <w:r w:rsidR="009E162D" w:rsidRPr="001F6858">
        <w:rPr>
          <w:rFonts w:asciiTheme="minorHAnsi" w:hAnsiTheme="minorHAnsi" w:cstheme="minorHAnsi"/>
          <w:spacing w:val="-1"/>
          <w:sz w:val="22"/>
          <w:szCs w:val="22"/>
        </w:rPr>
        <w:t>the</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pacing w:val="-1"/>
          <w:sz w:val="22"/>
          <w:szCs w:val="22"/>
        </w:rPr>
        <w:t>security</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pacing w:val="-1"/>
          <w:sz w:val="22"/>
          <w:szCs w:val="22"/>
        </w:rPr>
        <w:t>and</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integrity</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pacing w:val="-1"/>
          <w:sz w:val="22"/>
          <w:szCs w:val="22"/>
        </w:rPr>
        <w:t>of</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z w:val="22"/>
          <w:szCs w:val="22"/>
        </w:rPr>
        <w:t>all</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shipments.</w:t>
      </w:r>
      <w:r w:rsidR="009E162D" w:rsidRPr="001F6858">
        <w:rPr>
          <w:rFonts w:asciiTheme="minorHAnsi" w:hAnsiTheme="minorHAnsi" w:cstheme="minorHAnsi"/>
          <w:spacing w:val="6"/>
          <w:sz w:val="22"/>
          <w:szCs w:val="22"/>
        </w:rPr>
        <w:t xml:space="preserve"> </w:t>
      </w:r>
      <w:r w:rsidR="009E162D" w:rsidRPr="001F6858">
        <w:rPr>
          <w:rFonts w:asciiTheme="minorHAnsi" w:hAnsiTheme="minorHAnsi" w:cstheme="minorHAnsi"/>
          <w:spacing w:val="-2"/>
          <w:sz w:val="22"/>
          <w:szCs w:val="22"/>
        </w:rPr>
        <w:t>Seller</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shall</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contact</w:t>
      </w:r>
      <w:r w:rsidR="009E162D"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Customer</w:t>
      </w:r>
      <w:r w:rsidR="009E162D" w:rsidRPr="001F6858">
        <w:rPr>
          <w:rFonts w:asciiTheme="minorHAnsi" w:hAnsiTheme="minorHAnsi" w:cstheme="minorHAnsi"/>
          <w:spacing w:val="-1"/>
          <w:sz w:val="22"/>
          <w:szCs w:val="22"/>
        </w:rPr>
        <w:t>’s</w:t>
      </w:r>
      <w:r w:rsidR="009E162D" w:rsidRPr="001F6858">
        <w:rPr>
          <w:rFonts w:asciiTheme="minorHAnsi" w:hAnsiTheme="minorHAnsi" w:cstheme="minorHAnsi"/>
          <w:spacing w:val="5"/>
          <w:sz w:val="22"/>
          <w:szCs w:val="22"/>
        </w:rPr>
        <w:t xml:space="preserve"> </w:t>
      </w:r>
      <w:r w:rsidR="009E162D" w:rsidRPr="001F6858">
        <w:rPr>
          <w:rFonts w:asciiTheme="minorHAnsi" w:hAnsiTheme="minorHAnsi" w:cstheme="minorHAnsi"/>
          <w:spacing w:val="-1"/>
          <w:sz w:val="22"/>
          <w:szCs w:val="22"/>
        </w:rPr>
        <w:t>PCO</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for</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assistance</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z w:val="22"/>
          <w:szCs w:val="22"/>
        </w:rPr>
        <w:t>in</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identifying</w:t>
      </w:r>
      <w:r w:rsidR="009E162D" w:rsidRPr="001F6858">
        <w:rPr>
          <w:rFonts w:asciiTheme="minorHAnsi" w:hAnsiTheme="minorHAnsi" w:cstheme="minorHAnsi"/>
          <w:spacing w:val="4"/>
          <w:sz w:val="22"/>
          <w:szCs w:val="22"/>
        </w:rPr>
        <w:t xml:space="preserve"> </w:t>
      </w:r>
      <w:r w:rsidR="009E162D" w:rsidRPr="001F6858">
        <w:rPr>
          <w:rFonts w:asciiTheme="minorHAnsi" w:hAnsiTheme="minorHAnsi" w:cstheme="minorHAnsi"/>
          <w:spacing w:val="-1"/>
          <w:sz w:val="22"/>
          <w:szCs w:val="22"/>
        </w:rPr>
        <w:t>transportation</w:t>
      </w:r>
      <w:r w:rsidR="009E162D" w:rsidRPr="001F6858">
        <w:rPr>
          <w:rFonts w:asciiTheme="minorHAnsi" w:hAnsiTheme="minorHAnsi" w:cstheme="minorHAnsi"/>
          <w:spacing w:val="89"/>
          <w:sz w:val="22"/>
          <w:szCs w:val="22"/>
        </w:rPr>
        <w:t xml:space="preserve"> </w:t>
      </w:r>
      <w:r w:rsidR="009E162D" w:rsidRPr="001F6858">
        <w:rPr>
          <w:rFonts w:asciiTheme="minorHAnsi" w:hAnsiTheme="minorHAnsi" w:cstheme="minorHAnsi"/>
          <w:spacing w:val="-1"/>
          <w:sz w:val="22"/>
          <w:szCs w:val="22"/>
        </w:rPr>
        <w:t>companies</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pacing w:val="-1"/>
          <w:sz w:val="22"/>
          <w:szCs w:val="22"/>
        </w:rPr>
        <w:t>that are validated under</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pacing w:val="-1"/>
          <w:sz w:val="22"/>
          <w:szCs w:val="22"/>
        </w:rPr>
        <w:t>the C-TPAT</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pacing w:val="-1"/>
          <w:sz w:val="22"/>
          <w:szCs w:val="22"/>
        </w:rPr>
        <w:t>program.</w:t>
      </w:r>
      <w:r w:rsidR="009E162D" w:rsidRPr="001F6858">
        <w:rPr>
          <w:rFonts w:asciiTheme="minorHAnsi" w:hAnsiTheme="minorHAnsi" w:cstheme="minorHAnsi"/>
          <w:spacing w:val="3"/>
          <w:sz w:val="22"/>
          <w:szCs w:val="22"/>
        </w:rPr>
        <w:t xml:space="preserve"> </w:t>
      </w:r>
      <w:r w:rsidR="009E162D" w:rsidRPr="001F6858">
        <w:rPr>
          <w:rFonts w:asciiTheme="minorHAnsi" w:hAnsiTheme="minorHAnsi" w:cstheme="minorHAnsi"/>
          <w:spacing w:val="-2"/>
          <w:sz w:val="22"/>
          <w:szCs w:val="22"/>
        </w:rPr>
        <w:t>Information</w:t>
      </w:r>
      <w:r w:rsidR="009E162D" w:rsidRPr="001F6858">
        <w:rPr>
          <w:rFonts w:asciiTheme="minorHAnsi" w:hAnsiTheme="minorHAnsi" w:cstheme="minorHAnsi"/>
          <w:spacing w:val="-1"/>
          <w:sz w:val="22"/>
          <w:szCs w:val="22"/>
        </w:rPr>
        <w:t xml:space="preserve"> about</w:t>
      </w:r>
      <w:r w:rsidR="009E162D" w:rsidRPr="001F6858">
        <w:rPr>
          <w:rFonts w:asciiTheme="minorHAnsi" w:hAnsiTheme="minorHAnsi" w:cstheme="minorHAnsi"/>
          <w:spacing w:val="1"/>
          <w:sz w:val="22"/>
          <w:szCs w:val="22"/>
        </w:rPr>
        <w:t xml:space="preserve"> </w:t>
      </w:r>
      <w:r w:rsidR="009E162D" w:rsidRPr="001F6858">
        <w:rPr>
          <w:rFonts w:asciiTheme="minorHAnsi" w:hAnsiTheme="minorHAnsi" w:cstheme="minorHAnsi"/>
          <w:spacing w:val="-1"/>
          <w:sz w:val="22"/>
          <w:szCs w:val="22"/>
        </w:rPr>
        <w:t>C-TPAT</w:t>
      </w:r>
      <w:r w:rsidR="009E162D" w:rsidRPr="001F6858">
        <w:rPr>
          <w:rFonts w:asciiTheme="minorHAnsi" w:hAnsiTheme="minorHAnsi" w:cstheme="minorHAnsi"/>
          <w:spacing w:val="-2"/>
          <w:sz w:val="22"/>
          <w:szCs w:val="22"/>
        </w:rPr>
        <w:t xml:space="preserve"> </w:t>
      </w:r>
      <w:r w:rsidR="009E162D" w:rsidRPr="001F6858">
        <w:rPr>
          <w:rFonts w:asciiTheme="minorHAnsi" w:hAnsiTheme="minorHAnsi" w:cstheme="minorHAnsi"/>
          <w:sz w:val="22"/>
          <w:szCs w:val="22"/>
        </w:rPr>
        <w:t>can</w:t>
      </w:r>
      <w:r w:rsidR="009E162D" w:rsidRPr="001F6858">
        <w:rPr>
          <w:rFonts w:asciiTheme="minorHAnsi" w:hAnsiTheme="minorHAnsi" w:cstheme="minorHAnsi"/>
          <w:spacing w:val="-1"/>
          <w:sz w:val="22"/>
          <w:szCs w:val="22"/>
        </w:rPr>
        <w:t xml:space="preserve"> </w:t>
      </w:r>
      <w:r w:rsidR="009E162D" w:rsidRPr="001F6858">
        <w:rPr>
          <w:rFonts w:asciiTheme="minorHAnsi" w:hAnsiTheme="minorHAnsi" w:cstheme="minorHAnsi"/>
          <w:sz w:val="22"/>
          <w:szCs w:val="22"/>
        </w:rPr>
        <w:t>be</w:t>
      </w:r>
      <w:r w:rsidR="009E162D" w:rsidRPr="001F6858">
        <w:rPr>
          <w:rFonts w:asciiTheme="minorHAnsi" w:hAnsiTheme="minorHAnsi" w:cstheme="minorHAnsi"/>
          <w:spacing w:val="-1"/>
          <w:sz w:val="22"/>
          <w:szCs w:val="22"/>
        </w:rPr>
        <w:t xml:space="preserve"> found at</w:t>
      </w:r>
      <w:r w:rsidR="009E162D" w:rsidRPr="001F6858">
        <w:rPr>
          <w:rFonts w:asciiTheme="minorHAnsi" w:hAnsiTheme="minorHAnsi" w:cstheme="minorHAnsi"/>
          <w:spacing w:val="1"/>
          <w:sz w:val="22"/>
          <w:szCs w:val="22"/>
        </w:rPr>
        <w:t xml:space="preserve"> </w:t>
      </w:r>
      <w:hyperlink r:id="rId16">
        <w:r w:rsidR="009E162D" w:rsidRPr="001F6858">
          <w:rPr>
            <w:rFonts w:asciiTheme="minorHAnsi" w:hAnsiTheme="minorHAnsi" w:cstheme="minorHAnsi"/>
            <w:spacing w:val="-2"/>
            <w:sz w:val="22"/>
            <w:szCs w:val="22"/>
            <w:u w:val="single" w:color="000000"/>
          </w:rPr>
          <w:t>www.cbp.gov</w:t>
        </w:r>
        <w:r w:rsidR="009E162D" w:rsidRPr="001F6858">
          <w:rPr>
            <w:rFonts w:asciiTheme="minorHAnsi" w:hAnsiTheme="minorHAnsi" w:cstheme="minorHAnsi"/>
            <w:spacing w:val="-2"/>
            <w:sz w:val="22"/>
            <w:szCs w:val="22"/>
          </w:rPr>
          <w:t>.</w:t>
        </w:r>
      </w:hyperlink>
    </w:p>
    <w:p w14:paraId="48FB676F" w14:textId="77777777" w:rsidR="004106FB" w:rsidRPr="009B54CE" w:rsidRDefault="00352EB4"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285DDB">
        <w:rPr>
          <w:rFonts w:asciiTheme="minorHAnsi" w:hAnsiTheme="minorHAnsi" w:cstheme="minorHAnsi"/>
          <w:b/>
          <w:bCs/>
          <w:sz w:val="22"/>
          <w:szCs w:val="22"/>
          <w:u w:val="single"/>
        </w:rPr>
        <w:t>IPv6 COMPATIBILITY</w:t>
      </w:r>
      <w:r w:rsidR="00F440F6" w:rsidRPr="00285DDB">
        <w:rPr>
          <w:rFonts w:asciiTheme="minorHAnsi" w:hAnsiTheme="minorHAnsi" w:cstheme="minorHAnsi"/>
          <w:b/>
          <w:bCs/>
          <w:sz w:val="22"/>
          <w:szCs w:val="22"/>
          <w:u w:val="single"/>
        </w:rPr>
        <w:t>.</w:t>
      </w:r>
      <w:r w:rsidRPr="009B54CE">
        <w:rPr>
          <w:rFonts w:asciiTheme="minorHAnsi" w:hAnsiTheme="minorHAnsi" w:cstheme="minorHAnsi"/>
          <w:b/>
          <w:bCs/>
          <w:sz w:val="22"/>
          <w:szCs w:val="22"/>
          <w:u w:val="single"/>
        </w:rPr>
        <w:t xml:space="preserve"> </w:t>
      </w:r>
    </w:p>
    <w:p w14:paraId="6FBBDEB2" w14:textId="77777777" w:rsidR="00352EB4" w:rsidRPr="001F6858" w:rsidRDefault="00352EB4" w:rsidP="00C11107">
      <w:pPr>
        <w:pStyle w:val="BodyTextIndent"/>
        <w:spacing w:after="120"/>
        <w:jc w:val="both"/>
        <w:rPr>
          <w:rFonts w:asciiTheme="minorHAnsi" w:hAnsiTheme="minorHAnsi" w:cstheme="minorHAnsi"/>
          <w:bCs/>
          <w:sz w:val="22"/>
          <w:szCs w:val="22"/>
        </w:rPr>
      </w:pPr>
      <w:r w:rsidRPr="009B54CE">
        <w:rPr>
          <w:rFonts w:asciiTheme="minorHAnsi" w:hAnsiTheme="minorHAnsi" w:cstheme="minorHAnsi"/>
          <w:bCs/>
          <w:sz w:val="22"/>
          <w:szCs w:val="22"/>
        </w:rPr>
        <w:t>Northrop Grumman fully supports U.S. Government goals and objectives to use products and s</w:t>
      </w:r>
      <w:r w:rsidRPr="0019297F">
        <w:rPr>
          <w:rFonts w:asciiTheme="minorHAnsi" w:hAnsiTheme="minorHAnsi" w:cstheme="minorHAnsi"/>
          <w:bCs/>
          <w:sz w:val="22"/>
          <w:szCs w:val="22"/>
        </w:rPr>
        <w:t>ervices that are IPv6 compliant (</w:t>
      </w:r>
      <w:hyperlink r:id="rId17" w:history="1">
        <w:r w:rsidRPr="001F6858">
          <w:rPr>
            <w:rFonts w:asciiTheme="minorHAnsi" w:hAnsiTheme="minorHAnsi" w:cstheme="minorHAnsi"/>
            <w:bCs/>
            <w:sz w:val="22"/>
            <w:szCs w:val="22"/>
          </w:rPr>
          <w:t>http://www.antd.nist.gov/usgv6/</w:t>
        </w:r>
      </w:hyperlink>
      <w:r w:rsidRPr="001F6858">
        <w:rPr>
          <w:rFonts w:asciiTheme="minorHAnsi" w:hAnsiTheme="minorHAnsi" w:cstheme="minorHAnsi"/>
          <w:bCs/>
          <w:sz w:val="22"/>
          <w:szCs w:val="22"/>
        </w:rPr>
        <w:t>).  When requested, Seller shall provide a “</w:t>
      </w:r>
      <w:r w:rsidR="0042788E" w:rsidRPr="00285DDB">
        <w:rPr>
          <w:rFonts w:asciiTheme="minorHAnsi" w:hAnsiTheme="minorHAnsi" w:cstheme="minorHAnsi"/>
          <w:bCs/>
          <w:sz w:val="22"/>
          <w:szCs w:val="22"/>
        </w:rPr>
        <w:t>Seller</w:t>
      </w:r>
      <w:r w:rsidRPr="00285DDB">
        <w:rPr>
          <w:rFonts w:asciiTheme="minorHAnsi" w:hAnsiTheme="minorHAnsi" w:cstheme="minorHAnsi"/>
          <w:bCs/>
          <w:sz w:val="22"/>
          <w:szCs w:val="22"/>
        </w:rPr>
        <w:t>'s Declaration of Conformity” (SDOC) in compliance with ISO/IEC 17050:2004 to indicate that de</w:t>
      </w:r>
      <w:r w:rsidRPr="001F6858">
        <w:rPr>
          <w:rFonts w:asciiTheme="minorHAnsi" w:hAnsiTheme="minorHAnsi" w:cstheme="minorHAnsi"/>
          <w:bCs/>
          <w:sz w:val="22"/>
          <w:szCs w:val="22"/>
        </w:rPr>
        <w:t>livered devices have been tested and approved in an accredited laboratory.</w:t>
      </w:r>
    </w:p>
    <w:p w14:paraId="155B368C" w14:textId="77777777" w:rsidR="004106FB" w:rsidRPr="001F6858" w:rsidRDefault="00352EB4"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ASBESTOS</w:t>
      </w:r>
      <w:r w:rsidR="00F440F6" w:rsidRPr="001F6858">
        <w:rPr>
          <w:rFonts w:asciiTheme="minorHAnsi" w:hAnsiTheme="minorHAnsi" w:cstheme="minorHAnsi"/>
          <w:b/>
          <w:bCs/>
          <w:sz w:val="22"/>
          <w:szCs w:val="22"/>
          <w:u w:val="single"/>
        </w:rPr>
        <w:t>.</w:t>
      </w:r>
      <w:r w:rsidRPr="001F6858">
        <w:rPr>
          <w:rFonts w:asciiTheme="minorHAnsi" w:hAnsiTheme="minorHAnsi" w:cstheme="minorHAnsi"/>
          <w:b/>
          <w:bCs/>
          <w:sz w:val="22"/>
          <w:szCs w:val="22"/>
          <w:u w:val="single"/>
        </w:rPr>
        <w:t xml:space="preserve">  </w:t>
      </w:r>
    </w:p>
    <w:p w14:paraId="67485147" w14:textId="77777777" w:rsidR="00352EB4" w:rsidRPr="001F6858" w:rsidRDefault="00352EB4" w:rsidP="00C11107">
      <w:pPr>
        <w:pStyle w:val="BodyTextIndent"/>
        <w:spacing w:after="120"/>
        <w:jc w:val="both"/>
        <w:rPr>
          <w:rFonts w:asciiTheme="minorHAnsi" w:hAnsiTheme="minorHAnsi" w:cstheme="minorHAnsi"/>
          <w:bCs/>
          <w:sz w:val="22"/>
          <w:szCs w:val="22"/>
        </w:rPr>
      </w:pPr>
      <w:r w:rsidRPr="001F6858">
        <w:rPr>
          <w:rFonts w:asciiTheme="minorHAnsi" w:hAnsiTheme="minorHAnsi" w:cstheme="minorHAnsi"/>
          <w:bCs/>
          <w:sz w:val="22"/>
          <w:szCs w:val="22"/>
        </w:rPr>
        <w:t xml:space="preserve">Seller shall not provide any products containing asbestos and shall submit certification to Northrop Grumman on demand that the Products sold by Seller contain no asbestos.  </w:t>
      </w:r>
    </w:p>
    <w:p w14:paraId="5C630861" w14:textId="77777777" w:rsidR="00352EB4" w:rsidRPr="001F6858" w:rsidRDefault="00352EB4"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OFFSETS</w:t>
      </w:r>
      <w:r w:rsidR="00F440F6" w:rsidRPr="001F6858">
        <w:rPr>
          <w:rFonts w:asciiTheme="minorHAnsi" w:hAnsiTheme="minorHAnsi" w:cstheme="minorHAnsi"/>
          <w:b/>
          <w:bCs/>
          <w:sz w:val="22"/>
          <w:szCs w:val="22"/>
          <w:u w:val="single"/>
        </w:rPr>
        <w:t>.</w:t>
      </w:r>
      <w:r w:rsidRPr="001F6858">
        <w:rPr>
          <w:rFonts w:asciiTheme="minorHAnsi" w:hAnsiTheme="minorHAnsi" w:cstheme="minorHAnsi"/>
          <w:b/>
          <w:bCs/>
          <w:sz w:val="22"/>
          <w:szCs w:val="22"/>
          <w:u w:val="single"/>
        </w:rPr>
        <w:t xml:space="preserve"> </w:t>
      </w:r>
    </w:p>
    <w:p w14:paraId="5E45472E" w14:textId="77777777" w:rsidR="0065386F" w:rsidRPr="001F6858" w:rsidRDefault="00E663B9" w:rsidP="00C11107">
      <w:pPr>
        <w:pStyle w:val="ListParagraph"/>
        <w:numPr>
          <w:ilvl w:val="0"/>
          <w:numId w:val="56"/>
        </w:numPr>
        <w:spacing w:after="120"/>
        <w:ind w:left="1080"/>
        <w:jc w:val="both"/>
        <w:rPr>
          <w:rFonts w:asciiTheme="minorHAnsi" w:hAnsiTheme="minorHAnsi" w:cstheme="minorHAnsi"/>
          <w:sz w:val="22"/>
          <w:szCs w:val="22"/>
          <w:rPrChange w:id="43" w:author="Brower, Katie [US] (CO)" w:date="2020-03-16T17:45:00Z">
            <w:rPr>
              <w:rFonts w:asciiTheme="minorHAnsi" w:hAnsiTheme="minorHAnsi" w:cstheme="minorHAnsi"/>
              <w:sz w:val="22"/>
            </w:rPr>
          </w:rPrChange>
        </w:rPr>
      </w:pPr>
      <w:r w:rsidRPr="00BC2A1D">
        <w:rPr>
          <w:rFonts w:asciiTheme="minorHAnsi" w:hAnsiTheme="minorHAnsi" w:cstheme="minorHAnsi"/>
          <w:sz w:val="22"/>
          <w:szCs w:val="22"/>
        </w:rPr>
        <w:t>Northr</w:t>
      </w:r>
      <w:r w:rsidR="00707679" w:rsidRPr="00614F1E">
        <w:rPr>
          <w:rFonts w:asciiTheme="minorHAnsi" w:hAnsiTheme="minorHAnsi" w:cstheme="minorHAnsi"/>
          <w:sz w:val="22"/>
          <w:szCs w:val="22"/>
        </w:rPr>
        <w:t>o</w:t>
      </w:r>
      <w:r w:rsidRPr="006C7C0F">
        <w:rPr>
          <w:rFonts w:asciiTheme="minorHAnsi" w:hAnsiTheme="minorHAnsi" w:cstheme="minorHAnsi"/>
          <w:sz w:val="22"/>
          <w:szCs w:val="22"/>
        </w:rPr>
        <w:t>p Grumman may request th</w:t>
      </w:r>
      <w:r w:rsidR="00C850DD" w:rsidRPr="006C7C0F">
        <w:rPr>
          <w:rFonts w:asciiTheme="minorHAnsi" w:hAnsiTheme="minorHAnsi" w:cstheme="minorHAnsi"/>
          <w:sz w:val="22"/>
          <w:szCs w:val="22"/>
        </w:rPr>
        <w:t>at</w:t>
      </w:r>
      <w:r w:rsidRPr="00EB1F93">
        <w:rPr>
          <w:rFonts w:asciiTheme="minorHAnsi" w:hAnsiTheme="minorHAnsi" w:cstheme="minorHAnsi"/>
          <w:sz w:val="22"/>
          <w:szCs w:val="22"/>
        </w:rPr>
        <w:t xml:space="preserve"> Xerox support </w:t>
      </w:r>
      <w:r w:rsidR="0042788E" w:rsidRPr="00EB1F93">
        <w:rPr>
          <w:rFonts w:asciiTheme="minorHAnsi" w:hAnsiTheme="minorHAnsi" w:cstheme="minorHAnsi"/>
          <w:sz w:val="22"/>
          <w:szCs w:val="22"/>
        </w:rPr>
        <w:t>Customer</w:t>
      </w:r>
      <w:r w:rsidRPr="00D76896">
        <w:rPr>
          <w:rFonts w:asciiTheme="minorHAnsi" w:hAnsiTheme="minorHAnsi" w:cstheme="minorHAnsi"/>
          <w:sz w:val="22"/>
          <w:szCs w:val="22"/>
        </w:rPr>
        <w:t xml:space="preserve">’s </w:t>
      </w:r>
      <w:r w:rsidR="00EA158E" w:rsidRPr="00D76896">
        <w:rPr>
          <w:rFonts w:asciiTheme="minorHAnsi" w:hAnsiTheme="minorHAnsi" w:cstheme="minorHAnsi"/>
          <w:sz w:val="22"/>
          <w:szCs w:val="22"/>
        </w:rPr>
        <w:t xml:space="preserve">international offset </w:t>
      </w:r>
      <w:r w:rsidR="00C850DD" w:rsidRPr="00D76896">
        <w:rPr>
          <w:rFonts w:asciiTheme="minorHAnsi" w:hAnsiTheme="minorHAnsi" w:cstheme="minorHAnsi"/>
          <w:sz w:val="22"/>
          <w:szCs w:val="22"/>
        </w:rPr>
        <w:t xml:space="preserve">and local industrialization </w:t>
      </w:r>
      <w:r w:rsidR="00EA158E" w:rsidRPr="00FA60EF">
        <w:rPr>
          <w:rFonts w:asciiTheme="minorHAnsi" w:hAnsiTheme="minorHAnsi" w:cstheme="minorHAnsi"/>
          <w:sz w:val="22"/>
          <w:szCs w:val="22"/>
        </w:rPr>
        <w:t xml:space="preserve">programs. All offset projects that </w:t>
      </w:r>
      <w:r w:rsidR="0042788E" w:rsidRPr="000534D7">
        <w:rPr>
          <w:rFonts w:asciiTheme="minorHAnsi" w:hAnsiTheme="minorHAnsi" w:cstheme="minorHAnsi"/>
          <w:sz w:val="22"/>
          <w:szCs w:val="22"/>
        </w:rPr>
        <w:t>Customer</w:t>
      </w:r>
      <w:r w:rsidR="00EA158E" w:rsidRPr="000534D7">
        <w:rPr>
          <w:rFonts w:asciiTheme="minorHAnsi" w:hAnsiTheme="minorHAnsi" w:cstheme="minorHAnsi"/>
          <w:sz w:val="22"/>
          <w:szCs w:val="22"/>
        </w:rPr>
        <w:t xml:space="preserve"> may propose shall be considered in good faith by </w:t>
      </w:r>
      <w:r w:rsidRPr="00C64247">
        <w:rPr>
          <w:rFonts w:asciiTheme="minorHAnsi" w:hAnsiTheme="minorHAnsi" w:cstheme="minorHAnsi"/>
          <w:sz w:val="22"/>
          <w:szCs w:val="22"/>
        </w:rPr>
        <w:t xml:space="preserve">Seller </w:t>
      </w:r>
      <w:r w:rsidR="00EA158E" w:rsidRPr="00FC5B2C">
        <w:rPr>
          <w:rFonts w:asciiTheme="minorHAnsi" w:hAnsiTheme="minorHAnsi" w:cstheme="minorHAnsi"/>
          <w:sz w:val="22"/>
          <w:szCs w:val="22"/>
        </w:rPr>
        <w:t xml:space="preserve">including negotiation of any costs and schedule impacts related to such projects.  </w:t>
      </w:r>
      <w:r w:rsidR="007F72ED" w:rsidRPr="00FC5B2C">
        <w:rPr>
          <w:rFonts w:asciiTheme="minorHAnsi" w:hAnsiTheme="minorHAnsi" w:cstheme="minorHAnsi"/>
          <w:sz w:val="22"/>
          <w:szCs w:val="22"/>
        </w:rPr>
        <w:t xml:space="preserve">Seller </w:t>
      </w:r>
      <w:r w:rsidR="00EA158E" w:rsidRPr="00FC5B2C">
        <w:rPr>
          <w:rFonts w:asciiTheme="minorHAnsi" w:hAnsiTheme="minorHAnsi" w:cstheme="minorHAnsi"/>
          <w:sz w:val="22"/>
          <w:szCs w:val="22"/>
        </w:rPr>
        <w:t>acknowledges that</w:t>
      </w:r>
      <w:r w:rsidR="00EA158E" w:rsidRPr="00AA15F5">
        <w:rPr>
          <w:rFonts w:asciiTheme="minorHAnsi" w:hAnsiTheme="minorHAnsi" w:cstheme="minorHAnsi"/>
          <w:sz w:val="22"/>
          <w:szCs w:val="22"/>
        </w:rPr>
        <w:t xml:space="preserve"> it is </w:t>
      </w:r>
      <w:r w:rsidR="0042788E" w:rsidRPr="00AA15F5">
        <w:rPr>
          <w:rFonts w:asciiTheme="minorHAnsi" w:hAnsiTheme="minorHAnsi" w:cstheme="minorHAnsi"/>
          <w:sz w:val="22"/>
          <w:szCs w:val="22"/>
        </w:rPr>
        <w:t>Customer</w:t>
      </w:r>
      <w:r w:rsidR="00EA158E" w:rsidRPr="00AA15F5">
        <w:rPr>
          <w:rFonts w:asciiTheme="minorHAnsi" w:hAnsiTheme="minorHAnsi" w:cstheme="minorHAnsi"/>
          <w:sz w:val="22"/>
          <w:szCs w:val="22"/>
        </w:rPr>
        <w:t xml:space="preserve">’s desire that benefit credits resulting from </w:t>
      </w:r>
      <w:r w:rsidR="007F72ED" w:rsidRPr="00193C71">
        <w:rPr>
          <w:rFonts w:asciiTheme="minorHAnsi" w:hAnsiTheme="minorHAnsi" w:cstheme="minorHAnsi"/>
          <w:sz w:val="22"/>
          <w:szCs w:val="22"/>
        </w:rPr>
        <w:t xml:space="preserve">Orders under </w:t>
      </w:r>
      <w:r w:rsidR="00EA158E" w:rsidRPr="00193C71">
        <w:rPr>
          <w:rFonts w:asciiTheme="minorHAnsi" w:hAnsiTheme="minorHAnsi" w:cstheme="minorHAnsi"/>
          <w:sz w:val="22"/>
          <w:szCs w:val="22"/>
        </w:rPr>
        <w:t xml:space="preserve">this </w:t>
      </w:r>
      <w:r w:rsidR="00FD3F1F" w:rsidRPr="00193C71">
        <w:rPr>
          <w:rFonts w:asciiTheme="minorHAnsi" w:hAnsiTheme="minorHAnsi" w:cstheme="minorHAnsi"/>
          <w:sz w:val="22"/>
          <w:szCs w:val="22"/>
        </w:rPr>
        <w:t>Award</w:t>
      </w:r>
      <w:r w:rsidR="00EA158E" w:rsidRPr="00344D1C">
        <w:rPr>
          <w:rFonts w:asciiTheme="minorHAnsi" w:hAnsiTheme="minorHAnsi" w:cstheme="minorHAnsi"/>
          <w:sz w:val="22"/>
          <w:szCs w:val="22"/>
        </w:rPr>
        <w:t xml:space="preserve"> be the sole property of </w:t>
      </w:r>
      <w:r w:rsidR="0042788E" w:rsidRPr="00344D1C">
        <w:rPr>
          <w:rFonts w:asciiTheme="minorHAnsi" w:hAnsiTheme="minorHAnsi" w:cstheme="minorHAnsi"/>
          <w:sz w:val="22"/>
          <w:szCs w:val="22"/>
        </w:rPr>
        <w:t>Customer</w:t>
      </w:r>
      <w:r w:rsidR="00EA158E" w:rsidRPr="00C71332">
        <w:rPr>
          <w:rFonts w:asciiTheme="minorHAnsi" w:hAnsiTheme="minorHAnsi" w:cstheme="minorHAnsi"/>
          <w:sz w:val="22"/>
          <w:szCs w:val="22"/>
        </w:rPr>
        <w:t xml:space="preserve"> to be applied to the offset program of its choice. On specific projects, and as requested by </w:t>
      </w:r>
      <w:r w:rsidR="0042788E" w:rsidRPr="00C71332">
        <w:rPr>
          <w:rFonts w:asciiTheme="minorHAnsi" w:hAnsiTheme="minorHAnsi" w:cstheme="minorHAnsi"/>
          <w:sz w:val="22"/>
          <w:szCs w:val="22"/>
        </w:rPr>
        <w:t>Customer</w:t>
      </w:r>
      <w:r w:rsidR="00EA158E" w:rsidRPr="00833E3E">
        <w:rPr>
          <w:rFonts w:asciiTheme="minorHAnsi" w:hAnsiTheme="minorHAnsi" w:cstheme="minorHAnsi"/>
          <w:sz w:val="22"/>
          <w:szCs w:val="22"/>
        </w:rPr>
        <w:t xml:space="preserve">, </w:t>
      </w:r>
      <w:r w:rsidR="00745395" w:rsidRPr="00833E3E">
        <w:rPr>
          <w:rFonts w:asciiTheme="minorHAnsi" w:hAnsiTheme="minorHAnsi" w:cstheme="minorHAnsi"/>
          <w:sz w:val="22"/>
          <w:szCs w:val="22"/>
        </w:rPr>
        <w:t xml:space="preserve">Seller </w:t>
      </w:r>
      <w:r w:rsidR="00EA158E" w:rsidRPr="009F4EF9">
        <w:rPr>
          <w:rFonts w:asciiTheme="minorHAnsi" w:hAnsiTheme="minorHAnsi" w:cstheme="minorHAnsi"/>
          <w:sz w:val="22"/>
          <w:szCs w:val="22"/>
        </w:rPr>
        <w:t xml:space="preserve">shall assist </w:t>
      </w:r>
      <w:r w:rsidR="0042788E" w:rsidRPr="009F4EF9">
        <w:rPr>
          <w:rFonts w:asciiTheme="minorHAnsi" w:hAnsiTheme="minorHAnsi" w:cstheme="minorHAnsi"/>
          <w:sz w:val="22"/>
          <w:szCs w:val="22"/>
        </w:rPr>
        <w:t>Customer</w:t>
      </w:r>
      <w:r w:rsidR="00EA158E" w:rsidRPr="009F4EF9">
        <w:rPr>
          <w:rFonts w:asciiTheme="minorHAnsi" w:hAnsiTheme="minorHAnsi" w:cstheme="minorHAnsi"/>
          <w:sz w:val="22"/>
          <w:szCs w:val="22"/>
        </w:rPr>
        <w:t xml:space="preserve"> in securing appropriate offset credits from the respective country government authorities.</w:t>
      </w:r>
    </w:p>
    <w:p w14:paraId="22C896AA" w14:textId="77777777" w:rsidR="004106FB" w:rsidRPr="001F6858" w:rsidRDefault="00352EB4"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SUSTAINABILITY</w:t>
      </w:r>
      <w:r w:rsidR="00F440F6" w:rsidRPr="001F6858">
        <w:rPr>
          <w:rFonts w:asciiTheme="minorHAnsi" w:hAnsiTheme="minorHAnsi" w:cstheme="minorHAnsi"/>
          <w:b/>
          <w:bCs/>
          <w:sz w:val="22"/>
          <w:szCs w:val="22"/>
          <w:u w:val="single"/>
        </w:rPr>
        <w:t>.</w:t>
      </w:r>
      <w:r w:rsidRPr="001F6858">
        <w:rPr>
          <w:rFonts w:asciiTheme="minorHAnsi" w:hAnsiTheme="minorHAnsi" w:cstheme="minorHAnsi"/>
          <w:b/>
          <w:bCs/>
          <w:sz w:val="22"/>
          <w:szCs w:val="22"/>
          <w:u w:val="single"/>
        </w:rPr>
        <w:t xml:space="preserve">  </w:t>
      </w:r>
    </w:p>
    <w:p w14:paraId="0448C144" w14:textId="77777777" w:rsidR="00352EB4" w:rsidRPr="001F6858" w:rsidRDefault="00352EB4" w:rsidP="00C11107">
      <w:pPr>
        <w:pStyle w:val="BodyTextIndent"/>
        <w:spacing w:after="120"/>
        <w:jc w:val="both"/>
        <w:rPr>
          <w:rFonts w:asciiTheme="minorHAnsi" w:hAnsiTheme="minorHAnsi" w:cstheme="minorHAnsi"/>
          <w:bCs/>
          <w:sz w:val="22"/>
          <w:szCs w:val="22"/>
        </w:rPr>
      </w:pPr>
      <w:r w:rsidRPr="001F6858">
        <w:rPr>
          <w:rFonts w:asciiTheme="minorHAnsi" w:hAnsiTheme="minorHAnsi" w:cstheme="minorHAnsi"/>
          <w:bCs/>
          <w:sz w:val="22"/>
          <w:szCs w:val="22"/>
        </w:rPr>
        <w:t xml:space="preserve">Northrop Grumman is dedicated to obtaining products and services from </w:t>
      </w:r>
      <w:r w:rsidR="0042788E" w:rsidRPr="001F6858">
        <w:rPr>
          <w:rFonts w:asciiTheme="minorHAnsi" w:hAnsiTheme="minorHAnsi" w:cstheme="minorHAnsi"/>
          <w:bCs/>
          <w:sz w:val="22"/>
          <w:szCs w:val="22"/>
        </w:rPr>
        <w:t>Seller</w:t>
      </w:r>
      <w:r w:rsidRPr="001F6858">
        <w:rPr>
          <w:rFonts w:asciiTheme="minorHAnsi" w:hAnsiTheme="minorHAnsi" w:cstheme="minorHAnsi"/>
          <w:bCs/>
          <w:sz w:val="22"/>
          <w:szCs w:val="22"/>
        </w:rPr>
        <w:t xml:space="preserve">s that comply with all applicable Federal, state and local laws, regulations, and ordinances relating to preservation and protection of the environment, in addition to employing techniques and materials that support sustainability. To assist Northrop Grumman in maintaining its commitment, </w:t>
      </w:r>
      <w:r w:rsidR="0042788E" w:rsidRPr="001F6858">
        <w:rPr>
          <w:rFonts w:asciiTheme="minorHAnsi" w:hAnsiTheme="minorHAnsi" w:cstheme="minorHAnsi"/>
          <w:bCs/>
          <w:sz w:val="22"/>
          <w:szCs w:val="22"/>
        </w:rPr>
        <w:t>Seller</w:t>
      </w:r>
      <w:r w:rsidRPr="001F6858">
        <w:rPr>
          <w:rFonts w:asciiTheme="minorHAnsi" w:hAnsiTheme="minorHAnsi" w:cstheme="minorHAnsi"/>
          <w:bCs/>
          <w:sz w:val="22"/>
          <w:szCs w:val="22"/>
        </w:rPr>
        <w:t xml:space="preserve">s of products and services must also demonstrate the same degree of integrity from a social and environmental perspective.  </w:t>
      </w:r>
    </w:p>
    <w:p w14:paraId="762B0872" w14:textId="77777777" w:rsidR="00352EB4" w:rsidRPr="001F6858" w:rsidRDefault="00352EB4" w:rsidP="00C11107">
      <w:pPr>
        <w:pStyle w:val="BodyTextIndent"/>
        <w:spacing w:after="120"/>
        <w:ind w:hanging="720"/>
        <w:jc w:val="both"/>
        <w:rPr>
          <w:rFonts w:asciiTheme="minorHAnsi" w:hAnsiTheme="minorHAnsi" w:cstheme="minorHAnsi"/>
          <w:sz w:val="22"/>
          <w:szCs w:val="22"/>
        </w:rPr>
      </w:pPr>
      <w:r w:rsidRPr="001F6858">
        <w:rPr>
          <w:rFonts w:asciiTheme="minorHAnsi" w:hAnsiTheme="minorHAnsi" w:cstheme="minorHAnsi"/>
          <w:sz w:val="22"/>
          <w:szCs w:val="22"/>
        </w:rPr>
        <w:tab/>
        <w:t>The following are the minimum sustainability requirements Seller must satisfy when performing Orders issued under this Award.</w:t>
      </w:r>
    </w:p>
    <w:p w14:paraId="6BEFE6D6" w14:textId="77777777" w:rsidR="00352EB4" w:rsidRPr="001F6858" w:rsidRDefault="00352EB4" w:rsidP="00695370">
      <w:pPr>
        <w:pStyle w:val="BodyTextIndent"/>
        <w:numPr>
          <w:ilvl w:val="0"/>
          <w:numId w:val="58"/>
        </w:numPr>
        <w:spacing w:after="120"/>
        <w:jc w:val="both"/>
        <w:rPr>
          <w:rFonts w:asciiTheme="minorHAnsi" w:hAnsiTheme="minorHAnsi" w:cstheme="minorHAnsi"/>
          <w:sz w:val="22"/>
          <w:szCs w:val="22"/>
        </w:rPr>
      </w:pPr>
      <w:r w:rsidRPr="001F6858">
        <w:rPr>
          <w:rFonts w:asciiTheme="minorHAnsi" w:hAnsiTheme="minorHAnsi" w:cstheme="minorHAnsi"/>
          <w:sz w:val="22"/>
          <w:szCs w:val="22"/>
        </w:rPr>
        <w:lastRenderedPageBreak/>
        <w:t>Ensure the necessary programs are in place for continuous improvement in the key areas of sustainability.</w:t>
      </w:r>
    </w:p>
    <w:p w14:paraId="6D778F75" w14:textId="77777777" w:rsidR="00352EB4" w:rsidRPr="001F6858" w:rsidRDefault="00352EB4" w:rsidP="00695370">
      <w:pPr>
        <w:pStyle w:val="BodyTextIndent"/>
        <w:numPr>
          <w:ilvl w:val="0"/>
          <w:numId w:val="58"/>
        </w:numPr>
        <w:spacing w:after="120"/>
        <w:jc w:val="both"/>
        <w:rPr>
          <w:rFonts w:asciiTheme="minorHAnsi" w:hAnsiTheme="minorHAnsi" w:cstheme="minorHAnsi"/>
          <w:sz w:val="22"/>
          <w:szCs w:val="22"/>
        </w:rPr>
      </w:pPr>
      <w:r w:rsidRPr="001F6858">
        <w:rPr>
          <w:rFonts w:asciiTheme="minorHAnsi" w:hAnsiTheme="minorHAnsi" w:cstheme="minorHAnsi"/>
          <w:sz w:val="22"/>
          <w:szCs w:val="22"/>
        </w:rPr>
        <w:t xml:space="preserve">Ensure that the </w:t>
      </w:r>
      <w:r w:rsidR="00E715D4" w:rsidRPr="001F6858">
        <w:rPr>
          <w:rFonts w:asciiTheme="minorHAnsi" w:hAnsiTheme="minorHAnsi" w:cstheme="minorHAnsi"/>
          <w:sz w:val="22"/>
          <w:szCs w:val="22"/>
        </w:rPr>
        <w:t>Services</w:t>
      </w:r>
      <w:r w:rsidRPr="001F6858">
        <w:rPr>
          <w:rFonts w:asciiTheme="minorHAnsi" w:hAnsiTheme="minorHAnsi" w:cstheme="minorHAnsi"/>
          <w:sz w:val="22"/>
          <w:szCs w:val="22"/>
        </w:rPr>
        <w:t xml:space="preserve"> provided meet the following key criteria to assist Northrop Grumman to become a more sustainable organization.</w:t>
      </w:r>
    </w:p>
    <w:p w14:paraId="1EC7751D" w14:textId="77777777" w:rsidR="00352EB4" w:rsidRPr="001F6858" w:rsidRDefault="00352EB4" w:rsidP="001F6858">
      <w:pPr>
        <w:pStyle w:val="BodyTextIndent"/>
        <w:numPr>
          <w:ilvl w:val="0"/>
          <w:numId w:val="59"/>
        </w:numPr>
        <w:ind w:left="1800"/>
        <w:jc w:val="both"/>
        <w:rPr>
          <w:rFonts w:asciiTheme="minorHAnsi" w:hAnsiTheme="minorHAnsi" w:cstheme="minorHAnsi"/>
          <w:sz w:val="22"/>
          <w:szCs w:val="22"/>
        </w:rPr>
      </w:pPr>
      <w:r w:rsidRPr="001F6858">
        <w:rPr>
          <w:rFonts w:asciiTheme="minorHAnsi" w:hAnsiTheme="minorHAnsi" w:cstheme="minorHAnsi"/>
          <w:sz w:val="22"/>
          <w:szCs w:val="22"/>
        </w:rPr>
        <w:t>Develop products and services in a manner that minimizes energy and water use.</w:t>
      </w:r>
    </w:p>
    <w:p w14:paraId="64E4ABE1" w14:textId="77777777" w:rsidR="00352EB4" w:rsidRPr="001F6858" w:rsidRDefault="00352EB4" w:rsidP="001F6858">
      <w:pPr>
        <w:pStyle w:val="BodyTextIndent"/>
        <w:numPr>
          <w:ilvl w:val="0"/>
          <w:numId w:val="59"/>
        </w:numPr>
        <w:ind w:left="1800"/>
        <w:jc w:val="both"/>
        <w:rPr>
          <w:rFonts w:asciiTheme="minorHAnsi" w:hAnsiTheme="minorHAnsi" w:cstheme="minorHAnsi"/>
          <w:sz w:val="22"/>
          <w:szCs w:val="22"/>
        </w:rPr>
      </w:pPr>
      <w:r w:rsidRPr="001F6858">
        <w:rPr>
          <w:rFonts w:asciiTheme="minorHAnsi" w:hAnsiTheme="minorHAnsi" w:cstheme="minorHAnsi"/>
          <w:sz w:val="22"/>
          <w:szCs w:val="22"/>
        </w:rPr>
        <w:t>Utilize innovative packaging that maximizes the use of recycled materials while diminishing overall waste.</w:t>
      </w:r>
    </w:p>
    <w:p w14:paraId="33A2C87B" w14:textId="77777777" w:rsidR="00D93D88" w:rsidRPr="001F6858" w:rsidRDefault="00352EB4" w:rsidP="001F6858">
      <w:pPr>
        <w:pStyle w:val="BodyTextIndent"/>
        <w:numPr>
          <w:ilvl w:val="0"/>
          <w:numId w:val="59"/>
        </w:numPr>
        <w:spacing w:after="120"/>
        <w:ind w:left="1800"/>
        <w:jc w:val="both"/>
        <w:rPr>
          <w:rFonts w:asciiTheme="minorHAnsi" w:hAnsiTheme="minorHAnsi" w:cstheme="minorHAnsi"/>
          <w:sz w:val="22"/>
          <w:szCs w:val="22"/>
        </w:rPr>
      </w:pPr>
      <w:r w:rsidRPr="001F6858">
        <w:rPr>
          <w:rFonts w:asciiTheme="minorHAnsi" w:hAnsiTheme="minorHAnsi" w:cstheme="minorHAnsi"/>
          <w:sz w:val="22"/>
          <w:szCs w:val="22"/>
        </w:rPr>
        <w:t>Minimize carbon footprints by reducing emissions, effluents, and waste-released at all of your facilities and operations.</w:t>
      </w:r>
      <w:bookmarkStart w:id="44" w:name="_Ref501467230"/>
    </w:p>
    <w:p w14:paraId="06F1E630" w14:textId="77777777" w:rsidR="005A023B" w:rsidRPr="001F6858" w:rsidRDefault="005A023B"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PACKAGING, PACKING, MARKING</w:t>
      </w:r>
      <w:bookmarkEnd w:id="44"/>
      <w:r w:rsidRPr="001F6858">
        <w:rPr>
          <w:rFonts w:asciiTheme="minorHAnsi" w:hAnsiTheme="minorHAnsi" w:cstheme="minorHAnsi"/>
          <w:b/>
          <w:bCs/>
          <w:sz w:val="22"/>
          <w:szCs w:val="22"/>
          <w:u w:val="single"/>
        </w:rPr>
        <w:t>.</w:t>
      </w:r>
    </w:p>
    <w:p w14:paraId="09186834" w14:textId="77777777" w:rsidR="00352EB4" w:rsidRPr="001F6858" w:rsidRDefault="005A023B" w:rsidP="00C11107">
      <w:pPr>
        <w:widowControl w:val="0"/>
        <w:spacing w:after="120"/>
        <w:ind w:left="720" w:right="194"/>
        <w:jc w:val="both"/>
        <w:rPr>
          <w:rFonts w:asciiTheme="minorHAnsi" w:hAnsiTheme="minorHAnsi" w:cstheme="minorHAnsi"/>
          <w:spacing w:val="-1"/>
          <w:sz w:val="22"/>
          <w:szCs w:val="22"/>
        </w:rPr>
      </w:pPr>
      <w:r w:rsidRPr="001F6858">
        <w:rPr>
          <w:rFonts w:asciiTheme="minorHAnsi" w:hAnsiTheme="minorHAnsi" w:cstheme="minorHAnsi"/>
          <w:spacing w:val="-1"/>
          <w:sz w:val="22"/>
          <w:szCs w:val="22"/>
        </w:rPr>
        <w:t>Seller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 xml:space="preserve">shall </w:t>
      </w:r>
      <w:r w:rsidRPr="001F6858">
        <w:rPr>
          <w:rFonts w:asciiTheme="minorHAnsi" w:hAnsiTheme="minorHAnsi" w:cstheme="minorHAnsi"/>
          <w:sz w:val="22"/>
          <w:szCs w:val="22"/>
        </w:rPr>
        <w:t>be</w:t>
      </w:r>
      <w:r w:rsidRPr="001F6858">
        <w:rPr>
          <w:rFonts w:asciiTheme="minorHAnsi" w:hAnsiTheme="minorHAnsi" w:cstheme="minorHAnsi"/>
          <w:spacing w:val="-1"/>
          <w:sz w:val="22"/>
          <w:szCs w:val="22"/>
        </w:rPr>
        <w:t xml:space="preserve"> responsible for</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 xml:space="preserve">ensuring </w:t>
      </w:r>
      <w:r w:rsidRPr="001F6858">
        <w:rPr>
          <w:rFonts w:asciiTheme="minorHAnsi" w:hAnsiTheme="minorHAnsi" w:cstheme="minorHAnsi"/>
          <w:sz w:val="22"/>
          <w:szCs w:val="22"/>
        </w:rPr>
        <w:t>the</w:t>
      </w:r>
      <w:r w:rsidRPr="001F6858">
        <w:rPr>
          <w:rFonts w:asciiTheme="minorHAnsi" w:hAnsiTheme="minorHAnsi" w:cstheme="minorHAnsi"/>
          <w:spacing w:val="-1"/>
          <w:sz w:val="22"/>
          <w:szCs w:val="22"/>
        </w:rPr>
        <w:t xml:space="preserve"> proper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packaging, packing,</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and marking of</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Product(s)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delivered</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hereunder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in</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accordance with</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this</w:t>
      </w:r>
      <w:r w:rsidRPr="001F6858">
        <w:rPr>
          <w:rFonts w:asciiTheme="minorHAnsi" w:hAnsiTheme="minorHAnsi" w:cstheme="minorHAnsi"/>
          <w:spacing w:val="101"/>
          <w:sz w:val="22"/>
          <w:szCs w:val="22"/>
        </w:rPr>
        <w:t xml:space="preserve"> </w:t>
      </w:r>
      <w:r w:rsidRPr="001F6858">
        <w:rPr>
          <w:rFonts w:asciiTheme="minorHAnsi" w:hAnsiTheme="minorHAnsi" w:cstheme="minorHAnsi"/>
          <w:spacing w:val="-1"/>
          <w:sz w:val="22"/>
          <w:szCs w:val="22"/>
        </w:rPr>
        <w:t>Agreement and any instructions provided within an Order placed under this Agreement.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Packaging, packing, and</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marking will conform</w:t>
      </w:r>
      <w:r w:rsidRPr="001F6858">
        <w:rPr>
          <w:rFonts w:asciiTheme="minorHAnsi" w:hAnsiTheme="minorHAnsi" w:cstheme="minorHAnsi"/>
          <w:sz w:val="22"/>
          <w:szCs w:val="22"/>
        </w:rPr>
        <w:t xml:space="preserve"> to</w:t>
      </w:r>
      <w:r w:rsidRPr="001F6858">
        <w:rPr>
          <w:rFonts w:asciiTheme="minorHAnsi" w:hAnsiTheme="minorHAnsi" w:cstheme="minorHAnsi"/>
          <w:spacing w:val="-1"/>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1"/>
          <w:sz w:val="22"/>
          <w:szCs w:val="22"/>
        </w:rPr>
        <w:t xml:space="preserve"> instructions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specified</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provided</w:t>
      </w:r>
      <w:r w:rsidRPr="001F6858">
        <w:rPr>
          <w:rFonts w:asciiTheme="minorHAnsi" w:hAnsiTheme="minorHAnsi" w:cstheme="minorHAnsi"/>
          <w:spacing w:val="2"/>
          <w:sz w:val="22"/>
          <w:szCs w:val="22"/>
        </w:rPr>
        <w:t xml:space="preserve"> </w:t>
      </w:r>
      <w:r w:rsidRPr="001F6858">
        <w:rPr>
          <w:rFonts w:asciiTheme="minorHAnsi" w:hAnsiTheme="minorHAnsi" w:cstheme="minorHAnsi"/>
          <w:sz w:val="22"/>
          <w:szCs w:val="22"/>
        </w:rPr>
        <w:t>by</w:t>
      </w:r>
      <w:r w:rsidRPr="001F6858">
        <w:rPr>
          <w:rFonts w:asciiTheme="minorHAnsi" w:hAnsiTheme="minorHAnsi" w:cstheme="minorHAnsi"/>
          <w:spacing w:val="-3"/>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
          <w:sz w:val="22"/>
          <w:szCs w:val="22"/>
        </w:rPr>
        <w: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Seller</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must assure package integrity throughout</w:t>
      </w:r>
      <w:r w:rsidRPr="001F6858">
        <w:rPr>
          <w:rFonts w:asciiTheme="minorHAnsi" w:hAnsiTheme="minorHAnsi" w:cstheme="minorHAnsi"/>
          <w:spacing w:val="18"/>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shipping</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2"/>
          <w:sz w:val="22"/>
          <w:szCs w:val="22"/>
        </w:rPr>
        <w:t>cycle.</w:t>
      </w:r>
      <w:r w:rsidRPr="001F6858">
        <w:rPr>
          <w:rFonts w:asciiTheme="minorHAnsi" w:hAnsiTheme="minorHAnsi" w:cstheme="minorHAnsi"/>
          <w:spacing w:val="23"/>
          <w:sz w:val="22"/>
          <w:szCs w:val="22"/>
        </w:rPr>
        <w:t xml:space="preserve"> </w:t>
      </w:r>
      <w:r w:rsidRPr="001F6858">
        <w:rPr>
          <w:rFonts w:asciiTheme="minorHAnsi" w:hAnsiTheme="minorHAnsi" w:cstheme="minorHAnsi"/>
          <w:spacing w:val="-1"/>
          <w:sz w:val="22"/>
          <w:szCs w:val="22"/>
        </w:rPr>
        <w:t>Each</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package</w:t>
      </w:r>
      <w:r w:rsidRPr="001F6858">
        <w:rPr>
          <w:rFonts w:asciiTheme="minorHAnsi" w:hAnsiTheme="minorHAnsi" w:cstheme="minorHAnsi"/>
          <w:spacing w:val="20"/>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pack</w:t>
      </w:r>
      <w:r w:rsidRPr="001F6858">
        <w:rPr>
          <w:rFonts w:asciiTheme="minorHAnsi" w:hAnsiTheme="minorHAnsi" w:cstheme="minorHAnsi"/>
          <w:spacing w:val="21"/>
          <w:sz w:val="22"/>
          <w:szCs w:val="22"/>
        </w:rPr>
        <w:t xml:space="preserve"> </w:t>
      </w:r>
      <w:r w:rsidRPr="001F6858">
        <w:rPr>
          <w:rFonts w:asciiTheme="minorHAnsi" w:hAnsiTheme="minorHAnsi" w:cstheme="minorHAnsi"/>
          <w:spacing w:val="-1"/>
          <w:sz w:val="22"/>
          <w:szCs w:val="22"/>
        </w:rPr>
        <w:t>shall</w:t>
      </w:r>
      <w:r w:rsidRPr="001F6858">
        <w:rPr>
          <w:rFonts w:asciiTheme="minorHAnsi" w:hAnsiTheme="minorHAnsi" w:cstheme="minorHAnsi"/>
          <w:spacing w:val="20"/>
          <w:sz w:val="22"/>
          <w:szCs w:val="22"/>
        </w:rPr>
        <w:t xml:space="preserve"> </w:t>
      </w:r>
      <w:r w:rsidRPr="001F6858">
        <w:rPr>
          <w:rFonts w:asciiTheme="minorHAnsi" w:hAnsiTheme="minorHAnsi" w:cstheme="minorHAnsi"/>
          <w:spacing w:val="-1"/>
          <w:sz w:val="22"/>
          <w:szCs w:val="22"/>
        </w:rPr>
        <w:t>provide</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physical,</w:t>
      </w:r>
      <w:r w:rsidRPr="001F6858">
        <w:rPr>
          <w:rFonts w:asciiTheme="minorHAnsi" w:hAnsiTheme="minorHAnsi" w:cstheme="minorHAnsi"/>
          <w:spacing w:val="20"/>
          <w:sz w:val="22"/>
          <w:szCs w:val="22"/>
        </w:rPr>
        <w:t xml:space="preserve"> </w:t>
      </w:r>
      <w:r w:rsidRPr="001F6858">
        <w:rPr>
          <w:rFonts w:asciiTheme="minorHAnsi" w:hAnsiTheme="minorHAnsi" w:cstheme="minorHAnsi"/>
          <w:spacing w:val="-1"/>
          <w:sz w:val="22"/>
          <w:szCs w:val="22"/>
        </w:rPr>
        <w:t>chemical,</w:t>
      </w:r>
      <w:r w:rsidRPr="001F6858">
        <w:rPr>
          <w:rFonts w:asciiTheme="minorHAnsi" w:hAnsiTheme="minorHAnsi" w:cstheme="minorHAnsi"/>
          <w:spacing w:val="20"/>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21"/>
          <w:sz w:val="22"/>
          <w:szCs w:val="22"/>
        </w:rPr>
        <w:t xml:space="preserve"> </w:t>
      </w:r>
      <w:r w:rsidRPr="001F6858">
        <w:rPr>
          <w:rFonts w:asciiTheme="minorHAnsi" w:hAnsiTheme="minorHAnsi" w:cstheme="minorHAnsi"/>
          <w:spacing w:val="-1"/>
          <w:sz w:val="22"/>
          <w:szCs w:val="22"/>
        </w:rPr>
        <w:t>cleanliness</w:t>
      </w:r>
      <w:r w:rsidRPr="001F6858">
        <w:rPr>
          <w:rFonts w:asciiTheme="minorHAnsi" w:hAnsiTheme="minorHAnsi" w:cstheme="minorHAnsi"/>
          <w:spacing w:val="19"/>
          <w:sz w:val="22"/>
          <w:szCs w:val="22"/>
        </w:rPr>
        <w:t xml:space="preserve"> </w:t>
      </w:r>
      <w:r w:rsidRPr="001F6858">
        <w:rPr>
          <w:rFonts w:asciiTheme="minorHAnsi" w:hAnsiTheme="minorHAnsi" w:cstheme="minorHAnsi"/>
          <w:spacing w:val="-1"/>
          <w:sz w:val="22"/>
          <w:szCs w:val="22"/>
        </w:rPr>
        <w:t>protection</w:t>
      </w:r>
      <w:r w:rsidRPr="001F6858">
        <w:rPr>
          <w:rFonts w:asciiTheme="minorHAnsi" w:hAnsiTheme="minorHAnsi" w:cstheme="minorHAnsi"/>
          <w:spacing w:val="21"/>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prevent</w:t>
      </w:r>
      <w:r w:rsidRPr="001F6858">
        <w:rPr>
          <w:rFonts w:asciiTheme="minorHAnsi" w:hAnsiTheme="minorHAnsi" w:cstheme="minorHAnsi"/>
          <w:spacing w:val="20"/>
          <w:sz w:val="22"/>
          <w:szCs w:val="22"/>
        </w:rPr>
        <w:t xml:space="preserve"> </w:t>
      </w:r>
      <w:r w:rsidRPr="001F6858">
        <w:rPr>
          <w:rFonts w:asciiTheme="minorHAnsi" w:hAnsiTheme="minorHAnsi" w:cstheme="minorHAnsi"/>
          <w:spacing w:val="-1"/>
          <w:sz w:val="22"/>
          <w:szCs w:val="22"/>
        </w:rPr>
        <w:t>damage</w:t>
      </w:r>
      <w:r w:rsidRPr="001F6858">
        <w:rPr>
          <w:rFonts w:asciiTheme="minorHAnsi" w:hAnsiTheme="minorHAnsi" w:cstheme="minorHAnsi"/>
          <w:spacing w:val="20"/>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75"/>
          <w:sz w:val="22"/>
          <w:szCs w:val="22"/>
        </w:rPr>
        <w:t xml:space="preserve"> </w:t>
      </w:r>
      <w:r w:rsidRPr="001F6858">
        <w:rPr>
          <w:rFonts w:asciiTheme="minorHAnsi" w:hAnsiTheme="minorHAnsi" w:cstheme="minorHAnsi"/>
          <w:spacing w:val="-1"/>
          <w:sz w:val="22"/>
          <w:szCs w:val="22"/>
        </w:rPr>
        <w:t>deterioration</w:t>
      </w:r>
      <w:r w:rsidRPr="001F6858">
        <w:rPr>
          <w:rFonts w:asciiTheme="minorHAnsi" w:hAnsiTheme="minorHAnsi" w:cstheme="minorHAnsi"/>
          <w:spacing w:val="21"/>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21"/>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20"/>
          <w:sz w:val="22"/>
          <w:szCs w:val="22"/>
        </w:rPr>
        <w:t xml:space="preserve"> </w:t>
      </w:r>
      <w:r w:rsidRPr="001F6858">
        <w:rPr>
          <w:rFonts w:asciiTheme="minorHAnsi" w:hAnsiTheme="minorHAnsi" w:cstheme="minorHAnsi"/>
          <w:spacing w:val="-1"/>
          <w:sz w:val="22"/>
          <w:szCs w:val="22"/>
        </w:rPr>
        <w:t>Product</w:t>
      </w:r>
      <w:r w:rsidRPr="001F6858">
        <w:rPr>
          <w:rFonts w:asciiTheme="minorHAnsi" w:hAnsiTheme="minorHAnsi" w:cstheme="minorHAnsi"/>
          <w:spacing w:val="20"/>
          <w:sz w:val="22"/>
          <w:szCs w:val="22"/>
        </w:rPr>
        <w:t xml:space="preserve"> </w:t>
      </w:r>
      <w:r w:rsidRPr="001F6858">
        <w:rPr>
          <w:rFonts w:asciiTheme="minorHAnsi" w:hAnsiTheme="minorHAnsi" w:cstheme="minorHAnsi"/>
          <w:sz w:val="22"/>
          <w:szCs w:val="22"/>
        </w:rPr>
        <w:t>during</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handling,</w:t>
      </w:r>
      <w:r w:rsidRPr="001F6858">
        <w:rPr>
          <w:rFonts w:asciiTheme="minorHAnsi" w:hAnsiTheme="minorHAnsi" w:cstheme="minorHAnsi"/>
          <w:spacing w:val="20"/>
          <w:sz w:val="22"/>
          <w:szCs w:val="22"/>
        </w:rPr>
        <w:t xml:space="preserve"> </w:t>
      </w:r>
      <w:r w:rsidRPr="001F6858">
        <w:rPr>
          <w:rFonts w:asciiTheme="minorHAnsi" w:hAnsiTheme="minorHAnsi" w:cstheme="minorHAnsi"/>
          <w:spacing w:val="-1"/>
          <w:sz w:val="22"/>
          <w:szCs w:val="22"/>
        </w:rPr>
        <w:t>shipment</w:t>
      </w:r>
      <w:r w:rsidRPr="001F6858">
        <w:rPr>
          <w:rFonts w:asciiTheme="minorHAnsi" w:hAnsiTheme="minorHAnsi" w:cstheme="minorHAnsi"/>
          <w:spacing w:val="20"/>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23"/>
          <w:sz w:val="22"/>
          <w:szCs w:val="22"/>
        </w:rPr>
        <w:t xml:space="preserve"> </w:t>
      </w:r>
      <w:r w:rsidRPr="001F6858">
        <w:rPr>
          <w:rFonts w:asciiTheme="minorHAnsi" w:hAnsiTheme="minorHAnsi" w:cstheme="minorHAnsi"/>
          <w:spacing w:val="-2"/>
          <w:sz w:val="22"/>
          <w:szCs w:val="22"/>
        </w:rPr>
        <w:t>storage</w:t>
      </w:r>
      <w:r w:rsidRPr="001F6858">
        <w:rPr>
          <w:rFonts w:asciiTheme="minorHAnsi" w:hAnsiTheme="minorHAnsi" w:cstheme="minorHAnsi"/>
          <w:spacing w:val="20"/>
          <w:sz w:val="22"/>
          <w:szCs w:val="22"/>
        </w:rPr>
        <w:t xml:space="preserve"> </w:t>
      </w:r>
      <w:r w:rsidRPr="001F6858">
        <w:rPr>
          <w:rFonts w:asciiTheme="minorHAnsi" w:hAnsiTheme="minorHAnsi" w:cstheme="minorHAnsi"/>
          <w:spacing w:val="-1"/>
          <w:sz w:val="22"/>
          <w:szCs w:val="22"/>
        </w:rPr>
        <w:t>under</w:t>
      </w:r>
      <w:r w:rsidRPr="001F6858">
        <w:rPr>
          <w:rFonts w:asciiTheme="minorHAnsi" w:hAnsiTheme="minorHAnsi" w:cstheme="minorHAnsi"/>
          <w:spacing w:val="21"/>
          <w:sz w:val="22"/>
          <w:szCs w:val="22"/>
        </w:rPr>
        <w:t xml:space="preserve"> </w:t>
      </w:r>
      <w:r w:rsidRPr="001F6858">
        <w:rPr>
          <w:rFonts w:asciiTheme="minorHAnsi" w:hAnsiTheme="minorHAnsi" w:cstheme="minorHAnsi"/>
          <w:spacing w:val="-1"/>
          <w:sz w:val="22"/>
          <w:szCs w:val="22"/>
        </w:rPr>
        <w:t>anticipated</w:t>
      </w:r>
      <w:r w:rsidRPr="001F6858">
        <w:rPr>
          <w:rFonts w:asciiTheme="minorHAnsi" w:hAnsiTheme="minorHAnsi" w:cstheme="minorHAnsi"/>
          <w:spacing w:val="23"/>
          <w:sz w:val="22"/>
          <w:szCs w:val="22"/>
        </w:rPr>
        <w:t xml:space="preserve"> </w:t>
      </w:r>
      <w:r w:rsidRPr="001F6858">
        <w:rPr>
          <w:rFonts w:asciiTheme="minorHAnsi" w:hAnsiTheme="minorHAnsi" w:cstheme="minorHAnsi"/>
          <w:spacing w:val="-1"/>
          <w:sz w:val="22"/>
          <w:szCs w:val="22"/>
        </w:rPr>
        <w:t>environmental</w:t>
      </w:r>
      <w:r w:rsidRPr="001F6858">
        <w:rPr>
          <w:rFonts w:asciiTheme="minorHAnsi" w:hAnsiTheme="minorHAnsi" w:cstheme="minorHAnsi"/>
          <w:spacing w:val="18"/>
          <w:sz w:val="22"/>
          <w:szCs w:val="22"/>
        </w:rPr>
        <w:t xml:space="preserve"> </w:t>
      </w:r>
      <w:r w:rsidRPr="001F6858">
        <w:rPr>
          <w:rFonts w:asciiTheme="minorHAnsi" w:hAnsiTheme="minorHAnsi" w:cstheme="minorHAnsi"/>
          <w:spacing w:val="-1"/>
          <w:sz w:val="22"/>
          <w:szCs w:val="22"/>
        </w:rPr>
        <w:t>conditions.</w:t>
      </w:r>
      <w:r w:rsidRPr="001F6858">
        <w:rPr>
          <w:rFonts w:asciiTheme="minorHAnsi" w:hAnsiTheme="minorHAnsi" w:cstheme="minorHAnsi"/>
          <w:spacing w:val="23"/>
          <w:sz w:val="22"/>
          <w:szCs w:val="22"/>
        </w:rPr>
        <w:t xml:space="preserve"> </w:t>
      </w:r>
      <w:r w:rsidRPr="001F6858">
        <w:rPr>
          <w:rFonts w:asciiTheme="minorHAnsi" w:hAnsiTheme="minorHAnsi" w:cstheme="minorHAnsi"/>
          <w:spacing w:val="-2"/>
          <w:sz w:val="22"/>
          <w:szCs w:val="22"/>
        </w:rPr>
        <w:t>All</w:t>
      </w:r>
      <w:r w:rsidRPr="001F6858">
        <w:rPr>
          <w:rFonts w:asciiTheme="minorHAnsi" w:hAnsiTheme="minorHAnsi" w:cstheme="minorHAnsi"/>
          <w:spacing w:val="20"/>
          <w:sz w:val="22"/>
          <w:szCs w:val="22"/>
        </w:rPr>
        <w:t xml:space="preserve"> </w:t>
      </w:r>
      <w:r w:rsidRPr="001F6858">
        <w:rPr>
          <w:rFonts w:asciiTheme="minorHAnsi" w:hAnsiTheme="minorHAnsi" w:cstheme="minorHAnsi"/>
          <w:spacing w:val="-1"/>
          <w:sz w:val="22"/>
          <w:szCs w:val="22"/>
        </w:rPr>
        <w:t>materials,</w:t>
      </w:r>
      <w:r w:rsidRPr="001F6858">
        <w:rPr>
          <w:rFonts w:asciiTheme="minorHAnsi" w:hAnsiTheme="minorHAnsi" w:cstheme="minorHAnsi"/>
          <w:spacing w:val="22"/>
          <w:sz w:val="22"/>
          <w:szCs w:val="22"/>
        </w:rPr>
        <w:t xml:space="preserve"> </w:t>
      </w:r>
      <w:r w:rsidRPr="001F6858">
        <w:rPr>
          <w:rFonts w:asciiTheme="minorHAnsi" w:hAnsiTheme="minorHAnsi" w:cstheme="minorHAnsi"/>
          <w:spacing w:val="-1"/>
          <w:sz w:val="22"/>
          <w:szCs w:val="22"/>
        </w:rPr>
        <w:t>fabrication</w:t>
      </w:r>
      <w:r w:rsidRPr="001F6858">
        <w:rPr>
          <w:rFonts w:asciiTheme="minorHAnsi" w:hAnsiTheme="minorHAnsi" w:cstheme="minorHAnsi"/>
          <w:spacing w:val="61"/>
          <w:sz w:val="22"/>
          <w:szCs w:val="22"/>
        </w:rPr>
        <w:t xml:space="preserve"> </w:t>
      </w:r>
      <w:r w:rsidRPr="001F6858">
        <w:rPr>
          <w:rFonts w:asciiTheme="minorHAnsi" w:hAnsiTheme="minorHAnsi" w:cstheme="minorHAnsi"/>
          <w:spacing w:val="-1"/>
          <w:sz w:val="22"/>
          <w:szCs w:val="22"/>
        </w:rPr>
        <w:t>techniques</w:t>
      </w:r>
      <w:r w:rsidRPr="001F6858">
        <w:rPr>
          <w:rFonts w:asciiTheme="minorHAnsi" w:hAnsiTheme="minorHAnsi" w:cstheme="minorHAnsi"/>
          <w:spacing w:val="-7"/>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workmanship</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shall</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conform</w:t>
      </w:r>
      <w:r w:rsidRPr="001F6858">
        <w:rPr>
          <w:rFonts w:asciiTheme="minorHAnsi" w:hAnsiTheme="minorHAnsi" w:cstheme="minorHAnsi"/>
          <w:spacing w:val="-5"/>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8"/>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requirements</w:t>
      </w:r>
      <w:r w:rsidRPr="001F6858">
        <w:rPr>
          <w:rFonts w:asciiTheme="minorHAnsi" w:hAnsiTheme="minorHAnsi" w:cstheme="minorHAnsi"/>
          <w:spacing w:val="-7"/>
          <w:sz w:val="22"/>
          <w:szCs w:val="22"/>
        </w:rPr>
        <w:t xml:space="preserve"> </w:t>
      </w:r>
      <w:r w:rsidRPr="001F6858">
        <w:rPr>
          <w:rFonts w:asciiTheme="minorHAnsi" w:hAnsiTheme="minorHAnsi" w:cstheme="minorHAnsi"/>
          <w:spacing w:val="-1"/>
          <w:sz w:val="22"/>
          <w:szCs w:val="22"/>
        </w:rPr>
        <w:t>specified</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herein</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6"/>
          <w:sz w:val="22"/>
          <w:szCs w:val="22"/>
        </w:rPr>
        <w:t xml:space="preserve"> </w:t>
      </w:r>
      <w:r w:rsidRPr="001F6858">
        <w:rPr>
          <w:rFonts w:asciiTheme="minorHAnsi" w:hAnsiTheme="minorHAnsi" w:cstheme="minorHAnsi"/>
          <w:sz w:val="22"/>
          <w:szCs w:val="22"/>
        </w:rPr>
        <w:t>if</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not</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specified,</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otherwise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meet</w:t>
      </w:r>
      <w:r w:rsidRPr="001F6858">
        <w:rPr>
          <w:rFonts w:asciiTheme="minorHAnsi" w:hAnsiTheme="minorHAnsi" w:cstheme="minorHAnsi"/>
          <w:spacing w:val="-1"/>
          <w:sz w:val="22"/>
          <w:szCs w:val="22"/>
        </w:rPr>
        <w:t xml:space="preserve"> or</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2"/>
          <w:sz w:val="22"/>
          <w:szCs w:val="22"/>
        </w:rPr>
        <w:t>exceed</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2"/>
          <w:sz w:val="22"/>
          <w:szCs w:val="22"/>
        </w:rPr>
        <w:t>good</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commercial</w:t>
      </w:r>
      <w:r w:rsidRPr="001F6858">
        <w:rPr>
          <w:rFonts w:asciiTheme="minorHAnsi" w:hAnsiTheme="minorHAnsi" w:cstheme="minorHAnsi"/>
          <w:spacing w:val="91"/>
          <w:sz w:val="22"/>
          <w:szCs w:val="22"/>
        </w:rPr>
        <w:t xml:space="preserve"> </w:t>
      </w:r>
      <w:r w:rsidRPr="001F6858">
        <w:rPr>
          <w:rFonts w:asciiTheme="minorHAnsi" w:hAnsiTheme="minorHAnsi" w:cstheme="minorHAnsi"/>
          <w:spacing w:val="-1"/>
          <w:sz w:val="22"/>
          <w:szCs w:val="22"/>
        </w:rPr>
        <w:t>quality</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practice.</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2"/>
          <w:sz w:val="22"/>
          <w:szCs w:val="22"/>
        </w:rPr>
        <w:t>Damage</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resulting</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from</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improper</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Product</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packaging</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will</w:t>
      </w:r>
      <w:r w:rsidRPr="001F6858">
        <w:rPr>
          <w:rFonts w:asciiTheme="minorHAnsi" w:hAnsiTheme="minorHAnsi" w:cstheme="minorHAnsi"/>
          <w:spacing w:val="13"/>
          <w:sz w:val="22"/>
          <w:szCs w:val="22"/>
        </w:rPr>
        <w:t xml:space="preserve"> </w:t>
      </w:r>
      <w:r w:rsidRPr="001F6858">
        <w:rPr>
          <w:rFonts w:asciiTheme="minorHAnsi" w:hAnsiTheme="minorHAnsi" w:cstheme="minorHAnsi"/>
          <w:sz w:val="22"/>
          <w:szCs w:val="22"/>
        </w:rPr>
        <w:t>be</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charged</w:t>
      </w:r>
      <w:r w:rsidRPr="001F6858">
        <w:rPr>
          <w:rFonts w:asciiTheme="minorHAnsi" w:hAnsiTheme="minorHAnsi" w:cstheme="minorHAnsi"/>
          <w:spacing w:val="13"/>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2"/>
          <w:sz w:val="22"/>
          <w:szCs w:val="22"/>
        </w:rPr>
        <w:t>Seller.</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2"/>
          <w:sz w:val="22"/>
          <w:szCs w:val="22"/>
        </w:rPr>
        <w:t>Seller</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must</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comply</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with</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all</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applicable</w:t>
      </w:r>
      <w:r w:rsidRPr="001F6858">
        <w:rPr>
          <w:rFonts w:asciiTheme="minorHAnsi" w:hAnsiTheme="minorHAnsi" w:cstheme="minorHAnsi"/>
          <w:spacing w:val="77"/>
          <w:sz w:val="22"/>
          <w:szCs w:val="22"/>
        </w:rPr>
        <w:t xml:space="preserve"> </w:t>
      </w:r>
      <w:r w:rsidRPr="001F6858">
        <w:rPr>
          <w:rFonts w:asciiTheme="minorHAnsi" w:hAnsiTheme="minorHAnsi" w:cstheme="minorHAnsi"/>
          <w:spacing w:val="-1"/>
          <w:sz w:val="22"/>
          <w:szCs w:val="22"/>
        </w:rPr>
        <w:t>carrier</w:t>
      </w:r>
      <w:r w:rsidRPr="001F6858">
        <w:rPr>
          <w:rFonts w:asciiTheme="minorHAnsi" w:hAnsiTheme="minorHAnsi" w:cstheme="minorHAnsi"/>
          <w:spacing w:val="28"/>
          <w:sz w:val="22"/>
          <w:szCs w:val="22"/>
        </w:rPr>
        <w:t xml:space="preserve"> </w:t>
      </w:r>
      <w:r w:rsidRPr="001F6858">
        <w:rPr>
          <w:rFonts w:asciiTheme="minorHAnsi" w:hAnsiTheme="minorHAnsi" w:cstheme="minorHAnsi"/>
          <w:spacing w:val="-1"/>
          <w:sz w:val="22"/>
          <w:szCs w:val="22"/>
        </w:rPr>
        <w:t>regulations,</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1"/>
          <w:sz w:val="22"/>
          <w:szCs w:val="22"/>
        </w:rPr>
        <w:t>including</w:t>
      </w:r>
      <w:r w:rsidRPr="001F6858">
        <w:rPr>
          <w:rFonts w:asciiTheme="minorHAnsi" w:hAnsiTheme="minorHAnsi" w:cstheme="minorHAnsi"/>
          <w:spacing w:val="28"/>
          <w:sz w:val="22"/>
          <w:szCs w:val="22"/>
        </w:rPr>
        <w:t xml:space="preserve"> </w:t>
      </w:r>
      <w:r w:rsidRPr="001F6858">
        <w:rPr>
          <w:rFonts w:asciiTheme="minorHAnsi" w:hAnsiTheme="minorHAnsi" w:cstheme="minorHAnsi"/>
          <w:spacing w:val="-2"/>
          <w:sz w:val="22"/>
          <w:szCs w:val="22"/>
        </w:rPr>
        <w:t>National</w:t>
      </w:r>
      <w:r w:rsidRPr="001F6858">
        <w:rPr>
          <w:rFonts w:asciiTheme="minorHAnsi" w:hAnsiTheme="minorHAnsi" w:cstheme="minorHAnsi"/>
          <w:spacing w:val="28"/>
          <w:sz w:val="22"/>
          <w:szCs w:val="22"/>
        </w:rPr>
        <w:t xml:space="preserve"> </w:t>
      </w:r>
      <w:r w:rsidRPr="001F6858">
        <w:rPr>
          <w:rFonts w:asciiTheme="minorHAnsi" w:hAnsiTheme="minorHAnsi" w:cstheme="minorHAnsi"/>
          <w:spacing w:val="-1"/>
          <w:sz w:val="22"/>
          <w:szCs w:val="22"/>
        </w:rPr>
        <w:t>Motor</w:t>
      </w:r>
      <w:r w:rsidRPr="001F6858">
        <w:rPr>
          <w:rFonts w:asciiTheme="minorHAnsi" w:hAnsiTheme="minorHAnsi" w:cstheme="minorHAnsi"/>
          <w:spacing w:val="28"/>
          <w:sz w:val="22"/>
          <w:szCs w:val="22"/>
        </w:rPr>
        <w:t xml:space="preserve"> </w:t>
      </w:r>
      <w:r w:rsidRPr="001F6858">
        <w:rPr>
          <w:rFonts w:asciiTheme="minorHAnsi" w:hAnsiTheme="minorHAnsi" w:cstheme="minorHAnsi"/>
          <w:spacing w:val="-1"/>
          <w:sz w:val="22"/>
          <w:szCs w:val="22"/>
        </w:rPr>
        <w:t>Freight</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1"/>
          <w:sz w:val="22"/>
          <w:szCs w:val="22"/>
        </w:rPr>
        <w:t>Classification</w:t>
      </w:r>
      <w:r w:rsidRPr="001F6858">
        <w:rPr>
          <w:rFonts w:asciiTheme="minorHAnsi" w:hAnsiTheme="minorHAnsi" w:cstheme="minorHAnsi"/>
          <w:spacing w:val="28"/>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26"/>
          <w:sz w:val="22"/>
          <w:szCs w:val="22"/>
        </w:rPr>
        <w:t xml:space="preserve"> </w:t>
      </w:r>
      <w:r w:rsidRPr="001F6858">
        <w:rPr>
          <w:rFonts w:asciiTheme="minorHAnsi" w:hAnsiTheme="minorHAnsi" w:cstheme="minorHAnsi"/>
          <w:spacing w:val="-1"/>
          <w:sz w:val="22"/>
          <w:szCs w:val="22"/>
        </w:rPr>
        <w:t>Department</w:t>
      </w:r>
      <w:r w:rsidRPr="001F6858">
        <w:rPr>
          <w:rFonts w:asciiTheme="minorHAnsi" w:hAnsiTheme="minorHAnsi" w:cstheme="minorHAnsi"/>
          <w:spacing w:val="28"/>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28"/>
          <w:sz w:val="22"/>
          <w:szCs w:val="22"/>
        </w:rPr>
        <w:t xml:space="preserve"> </w:t>
      </w:r>
      <w:r w:rsidRPr="001F6858">
        <w:rPr>
          <w:rFonts w:asciiTheme="minorHAnsi" w:hAnsiTheme="minorHAnsi" w:cstheme="minorHAnsi"/>
          <w:spacing w:val="-1"/>
          <w:sz w:val="22"/>
          <w:szCs w:val="22"/>
        </w:rPr>
        <w:t>Transportation</w:t>
      </w:r>
      <w:r w:rsidRPr="001F6858">
        <w:rPr>
          <w:rFonts w:asciiTheme="minorHAnsi" w:hAnsiTheme="minorHAnsi" w:cstheme="minorHAnsi"/>
          <w:spacing w:val="28"/>
          <w:sz w:val="22"/>
          <w:szCs w:val="22"/>
        </w:rPr>
        <w:t xml:space="preserve"> </w:t>
      </w:r>
      <w:r w:rsidRPr="001F6858">
        <w:rPr>
          <w:rFonts w:asciiTheme="minorHAnsi" w:hAnsiTheme="minorHAnsi" w:cstheme="minorHAnsi"/>
          <w:spacing w:val="-1"/>
          <w:sz w:val="22"/>
          <w:szCs w:val="22"/>
        </w:rPr>
        <w:t>Regulations.</w:t>
      </w:r>
      <w:r w:rsidRPr="001F6858">
        <w:rPr>
          <w:rFonts w:asciiTheme="minorHAnsi" w:hAnsiTheme="minorHAnsi" w:cstheme="minorHAnsi"/>
          <w:spacing w:val="30"/>
          <w:sz w:val="22"/>
          <w:szCs w:val="22"/>
        </w:rPr>
        <w:t xml:space="preserve"> </w:t>
      </w:r>
      <w:r w:rsidRPr="001F6858">
        <w:rPr>
          <w:rFonts w:asciiTheme="minorHAnsi" w:hAnsiTheme="minorHAnsi" w:cstheme="minorHAnsi"/>
          <w:spacing w:val="-1"/>
          <w:sz w:val="22"/>
          <w:szCs w:val="22"/>
        </w:rPr>
        <w:t>No</w:t>
      </w:r>
      <w:r w:rsidRPr="001F6858">
        <w:rPr>
          <w:rFonts w:asciiTheme="minorHAnsi" w:hAnsiTheme="minorHAnsi" w:cstheme="minorHAnsi"/>
          <w:spacing w:val="28"/>
          <w:sz w:val="22"/>
          <w:szCs w:val="22"/>
        </w:rPr>
        <w:t xml:space="preserve"> </w:t>
      </w:r>
      <w:r w:rsidRPr="001F6858">
        <w:rPr>
          <w:rFonts w:asciiTheme="minorHAnsi" w:hAnsiTheme="minorHAnsi" w:cstheme="minorHAnsi"/>
          <w:spacing w:val="-1"/>
          <w:sz w:val="22"/>
          <w:szCs w:val="22"/>
        </w:rPr>
        <w:t>extra</w:t>
      </w:r>
      <w:r w:rsidRPr="001F6858">
        <w:rPr>
          <w:rFonts w:asciiTheme="minorHAnsi" w:hAnsiTheme="minorHAnsi" w:cstheme="minorHAnsi"/>
          <w:spacing w:val="27"/>
          <w:sz w:val="22"/>
          <w:szCs w:val="22"/>
        </w:rPr>
        <w:t xml:space="preserve"> </w:t>
      </w:r>
      <w:r w:rsidRPr="001F6858">
        <w:rPr>
          <w:rFonts w:asciiTheme="minorHAnsi" w:hAnsiTheme="minorHAnsi" w:cstheme="minorHAnsi"/>
          <w:spacing w:val="-1"/>
          <w:sz w:val="22"/>
          <w:szCs w:val="22"/>
        </w:rPr>
        <w:t>charge</w:t>
      </w:r>
      <w:r w:rsidRPr="001F6858">
        <w:rPr>
          <w:rFonts w:asciiTheme="minorHAnsi" w:hAnsiTheme="minorHAnsi" w:cstheme="minorHAnsi"/>
          <w:spacing w:val="27"/>
          <w:sz w:val="22"/>
          <w:szCs w:val="22"/>
        </w:rPr>
        <w:t xml:space="preserve"> </w:t>
      </w:r>
      <w:r w:rsidRPr="001F6858">
        <w:rPr>
          <w:rFonts w:asciiTheme="minorHAnsi" w:hAnsiTheme="minorHAnsi" w:cstheme="minorHAnsi"/>
          <w:spacing w:val="-1"/>
          <w:sz w:val="22"/>
          <w:szCs w:val="22"/>
        </w:rPr>
        <w:t>for</w:t>
      </w:r>
      <w:r w:rsidRPr="001F6858">
        <w:rPr>
          <w:rFonts w:asciiTheme="minorHAnsi" w:hAnsiTheme="minorHAnsi" w:cstheme="minorHAnsi"/>
          <w:spacing w:val="67"/>
          <w:sz w:val="22"/>
          <w:szCs w:val="22"/>
        </w:rPr>
        <w:t xml:space="preserve"> </w:t>
      </w:r>
      <w:r w:rsidRPr="001F6858">
        <w:rPr>
          <w:rFonts w:asciiTheme="minorHAnsi" w:hAnsiTheme="minorHAnsi" w:cstheme="minorHAnsi"/>
          <w:spacing w:val="-1"/>
          <w:sz w:val="22"/>
          <w:szCs w:val="22"/>
        </w:rPr>
        <w:t>packaging</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insurance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shall</w:t>
      </w:r>
      <w:r w:rsidRPr="001F6858">
        <w:rPr>
          <w:rFonts w:asciiTheme="minorHAnsi" w:hAnsiTheme="minorHAnsi" w:cstheme="minorHAnsi"/>
          <w:spacing w:val="-6"/>
          <w:sz w:val="22"/>
          <w:szCs w:val="22"/>
        </w:rPr>
        <w:t xml:space="preserve"> </w:t>
      </w:r>
      <w:r w:rsidRPr="001F6858">
        <w:rPr>
          <w:rFonts w:asciiTheme="minorHAnsi" w:hAnsiTheme="minorHAnsi" w:cstheme="minorHAnsi"/>
          <w:sz w:val="22"/>
          <w:szCs w:val="22"/>
        </w:rPr>
        <w:t>be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allowed</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unless</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specifically</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noted</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herein.</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Products</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2"/>
          <w:sz w:val="22"/>
          <w:szCs w:val="22"/>
        </w:rPr>
        <w:t>received</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without</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proper</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packaging,</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packing,</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marking</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and/or</w:t>
      </w:r>
      <w:r w:rsidRPr="001F6858">
        <w:rPr>
          <w:rFonts w:asciiTheme="minorHAnsi" w:hAnsiTheme="minorHAnsi" w:cstheme="minorHAnsi"/>
          <w:spacing w:val="97"/>
          <w:sz w:val="22"/>
          <w:szCs w:val="22"/>
        </w:rPr>
        <w:t xml:space="preserve"> </w:t>
      </w:r>
      <w:r w:rsidRPr="001F6858">
        <w:rPr>
          <w:rFonts w:asciiTheme="minorHAnsi" w:hAnsiTheme="minorHAnsi" w:cstheme="minorHAnsi"/>
          <w:sz w:val="22"/>
          <w:szCs w:val="22"/>
        </w:rPr>
        <w:t>bar</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coding as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set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forth</w:t>
      </w:r>
      <w:r w:rsidRPr="001F6858">
        <w:rPr>
          <w:rFonts w:asciiTheme="minorHAnsi" w:hAnsiTheme="minorHAnsi" w:cstheme="minorHAnsi"/>
          <w:spacing w:val="-1"/>
          <w:sz w:val="22"/>
          <w:szCs w:val="22"/>
        </w:rPr>
        <w:t xml:space="preserve"> herein</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may</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be</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rejected</w:t>
      </w:r>
      <w:r w:rsidRPr="001F6858">
        <w:rPr>
          <w:rFonts w:asciiTheme="minorHAnsi" w:hAnsiTheme="minorHAnsi" w:cstheme="minorHAnsi"/>
          <w:spacing w:val="2"/>
          <w:sz w:val="22"/>
          <w:szCs w:val="22"/>
        </w:rPr>
        <w:t xml:space="preserve"> </w:t>
      </w:r>
      <w:r w:rsidRPr="001F6858">
        <w:rPr>
          <w:rFonts w:asciiTheme="minorHAnsi" w:hAnsiTheme="minorHAnsi" w:cstheme="minorHAnsi"/>
          <w:sz w:val="22"/>
          <w:szCs w:val="22"/>
        </w:rPr>
        <w:t>by</w:t>
      </w:r>
      <w:r w:rsidRPr="001F6858">
        <w:rPr>
          <w:rFonts w:asciiTheme="minorHAnsi" w:hAnsiTheme="minorHAnsi" w:cstheme="minorHAnsi"/>
          <w:spacing w:val="-3"/>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z w:val="22"/>
          <w:szCs w:val="22"/>
        </w:rPr>
        <w:t xml:space="preserve"> and</w:t>
      </w:r>
      <w:r w:rsidRPr="001F6858">
        <w:rPr>
          <w:rFonts w:asciiTheme="minorHAnsi" w:hAnsiTheme="minorHAnsi" w:cstheme="minorHAnsi"/>
          <w:spacing w:val="-1"/>
          <w:sz w:val="22"/>
          <w:szCs w:val="22"/>
        </w:rPr>
        <w:t xml:space="preserve"> returned </w:t>
      </w:r>
      <w:r w:rsidRPr="001F6858">
        <w:rPr>
          <w:rFonts w:asciiTheme="minorHAnsi" w:hAnsiTheme="minorHAnsi" w:cstheme="minorHAnsi"/>
          <w:sz w:val="22"/>
          <w:szCs w:val="22"/>
        </w:rPr>
        <w:t>to</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Seller</w:t>
      </w:r>
      <w:r w:rsidRPr="001F6858">
        <w:rPr>
          <w:rFonts w:asciiTheme="minorHAnsi" w:hAnsiTheme="minorHAnsi" w:cstheme="minorHAnsi"/>
          <w:sz w:val="22"/>
          <w:szCs w:val="22"/>
        </w:rPr>
        <w:t xml:space="preserve"> at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Seller’s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expense.</w:t>
      </w:r>
    </w:p>
    <w:p w14:paraId="08623F2D" w14:textId="77777777" w:rsidR="004106FB" w:rsidRPr="001F6858" w:rsidRDefault="0058566C"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REPORTI</w:t>
      </w:r>
      <w:r w:rsidR="00EB199D" w:rsidRPr="001F6858">
        <w:rPr>
          <w:rFonts w:asciiTheme="minorHAnsi" w:hAnsiTheme="minorHAnsi" w:cstheme="minorHAnsi"/>
          <w:b/>
          <w:bCs/>
          <w:sz w:val="22"/>
          <w:szCs w:val="22"/>
          <w:u w:val="single"/>
        </w:rPr>
        <w:t xml:space="preserve">NG </w:t>
      </w:r>
      <w:r w:rsidRPr="001F6858">
        <w:rPr>
          <w:rFonts w:asciiTheme="minorHAnsi" w:hAnsiTheme="minorHAnsi" w:cstheme="minorHAnsi"/>
          <w:b/>
          <w:bCs/>
          <w:sz w:val="22"/>
          <w:szCs w:val="22"/>
          <w:u w:val="single"/>
        </w:rPr>
        <w:t xml:space="preserve">AND METRICS.  </w:t>
      </w:r>
      <w:r w:rsidR="004106FB" w:rsidRPr="001F6858">
        <w:rPr>
          <w:rFonts w:asciiTheme="minorHAnsi" w:hAnsiTheme="minorHAnsi" w:cstheme="minorHAnsi"/>
          <w:b/>
          <w:bCs/>
          <w:sz w:val="22"/>
          <w:szCs w:val="22"/>
          <w:u w:val="single"/>
        </w:rPr>
        <w:t xml:space="preserve"> </w:t>
      </w:r>
    </w:p>
    <w:p w14:paraId="3C1E623C" w14:textId="77777777" w:rsidR="00D8586A" w:rsidRPr="001F6858" w:rsidRDefault="0058566C" w:rsidP="00C11107">
      <w:pPr>
        <w:pStyle w:val="BodyTextIndent"/>
        <w:autoSpaceDE w:val="0"/>
        <w:autoSpaceDN w:val="0"/>
        <w:adjustRightInd w:val="0"/>
        <w:spacing w:after="120"/>
        <w:jc w:val="both"/>
        <w:rPr>
          <w:rFonts w:asciiTheme="minorHAnsi" w:hAnsiTheme="minorHAnsi" w:cstheme="minorHAnsi"/>
          <w:sz w:val="22"/>
          <w:szCs w:val="22"/>
        </w:rPr>
      </w:pPr>
      <w:r w:rsidRPr="001F6858">
        <w:rPr>
          <w:rFonts w:asciiTheme="minorHAnsi" w:hAnsiTheme="minorHAnsi" w:cstheme="minorHAnsi"/>
          <w:sz w:val="22"/>
          <w:szCs w:val="22"/>
        </w:rPr>
        <w:t>Se</w:t>
      </w:r>
      <w:r w:rsidR="005B4D03" w:rsidRPr="001F6858">
        <w:rPr>
          <w:rFonts w:asciiTheme="minorHAnsi" w:hAnsiTheme="minorHAnsi" w:cstheme="minorHAnsi"/>
          <w:sz w:val="22"/>
          <w:szCs w:val="22"/>
        </w:rPr>
        <w:t>e Exhibit A</w:t>
      </w:r>
      <w:r w:rsidR="00EB199D" w:rsidRPr="001F6858">
        <w:rPr>
          <w:rFonts w:asciiTheme="minorHAnsi" w:hAnsiTheme="minorHAnsi" w:cstheme="minorHAnsi"/>
          <w:sz w:val="22"/>
          <w:szCs w:val="22"/>
        </w:rPr>
        <w:t>.</w:t>
      </w:r>
      <w:r w:rsidR="005B4D03" w:rsidRPr="001F6858">
        <w:rPr>
          <w:rFonts w:asciiTheme="minorHAnsi" w:hAnsiTheme="minorHAnsi" w:cstheme="minorHAnsi"/>
          <w:sz w:val="22"/>
          <w:szCs w:val="22"/>
        </w:rPr>
        <w:t xml:space="preserve"> SOW for details on reporting requirements. </w:t>
      </w:r>
    </w:p>
    <w:p w14:paraId="74AB7D2C" w14:textId="77777777" w:rsidR="003F590D" w:rsidRPr="001F6858" w:rsidRDefault="0058566C"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 xml:space="preserve">ASSIGNMENT. </w:t>
      </w:r>
    </w:p>
    <w:p w14:paraId="71EDF7F8" w14:textId="77777777" w:rsidR="00EB199D" w:rsidRPr="001F6858" w:rsidRDefault="00355531" w:rsidP="00C11107">
      <w:pPr>
        <w:spacing w:after="120"/>
        <w:ind w:left="720"/>
        <w:jc w:val="both"/>
        <w:rPr>
          <w:rFonts w:asciiTheme="minorHAnsi" w:hAnsiTheme="minorHAnsi" w:cstheme="minorHAnsi"/>
          <w:sz w:val="22"/>
          <w:szCs w:val="22"/>
        </w:rPr>
      </w:pPr>
      <w:r w:rsidRPr="001F6858">
        <w:rPr>
          <w:rFonts w:asciiTheme="minorHAnsi" w:hAnsiTheme="minorHAnsi" w:cstheme="minorHAnsi"/>
          <w:sz w:val="22"/>
          <w:szCs w:val="22"/>
        </w:rPr>
        <w:t>This Award may not be assigned by either Party without the prior written approval of the other Party; however, this Award may be assigned by either Party without the other Party's consent, subject to the proposed assignee satisfying the non-assigning party’s credit requirements, if such assignment is to  a U.S. based parent or subsidiary. Any purported assignment in violation of this section shall be void</w:t>
      </w:r>
      <w:r w:rsidR="00A32F4C" w:rsidRPr="001F6858">
        <w:rPr>
          <w:rFonts w:asciiTheme="minorHAnsi" w:hAnsiTheme="minorHAnsi" w:cstheme="minorHAnsi"/>
          <w:sz w:val="22"/>
          <w:szCs w:val="22"/>
        </w:rPr>
        <w:t xml:space="preserve">.  Notwithstanding the foregoing, Xerox </w:t>
      </w:r>
      <w:r w:rsidR="003016C8" w:rsidRPr="001F6858">
        <w:rPr>
          <w:rFonts w:asciiTheme="minorHAnsi" w:hAnsiTheme="minorHAnsi" w:cstheme="minorHAnsi"/>
          <w:sz w:val="22"/>
          <w:szCs w:val="22"/>
        </w:rPr>
        <w:t>may assign without consent to a</w:t>
      </w:r>
      <w:r w:rsidR="0049587D" w:rsidRPr="001F6858">
        <w:rPr>
          <w:rFonts w:asciiTheme="minorHAnsi" w:hAnsiTheme="minorHAnsi" w:cstheme="minorHAnsi"/>
          <w:sz w:val="22"/>
          <w:szCs w:val="22"/>
        </w:rPr>
        <w:t>n</w:t>
      </w:r>
      <w:r w:rsidR="003016C8" w:rsidRPr="001F6858">
        <w:rPr>
          <w:rFonts w:asciiTheme="minorHAnsi" w:hAnsiTheme="minorHAnsi" w:cstheme="minorHAnsi"/>
          <w:sz w:val="22"/>
          <w:szCs w:val="22"/>
        </w:rPr>
        <w:t xml:space="preserve"> Affiliate</w:t>
      </w:r>
      <w:r w:rsidR="00525EC0" w:rsidRPr="001F6858">
        <w:rPr>
          <w:rFonts w:asciiTheme="minorHAnsi" w:hAnsiTheme="minorHAnsi" w:cstheme="minorHAnsi"/>
          <w:sz w:val="22"/>
          <w:szCs w:val="22"/>
        </w:rPr>
        <w:t>,</w:t>
      </w:r>
      <w:r w:rsidR="003016C8" w:rsidRPr="001F6858">
        <w:rPr>
          <w:rFonts w:asciiTheme="minorHAnsi" w:hAnsiTheme="minorHAnsi" w:cstheme="minorHAnsi"/>
          <w:sz w:val="22"/>
          <w:szCs w:val="22"/>
        </w:rPr>
        <w:t xml:space="preserve"> or to a third party</w:t>
      </w:r>
      <w:r w:rsidR="00525EC0" w:rsidRPr="001F6858">
        <w:rPr>
          <w:rFonts w:asciiTheme="minorHAnsi" w:hAnsiTheme="minorHAnsi" w:cstheme="minorHAnsi"/>
          <w:sz w:val="22"/>
          <w:szCs w:val="22"/>
        </w:rPr>
        <w:t>,</w:t>
      </w:r>
      <w:r w:rsidR="003016C8" w:rsidRPr="001F6858">
        <w:rPr>
          <w:rFonts w:asciiTheme="minorHAnsi" w:hAnsiTheme="minorHAnsi" w:cstheme="minorHAnsi"/>
          <w:sz w:val="22"/>
          <w:szCs w:val="22"/>
        </w:rPr>
        <w:t xml:space="preserve"> </w:t>
      </w:r>
      <w:r w:rsidR="00525EC0" w:rsidRPr="001F6858">
        <w:rPr>
          <w:rFonts w:asciiTheme="minorHAnsi" w:hAnsiTheme="minorHAnsi" w:cstheme="minorHAnsi"/>
          <w:sz w:val="22"/>
          <w:szCs w:val="22"/>
        </w:rPr>
        <w:t xml:space="preserve">resident in the United States </w:t>
      </w:r>
      <w:r w:rsidR="003016C8" w:rsidRPr="001F6858">
        <w:rPr>
          <w:rFonts w:asciiTheme="minorHAnsi" w:hAnsiTheme="minorHAnsi" w:cstheme="minorHAnsi"/>
          <w:sz w:val="22"/>
          <w:szCs w:val="22"/>
        </w:rPr>
        <w:t>for the purposes of securitizing or factoring,</w:t>
      </w:r>
      <w:r w:rsidR="0049587D" w:rsidRPr="001F6858">
        <w:rPr>
          <w:rFonts w:asciiTheme="minorHAnsi" w:hAnsiTheme="minorHAnsi" w:cstheme="minorHAnsi"/>
          <w:sz w:val="22"/>
          <w:szCs w:val="22"/>
        </w:rPr>
        <w:t xml:space="preserve"> provided, however, that the Affiliate or third party is not: (i) located in a country that is subject to a U.S. government embargo; (ii) listed on any U.S. government list of prohibited or restricted parties; (iii) listed on the Export.gov combined screening list (available at: https://www.export.gov/consolidated_screening_list or; (iv) suspended or debarred from U.S. federal contracting as identified on the EPLS (available at www.SAM.gov).  </w:t>
      </w:r>
      <w:r w:rsidR="00067156" w:rsidRPr="001F6858">
        <w:rPr>
          <w:rFonts w:asciiTheme="minorHAnsi" w:hAnsiTheme="minorHAnsi" w:cstheme="minorHAnsi"/>
          <w:sz w:val="22"/>
          <w:szCs w:val="22"/>
        </w:rPr>
        <w:t xml:space="preserve">Except as necessary to effectuate the purposes of this assignment clause, </w:t>
      </w:r>
      <w:r w:rsidR="00CE20B8" w:rsidRPr="001F6858">
        <w:rPr>
          <w:rFonts w:asciiTheme="minorHAnsi" w:hAnsiTheme="minorHAnsi" w:cstheme="minorHAnsi"/>
          <w:sz w:val="22"/>
          <w:szCs w:val="22"/>
        </w:rPr>
        <w:t xml:space="preserve">Seller shall not furnish or disclose </w:t>
      </w:r>
      <w:r w:rsidR="0042788E" w:rsidRPr="001F6858">
        <w:rPr>
          <w:rFonts w:asciiTheme="minorHAnsi" w:hAnsiTheme="minorHAnsi" w:cstheme="minorHAnsi"/>
          <w:sz w:val="22"/>
          <w:szCs w:val="22"/>
        </w:rPr>
        <w:t>Customer</w:t>
      </w:r>
      <w:r w:rsidR="00FB6A64" w:rsidRPr="001F6858">
        <w:rPr>
          <w:rFonts w:asciiTheme="minorHAnsi" w:hAnsiTheme="minorHAnsi" w:cstheme="minorHAnsi"/>
          <w:sz w:val="22"/>
          <w:szCs w:val="22"/>
        </w:rPr>
        <w:t xml:space="preserve">’s Proprietary Information </w:t>
      </w:r>
      <w:r w:rsidR="00CE20B8" w:rsidRPr="001F6858">
        <w:rPr>
          <w:rFonts w:asciiTheme="minorHAnsi" w:hAnsiTheme="minorHAnsi" w:cstheme="minorHAnsi"/>
          <w:sz w:val="22"/>
          <w:szCs w:val="22"/>
        </w:rPr>
        <w:t>to any assignee under this Order or any other person no</w:t>
      </w:r>
      <w:r w:rsidR="00F7470D" w:rsidRPr="001F6858">
        <w:rPr>
          <w:rFonts w:asciiTheme="minorHAnsi" w:hAnsiTheme="minorHAnsi" w:cstheme="minorHAnsi"/>
          <w:sz w:val="22"/>
          <w:szCs w:val="22"/>
        </w:rPr>
        <w:t xml:space="preserve">t entitled to receive </w:t>
      </w:r>
      <w:r w:rsidR="00CE20B8" w:rsidRPr="001F6858">
        <w:rPr>
          <w:rFonts w:asciiTheme="minorHAnsi" w:hAnsiTheme="minorHAnsi" w:cstheme="minorHAnsi"/>
          <w:sz w:val="22"/>
          <w:szCs w:val="22"/>
        </w:rPr>
        <w:t xml:space="preserve">any of </w:t>
      </w:r>
      <w:r w:rsidR="0042788E" w:rsidRPr="001F6858">
        <w:rPr>
          <w:rFonts w:asciiTheme="minorHAnsi" w:hAnsiTheme="minorHAnsi" w:cstheme="minorHAnsi"/>
          <w:sz w:val="22"/>
          <w:szCs w:val="22"/>
        </w:rPr>
        <w:t>Customer</w:t>
      </w:r>
      <w:r w:rsidR="00CE20B8" w:rsidRPr="001F6858">
        <w:rPr>
          <w:rFonts w:asciiTheme="minorHAnsi" w:hAnsiTheme="minorHAnsi" w:cstheme="minorHAnsi"/>
          <w:sz w:val="22"/>
          <w:szCs w:val="22"/>
        </w:rPr>
        <w:t xml:space="preserve">’s Proprietary Information (including this Order) until and unless authorized to do so by </w:t>
      </w:r>
      <w:r w:rsidR="0042788E" w:rsidRPr="001F6858">
        <w:rPr>
          <w:rFonts w:asciiTheme="minorHAnsi" w:hAnsiTheme="minorHAnsi" w:cstheme="minorHAnsi"/>
          <w:sz w:val="22"/>
          <w:szCs w:val="22"/>
        </w:rPr>
        <w:t>Customer</w:t>
      </w:r>
      <w:r w:rsidR="00CE20B8" w:rsidRPr="001F6858">
        <w:rPr>
          <w:rFonts w:asciiTheme="minorHAnsi" w:hAnsiTheme="minorHAnsi" w:cstheme="minorHAnsi"/>
          <w:sz w:val="22"/>
          <w:szCs w:val="22"/>
        </w:rPr>
        <w:t>’s Authorized Purchasing Representative.</w:t>
      </w:r>
    </w:p>
    <w:p w14:paraId="514ED004" w14:textId="77777777" w:rsidR="00EB199D" w:rsidRPr="001F6858" w:rsidRDefault="00EB199D"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 xml:space="preserve">MERGERS AND ACQUISITIONS. </w:t>
      </w:r>
    </w:p>
    <w:p w14:paraId="578F0B15" w14:textId="77777777" w:rsidR="00D04E2D" w:rsidRPr="001F6858" w:rsidRDefault="00D04E2D" w:rsidP="00C11107">
      <w:pPr>
        <w:pStyle w:val="BodyTextIndent"/>
        <w:spacing w:after="120"/>
        <w:jc w:val="both"/>
        <w:rPr>
          <w:rFonts w:asciiTheme="minorHAnsi" w:hAnsiTheme="minorHAnsi" w:cstheme="minorHAnsi"/>
          <w:sz w:val="22"/>
          <w:szCs w:val="22"/>
        </w:rPr>
      </w:pPr>
      <w:r w:rsidRPr="001F6858">
        <w:rPr>
          <w:rFonts w:asciiTheme="minorHAnsi" w:hAnsiTheme="minorHAnsi" w:cstheme="minorHAnsi"/>
          <w:sz w:val="22"/>
          <w:szCs w:val="22"/>
        </w:rPr>
        <w:lastRenderedPageBreak/>
        <w:t>In the event Northrop Grumman acquires a company that has a pre-existing contract with Seller at lower pricing  than incorporated in this Award, then subject to agreement by the manufacturer(s) supporting the pre-existing contract, the Parties shall amend this Award to incorporate the lower pricing and/or better discounts in Exhibit B.</w:t>
      </w:r>
    </w:p>
    <w:p w14:paraId="25A91878" w14:textId="77777777" w:rsidR="00EB199D" w:rsidRPr="001F6858" w:rsidRDefault="00D04E2D" w:rsidP="00C11107">
      <w:pPr>
        <w:pStyle w:val="BodyTextIndent"/>
        <w:tabs>
          <w:tab w:val="left" w:pos="720"/>
          <w:tab w:val="left" w:pos="2160"/>
          <w:tab w:val="left" w:pos="2880"/>
        </w:tabs>
        <w:spacing w:after="120"/>
        <w:jc w:val="both"/>
        <w:rPr>
          <w:rFonts w:asciiTheme="minorHAnsi" w:hAnsiTheme="minorHAnsi" w:cstheme="minorHAnsi"/>
          <w:sz w:val="22"/>
          <w:szCs w:val="22"/>
        </w:rPr>
      </w:pPr>
      <w:r w:rsidRPr="001F6858">
        <w:rPr>
          <w:rFonts w:asciiTheme="minorHAnsi" w:hAnsiTheme="minorHAnsi" w:cstheme="minorHAnsi"/>
          <w:sz w:val="22"/>
          <w:szCs w:val="22"/>
        </w:rPr>
        <w:t xml:space="preserve">If Northrop Grumman merges with or acquires an entity or entities that have a need for </w:t>
      </w:r>
      <w:r w:rsidR="0042788E" w:rsidRPr="001F6858">
        <w:rPr>
          <w:rFonts w:asciiTheme="minorHAnsi" w:hAnsiTheme="minorHAnsi" w:cstheme="minorHAnsi"/>
          <w:sz w:val="22"/>
          <w:szCs w:val="22"/>
        </w:rPr>
        <w:t>Seller</w:t>
      </w:r>
      <w:r w:rsidRPr="001F6858">
        <w:rPr>
          <w:rFonts w:asciiTheme="minorHAnsi" w:hAnsiTheme="minorHAnsi" w:cstheme="minorHAnsi"/>
          <w:sz w:val="22"/>
          <w:szCs w:val="22"/>
        </w:rPr>
        <w:t xml:space="preserve">’s Services, Northrop Grumman and the acquired entity will be permitted to make purchases using this Award and the pricing in Exhibit B, in support of the newly acquired Northrop Grumman affiliate.  If under any existing agreement with an acquired entity or entities Seller currently provides or agrees to provide substantially the same Services, Northrop Grumman and Seller will negotiate a combined Services agreement sufficient to cover the combined companies so as to avoid any disruption in service.  </w:t>
      </w:r>
    </w:p>
    <w:p w14:paraId="631C8663" w14:textId="77777777" w:rsidR="00EB199D" w:rsidRPr="001F6858" w:rsidRDefault="00EB199D"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DIVESTITURES</w:t>
      </w:r>
    </w:p>
    <w:p w14:paraId="585C7927" w14:textId="77777777" w:rsidR="0071441B" w:rsidRPr="001F6858" w:rsidRDefault="0071441B" w:rsidP="00695370">
      <w:pPr>
        <w:pStyle w:val="ListParagraph"/>
        <w:numPr>
          <w:ilvl w:val="0"/>
          <w:numId w:val="12"/>
        </w:numPr>
        <w:spacing w:after="120"/>
        <w:ind w:left="1080"/>
        <w:jc w:val="both"/>
        <w:rPr>
          <w:rFonts w:asciiTheme="minorHAnsi" w:hAnsiTheme="minorHAnsi" w:cstheme="minorHAnsi"/>
          <w:sz w:val="22"/>
          <w:szCs w:val="22"/>
        </w:rPr>
      </w:pPr>
      <w:r w:rsidRPr="001F6858">
        <w:rPr>
          <w:rFonts w:asciiTheme="minorHAnsi" w:hAnsiTheme="minorHAnsi" w:cstheme="minorHAnsi"/>
          <w:sz w:val="22"/>
          <w:szCs w:val="22"/>
        </w:rPr>
        <w:t xml:space="preserve">Upon Northrop Grumman’s divestiture or sale of any affiliate, subsidiary, internal business organization or program (“Divested Entity”), Northrop Grumman may assign in whole or in part the Services that are the subject of this Award to that Divested Entity or its new owner.  Upon execution of an assignment, Northrop Grumman shall have no further rights or obligations with respect to the assigned Services (with the exception of any unpaid Service fees which remain due on the effective date of such assignment) and the Divested Entity or its new owner shall become the “Customer” of record for those assigned Services. </w:t>
      </w:r>
    </w:p>
    <w:p w14:paraId="6EA0AA4D" w14:textId="77777777" w:rsidR="00920E0A" w:rsidRPr="001F6858" w:rsidRDefault="00920E0A" w:rsidP="00695370">
      <w:pPr>
        <w:pStyle w:val="ListParagraph"/>
        <w:numPr>
          <w:ilvl w:val="0"/>
          <w:numId w:val="11"/>
        </w:numPr>
        <w:spacing w:after="120"/>
        <w:ind w:left="1080"/>
        <w:jc w:val="both"/>
        <w:rPr>
          <w:rFonts w:asciiTheme="minorHAnsi" w:hAnsiTheme="minorHAnsi" w:cstheme="minorHAnsi"/>
          <w:sz w:val="22"/>
          <w:szCs w:val="22"/>
        </w:rPr>
      </w:pPr>
      <w:r w:rsidRPr="001F6858">
        <w:rPr>
          <w:rFonts w:asciiTheme="minorHAnsi" w:hAnsiTheme="minorHAnsi" w:cstheme="minorHAnsi"/>
          <w:sz w:val="22"/>
          <w:szCs w:val="22"/>
        </w:rPr>
        <w:t>In the event of a divestiture, Northrop Grumman shall be permitted to use the Services</w:t>
      </w:r>
      <w:r w:rsidR="004C64DE" w:rsidRPr="001F6858">
        <w:rPr>
          <w:rFonts w:asciiTheme="minorHAnsi" w:hAnsiTheme="minorHAnsi" w:cstheme="minorHAnsi"/>
          <w:sz w:val="22"/>
          <w:szCs w:val="22"/>
        </w:rPr>
        <w:t xml:space="preserve"> provided by Seller</w:t>
      </w:r>
      <w:r w:rsidRPr="001F6858">
        <w:rPr>
          <w:rFonts w:asciiTheme="minorHAnsi" w:hAnsiTheme="minorHAnsi" w:cstheme="minorHAnsi"/>
          <w:sz w:val="22"/>
          <w:szCs w:val="22"/>
        </w:rPr>
        <w:t xml:space="preserve"> to provide </w:t>
      </w:r>
      <w:r w:rsidR="004C64DE" w:rsidRPr="001F6858">
        <w:rPr>
          <w:rFonts w:asciiTheme="minorHAnsi" w:hAnsiTheme="minorHAnsi" w:cstheme="minorHAnsi"/>
          <w:sz w:val="22"/>
          <w:szCs w:val="22"/>
        </w:rPr>
        <w:t>Services</w:t>
      </w:r>
      <w:r w:rsidRPr="001F6858">
        <w:rPr>
          <w:rFonts w:asciiTheme="minorHAnsi" w:hAnsiTheme="minorHAnsi" w:cstheme="minorHAnsi"/>
          <w:sz w:val="22"/>
          <w:szCs w:val="22"/>
        </w:rPr>
        <w:t xml:space="preserve"> for the Divested Entity during a period of transition, provided that Northrop Grumman’s use in such case is only for the Divested Entity.  Once the transition period ceases, Northrop Grumman shall assign the Services to the Divested Entities as provided above.</w:t>
      </w:r>
    </w:p>
    <w:p w14:paraId="24B243B6" w14:textId="77777777" w:rsidR="00166E95" w:rsidRPr="001F6858" w:rsidRDefault="00920E0A" w:rsidP="00C11107">
      <w:pPr>
        <w:pStyle w:val="ListParagraph"/>
        <w:numPr>
          <w:ilvl w:val="0"/>
          <w:numId w:val="11"/>
        </w:numPr>
        <w:spacing w:after="120"/>
        <w:ind w:left="1080"/>
        <w:jc w:val="both"/>
        <w:rPr>
          <w:rFonts w:asciiTheme="minorHAnsi" w:hAnsiTheme="minorHAnsi" w:cstheme="minorHAnsi"/>
          <w:sz w:val="22"/>
          <w:szCs w:val="22"/>
        </w:rPr>
      </w:pPr>
      <w:r w:rsidRPr="001F6858">
        <w:rPr>
          <w:rFonts w:asciiTheme="minorHAnsi" w:hAnsiTheme="minorHAnsi" w:cstheme="minorHAnsi"/>
          <w:sz w:val="22"/>
          <w:szCs w:val="22"/>
        </w:rPr>
        <w:t>For a period of twelve (12) months post-divestiture or sale, Northrop Grumman may purchase such Services under this Award on behalf of a Divested Entity or the Divested Entity shall have the right to continue to purchase such Services at the pricing and under the terms and conditions of this Award.  If a Divested Entity wishes to order from Seller directly, Seller reserves the right to require such Divested Entity to provide financial information sufficient to determine creditworthiness before accepting any orders.</w:t>
      </w:r>
    </w:p>
    <w:p w14:paraId="65DC5AC8" w14:textId="77777777" w:rsidR="005A023B" w:rsidRPr="001F6858" w:rsidRDefault="005A023B"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bookmarkStart w:id="45" w:name="_Ref501467279"/>
      <w:r w:rsidRPr="001F6858">
        <w:rPr>
          <w:rFonts w:asciiTheme="minorHAnsi" w:hAnsiTheme="minorHAnsi" w:cstheme="minorHAnsi"/>
          <w:b/>
          <w:bCs/>
          <w:sz w:val="22"/>
          <w:szCs w:val="22"/>
          <w:u w:val="single"/>
        </w:rPr>
        <w:t>PROHIBITED ACTIVITIES AND CONTACTS</w:t>
      </w:r>
      <w:bookmarkEnd w:id="45"/>
      <w:r w:rsidRPr="001F6858">
        <w:rPr>
          <w:rFonts w:asciiTheme="minorHAnsi" w:hAnsiTheme="minorHAnsi" w:cstheme="minorHAnsi"/>
          <w:b/>
          <w:bCs/>
          <w:sz w:val="22"/>
          <w:szCs w:val="22"/>
          <w:u w:val="single"/>
        </w:rPr>
        <w:t>.</w:t>
      </w:r>
    </w:p>
    <w:p w14:paraId="5193974D" w14:textId="77777777" w:rsidR="005A023B" w:rsidRPr="001F6858" w:rsidRDefault="005A023B" w:rsidP="00695370">
      <w:pPr>
        <w:widowControl w:val="0"/>
        <w:numPr>
          <w:ilvl w:val="0"/>
          <w:numId w:val="49"/>
        </w:numPr>
        <w:spacing w:after="120"/>
        <w:ind w:left="1080" w:right="114" w:hanging="360"/>
        <w:jc w:val="both"/>
        <w:rPr>
          <w:rFonts w:asciiTheme="minorHAnsi" w:hAnsiTheme="minorHAnsi" w:cstheme="minorHAnsi"/>
          <w:sz w:val="22"/>
          <w:szCs w:val="22"/>
        </w:rPr>
      </w:pPr>
      <w:r w:rsidRPr="001F6858">
        <w:rPr>
          <w:rFonts w:asciiTheme="minorHAnsi" w:hAnsiTheme="minorHAnsi" w:cstheme="minorHAnsi"/>
          <w:spacing w:val="-1"/>
          <w:sz w:val="22"/>
          <w:szCs w:val="22"/>
        </w:rPr>
        <w:t>Activity</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Prohibitions.</w:t>
      </w:r>
      <w:r w:rsidRPr="001F6858">
        <w:rPr>
          <w:rFonts w:asciiTheme="minorHAnsi" w:hAnsiTheme="minorHAnsi" w:cstheme="minorHAnsi"/>
          <w:spacing w:val="37"/>
          <w:sz w:val="22"/>
          <w:szCs w:val="22"/>
        </w:rPr>
        <w:t xml:space="preserve"> </w:t>
      </w:r>
      <w:r w:rsidRPr="001F6858">
        <w:rPr>
          <w:rFonts w:asciiTheme="minorHAnsi" w:hAnsiTheme="minorHAnsi" w:cstheme="minorHAnsi"/>
          <w:spacing w:val="-2"/>
          <w:sz w:val="22"/>
          <w:szCs w:val="22"/>
        </w:rPr>
        <w:t>For</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Sellers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delivering</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Products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performing</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Services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outside</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U.S.,</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unless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specifically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 xml:space="preserve">authorized </w:t>
      </w:r>
      <w:r w:rsidRPr="001F6858">
        <w:rPr>
          <w:rFonts w:asciiTheme="minorHAnsi" w:hAnsiTheme="minorHAnsi" w:cstheme="minorHAnsi"/>
          <w:sz w:val="22"/>
          <w:szCs w:val="22"/>
        </w:rPr>
        <w:t>in</w:t>
      </w:r>
      <w:r w:rsidRPr="001F6858">
        <w:rPr>
          <w:rFonts w:asciiTheme="minorHAnsi" w:hAnsiTheme="minorHAnsi" w:cstheme="minorHAnsi"/>
          <w:spacing w:val="-1"/>
          <w:sz w:val="22"/>
          <w:szCs w:val="22"/>
        </w:rPr>
        <w:t xml:space="preserve"> writing</w:t>
      </w:r>
      <w:r w:rsidRPr="001F6858">
        <w:rPr>
          <w:rFonts w:asciiTheme="minorHAnsi" w:hAnsiTheme="minorHAnsi" w:cstheme="minorHAnsi"/>
          <w:spacing w:val="95"/>
          <w:sz w:val="22"/>
          <w:szCs w:val="22"/>
        </w:rPr>
        <w:t xml:space="preserve"> </w:t>
      </w:r>
      <w:r w:rsidRPr="001F6858">
        <w:rPr>
          <w:rFonts w:asciiTheme="minorHAnsi" w:hAnsiTheme="minorHAnsi" w:cstheme="minorHAnsi"/>
          <w:sz w:val="22"/>
          <w:szCs w:val="22"/>
        </w:rPr>
        <w:t>by</w:t>
      </w:r>
      <w:r w:rsidRPr="001F6858">
        <w:rPr>
          <w:rFonts w:asciiTheme="minorHAnsi" w:hAnsiTheme="minorHAnsi" w:cstheme="minorHAnsi"/>
          <w:spacing w:val="11"/>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
          <w:sz w:val="22"/>
          <w:szCs w:val="22"/>
        </w:rPr>
        <w:t>,</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Seller</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shall</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not</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engage</w:t>
      </w:r>
      <w:r w:rsidRPr="001F6858">
        <w:rPr>
          <w:rFonts w:asciiTheme="minorHAnsi" w:hAnsiTheme="minorHAnsi" w:cstheme="minorHAnsi"/>
          <w:spacing w:val="13"/>
          <w:sz w:val="22"/>
          <w:szCs w:val="22"/>
        </w:rPr>
        <w:t xml:space="preserve"> </w:t>
      </w:r>
      <w:r w:rsidRPr="001F6858">
        <w:rPr>
          <w:rFonts w:asciiTheme="minorHAnsi" w:hAnsiTheme="minorHAnsi" w:cstheme="minorHAnsi"/>
          <w:sz w:val="22"/>
          <w:szCs w:val="22"/>
        </w:rPr>
        <w:t>in</w:t>
      </w:r>
      <w:r w:rsidRPr="001F6858">
        <w:rPr>
          <w:rFonts w:asciiTheme="minorHAnsi" w:hAnsiTheme="minorHAnsi" w:cstheme="minorHAnsi"/>
          <w:spacing w:val="16"/>
          <w:sz w:val="22"/>
          <w:szCs w:val="22"/>
        </w:rPr>
        <w:t xml:space="preserve"> </w:t>
      </w:r>
      <w:r w:rsidRPr="001F6858">
        <w:rPr>
          <w:rFonts w:asciiTheme="minorHAnsi" w:hAnsiTheme="minorHAnsi" w:cstheme="minorHAnsi"/>
          <w:sz w:val="22"/>
          <w:szCs w:val="22"/>
        </w:rPr>
        <w:t>any</w:t>
      </w:r>
      <w:r w:rsidRPr="001F6858">
        <w:rPr>
          <w:rFonts w:asciiTheme="minorHAnsi" w:hAnsiTheme="minorHAnsi" w:cstheme="minorHAnsi"/>
          <w:spacing w:val="11"/>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4"/>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following</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activities</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on</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behalf</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4"/>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4"/>
          <w:sz w:val="22"/>
          <w:szCs w:val="22"/>
        </w:rPr>
        <w:t xml:space="preserve"> </w:t>
      </w:r>
      <w:r w:rsidRPr="001F6858">
        <w:rPr>
          <w:rFonts w:asciiTheme="minorHAnsi" w:hAnsiTheme="minorHAnsi" w:cstheme="minorHAnsi"/>
          <w:sz w:val="22"/>
          <w:szCs w:val="22"/>
        </w:rPr>
        <w:t>under</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this</w:t>
      </w:r>
      <w:r w:rsidRPr="001F6858">
        <w:rPr>
          <w:rFonts w:asciiTheme="minorHAnsi" w:hAnsiTheme="minorHAnsi" w:cstheme="minorHAnsi"/>
          <w:spacing w:val="15"/>
          <w:sz w:val="22"/>
          <w:szCs w:val="22"/>
        </w:rPr>
        <w:t xml:space="preserve"> </w:t>
      </w:r>
      <w:r w:rsidRPr="001F6858">
        <w:rPr>
          <w:rFonts w:asciiTheme="minorHAnsi" w:hAnsiTheme="minorHAnsi" w:cstheme="minorHAnsi"/>
          <w:spacing w:val="-1"/>
          <w:sz w:val="22"/>
          <w:szCs w:val="22"/>
        </w:rPr>
        <w:t>Agreement:</w:t>
      </w:r>
      <w:r w:rsidRPr="001F6858">
        <w:rPr>
          <w:rFonts w:asciiTheme="minorHAnsi" w:hAnsiTheme="minorHAnsi" w:cstheme="minorHAnsi"/>
          <w:spacing w:val="13"/>
          <w:sz w:val="22"/>
          <w:szCs w:val="22"/>
        </w:rPr>
        <w:t xml:space="preserve"> </w:t>
      </w:r>
      <w:r w:rsidRPr="001F6858">
        <w:rPr>
          <w:rFonts w:asciiTheme="minorHAnsi" w:hAnsiTheme="minorHAnsi" w:cstheme="minorHAnsi"/>
          <w:spacing w:val="-1"/>
          <w:sz w:val="22"/>
          <w:szCs w:val="22"/>
        </w:rPr>
        <w:t>acting</w:t>
      </w:r>
      <w:r w:rsidRPr="001F6858">
        <w:rPr>
          <w:rFonts w:asciiTheme="minorHAnsi" w:hAnsiTheme="minorHAnsi" w:cstheme="minorHAnsi"/>
          <w:spacing w:val="13"/>
          <w:sz w:val="22"/>
          <w:szCs w:val="22"/>
        </w:rPr>
        <w:t xml:space="preserve"> </w:t>
      </w:r>
      <w:r w:rsidRPr="001F6858">
        <w:rPr>
          <w:rFonts w:asciiTheme="minorHAnsi" w:hAnsiTheme="minorHAnsi" w:cstheme="minorHAnsi"/>
          <w:sz w:val="22"/>
          <w:szCs w:val="22"/>
        </w:rPr>
        <w:t>as</w:t>
      </w:r>
      <w:r w:rsidRPr="001F6858">
        <w:rPr>
          <w:rFonts w:asciiTheme="minorHAnsi" w:hAnsiTheme="minorHAnsi" w:cstheme="minorHAnsi"/>
          <w:spacing w:val="15"/>
          <w:sz w:val="22"/>
          <w:szCs w:val="22"/>
        </w:rPr>
        <w:t xml:space="preserve"> </w:t>
      </w:r>
      <w:r w:rsidRPr="001F6858">
        <w:rPr>
          <w:rFonts w:asciiTheme="minorHAnsi" w:hAnsiTheme="minorHAnsi" w:cstheme="minorHAnsi"/>
          <w:sz w:val="22"/>
          <w:szCs w:val="22"/>
        </w:rPr>
        <w:t>an</w:t>
      </w:r>
      <w:r w:rsidRPr="001F6858">
        <w:rPr>
          <w:rFonts w:asciiTheme="minorHAnsi" w:hAnsiTheme="minorHAnsi" w:cstheme="minorHAnsi"/>
          <w:spacing w:val="14"/>
          <w:sz w:val="22"/>
          <w:szCs w:val="22"/>
        </w:rPr>
        <w:t xml:space="preserve"> </w:t>
      </w:r>
      <w:r w:rsidRPr="001F6858">
        <w:rPr>
          <w:rFonts w:asciiTheme="minorHAnsi" w:hAnsiTheme="minorHAnsi" w:cstheme="minorHAnsi"/>
          <w:spacing w:val="-1"/>
          <w:sz w:val="22"/>
          <w:szCs w:val="22"/>
        </w:rPr>
        <w:t>agent</w:t>
      </w:r>
      <w:r w:rsidRPr="001F6858">
        <w:rPr>
          <w:rFonts w:asciiTheme="minorHAnsi" w:hAnsiTheme="minorHAnsi" w:cstheme="minorHAnsi"/>
          <w:spacing w:val="16"/>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14"/>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
          <w:sz w:val="22"/>
          <w:szCs w:val="22"/>
        </w:rPr>
        <w:t>;</w:t>
      </w:r>
      <w:r w:rsidRPr="001F6858">
        <w:rPr>
          <w:rFonts w:asciiTheme="minorHAnsi" w:hAnsiTheme="minorHAnsi" w:cstheme="minorHAnsi"/>
          <w:spacing w:val="65"/>
          <w:sz w:val="22"/>
          <w:szCs w:val="22"/>
        </w:rPr>
        <w:t xml:space="preserve"> </w:t>
      </w:r>
      <w:r w:rsidRPr="001F6858">
        <w:rPr>
          <w:rFonts w:asciiTheme="minorHAnsi" w:hAnsiTheme="minorHAnsi" w:cstheme="minorHAnsi"/>
          <w:spacing w:val="-1"/>
          <w:sz w:val="22"/>
          <w:szCs w:val="22"/>
        </w:rPr>
        <w:t>marketing</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sales</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promotion;</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lobbying;</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2"/>
          <w:sz w:val="22"/>
          <w:szCs w:val="22"/>
        </w:rPr>
        <w:t>freight</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forwarding;</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consulting</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services;</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performing</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2"/>
          <w:sz w:val="22"/>
          <w:szCs w:val="22"/>
        </w:rPr>
        <w:t>offset</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(industrial participation)</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consulting</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87"/>
          <w:sz w:val="22"/>
          <w:szCs w:val="22"/>
        </w:rPr>
        <w:t xml:space="preserve"> </w:t>
      </w:r>
      <w:r w:rsidRPr="001F6858">
        <w:rPr>
          <w:rFonts w:asciiTheme="minorHAnsi" w:hAnsiTheme="minorHAnsi" w:cstheme="minorHAnsi"/>
          <w:spacing w:val="-1"/>
          <w:sz w:val="22"/>
          <w:szCs w:val="22"/>
        </w:rPr>
        <w:t xml:space="preserve">brokering services; acting </w:t>
      </w:r>
      <w:r w:rsidRPr="001F6858">
        <w:rPr>
          <w:rFonts w:asciiTheme="minorHAnsi" w:hAnsiTheme="minorHAnsi" w:cstheme="minorHAnsi"/>
          <w:sz w:val="22"/>
          <w:szCs w:val="22"/>
        </w:rPr>
        <w:t>as</w:t>
      </w:r>
      <w:r w:rsidRPr="001F6858">
        <w:rPr>
          <w:rFonts w:asciiTheme="minorHAnsi" w:hAnsiTheme="minorHAnsi" w:cstheme="minorHAnsi"/>
          <w:spacing w:val="-2"/>
          <w:sz w:val="22"/>
          <w:szCs w:val="22"/>
        </w:rPr>
        <w:t xml:space="preserve"> </w:t>
      </w:r>
      <w:r w:rsidRPr="001F6858">
        <w:rPr>
          <w:rFonts w:asciiTheme="minorHAnsi" w:hAnsiTheme="minorHAnsi" w:cstheme="minorHAnsi"/>
          <w:sz w:val="22"/>
          <w:szCs w:val="22"/>
        </w:rPr>
        <w:t>a</w:t>
      </w:r>
      <w:r w:rsidRPr="001F6858">
        <w:rPr>
          <w:rFonts w:asciiTheme="minorHAnsi" w:hAnsiTheme="minorHAnsi" w:cstheme="minorHAnsi"/>
          <w:spacing w:val="-1"/>
          <w:sz w:val="22"/>
          <w:szCs w:val="22"/>
        </w:rPr>
        <w:t xml:space="preserve"> distributor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z w:val="22"/>
          <w:szCs w:val="22"/>
        </w:rPr>
        <w:t xml:space="preserve"> </w:t>
      </w:r>
      <w:r w:rsidRPr="001F6858">
        <w:rPr>
          <w:rFonts w:asciiTheme="minorHAnsi" w:hAnsiTheme="minorHAnsi" w:cstheme="minorHAnsi"/>
          <w:spacing w:val="-2"/>
          <w:sz w:val="22"/>
          <w:szCs w:val="22"/>
        </w:rPr>
        <w:t>reseller;</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activity</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as a</w:t>
      </w:r>
      <w:r w:rsidRPr="001F6858">
        <w:rPr>
          <w:rFonts w:asciiTheme="minorHAnsi" w:hAnsiTheme="minorHAnsi" w:cstheme="minorHAnsi"/>
          <w:spacing w:val="-1"/>
          <w:sz w:val="22"/>
          <w:szCs w:val="22"/>
        </w:rPr>
        <w:t xml:space="preserve"> joint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 xml:space="preserve">venture </w:t>
      </w:r>
      <w:r w:rsidRPr="001F6858">
        <w:rPr>
          <w:rFonts w:asciiTheme="minorHAnsi" w:hAnsiTheme="minorHAnsi" w:cstheme="minorHAnsi"/>
          <w:spacing w:val="-2"/>
          <w:sz w:val="22"/>
          <w:szCs w:val="22"/>
        </w:rPr>
        <w:t>party.</w:t>
      </w:r>
    </w:p>
    <w:p w14:paraId="26204D5A" w14:textId="77777777" w:rsidR="00D93D88" w:rsidRPr="001F6858" w:rsidRDefault="005A023B" w:rsidP="00C11107">
      <w:pPr>
        <w:widowControl w:val="0"/>
        <w:numPr>
          <w:ilvl w:val="0"/>
          <w:numId w:val="49"/>
        </w:numPr>
        <w:spacing w:after="120"/>
        <w:ind w:left="1080" w:right="114" w:hanging="360"/>
        <w:jc w:val="both"/>
        <w:rPr>
          <w:rFonts w:asciiTheme="minorHAnsi" w:hAnsiTheme="minorHAnsi" w:cstheme="minorHAnsi"/>
          <w:spacing w:val="-2"/>
          <w:sz w:val="22"/>
          <w:szCs w:val="22"/>
        </w:rPr>
      </w:pPr>
      <w:r w:rsidRPr="001F6858">
        <w:rPr>
          <w:rFonts w:asciiTheme="minorHAnsi" w:hAnsiTheme="minorHAnsi" w:cstheme="minorHAnsi"/>
          <w:spacing w:val="-1"/>
          <w:sz w:val="22"/>
          <w:szCs w:val="22"/>
        </w:rPr>
        <w:t>Contact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Prohibitions.</w:t>
      </w:r>
      <w:r w:rsidRPr="001F6858">
        <w:rPr>
          <w:rFonts w:asciiTheme="minorHAnsi" w:hAnsiTheme="minorHAnsi" w:cstheme="minorHAnsi"/>
          <w:spacing w:val="39"/>
          <w:sz w:val="22"/>
          <w:szCs w:val="22"/>
        </w:rPr>
        <w:t xml:space="preserve"> </w:t>
      </w:r>
      <w:r w:rsidRPr="001F6858">
        <w:rPr>
          <w:rFonts w:asciiTheme="minorHAnsi" w:hAnsiTheme="minorHAnsi" w:cstheme="minorHAnsi"/>
          <w:spacing w:val="-2"/>
          <w:sz w:val="22"/>
          <w:szCs w:val="22"/>
        </w:rPr>
        <w:t>For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Sellers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delivering Products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 xml:space="preserve">performing </w:t>
      </w:r>
      <w:r w:rsidRPr="001F6858">
        <w:rPr>
          <w:rFonts w:asciiTheme="minorHAnsi" w:hAnsiTheme="minorHAnsi" w:cstheme="minorHAnsi"/>
          <w:spacing w:val="-2"/>
          <w:sz w:val="22"/>
          <w:szCs w:val="22"/>
        </w:rPr>
        <w:t>Services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outside of</w:t>
      </w:r>
      <w:r w:rsidRPr="001F6858">
        <w:rPr>
          <w:rFonts w:asciiTheme="minorHAnsi" w:hAnsiTheme="minorHAnsi" w:cstheme="minorHAnsi"/>
          <w:sz w:val="22"/>
          <w:szCs w:val="22"/>
        </w:rPr>
        <w:t xml:space="preserve"> the</w:t>
      </w:r>
      <w:r w:rsidRPr="001F6858">
        <w:rPr>
          <w:rFonts w:asciiTheme="minorHAnsi" w:hAnsiTheme="minorHAnsi" w:cstheme="minorHAnsi"/>
          <w:spacing w:val="-1"/>
          <w:sz w:val="22"/>
          <w:szCs w:val="22"/>
        </w:rPr>
        <w:t xml:space="preserve"> U.S., unless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specifically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 xml:space="preserve">authorized </w:t>
      </w:r>
      <w:r w:rsidRPr="001F6858">
        <w:rPr>
          <w:rFonts w:asciiTheme="minorHAnsi" w:hAnsiTheme="minorHAnsi" w:cstheme="minorHAnsi"/>
          <w:sz w:val="22"/>
          <w:szCs w:val="22"/>
        </w:rPr>
        <w:t>in</w:t>
      </w:r>
      <w:r w:rsidRPr="001F6858">
        <w:rPr>
          <w:rFonts w:asciiTheme="minorHAnsi" w:hAnsiTheme="minorHAnsi" w:cstheme="minorHAnsi"/>
          <w:spacing w:val="-1"/>
          <w:sz w:val="22"/>
          <w:szCs w:val="22"/>
        </w:rPr>
        <w:t xml:space="preserve"> writing</w:t>
      </w:r>
      <w:r w:rsidRPr="001F6858">
        <w:rPr>
          <w:rFonts w:asciiTheme="minorHAnsi" w:hAnsiTheme="minorHAnsi" w:cstheme="minorHAnsi"/>
          <w:spacing w:val="89"/>
          <w:sz w:val="22"/>
          <w:szCs w:val="22"/>
        </w:rPr>
        <w:t xml:space="preserve"> </w:t>
      </w:r>
      <w:r w:rsidRPr="001F6858">
        <w:rPr>
          <w:rFonts w:asciiTheme="minorHAnsi" w:hAnsiTheme="minorHAnsi" w:cstheme="minorHAnsi"/>
          <w:sz w:val="22"/>
          <w:szCs w:val="22"/>
        </w:rPr>
        <w:t>by</w:t>
      </w:r>
      <w:r w:rsidRPr="001F6858">
        <w:rPr>
          <w:rFonts w:asciiTheme="minorHAnsi" w:hAnsiTheme="minorHAnsi" w:cstheme="minorHAnsi"/>
          <w:spacing w:val="-10"/>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
          <w:sz w:val="22"/>
          <w:szCs w:val="22"/>
        </w:rPr>
        <w:t>,</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Seller</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shall</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not</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contact,</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either</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directly</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indirectly,</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public</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officials</w:t>
      </w:r>
      <w:r w:rsidRPr="001F6858">
        <w:rPr>
          <w:rFonts w:asciiTheme="minorHAnsi" w:hAnsiTheme="minorHAnsi" w:cstheme="minorHAnsi"/>
          <w:spacing w:val="-7"/>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8"/>
          <w:sz w:val="22"/>
          <w:szCs w:val="22"/>
        </w:rPr>
        <w:t xml:space="preserve"> </w:t>
      </w:r>
      <w:r w:rsidRPr="001F6858">
        <w:rPr>
          <w:rFonts w:asciiTheme="minorHAnsi" w:hAnsiTheme="minorHAnsi" w:cstheme="minorHAnsi"/>
          <w:sz w:val="22"/>
          <w:szCs w:val="22"/>
        </w:rPr>
        <w:t>any</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country</w:t>
      </w:r>
      <w:r w:rsidRPr="001F6858">
        <w:rPr>
          <w:rFonts w:asciiTheme="minorHAnsi" w:hAnsiTheme="minorHAnsi" w:cstheme="minorHAnsi"/>
          <w:spacing w:val="-10"/>
          <w:sz w:val="22"/>
          <w:szCs w:val="22"/>
        </w:rPr>
        <w:t xml:space="preserve"> </w:t>
      </w:r>
      <w:r w:rsidRPr="001F6858">
        <w:rPr>
          <w:rFonts w:asciiTheme="minorHAnsi" w:hAnsiTheme="minorHAnsi" w:cstheme="minorHAnsi"/>
          <w:spacing w:val="-1"/>
          <w:sz w:val="22"/>
          <w:szCs w:val="22"/>
        </w:rPr>
        <w:t>other</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than</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the</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U.S.,</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United</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Kingdom,</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Canada,</w:t>
      </w:r>
      <w:r w:rsidRPr="001F6858">
        <w:rPr>
          <w:rFonts w:asciiTheme="minorHAnsi" w:hAnsiTheme="minorHAnsi" w:cstheme="minorHAnsi"/>
          <w:spacing w:val="123"/>
          <w:sz w:val="22"/>
          <w:szCs w:val="22"/>
        </w:rPr>
        <w:t xml:space="preserve"> </w:t>
      </w:r>
      <w:r w:rsidRPr="001F6858">
        <w:rPr>
          <w:rFonts w:asciiTheme="minorHAnsi" w:hAnsiTheme="minorHAnsi" w:cstheme="minorHAnsi"/>
          <w:spacing w:val="-1"/>
          <w:sz w:val="22"/>
          <w:szCs w:val="22"/>
        </w:rPr>
        <w:t>Australia,</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Germany,</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France,</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2"/>
          <w:sz w:val="22"/>
          <w:szCs w:val="22"/>
        </w:rPr>
        <w:t>Italy</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in</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furtherance of</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its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performance on behalf</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z w:val="22"/>
          <w:szCs w:val="22"/>
        </w:rPr>
        <w:t xml:space="preserve"> </w:t>
      </w:r>
      <w:r w:rsidR="0042788E" w:rsidRPr="001F6858">
        <w:rPr>
          <w:rFonts w:asciiTheme="minorHAnsi" w:hAnsiTheme="minorHAnsi" w:cstheme="minorHAnsi"/>
          <w:spacing w:val="-2"/>
          <w:sz w:val="22"/>
          <w:szCs w:val="22"/>
        </w:rPr>
        <w:t>Customer</w:t>
      </w:r>
      <w:r w:rsidRPr="001F6858">
        <w:rPr>
          <w:rFonts w:asciiTheme="minorHAnsi" w:hAnsiTheme="minorHAnsi" w:cstheme="minorHAnsi"/>
          <w:sz w:val="22"/>
          <w:szCs w:val="22"/>
        </w:rPr>
        <w:t xml:space="preserve"> under </w:t>
      </w:r>
      <w:r w:rsidRPr="001F6858">
        <w:rPr>
          <w:rFonts w:asciiTheme="minorHAnsi" w:hAnsiTheme="minorHAnsi" w:cstheme="minorHAnsi"/>
          <w:spacing w:val="-1"/>
          <w:sz w:val="22"/>
          <w:szCs w:val="22"/>
        </w:rPr>
        <w:t>this</w:t>
      </w:r>
      <w:r w:rsidRPr="001F6858">
        <w:rPr>
          <w:rFonts w:asciiTheme="minorHAnsi" w:hAnsiTheme="minorHAnsi" w:cstheme="minorHAnsi"/>
          <w:sz w:val="22"/>
          <w:szCs w:val="22"/>
        </w:rPr>
        <w:t xml:space="preserve"> </w:t>
      </w:r>
      <w:r w:rsidRPr="001F6858">
        <w:rPr>
          <w:rFonts w:asciiTheme="minorHAnsi" w:hAnsiTheme="minorHAnsi" w:cstheme="minorHAnsi"/>
          <w:spacing w:val="-2"/>
          <w:sz w:val="22"/>
          <w:szCs w:val="22"/>
        </w:rPr>
        <w:t>Agreement.</w:t>
      </w:r>
      <w:bookmarkStart w:id="46" w:name="_Ref501466965"/>
    </w:p>
    <w:p w14:paraId="40442A25" w14:textId="77777777" w:rsidR="005A023B" w:rsidRPr="001F6858" w:rsidRDefault="005A023B"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ANTI-TRAFFICKING IN PERSONS</w:t>
      </w:r>
      <w:bookmarkEnd w:id="46"/>
      <w:r w:rsidRPr="001F6858">
        <w:rPr>
          <w:rFonts w:asciiTheme="minorHAnsi" w:hAnsiTheme="minorHAnsi" w:cstheme="minorHAnsi"/>
          <w:b/>
          <w:bCs/>
          <w:sz w:val="22"/>
          <w:szCs w:val="22"/>
          <w:u w:val="single"/>
        </w:rPr>
        <w:t>.</w:t>
      </w:r>
    </w:p>
    <w:p w14:paraId="1211ACFA" w14:textId="77777777" w:rsidR="005A023B" w:rsidRPr="001F6858" w:rsidRDefault="0042788E" w:rsidP="00695370">
      <w:pPr>
        <w:widowControl w:val="0"/>
        <w:numPr>
          <w:ilvl w:val="0"/>
          <w:numId w:val="50"/>
        </w:numPr>
        <w:spacing w:after="120"/>
        <w:ind w:left="1080" w:right="115" w:hanging="360"/>
        <w:jc w:val="both"/>
        <w:rPr>
          <w:rFonts w:asciiTheme="minorHAnsi" w:hAnsiTheme="minorHAnsi" w:cstheme="minorHAnsi"/>
          <w:sz w:val="22"/>
          <w:szCs w:val="22"/>
        </w:rPr>
      </w:pPr>
      <w:r w:rsidRPr="001F6858">
        <w:rPr>
          <w:rFonts w:asciiTheme="minorHAnsi" w:hAnsiTheme="minorHAnsi" w:cstheme="minorHAnsi"/>
          <w:spacing w:val="-1"/>
          <w:sz w:val="22"/>
          <w:szCs w:val="22"/>
        </w:rPr>
        <w:lastRenderedPageBreak/>
        <w:t>Customer</w:t>
      </w:r>
      <w:r w:rsidR="005A023B" w:rsidRPr="001F6858">
        <w:rPr>
          <w:rFonts w:asciiTheme="minorHAnsi" w:hAnsiTheme="minorHAnsi" w:cstheme="minorHAnsi"/>
          <w:sz w:val="22"/>
          <w:szCs w:val="22"/>
        </w:rPr>
        <w:t xml:space="preserve"> </w:t>
      </w:r>
      <w:r w:rsidR="005A023B" w:rsidRPr="001F6858">
        <w:rPr>
          <w:rFonts w:asciiTheme="minorHAnsi" w:hAnsiTheme="minorHAnsi" w:cstheme="minorHAnsi"/>
          <w:spacing w:val="-1"/>
          <w:sz w:val="22"/>
          <w:szCs w:val="22"/>
        </w:rPr>
        <w:t>prohibits</w:t>
      </w:r>
      <w:r w:rsidR="005A023B" w:rsidRPr="001F6858">
        <w:rPr>
          <w:rFonts w:asciiTheme="minorHAnsi" w:hAnsiTheme="minorHAnsi" w:cstheme="minorHAnsi"/>
          <w:spacing w:val="-2"/>
          <w:sz w:val="22"/>
          <w:szCs w:val="22"/>
        </w:rPr>
        <w:t xml:space="preserve"> </w:t>
      </w:r>
      <w:r w:rsidR="005A023B" w:rsidRPr="001F6858">
        <w:rPr>
          <w:rFonts w:asciiTheme="minorHAnsi" w:hAnsiTheme="minorHAnsi" w:cstheme="minorHAnsi"/>
          <w:sz w:val="22"/>
          <w:szCs w:val="22"/>
        </w:rPr>
        <w:t>its</w:t>
      </w:r>
      <w:r w:rsidR="005A023B" w:rsidRPr="001F6858">
        <w:rPr>
          <w:rFonts w:asciiTheme="minorHAnsi" w:hAnsiTheme="minorHAnsi" w:cstheme="minorHAnsi"/>
          <w:spacing w:val="-2"/>
          <w:sz w:val="22"/>
          <w:szCs w:val="22"/>
        </w:rPr>
        <w:t xml:space="preserve"> employees,</w:t>
      </w:r>
      <w:r w:rsidR="005A023B" w:rsidRPr="001F6858">
        <w:rPr>
          <w:rFonts w:asciiTheme="minorHAnsi" w:hAnsiTheme="minorHAnsi" w:cstheme="minorHAnsi"/>
          <w:spacing w:val="1"/>
          <w:sz w:val="22"/>
          <w:szCs w:val="22"/>
        </w:rPr>
        <w:t xml:space="preserve"> </w:t>
      </w:r>
      <w:r w:rsidR="005A023B" w:rsidRPr="001F6858">
        <w:rPr>
          <w:rFonts w:asciiTheme="minorHAnsi" w:hAnsiTheme="minorHAnsi" w:cstheme="minorHAnsi"/>
          <w:spacing w:val="-1"/>
          <w:sz w:val="22"/>
          <w:szCs w:val="22"/>
        </w:rPr>
        <w:t xml:space="preserve">agents, subcontractors, </w:t>
      </w:r>
      <w:r w:rsidR="005A023B" w:rsidRPr="001F6858">
        <w:rPr>
          <w:rFonts w:asciiTheme="minorHAnsi" w:hAnsiTheme="minorHAnsi" w:cstheme="minorHAnsi"/>
          <w:spacing w:val="-2"/>
          <w:sz w:val="22"/>
          <w:szCs w:val="22"/>
        </w:rPr>
        <w:t>and</w:t>
      </w:r>
      <w:r w:rsidR="005A023B" w:rsidRPr="001F6858">
        <w:rPr>
          <w:rFonts w:asciiTheme="minorHAnsi" w:hAnsiTheme="minorHAnsi" w:cstheme="minorHAnsi"/>
          <w:spacing w:val="-1"/>
          <w:sz w:val="22"/>
          <w:szCs w:val="22"/>
        </w:rPr>
        <w:t xml:space="preserve"> contract labor</w:t>
      </w:r>
      <w:r w:rsidR="005A023B" w:rsidRPr="001F6858">
        <w:rPr>
          <w:rFonts w:asciiTheme="minorHAnsi" w:hAnsiTheme="minorHAnsi" w:cstheme="minorHAnsi"/>
          <w:sz w:val="22"/>
          <w:szCs w:val="22"/>
        </w:rPr>
        <w:t xml:space="preserve"> </w:t>
      </w:r>
      <w:r w:rsidR="005A023B" w:rsidRPr="001F6858">
        <w:rPr>
          <w:rFonts w:asciiTheme="minorHAnsi" w:hAnsiTheme="minorHAnsi" w:cstheme="minorHAnsi"/>
          <w:spacing w:val="-2"/>
          <w:sz w:val="22"/>
          <w:szCs w:val="22"/>
        </w:rPr>
        <w:t>from</w:t>
      </w:r>
      <w:r w:rsidR="005A023B" w:rsidRPr="001F6858">
        <w:rPr>
          <w:rFonts w:asciiTheme="minorHAnsi" w:hAnsiTheme="minorHAnsi" w:cstheme="minorHAnsi"/>
          <w:sz w:val="22"/>
          <w:szCs w:val="22"/>
        </w:rPr>
        <w:t xml:space="preserve"> </w:t>
      </w:r>
      <w:r w:rsidR="005A023B" w:rsidRPr="001F6858">
        <w:rPr>
          <w:rFonts w:asciiTheme="minorHAnsi" w:hAnsiTheme="minorHAnsi" w:cstheme="minorHAnsi"/>
          <w:spacing w:val="-1"/>
          <w:sz w:val="22"/>
          <w:szCs w:val="22"/>
        </w:rPr>
        <w:t>engaging</w:t>
      </w:r>
      <w:r w:rsidR="005A023B" w:rsidRPr="001F6858">
        <w:rPr>
          <w:rFonts w:asciiTheme="minorHAnsi" w:hAnsiTheme="minorHAnsi" w:cstheme="minorHAnsi"/>
          <w:spacing w:val="-3"/>
          <w:sz w:val="22"/>
          <w:szCs w:val="22"/>
        </w:rPr>
        <w:t xml:space="preserve"> </w:t>
      </w:r>
      <w:r w:rsidR="005A023B" w:rsidRPr="001F6858">
        <w:rPr>
          <w:rFonts w:asciiTheme="minorHAnsi" w:hAnsiTheme="minorHAnsi" w:cstheme="minorHAnsi"/>
          <w:sz w:val="22"/>
          <w:szCs w:val="22"/>
        </w:rPr>
        <w:t>in</w:t>
      </w:r>
      <w:r w:rsidR="005A023B" w:rsidRPr="001F6858">
        <w:rPr>
          <w:rFonts w:asciiTheme="minorHAnsi" w:hAnsiTheme="minorHAnsi" w:cstheme="minorHAnsi"/>
          <w:spacing w:val="-3"/>
          <w:sz w:val="22"/>
          <w:szCs w:val="22"/>
        </w:rPr>
        <w:t xml:space="preserve"> </w:t>
      </w:r>
      <w:r w:rsidR="005A023B" w:rsidRPr="001F6858">
        <w:rPr>
          <w:rFonts w:asciiTheme="minorHAnsi" w:hAnsiTheme="minorHAnsi" w:cstheme="minorHAnsi"/>
          <w:spacing w:val="-1"/>
          <w:sz w:val="22"/>
          <w:szCs w:val="22"/>
        </w:rPr>
        <w:t>activities</w:t>
      </w:r>
      <w:r w:rsidR="005A023B" w:rsidRPr="001F6858">
        <w:rPr>
          <w:rFonts w:asciiTheme="minorHAnsi" w:hAnsiTheme="minorHAnsi" w:cstheme="minorHAnsi"/>
          <w:spacing w:val="-2"/>
          <w:sz w:val="22"/>
          <w:szCs w:val="22"/>
        </w:rPr>
        <w:t xml:space="preserve"> </w:t>
      </w:r>
      <w:r w:rsidR="005A023B" w:rsidRPr="001F6858">
        <w:rPr>
          <w:rFonts w:asciiTheme="minorHAnsi" w:hAnsiTheme="minorHAnsi" w:cstheme="minorHAnsi"/>
          <w:spacing w:val="-1"/>
          <w:sz w:val="22"/>
          <w:szCs w:val="22"/>
        </w:rPr>
        <w:t>that support or</w:t>
      </w:r>
      <w:r w:rsidR="005A023B" w:rsidRPr="001F6858">
        <w:rPr>
          <w:rFonts w:asciiTheme="minorHAnsi" w:hAnsiTheme="minorHAnsi" w:cstheme="minorHAnsi"/>
          <w:sz w:val="22"/>
          <w:szCs w:val="22"/>
        </w:rPr>
        <w:t xml:space="preserve"> </w:t>
      </w:r>
      <w:r w:rsidR="005A023B" w:rsidRPr="001F6858">
        <w:rPr>
          <w:rFonts w:asciiTheme="minorHAnsi" w:hAnsiTheme="minorHAnsi" w:cstheme="minorHAnsi"/>
          <w:spacing w:val="-1"/>
          <w:sz w:val="22"/>
          <w:szCs w:val="22"/>
        </w:rPr>
        <w:t>promote</w:t>
      </w:r>
      <w:r w:rsidR="005A023B" w:rsidRPr="001F6858">
        <w:rPr>
          <w:rFonts w:asciiTheme="minorHAnsi" w:hAnsiTheme="minorHAnsi" w:cstheme="minorHAnsi"/>
          <w:spacing w:val="-4"/>
          <w:sz w:val="22"/>
          <w:szCs w:val="22"/>
        </w:rPr>
        <w:t xml:space="preserve"> </w:t>
      </w:r>
      <w:r w:rsidR="005A023B" w:rsidRPr="001F6858">
        <w:rPr>
          <w:rFonts w:asciiTheme="minorHAnsi" w:hAnsiTheme="minorHAnsi" w:cstheme="minorHAnsi"/>
          <w:spacing w:val="-1"/>
          <w:sz w:val="22"/>
          <w:szCs w:val="22"/>
        </w:rPr>
        <w:t>trafficking</w:t>
      </w:r>
      <w:r w:rsidR="005A023B" w:rsidRPr="001F6858">
        <w:rPr>
          <w:rFonts w:asciiTheme="minorHAnsi" w:hAnsiTheme="minorHAnsi" w:cstheme="minorHAnsi"/>
          <w:spacing w:val="-3"/>
          <w:sz w:val="22"/>
          <w:szCs w:val="22"/>
        </w:rPr>
        <w:t xml:space="preserve"> </w:t>
      </w:r>
      <w:r w:rsidR="005A023B" w:rsidRPr="001F6858">
        <w:rPr>
          <w:rFonts w:asciiTheme="minorHAnsi" w:hAnsiTheme="minorHAnsi" w:cstheme="minorHAnsi"/>
          <w:spacing w:val="-1"/>
          <w:sz w:val="22"/>
          <w:szCs w:val="22"/>
        </w:rPr>
        <w:t>in</w:t>
      </w:r>
      <w:r w:rsidR="005A023B" w:rsidRPr="001F6858">
        <w:rPr>
          <w:rFonts w:asciiTheme="minorHAnsi" w:hAnsiTheme="minorHAnsi" w:cstheme="minorHAnsi"/>
          <w:spacing w:val="77"/>
          <w:sz w:val="22"/>
          <w:szCs w:val="22"/>
        </w:rPr>
        <w:t xml:space="preserve"> </w:t>
      </w:r>
      <w:r w:rsidR="005A023B" w:rsidRPr="001F6858">
        <w:rPr>
          <w:rFonts w:asciiTheme="minorHAnsi" w:hAnsiTheme="minorHAnsi" w:cstheme="minorHAnsi"/>
          <w:spacing w:val="-1"/>
          <w:sz w:val="22"/>
          <w:szCs w:val="22"/>
        </w:rPr>
        <w:t>persons,</w:t>
      </w:r>
      <w:r w:rsidR="005A023B" w:rsidRPr="001F6858">
        <w:rPr>
          <w:rFonts w:asciiTheme="minorHAnsi" w:hAnsiTheme="minorHAnsi" w:cstheme="minorHAnsi"/>
          <w:spacing w:val="1"/>
          <w:sz w:val="22"/>
          <w:szCs w:val="22"/>
        </w:rPr>
        <w:t xml:space="preserve"> </w:t>
      </w:r>
      <w:r w:rsidR="005A023B" w:rsidRPr="001F6858">
        <w:rPr>
          <w:rFonts w:asciiTheme="minorHAnsi" w:hAnsiTheme="minorHAnsi" w:cstheme="minorHAnsi"/>
          <w:spacing w:val="-1"/>
          <w:sz w:val="22"/>
          <w:szCs w:val="22"/>
        </w:rPr>
        <w:t xml:space="preserve">including, </w:t>
      </w:r>
      <w:r w:rsidR="005A023B" w:rsidRPr="001F6858">
        <w:rPr>
          <w:rFonts w:asciiTheme="minorHAnsi" w:hAnsiTheme="minorHAnsi" w:cstheme="minorHAnsi"/>
          <w:spacing w:val="-2"/>
          <w:sz w:val="22"/>
          <w:szCs w:val="22"/>
        </w:rPr>
        <w:t>but</w:t>
      </w:r>
      <w:r w:rsidR="005A023B" w:rsidRPr="001F6858">
        <w:rPr>
          <w:rFonts w:asciiTheme="minorHAnsi" w:hAnsiTheme="minorHAnsi" w:cstheme="minorHAnsi"/>
          <w:spacing w:val="-1"/>
          <w:sz w:val="22"/>
          <w:szCs w:val="22"/>
        </w:rPr>
        <w:t xml:space="preserve"> not</w:t>
      </w:r>
      <w:r w:rsidR="005A023B" w:rsidRPr="001F6858">
        <w:rPr>
          <w:rFonts w:asciiTheme="minorHAnsi" w:hAnsiTheme="minorHAnsi" w:cstheme="minorHAnsi"/>
          <w:spacing w:val="1"/>
          <w:sz w:val="22"/>
          <w:szCs w:val="22"/>
        </w:rPr>
        <w:t xml:space="preserve"> </w:t>
      </w:r>
      <w:r w:rsidR="005A023B" w:rsidRPr="001F6858">
        <w:rPr>
          <w:rFonts w:asciiTheme="minorHAnsi" w:hAnsiTheme="minorHAnsi" w:cstheme="minorHAnsi"/>
          <w:spacing w:val="-1"/>
          <w:sz w:val="22"/>
          <w:szCs w:val="22"/>
        </w:rPr>
        <w:t xml:space="preserve">limited to, </w:t>
      </w:r>
      <w:r w:rsidR="005A023B" w:rsidRPr="001F6858">
        <w:rPr>
          <w:rFonts w:asciiTheme="minorHAnsi" w:hAnsiTheme="minorHAnsi" w:cstheme="minorHAnsi"/>
          <w:sz w:val="22"/>
          <w:szCs w:val="22"/>
        </w:rPr>
        <w:t>any</w:t>
      </w:r>
      <w:r w:rsidR="005A023B" w:rsidRPr="001F6858">
        <w:rPr>
          <w:rFonts w:asciiTheme="minorHAnsi" w:hAnsiTheme="minorHAnsi" w:cstheme="minorHAnsi"/>
          <w:spacing w:val="-3"/>
          <w:sz w:val="22"/>
          <w:szCs w:val="22"/>
        </w:rPr>
        <w:t xml:space="preserve"> </w:t>
      </w:r>
      <w:r w:rsidR="005A023B" w:rsidRPr="001F6858">
        <w:rPr>
          <w:rFonts w:asciiTheme="minorHAnsi" w:hAnsiTheme="minorHAnsi" w:cstheme="minorHAnsi"/>
          <w:spacing w:val="-1"/>
          <w:sz w:val="22"/>
          <w:szCs w:val="22"/>
        </w:rPr>
        <w:t>of</w:t>
      </w:r>
      <w:r w:rsidR="005A023B" w:rsidRPr="001F6858">
        <w:rPr>
          <w:rFonts w:asciiTheme="minorHAnsi" w:hAnsiTheme="minorHAnsi" w:cstheme="minorHAnsi"/>
          <w:sz w:val="22"/>
          <w:szCs w:val="22"/>
        </w:rPr>
        <w:t xml:space="preserve"> the</w:t>
      </w:r>
      <w:r w:rsidR="005A023B" w:rsidRPr="001F6858">
        <w:rPr>
          <w:rFonts w:asciiTheme="minorHAnsi" w:hAnsiTheme="minorHAnsi" w:cstheme="minorHAnsi"/>
          <w:spacing w:val="-1"/>
          <w:sz w:val="22"/>
          <w:szCs w:val="22"/>
        </w:rPr>
        <w:t xml:space="preserve"> </w:t>
      </w:r>
      <w:r w:rsidR="005A023B" w:rsidRPr="001F6858">
        <w:rPr>
          <w:rFonts w:asciiTheme="minorHAnsi" w:hAnsiTheme="minorHAnsi" w:cstheme="minorHAnsi"/>
          <w:spacing w:val="-2"/>
          <w:sz w:val="22"/>
          <w:szCs w:val="22"/>
        </w:rPr>
        <w:t>following:</w:t>
      </w:r>
    </w:p>
    <w:p w14:paraId="4B25BD00" w14:textId="77777777" w:rsidR="005A023B" w:rsidRPr="001F6858" w:rsidRDefault="005A023B" w:rsidP="00C11107">
      <w:pPr>
        <w:widowControl w:val="0"/>
        <w:numPr>
          <w:ilvl w:val="2"/>
          <w:numId w:val="48"/>
        </w:numPr>
        <w:ind w:left="1440" w:hanging="360"/>
        <w:jc w:val="both"/>
        <w:rPr>
          <w:rFonts w:asciiTheme="minorHAnsi" w:hAnsiTheme="minorHAnsi" w:cstheme="minorHAnsi"/>
          <w:sz w:val="22"/>
          <w:szCs w:val="22"/>
        </w:rPr>
      </w:pPr>
      <w:r w:rsidRPr="001F6858">
        <w:rPr>
          <w:rFonts w:asciiTheme="minorHAnsi" w:hAnsiTheme="minorHAnsi" w:cstheme="minorHAnsi"/>
          <w:spacing w:val="-1"/>
          <w:sz w:val="22"/>
          <w:szCs w:val="22"/>
        </w:rPr>
        <w:t>Trafficking in persons, including, but not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 xml:space="preserve">limited </w:t>
      </w:r>
      <w:r w:rsidRPr="001F6858">
        <w:rPr>
          <w:rFonts w:asciiTheme="minorHAnsi" w:hAnsiTheme="minorHAnsi" w:cstheme="minorHAnsi"/>
          <w:sz w:val="22"/>
          <w:szCs w:val="22"/>
        </w:rPr>
        <w:t>to</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following:</w:t>
      </w:r>
    </w:p>
    <w:p w14:paraId="01D07C19" w14:textId="77777777" w:rsidR="005A023B" w:rsidRPr="001F6858" w:rsidRDefault="005A023B" w:rsidP="00C11107">
      <w:pPr>
        <w:widowControl w:val="0"/>
        <w:numPr>
          <w:ilvl w:val="3"/>
          <w:numId w:val="48"/>
        </w:numPr>
        <w:ind w:left="1800" w:hanging="360"/>
        <w:jc w:val="both"/>
        <w:rPr>
          <w:rFonts w:asciiTheme="minorHAnsi" w:hAnsiTheme="minorHAnsi" w:cstheme="minorHAnsi"/>
          <w:sz w:val="22"/>
          <w:szCs w:val="22"/>
        </w:rPr>
      </w:pPr>
      <w:r w:rsidRPr="001F6858">
        <w:rPr>
          <w:rFonts w:asciiTheme="minorHAnsi" w:hAnsiTheme="minorHAnsi" w:cstheme="minorHAnsi"/>
          <w:spacing w:val="-1"/>
          <w:sz w:val="22"/>
          <w:szCs w:val="22"/>
        </w:rPr>
        <w:t>sex trafficking;</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or</w:t>
      </w:r>
    </w:p>
    <w:p w14:paraId="36358F6B" w14:textId="77777777" w:rsidR="005A023B" w:rsidRPr="001F6858" w:rsidRDefault="005A023B" w:rsidP="00C11107">
      <w:pPr>
        <w:widowControl w:val="0"/>
        <w:numPr>
          <w:ilvl w:val="3"/>
          <w:numId w:val="48"/>
        </w:numPr>
        <w:ind w:left="1800" w:right="194" w:hanging="360"/>
        <w:jc w:val="both"/>
        <w:rPr>
          <w:rFonts w:asciiTheme="minorHAnsi" w:hAnsiTheme="minorHAnsi" w:cstheme="minorHAnsi"/>
          <w:sz w:val="22"/>
          <w:szCs w:val="22"/>
        </w:rPr>
      </w:pPr>
      <w:r w:rsidRPr="001F6858">
        <w:rPr>
          <w:rFonts w:asciiTheme="minorHAnsi" w:hAnsiTheme="minorHAnsi" w:cstheme="minorHAnsi"/>
          <w:sz w:val="22"/>
          <w:szCs w:val="22"/>
        </w:rPr>
        <w:t>the</w:t>
      </w:r>
      <w:r w:rsidRPr="001F6858">
        <w:rPr>
          <w:rFonts w:asciiTheme="minorHAnsi" w:hAnsiTheme="minorHAnsi" w:cstheme="minorHAnsi"/>
          <w:spacing w:val="-1"/>
          <w:sz w:val="22"/>
          <w:szCs w:val="22"/>
        </w:rPr>
        <w:t xml:space="preserve"> recruitment, harboring, transportation, provision, or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obtaining of</w:t>
      </w:r>
      <w:r w:rsidRPr="001F6858">
        <w:rPr>
          <w:rFonts w:asciiTheme="minorHAnsi" w:hAnsiTheme="minorHAnsi" w:cstheme="minorHAnsi"/>
          <w:sz w:val="22"/>
          <w:szCs w:val="22"/>
        </w:rPr>
        <w:t xml:space="preserve"> a</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person</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for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labor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services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 xml:space="preserve">through </w:t>
      </w:r>
      <w:r w:rsidRPr="001F6858">
        <w:rPr>
          <w:rFonts w:asciiTheme="minorHAnsi" w:hAnsiTheme="minorHAnsi" w:cstheme="minorHAnsi"/>
          <w:sz w:val="22"/>
          <w:szCs w:val="22"/>
        </w:rPr>
        <w:t>the</w:t>
      </w:r>
      <w:r w:rsidRPr="001F6858">
        <w:rPr>
          <w:rFonts w:asciiTheme="minorHAnsi" w:hAnsiTheme="minorHAnsi" w:cstheme="minorHAnsi"/>
          <w:spacing w:val="-4"/>
          <w:sz w:val="22"/>
          <w:szCs w:val="22"/>
        </w:rPr>
        <w:t xml:space="preserve"> </w:t>
      </w:r>
      <w:r w:rsidRPr="001F6858">
        <w:rPr>
          <w:rFonts w:asciiTheme="minorHAnsi" w:hAnsiTheme="minorHAnsi" w:cstheme="minorHAnsi"/>
          <w:sz w:val="22"/>
          <w:szCs w:val="22"/>
        </w:rPr>
        <w:t>use</w:t>
      </w:r>
      <w:r w:rsidRPr="001F6858">
        <w:rPr>
          <w:rFonts w:asciiTheme="minorHAnsi" w:hAnsiTheme="minorHAnsi" w:cstheme="minorHAnsi"/>
          <w:spacing w:val="-1"/>
          <w:sz w:val="22"/>
          <w:szCs w:val="22"/>
        </w:rPr>
        <w:t xml:space="preserve"> of</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force,</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fraud,</w:t>
      </w:r>
      <w:r w:rsidRPr="001F6858">
        <w:rPr>
          <w:rFonts w:asciiTheme="minorHAnsi" w:hAnsiTheme="minorHAnsi" w:cstheme="minorHAnsi"/>
          <w:spacing w:val="47"/>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coercion</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for</w:t>
      </w:r>
      <w:r w:rsidRPr="001F6858">
        <w:rPr>
          <w:rFonts w:asciiTheme="minorHAnsi" w:hAnsiTheme="minorHAnsi" w:cstheme="minorHAnsi"/>
          <w:sz w:val="22"/>
          <w:szCs w:val="22"/>
        </w:rPr>
        <w:t xml:space="preserve"> the</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purpose of</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subjection</w:t>
      </w:r>
      <w:r w:rsidRPr="001F6858">
        <w:rPr>
          <w:rFonts w:asciiTheme="minorHAnsi" w:hAnsiTheme="minorHAnsi" w:cstheme="minorHAnsi"/>
          <w:spacing w:val="2"/>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involuntary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 xml:space="preserve">servitude, debt </w:t>
      </w:r>
      <w:r w:rsidRPr="001F6858">
        <w:rPr>
          <w:rFonts w:asciiTheme="minorHAnsi" w:hAnsiTheme="minorHAnsi" w:cstheme="minorHAnsi"/>
          <w:spacing w:val="-2"/>
          <w:sz w:val="22"/>
          <w:szCs w:val="22"/>
        </w:rPr>
        <w:t>bondage,</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z w:val="22"/>
          <w:szCs w:val="22"/>
        </w:rPr>
        <w:t xml:space="preserve"> </w:t>
      </w:r>
      <w:r w:rsidRPr="001F6858">
        <w:rPr>
          <w:rFonts w:asciiTheme="minorHAnsi" w:hAnsiTheme="minorHAnsi" w:cstheme="minorHAnsi"/>
          <w:spacing w:val="-2"/>
          <w:sz w:val="22"/>
          <w:szCs w:val="22"/>
        </w:rPr>
        <w:t>slavery.</w:t>
      </w:r>
    </w:p>
    <w:p w14:paraId="3FCBC887" w14:textId="77777777" w:rsidR="005A023B" w:rsidRPr="001F6858" w:rsidRDefault="005A023B" w:rsidP="00C11107">
      <w:pPr>
        <w:widowControl w:val="0"/>
        <w:numPr>
          <w:ilvl w:val="2"/>
          <w:numId w:val="48"/>
        </w:numPr>
        <w:ind w:left="1440" w:hanging="360"/>
        <w:jc w:val="both"/>
        <w:rPr>
          <w:rFonts w:asciiTheme="minorHAnsi" w:hAnsiTheme="minorHAnsi" w:cstheme="minorHAnsi"/>
          <w:sz w:val="22"/>
          <w:szCs w:val="22"/>
        </w:rPr>
      </w:pPr>
      <w:r w:rsidRPr="001F6858">
        <w:rPr>
          <w:rFonts w:asciiTheme="minorHAnsi" w:hAnsiTheme="minorHAnsi" w:cstheme="minorHAnsi"/>
          <w:spacing w:val="-1"/>
          <w:sz w:val="22"/>
          <w:szCs w:val="22"/>
        </w:rPr>
        <w:t>The procurement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z w:val="22"/>
          <w:szCs w:val="22"/>
        </w:rPr>
        <w:t xml:space="preserve"> a</w:t>
      </w:r>
      <w:r w:rsidRPr="001F6858">
        <w:rPr>
          <w:rFonts w:asciiTheme="minorHAnsi" w:hAnsiTheme="minorHAnsi" w:cstheme="minorHAnsi"/>
          <w:spacing w:val="-1"/>
          <w:sz w:val="22"/>
          <w:szCs w:val="22"/>
        </w:rPr>
        <w:t xml:space="preserve"> commercial sex act;</w:t>
      </w:r>
    </w:p>
    <w:p w14:paraId="07D8A68F" w14:textId="77777777" w:rsidR="005A023B" w:rsidRPr="001F6858" w:rsidRDefault="005A023B" w:rsidP="00C11107">
      <w:pPr>
        <w:widowControl w:val="0"/>
        <w:numPr>
          <w:ilvl w:val="2"/>
          <w:numId w:val="48"/>
        </w:numPr>
        <w:ind w:left="1440" w:hanging="360"/>
        <w:jc w:val="both"/>
        <w:rPr>
          <w:rFonts w:asciiTheme="minorHAnsi" w:hAnsiTheme="minorHAnsi" w:cstheme="minorHAnsi"/>
          <w:sz w:val="22"/>
          <w:szCs w:val="22"/>
        </w:rPr>
      </w:pPr>
      <w:r w:rsidRPr="001F6858">
        <w:rPr>
          <w:rFonts w:asciiTheme="minorHAnsi" w:hAnsiTheme="minorHAnsi" w:cstheme="minorHAnsi"/>
          <w:spacing w:val="-1"/>
          <w:sz w:val="22"/>
          <w:szCs w:val="22"/>
        </w:rPr>
        <w:t xml:space="preserve">The </w:t>
      </w:r>
      <w:r w:rsidRPr="001F6858">
        <w:rPr>
          <w:rFonts w:asciiTheme="minorHAnsi" w:hAnsiTheme="minorHAnsi" w:cstheme="minorHAnsi"/>
          <w:sz w:val="22"/>
          <w:szCs w:val="22"/>
        </w:rPr>
        <w:t>use</w:t>
      </w:r>
      <w:r w:rsidRPr="001F6858">
        <w:rPr>
          <w:rFonts w:asciiTheme="minorHAnsi" w:hAnsiTheme="minorHAnsi" w:cstheme="minorHAnsi"/>
          <w:spacing w:val="-1"/>
          <w:sz w:val="22"/>
          <w:szCs w:val="22"/>
        </w:rPr>
        <w:t xml:space="preserve"> of</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forced</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labor</w:t>
      </w:r>
      <w:r w:rsidRPr="001F6858">
        <w:rPr>
          <w:rFonts w:asciiTheme="minorHAnsi" w:hAnsiTheme="minorHAnsi" w:cstheme="minorHAnsi"/>
          <w:sz w:val="22"/>
          <w:szCs w:val="22"/>
        </w:rPr>
        <w:t xml:space="preserve"> in</w:t>
      </w:r>
      <w:r w:rsidRPr="001F6858">
        <w:rPr>
          <w:rFonts w:asciiTheme="minorHAnsi" w:hAnsiTheme="minorHAnsi" w:cstheme="minorHAnsi"/>
          <w:spacing w:val="-1"/>
          <w:sz w:val="22"/>
          <w:szCs w:val="22"/>
        </w:rPr>
        <w:t xml:space="preserve"> the performance of</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company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business;</w:t>
      </w:r>
    </w:p>
    <w:p w14:paraId="1D7A6251" w14:textId="77777777" w:rsidR="005A023B" w:rsidRPr="001F6858" w:rsidRDefault="005A023B" w:rsidP="00C11107">
      <w:pPr>
        <w:widowControl w:val="0"/>
        <w:numPr>
          <w:ilvl w:val="2"/>
          <w:numId w:val="48"/>
        </w:numPr>
        <w:ind w:left="1440" w:hanging="360"/>
        <w:jc w:val="both"/>
        <w:rPr>
          <w:rFonts w:asciiTheme="minorHAnsi" w:hAnsiTheme="minorHAnsi" w:cstheme="minorHAnsi"/>
          <w:sz w:val="22"/>
          <w:szCs w:val="22"/>
        </w:rPr>
      </w:pPr>
      <w:r w:rsidRPr="001F6858">
        <w:rPr>
          <w:rFonts w:asciiTheme="minorHAnsi" w:hAnsiTheme="minorHAnsi" w:cstheme="minorHAnsi"/>
          <w:spacing w:val="-1"/>
          <w:sz w:val="22"/>
          <w:szCs w:val="22"/>
        </w:rPr>
        <w:t xml:space="preserve">The </w:t>
      </w:r>
      <w:r w:rsidRPr="001F6858">
        <w:rPr>
          <w:rFonts w:asciiTheme="minorHAnsi" w:hAnsiTheme="minorHAnsi" w:cstheme="minorHAnsi"/>
          <w:sz w:val="22"/>
          <w:szCs w:val="22"/>
        </w:rPr>
        <w:t>use</w:t>
      </w:r>
      <w:r w:rsidRPr="001F6858">
        <w:rPr>
          <w:rFonts w:asciiTheme="minorHAnsi" w:hAnsiTheme="minorHAnsi" w:cstheme="minorHAnsi"/>
          <w:spacing w:val="-1"/>
          <w:sz w:val="22"/>
          <w:szCs w:val="22"/>
        </w:rPr>
        <w:t xml:space="preserve"> of</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misleading or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fraudulent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recruitment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activities;</w:t>
      </w:r>
    </w:p>
    <w:p w14:paraId="7B1A70E6" w14:textId="77777777" w:rsidR="005A023B" w:rsidRPr="001F6858" w:rsidRDefault="005A023B" w:rsidP="00C11107">
      <w:pPr>
        <w:widowControl w:val="0"/>
        <w:numPr>
          <w:ilvl w:val="2"/>
          <w:numId w:val="48"/>
        </w:numPr>
        <w:ind w:left="1440" w:hanging="360"/>
        <w:jc w:val="both"/>
        <w:rPr>
          <w:rFonts w:asciiTheme="minorHAnsi" w:hAnsiTheme="minorHAnsi" w:cstheme="minorHAnsi"/>
          <w:sz w:val="22"/>
          <w:szCs w:val="22"/>
        </w:rPr>
      </w:pPr>
      <w:r w:rsidRPr="001F6858">
        <w:rPr>
          <w:rFonts w:asciiTheme="minorHAnsi" w:hAnsiTheme="minorHAnsi" w:cstheme="minorHAnsi"/>
          <w:spacing w:val="-1"/>
          <w:sz w:val="22"/>
          <w:szCs w:val="22"/>
        </w:rPr>
        <w:t xml:space="preserve">Charging </w:t>
      </w:r>
      <w:r w:rsidRPr="001F6858">
        <w:rPr>
          <w:rFonts w:asciiTheme="minorHAnsi" w:hAnsiTheme="minorHAnsi" w:cstheme="minorHAnsi"/>
          <w:spacing w:val="-2"/>
          <w:sz w:val="22"/>
          <w:szCs w:val="22"/>
        </w:rPr>
        <w:t>employees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recruitment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fees;</w:t>
      </w:r>
    </w:p>
    <w:p w14:paraId="406A1F97" w14:textId="77777777" w:rsidR="005A023B" w:rsidRPr="001F6858" w:rsidRDefault="005A023B" w:rsidP="00C11107">
      <w:pPr>
        <w:widowControl w:val="0"/>
        <w:numPr>
          <w:ilvl w:val="2"/>
          <w:numId w:val="48"/>
        </w:numPr>
        <w:ind w:left="1440" w:right="194" w:hanging="360"/>
        <w:jc w:val="both"/>
        <w:rPr>
          <w:rFonts w:asciiTheme="minorHAnsi" w:hAnsiTheme="minorHAnsi" w:cstheme="minorHAnsi"/>
          <w:sz w:val="22"/>
          <w:szCs w:val="22"/>
        </w:rPr>
      </w:pPr>
      <w:r w:rsidRPr="001F6858">
        <w:rPr>
          <w:rFonts w:asciiTheme="minorHAnsi" w:hAnsiTheme="minorHAnsi" w:cstheme="minorHAnsi"/>
          <w:spacing w:val="-1"/>
          <w:sz w:val="22"/>
          <w:szCs w:val="22"/>
        </w:rPr>
        <w:t>Failing</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pay</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for</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return transportation</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at</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the</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end of</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employment for</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an</w:t>
      </w:r>
      <w:r w:rsidRPr="001F6858">
        <w:rPr>
          <w:rFonts w:asciiTheme="minorHAnsi" w:hAnsiTheme="minorHAnsi" w:cstheme="minorHAnsi"/>
          <w:spacing w:val="-1"/>
          <w:sz w:val="22"/>
          <w:szCs w:val="22"/>
        </w:rPr>
        <w:t xml:space="preserve"> employee who</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is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not</w:t>
      </w:r>
      <w:r w:rsidRPr="001F6858">
        <w:rPr>
          <w:rFonts w:asciiTheme="minorHAnsi" w:hAnsiTheme="minorHAnsi" w:cstheme="minorHAnsi"/>
          <w:spacing w:val="-4"/>
          <w:sz w:val="22"/>
          <w:szCs w:val="22"/>
        </w:rPr>
        <w:t xml:space="preserve"> </w:t>
      </w:r>
      <w:r w:rsidRPr="001F6858">
        <w:rPr>
          <w:rFonts w:asciiTheme="minorHAnsi" w:hAnsiTheme="minorHAnsi" w:cstheme="minorHAnsi"/>
          <w:sz w:val="22"/>
          <w:szCs w:val="22"/>
        </w:rPr>
        <w:t>a</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national</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3"/>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country</w:t>
      </w:r>
      <w:r w:rsidRPr="001F6858">
        <w:rPr>
          <w:rFonts w:asciiTheme="minorHAnsi" w:hAnsiTheme="minorHAnsi" w:cstheme="minorHAnsi"/>
          <w:spacing w:val="-6"/>
          <w:sz w:val="22"/>
          <w:szCs w:val="22"/>
        </w:rPr>
        <w:t xml:space="preserve"> </w:t>
      </w:r>
      <w:r w:rsidRPr="001F6858">
        <w:rPr>
          <w:rFonts w:asciiTheme="minorHAnsi" w:hAnsiTheme="minorHAnsi" w:cstheme="minorHAnsi"/>
          <w:sz w:val="22"/>
          <w:szCs w:val="22"/>
        </w:rPr>
        <w:t>in</w:t>
      </w:r>
      <w:r w:rsidRPr="001F6858">
        <w:rPr>
          <w:rFonts w:asciiTheme="minorHAnsi" w:hAnsiTheme="minorHAnsi" w:cstheme="minorHAnsi"/>
          <w:spacing w:val="-1"/>
          <w:sz w:val="22"/>
          <w:szCs w:val="22"/>
        </w:rPr>
        <w:t xml:space="preserve"> which</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the</w:t>
      </w:r>
      <w:r w:rsidRPr="001F6858">
        <w:rPr>
          <w:rFonts w:asciiTheme="minorHAnsi" w:hAnsiTheme="minorHAnsi" w:cstheme="minorHAnsi"/>
          <w:spacing w:val="57"/>
          <w:sz w:val="22"/>
          <w:szCs w:val="22"/>
        </w:rPr>
        <w:t xml:space="preserve"> </w:t>
      </w:r>
      <w:r w:rsidRPr="001F6858">
        <w:rPr>
          <w:rFonts w:asciiTheme="minorHAnsi" w:hAnsiTheme="minorHAnsi" w:cstheme="minorHAnsi"/>
          <w:spacing w:val="-1"/>
          <w:sz w:val="22"/>
          <w:szCs w:val="22"/>
        </w:rPr>
        <w:t>work</w:t>
      </w:r>
      <w:r w:rsidRPr="001F6858">
        <w:rPr>
          <w:rFonts w:asciiTheme="minorHAnsi" w:hAnsiTheme="minorHAnsi" w:cstheme="minorHAnsi"/>
          <w:spacing w:val="2"/>
          <w:sz w:val="22"/>
          <w:szCs w:val="22"/>
        </w:rPr>
        <w:t xml:space="preserve"> </w:t>
      </w:r>
      <w:r w:rsidRPr="001F6858">
        <w:rPr>
          <w:rFonts w:asciiTheme="minorHAnsi" w:hAnsiTheme="minorHAnsi" w:cstheme="minorHAnsi"/>
          <w:sz w:val="22"/>
          <w:szCs w:val="22"/>
        </w:rPr>
        <w:t>is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taking</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 xml:space="preserve">place and who </w:t>
      </w:r>
      <w:r w:rsidRPr="001F6858">
        <w:rPr>
          <w:rFonts w:asciiTheme="minorHAnsi" w:hAnsiTheme="minorHAnsi" w:cstheme="minorHAnsi"/>
          <w:spacing w:val="-2"/>
          <w:sz w:val="22"/>
          <w:szCs w:val="22"/>
        </w:rPr>
        <w:t>was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brought into</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that country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for</w:t>
      </w:r>
      <w:r w:rsidRPr="001F6858">
        <w:rPr>
          <w:rFonts w:asciiTheme="minorHAnsi" w:hAnsiTheme="minorHAnsi" w:cstheme="minorHAnsi"/>
          <w:sz w:val="22"/>
          <w:szCs w:val="22"/>
        </w:rPr>
        <w:t xml:space="preserve"> the</w:t>
      </w:r>
      <w:r w:rsidRPr="001F6858">
        <w:rPr>
          <w:rFonts w:asciiTheme="minorHAnsi" w:hAnsiTheme="minorHAnsi" w:cstheme="minorHAnsi"/>
          <w:spacing w:val="-1"/>
          <w:sz w:val="22"/>
          <w:szCs w:val="22"/>
        </w:rPr>
        <w:t xml:space="preserve"> purpose of</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working;</w:t>
      </w:r>
    </w:p>
    <w:p w14:paraId="424ABD65" w14:textId="77777777" w:rsidR="005A023B" w:rsidRPr="001F6858" w:rsidRDefault="005A023B" w:rsidP="00C11107">
      <w:pPr>
        <w:widowControl w:val="0"/>
        <w:numPr>
          <w:ilvl w:val="2"/>
          <w:numId w:val="48"/>
        </w:numPr>
        <w:ind w:left="1440" w:hanging="360"/>
        <w:jc w:val="both"/>
        <w:rPr>
          <w:rFonts w:asciiTheme="minorHAnsi" w:hAnsiTheme="minorHAnsi" w:cstheme="minorHAnsi"/>
          <w:sz w:val="22"/>
          <w:szCs w:val="22"/>
        </w:rPr>
      </w:pPr>
      <w:r w:rsidRPr="001F6858">
        <w:rPr>
          <w:rFonts w:asciiTheme="minorHAnsi" w:hAnsiTheme="minorHAnsi" w:cstheme="minorHAnsi"/>
          <w:spacing w:val="-1"/>
          <w:sz w:val="22"/>
          <w:szCs w:val="22"/>
        </w:rPr>
        <w:t>Providing or</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arranging</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housing</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that fails</w:t>
      </w:r>
      <w:r w:rsidRPr="001F6858">
        <w:rPr>
          <w:rFonts w:asciiTheme="minorHAnsi" w:hAnsiTheme="minorHAnsi" w:cstheme="minorHAnsi"/>
          <w:sz w:val="22"/>
          <w:szCs w:val="22"/>
        </w:rPr>
        <w:t xml:space="preserve"> to</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meet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the host country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housing and safety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 xml:space="preserve">standards; </w:t>
      </w:r>
      <w:r w:rsidRPr="001F6858">
        <w:rPr>
          <w:rFonts w:asciiTheme="minorHAnsi" w:hAnsiTheme="minorHAnsi" w:cstheme="minorHAnsi"/>
          <w:spacing w:val="-2"/>
          <w:sz w:val="22"/>
          <w:szCs w:val="22"/>
        </w:rPr>
        <w:t>or</w:t>
      </w:r>
    </w:p>
    <w:p w14:paraId="4850A7DA" w14:textId="77777777" w:rsidR="005A023B" w:rsidRPr="001F6858" w:rsidRDefault="005A023B" w:rsidP="00695370">
      <w:pPr>
        <w:widowControl w:val="0"/>
        <w:numPr>
          <w:ilvl w:val="2"/>
          <w:numId w:val="48"/>
        </w:numPr>
        <w:spacing w:after="120"/>
        <w:ind w:left="1440" w:right="194" w:hanging="360"/>
        <w:jc w:val="both"/>
        <w:rPr>
          <w:rFonts w:asciiTheme="minorHAnsi" w:hAnsiTheme="minorHAnsi" w:cstheme="minorHAnsi"/>
          <w:sz w:val="22"/>
          <w:szCs w:val="22"/>
        </w:rPr>
      </w:pPr>
      <w:r w:rsidRPr="001F6858">
        <w:rPr>
          <w:rFonts w:asciiTheme="minorHAnsi" w:hAnsiTheme="minorHAnsi" w:cstheme="minorHAnsi"/>
          <w:spacing w:val="-2"/>
          <w:sz w:val="22"/>
          <w:szCs w:val="22"/>
        </w:rPr>
        <w:t>If</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required,</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failing</w:t>
      </w:r>
      <w:r w:rsidRPr="001F6858">
        <w:rPr>
          <w:rFonts w:asciiTheme="minorHAnsi" w:hAnsiTheme="minorHAnsi" w:cstheme="minorHAnsi"/>
          <w:spacing w:val="-8"/>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provide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an</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2"/>
          <w:sz w:val="22"/>
          <w:szCs w:val="22"/>
        </w:rPr>
        <w:t>employment</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contract,</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recruitment</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agreement,</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similar</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2"/>
          <w:sz w:val="22"/>
          <w:szCs w:val="22"/>
        </w:rPr>
        <w:t>work</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document</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in</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2"/>
          <w:sz w:val="22"/>
          <w:szCs w:val="22"/>
        </w:rPr>
        <w:t>writing,</w:t>
      </w:r>
      <w:r w:rsidRPr="001F6858">
        <w:rPr>
          <w:rFonts w:asciiTheme="minorHAnsi" w:hAnsiTheme="minorHAnsi" w:cstheme="minorHAnsi"/>
          <w:spacing w:val="-4"/>
          <w:sz w:val="22"/>
          <w:szCs w:val="22"/>
        </w:rPr>
        <w:t xml:space="preserve"> </w:t>
      </w:r>
      <w:r w:rsidRPr="001F6858">
        <w:rPr>
          <w:rFonts w:asciiTheme="minorHAnsi" w:hAnsiTheme="minorHAnsi" w:cstheme="minorHAnsi"/>
          <w:sz w:val="22"/>
          <w:szCs w:val="22"/>
        </w:rPr>
        <w:t>in</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the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individual’s</w:t>
      </w:r>
      <w:r w:rsidRPr="001F6858">
        <w:rPr>
          <w:rFonts w:asciiTheme="minorHAnsi" w:hAnsiTheme="minorHAnsi" w:cstheme="minorHAnsi"/>
          <w:spacing w:val="95"/>
          <w:sz w:val="22"/>
          <w:szCs w:val="22"/>
        </w:rPr>
        <w:t xml:space="preserve"> </w:t>
      </w:r>
      <w:r w:rsidRPr="001F6858">
        <w:rPr>
          <w:rFonts w:asciiTheme="minorHAnsi" w:hAnsiTheme="minorHAnsi" w:cstheme="minorHAnsi"/>
          <w:spacing w:val="-1"/>
          <w:sz w:val="22"/>
          <w:szCs w:val="22"/>
        </w:rPr>
        <w:t>native language and prior</w:t>
      </w:r>
      <w:r w:rsidRPr="001F6858">
        <w:rPr>
          <w:rFonts w:asciiTheme="minorHAnsi" w:hAnsiTheme="minorHAnsi" w:cstheme="minorHAnsi"/>
          <w:sz w:val="22"/>
          <w:szCs w:val="22"/>
        </w:rPr>
        <w:t xml:space="preserve"> to</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the individual departing from</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his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her</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country</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origin.</w:t>
      </w:r>
    </w:p>
    <w:p w14:paraId="59444011" w14:textId="77777777" w:rsidR="00BC62A6" w:rsidRPr="001F6858" w:rsidRDefault="005A023B" w:rsidP="00695370">
      <w:pPr>
        <w:widowControl w:val="0"/>
        <w:numPr>
          <w:ilvl w:val="0"/>
          <w:numId w:val="50"/>
        </w:numPr>
        <w:spacing w:after="120"/>
        <w:ind w:left="1080" w:right="114" w:hanging="360"/>
        <w:jc w:val="both"/>
        <w:rPr>
          <w:rFonts w:asciiTheme="minorHAnsi" w:hAnsiTheme="minorHAnsi" w:cstheme="minorHAnsi"/>
          <w:spacing w:val="-1"/>
          <w:sz w:val="22"/>
          <w:szCs w:val="22"/>
        </w:rPr>
      </w:pPr>
      <w:r w:rsidRPr="001F6858">
        <w:rPr>
          <w:rFonts w:asciiTheme="minorHAnsi" w:hAnsiTheme="minorHAnsi" w:cstheme="minorHAnsi"/>
          <w:spacing w:val="-1"/>
          <w:sz w:val="22"/>
          <w:szCs w:val="22"/>
        </w:rPr>
        <w:t>Seller represents and warrants that it shall abide by and comply with the requirements of this clause. Further, Seller shall require its employees, agents, contract labor and subcontractors to abide by and comply with the requirements of this clause.</w:t>
      </w:r>
    </w:p>
    <w:p w14:paraId="2A5ABF44" w14:textId="77777777" w:rsidR="005A023B" w:rsidRPr="001F6858" w:rsidRDefault="0042788E" w:rsidP="00695370">
      <w:pPr>
        <w:widowControl w:val="0"/>
        <w:numPr>
          <w:ilvl w:val="0"/>
          <w:numId w:val="50"/>
        </w:numPr>
        <w:spacing w:after="120"/>
        <w:ind w:left="1080" w:right="114" w:hanging="360"/>
        <w:jc w:val="both"/>
        <w:rPr>
          <w:rFonts w:asciiTheme="minorHAnsi" w:hAnsiTheme="minorHAnsi" w:cstheme="minorHAnsi"/>
          <w:spacing w:val="-1"/>
          <w:sz w:val="22"/>
          <w:szCs w:val="22"/>
        </w:rPr>
      </w:pPr>
      <w:r w:rsidRPr="001F6858">
        <w:rPr>
          <w:rFonts w:asciiTheme="minorHAnsi" w:hAnsiTheme="minorHAnsi" w:cstheme="minorHAnsi"/>
          <w:spacing w:val="-1"/>
          <w:sz w:val="22"/>
          <w:szCs w:val="22"/>
        </w:rPr>
        <w:t>Customer</w:t>
      </w:r>
      <w:r w:rsidR="005A023B" w:rsidRPr="001F6858">
        <w:rPr>
          <w:rFonts w:asciiTheme="minorHAnsi" w:hAnsiTheme="minorHAnsi" w:cstheme="minorHAnsi"/>
          <w:spacing w:val="-1"/>
          <w:sz w:val="22"/>
          <w:szCs w:val="22"/>
        </w:rPr>
        <w:t xml:space="preserve"> or its authorized representatives may, at any time, audit all pertinent books, records, work sites, offices, and documentation of Seller in order to verify compliance with this clause. Seller will, in all of its lower-tier subcontracts and contracts relating to this or any other </w:t>
      </w:r>
      <w:r w:rsidRPr="001F6858">
        <w:rPr>
          <w:rFonts w:asciiTheme="minorHAnsi" w:hAnsiTheme="minorHAnsi" w:cstheme="minorHAnsi"/>
          <w:spacing w:val="-1"/>
          <w:sz w:val="22"/>
          <w:szCs w:val="22"/>
        </w:rPr>
        <w:t>Customer</w:t>
      </w:r>
      <w:r w:rsidR="005A023B" w:rsidRPr="001F6858">
        <w:rPr>
          <w:rFonts w:asciiTheme="minorHAnsi" w:hAnsiTheme="minorHAnsi" w:cstheme="minorHAnsi"/>
          <w:spacing w:val="-1"/>
          <w:sz w:val="22"/>
          <w:szCs w:val="22"/>
        </w:rPr>
        <w:t xml:space="preserve"> Purchase Order with Seller, include provisions which secure for </w:t>
      </w:r>
      <w:r w:rsidRPr="001F6858">
        <w:rPr>
          <w:rFonts w:asciiTheme="minorHAnsi" w:hAnsiTheme="minorHAnsi" w:cstheme="minorHAnsi"/>
          <w:spacing w:val="-1"/>
          <w:sz w:val="22"/>
          <w:szCs w:val="22"/>
        </w:rPr>
        <w:t>Customer</w:t>
      </w:r>
      <w:r w:rsidR="005A023B" w:rsidRPr="001F6858">
        <w:rPr>
          <w:rFonts w:asciiTheme="minorHAnsi" w:hAnsiTheme="minorHAnsi" w:cstheme="minorHAnsi"/>
          <w:spacing w:val="-1"/>
          <w:sz w:val="22"/>
          <w:szCs w:val="22"/>
        </w:rPr>
        <w:t xml:space="preserve"> all of the rights and protections provided for within this clause.</w:t>
      </w:r>
    </w:p>
    <w:p w14:paraId="76686D8A" w14:textId="77777777" w:rsidR="00BC62A6" w:rsidRPr="001F6858" w:rsidRDefault="005A023B" w:rsidP="00695370">
      <w:pPr>
        <w:widowControl w:val="0"/>
        <w:numPr>
          <w:ilvl w:val="0"/>
          <w:numId w:val="50"/>
        </w:numPr>
        <w:tabs>
          <w:tab w:val="num" w:pos="900"/>
        </w:tabs>
        <w:spacing w:after="120"/>
        <w:ind w:left="1080" w:right="116" w:hanging="360"/>
        <w:jc w:val="both"/>
        <w:rPr>
          <w:rFonts w:asciiTheme="minorHAnsi" w:hAnsiTheme="minorHAnsi" w:cstheme="minorHAnsi"/>
          <w:spacing w:val="-1"/>
          <w:sz w:val="22"/>
          <w:szCs w:val="22"/>
        </w:rPr>
      </w:pPr>
      <w:r w:rsidRPr="001F6858">
        <w:rPr>
          <w:rFonts w:asciiTheme="minorHAnsi" w:hAnsiTheme="minorHAnsi" w:cstheme="minorHAnsi"/>
          <w:spacing w:val="-1"/>
          <w:sz w:val="22"/>
          <w:szCs w:val="22"/>
        </w:rPr>
        <w:t>Seller acknowledges that if Seller or any of its employees, agents, or contract labor engages in any of the prohibited activities in this clause, this Agreement is subject to termination.</w:t>
      </w:r>
    </w:p>
    <w:p w14:paraId="1F3F3F2C" w14:textId="77777777" w:rsidR="005A023B" w:rsidRPr="001F6858" w:rsidRDefault="005A023B" w:rsidP="00695370">
      <w:pPr>
        <w:widowControl w:val="0"/>
        <w:numPr>
          <w:ilvl w:val="0"/>
          <w:numId w:val="50"/>
        </w:numPr>
        <w:spacing w:after="120"/>
        <w:ind w:left="1080" w:right="116" w:hanging="360"/>
        <w:jc w:val="both"/>
        <w:rPr>
          <w:rFonts w:asciiTheme="minorHAnsi" w:hAnsiTheme="minorHAnsi" w:cstheme="minorHAnsi"/>
          <w:spacing w:val="-1"/>
          <w:sz w:val="22"/>
          <w:szCs w:val="22"/>
        </w:rPr>
      </w:pPr>
      <w:r w:rsidRPr="001F6858">
        <w:rPr>
          <w:rFonts w:asciiTheme="minorHAnsi" w:hAnsiTheme="minorHAnsi" w:cstheme="minorHAnsi"/>
          <w:spacing w:val="-1"/>
          <w:sz w:val="22"/>
          <w:szCs w:val="22"/>
        </w:rPr>
        <w:t xml:space="preserve">Whenever Seller has knowledge, whether substantiated or not, that any actual or suspected violation of this clause has occurred, Seller shall immediately give written notice to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
          <w:sz w:val="22"/>
          <w:szCs w:val="22"/>
        </w:rPr>
        <w:t>’s PCO and provide all relevant information including, but not limited to, the nature of the actual or suspected violation.</w:t>
      </w:r>
    </w:p>
    <w:p w14:paraId="58672E29" w14:textId="77777777" w:rsidR="005A023B" w:rsidRPr="001F6858" w:rsidRDefault="005A023B" w:rsidP="00695370">
      <w:pPr>
        <w:widowControl w:val="0"/>
        <w:numPr>
          <w:ilvl w:val="0"/>
          <w:numId w:val="50"/>
        </w:numPr>
        <w:spacing w:after="120"/>
        <w:ind w:left="1080" w:right="117" w:hanging="360"/>
        <w:jc w:val="both"/>
        <w:rPr>
          <w:rFonts w:asciiTheme="minorHAnsi" w:hAnsiTheme="minorHAnsi" w:cstheme="minorHAnsi"/>
          <w:spacing w:val="-1"/>
          <w:sz w:val="22"/>
          <w:szCs w:val="22"/>
        </w:rPr>
      </w:pPr>
      <w:r w:rsidRPr="001F6858">
        <w:rPr>
          <w:rFonts w:asciiTheme="minorHAnsi" w:hAnsiTheme="minorHAnsi" w:cstheme="minorHAnsi"/>
          <w:spacing w:val="-1"/>
          <w:sz w:val="22"/>
          <w:szCs w:val="22"/>
        </w:rPr>
        <w:t xml:space="preserve">Seller shall provide its full cooperation during any subsequent investigation of the actual or suspected violation by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
          <w:sz w:val="22"/>
          <w:szCs w:val="22"/>
        </w:rPr>
        <w:t>’s representative, or cognizant government agency. Seller’s cooperation shall include, but not be limited to, permitting inspection of its work sites, offices, and documentation, as necessary to support any investigation.</w:t>
      </w:r>
    </w:p>
    <w:p w14:paraId="0962B70F" w14:textId="77777777" w:rsidR="005A023B" w:rsidRPr="001F6858" w:rsidRDefault="005A023B" w:rsidP="00C11107">
      <w:pPr>
        <w:widowControl w:val="0"/>
        <w:numPr>
          <w:ilvl w:val="0"/>
          <w:numId w:val="50"/>
        </w:numPr>
        <w:tabs>
          <w:tab w:val="num" w:pos="900"/>
        </w:tabs>
        <w:spacing w:after="120"/>
        <w:ind w:left="1080" w:hanging="360"/>
        <w:jc w:val="both"/>
        <w:rPr>
          <w:rFonts w:asciiTheme="minorHAnsi" w:hAnsiTheme="minorHAnsi" w:cstheme="minorHAnsi"/>
          <w:spacing w:val="-1"/>
          <w:sz w:val="22"/>
          <w:szCs w:val="22"/>
        </w:rPr>
      </w:pPr>
      <w:r w:rsidRPr="001F6858">
        <w:rPr>
          <w:rFonts w:asciiTheme="minorHAnsi" w:hAnsiTheme="minorHAnsi" w:cstheme="minorHAnsi"/>
          <w:spacing w:val="-1"/>
          <w:sz w:val="22"/>
          <w:szCs w:val="22"/>
        </w:rPr>
        <w:t>Seller agrees to insert the substance of this clause, including this sentence, in any lower–tier subcontract or labor contract.</w:t>
      </w:r>
    </w:p>
    <w:p w14:paraId="2B157DF6" w14:textId="77777777" w:rsidR="004106FB" w:rsidRPr="001F6858" w:rsidRDefault="00097F4B"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NOTICES</w:t>
      </w:r>
      <w:r w:rsidR="005209C1" w:rsidRPr="001F6858">
        <w:rPr>
          <w:rFonts w:asciiTheme="minorHAnsi" w:hAnsiTheme="minorHAnsi" w:cstheme="minorHAnsi"/>
          <w:b/>
          <w:bCs/>
          <w:sz w:val="22"/>
          <w:szCs w:val="22"/>
          <w:u w:val="single"/>
        </w:rPr>
        <w:t>.</w:t>
      </w:r>
      <w:r w:rsidRPr="001F6858">
        <w:rPr>
          <w:rFonts w:asciiTheme="minorHAnsi" w:hAnsiTheme="minorHAnsi" w:cstheme="minorHAnsi"/>
          <w:b/>
          <w:bCs/>
          <w:sz w:val="22"/>
          <w:szCs w:val="22"/>
          <w:u w:val="single"/>
        </w:rPr>
        <w:t xml:space="preserve">  </w:t>
      </w:r>
    </w:p>
    <w:p w14:paraId="728E1317" w14:textId="77777777" w:rsidR="00097F4B" w:rsidRPr="001F6858" w:rsidRDefault="00097F4B" w:rsidP="00C11107">
      <w:pPr>
        <w:pStyle w:val="BodyTextIndent"/>
        <w:spacing w:after="120"/>
        <w:jc w:val="both"/>
        <w:rPr>
          <w:rFonts w:asciiTheme="minorHAnsi" w:hAnsiTheme="minorHAnsi" w:cstheme="minorHAnsi"/>
          <w:bCs/>
          <w:sz w:val="22"/>
          <w:szCs w:val="22"/>
        </w:rPr>
      </w:pPr>
      <w:r w:rsidRPr="001F6858">
        <w:rPr>
          <w:rFonts w:asciiTheme="minorHAnsi" w:hAnsiTheme="minorHAnsi" w:cstheme="minorHAnsi"/>
          <w:bCs/>
          <w:sz w:val="22"/>
          <w:szCs w:val="22"/>
        </w:rPr>
        <w:t xml:space="preserve">All notices, correspondence or other communications between the Parties regarding this Award shall be in writing addressed as set forth below or to such other address as may be designated by </w:t>
      </w:r>
      <w:r w:rsidRPr="001F6858">
        <w:rPr>
          <w:rFonts w:asciiTheme="minorHAnsi" w:hAnsiTheme="minorHAnsi" w:cstheme="minorHAnsi"/>
          <w:bCs/>
          <w:sz w:val="22"/>
          <w:szCs w:val="22"/>
        </w:rPr>
        <w:lastRenderedPageBreak/>
        <w:t xml:space="preserve">each Party by written notice to the other Party.  All communications regarding Orders issued subject to this Award shall be prepared and addressed as provided in the Order. </w:t>
      </w:r>
    </w:p>
    <w:p w14:paraId="4F7F598F" w14:textId="77777777" w:rsidR="00097F4B" w:rsidRPr="001F6858" w:rsidRDefault="00097F4B" w:rsidP="00695370">
      <w:pPr>
        <w:pStyle w:val="BodyTextIndent"/>
        <w:spacing w:after="120"/>
        <w:jc w:val="both"/>
        <w:rPr>
          <w:rFonts w:asciiTheme="minorHAnsi" w:hAnsiTheme="minorHAnsi" w:cstheme="minorHAnsi"/>
          <w:sz w:val="22"/>
          <w:szCs w:val="22"/>
        </w:rPr>
      </w:pPr>
      <w:r w:rsidRPr="001F6858">
        <w:rPr>
          <w:rFonts w:asciiTheme="minorHAnsi" w:hAnsiTheme="minorHAnsi" w:cstheme="minorHAnsi"/>
          <w:b/>
          <w:sz w:val="22"/>
          <w:szCs w:val="22"/>
          <w:u w:val="single"/>
        </w:rPr>
        <w:t>Corporate Award Communication Contacts</w:t>
      </w:r>
    </w:p>
    <w:p w14:paraId="62A45105" w14:textId="77777777" w:rsidR="00097F4B" w:rsidRPr="001F6858" w:rsidRDefault="00DD5493" w:rsidP="00C11107">
      <w:pPr>
        <w:pStyle w:val="BodyTextIndent"/>
        <w:tabs>
          <w:tab w:val="left" w:pos="5760"/>
        </w:tabs>
        <w:jc w:val="both"/>
        <w:rPr>
          <w:rFonts w:asciiTheme="minorHAnsi" w:hAnsiTheme="minorHAnsi" w:cstheme="minorHAnsi"/>
          <w:b/>
          <w:sz w:val="22"/>
          <w:szCs w:val="22"/>
        </w:rPr>
      </w:pPr>
      <w:r w:rsidRPr="001F6858">
        <w:rPr>
          <w:rFonts w:asciiTheme="minorHAnsi" w:hAnsiTheme="minorHAnsi" w:cstheme="minorHAnsi"/>
          <w:b/>
          <w:sz w:val="22"/>
          <w:szCs w:val="22"/>
        </w:rPr>
        <w:t>Customer</w:t>
      </w:r>
      <w:r w:rsidR="00097F4B" w:rsidRPr="001F6858">
        <w:rPr>
          <w:rFonts w:asciiTheme="minorHAnsi" w:hAnsiTheme="minorHAnsi" w:cstheme="minorHAnsi"/>
          <w:b/>
          <w:sz w:val="22"/>
          <w:szCs w:val="22"/>
        </w:rPr>
        <w:t>:</w:t>
      </w:r>
      <w:r w:rsidR="00097F4B" w:rsidRPr="001F6858">
        <w:rPr>
          <w:rFonts w:asciiTheme="minorHAnsi" w:hAnsiTheme="minorHAnsi" w:cstheme="minorHAnsi"/>
          <w:b/>
          <w:sz w:val="22"/>
          <w:szCs w:val="22"/>
        </w:rPr>
        <w:tab/>
        <w:t>Seller:</w:t>
      </w:r>
    </w:p>
    <w:p w14:paraId="54C51D48" w14:textId="77777777" w:rsidR="00097F4B" w:rsidRPr="001F6858" w:rsidRDefault="00097F4B" w:rsidP="00C11107">
      <w:pPr>
        <w:pStyle w:val="BodyText2"/>
        <w:numPr>
          <w:ilvl w:val="12"/>
          <w:numId w:val="0"/>
        </w:numPr>
        <w:tabs>
          <w:tab w:val="left" w:pos="-90"/>
          <w:tab w:val="left" w:pos="5760"/>
        </w:tabs>
        <w:ind w:left="720"/>
        <w:jc w:val="both"/>
        <w:rPr>
          <w:rFonts w:asciiTheme="minorHAnsi" w:hAnsiTheme="minorHAnsi" w:cstheme="minorHAnsi"/>
          <w:color w:val="auto"/>
          <w:sz w:val="22"/>
          <w:szCs w:val="22"/>
        </w:rPr>
      </w:pPr>
      <w:r w:rsidRPr="001F6858">
        <w:rPr>
          <w:rFonts w:asciiTheme="minorHAnsi" w:hAnsiTheme="minorHAnsi" w:cstheme="minorHAnsi"/>
          <w:color w:val="auto"/>
          <w:sz w:val="22"/>
          <w:szCs w:val="22"/>
        </w:rPr>
        <w:t>N</w:t>
      </w:r>
      <w:r w:rsidR="00C11107" w:rsidRPr="001F6858">
        <w:rPr>
          <w:rFonts w:asciiTheme="minorHAnsi" w:hAnsiTheme="minorHAnsi" w:cstheme="minorHAnsi"/>
          <w:color w:val="auto"/>
          <w:sz w:val="22"/>
          <w:szCs w:val="22"/>
        </w:rPr>
        <w:t>orthrop Grumman Systems Corporation</w:t>
      </w:r>
      <w:r w:rsidRPr="001F6858">
        <w:rPr>
          <w:rFonts w:asciiTheme="minorHAnsi" w:hAnsiTheme="minorHAnsi" w:cstheme="minorHAnsi"/>
          <w:color w:val="auto"/>
          <w:sz w:val="22"/>
          <w:szCs w:val="22"/>
        </w:rPr>
        <w:tab/>
      </w:r>
      <w:r w:rsidR="00EB199D" w:rsidRPr="001F6858">
        <w:rPr>
          <w:rFonts w:asciiTheme="minorHAnsi" w:hAnsiTheme="minorHAnsi" w:cstheme="minorHAnsi"/>
          <w:color w:val="auto"/>
          <w:sz w:val="22"/>
          <w:szCs w:val="22"/>
        </w:rPr>
        <w:t>Xerox</w:t>
      </w:r>
      <w:r w:rsidR="008E48FE" w:rsidRPr="001F6858">
        <w:rPr>
          <w:rFonts w:asciiTheme="minorHAnsi" w:hAnsiTheme="minorHAnsi" w:cstheme="minorHAnsi"/>
          <w:color w:val="auto"/>
          <w:sz w:val="22"/>
          <w:szCs w:val="22"/>
        </w:rPr>
        <w:t xml:space="preserve"> Corporation</w:t>
      </w:r>
    </w:p>
    <w:p w14:paraId="290145A6" w14:textId="77777777" w:rsidR="00D04E2D" w:rsidRPr="001F6858" w:rsidRDefault="00097F4B" w:rsidP="00C11107">
      <w:pPr>
        <w:pStyle w:val="BodyText2"/>
        <w:numPr>
          <w:ilvl w:val="12"/>
          <w:numId w:val="0"/>
        </w:numPr>
        <w:tabs>
          <w:tab w:val="left" w:pos="-90"/>
          <w:tab w:val="left" w:pos="5760"/>
        </w:tabs>
        <w:ind w:left="5760" w:hanging="5040"/>
        <w:jc w:val="both"/>
        <w:rPr>
          <w:rFonts w:asciiTheme="minorHAnsi" w:hAnsiTheme="minorHAnsi" w:cstheme="minorHAnsi"/>
          <w:sz w:val="22"/>
          <w:szCs w:val="22"/>
        </w:rPr>
      </w:pPr>
      <w:r w:rsidRPr="001F6858">
        <w:rPr>
          <w:rFonts w:asciiTheme="minorHAnsi" w:hAnsiTheme="minorHAnsi" w:cstheme="minorHAnsi"/>
          <w:color w:val="auto"/>
          <w:sz w:val="22"/>
          <w:szCs w:val="22"/>
        </w:rPr>
        <w:t>Name</w:t>
      </w:r>
      <w:r w:rsidR="00EB199D" w:rsidRPr="001F6858">
        <w:rPr>
          <w:rFonts w:asciiTheme="minorHAnsi" w:hAnsiTheme="minorHAnsi" w:cstheme="minorHAnsi"/>
          <w:color w:val="auto"/>
          <w:sz w:val="22"/>
          <w:szCs w:val="22"/>
        </w:rPr>
        <w:t>:</w:t>
      </w:r>
      <w:r w:rsidR="0013436F" w:rsidRPr="001F6858">
        <w:rPr>
          <w:rFonts w:asciiTheme="minorHAnsi" w:hAnsiTheme="minorHAnsi" w:cstheme="minorHAnsi"/>
          <w:color w:val="auto"/>
          <w:sz w:val="22"/>
          <w:szCs w:val="22"/>
        </w:rPr>
        <w:t xml:space="preserve"> Katie Brower</w:t>
      </w:r>
      <w:r w:rsidRPr="001F6858">
        <w:rPr>
          <w:rFonts w:asciiTheme="minorHAnsi" w:hAnsiTheme="minorHAnsi" w:cstheme="minorHAnsi"/>
          <w:color w:val="auto"/>
          <w:sz w:val="22"/>
          <w:szCs w:val="22"/>
        </w:rPr>
        <w:tab/>
      </w:r>
    </w:p>
    <w:p w14:paraId="30D9B9C3" w14:textId="77777777" w:rsidR="00D04E2D" w:rsidRPr="001F6858" w:rsidRDefault="00D04E2D" w:rsidP="00C11107">
      <w:pPr>
        <w:pStyle w:val="BodyText2"/>
        <w:numPr>
          <w:ilvl w:val="12"/>
          <w:numId w:val="0"/>
        </w:numPr>
        <w:tabs>
          <w:tab w:val="left" w:pos="-90"/>
          <w:tab w:val="left" w:pos="5760"/>
        </w:tabs>
        <w:ind w:left="5760" w:hanging="5040"/>
        <w:jc w:val="both"/>
        <w:rPr>
          <w:rFonts w:asciiTheme="minorHAnsi" w:hAnsiTheme="minorHAnsi" w:cstheme="minorHAnsi"/>
          <w:color w:val="auto"/>
          <w:sz w:val="22"/>
          <w:szCs w:val="22"/>
        </w:rPr>
      </w:pPr>
      <w:r w:rsidRPr="001F6858">
        <w:rPr>
          <w:rFonts w:asciiTheme="minorHAnsi" w:hAnsiTheme="minorHAnsi" w:cstheme="minorHAnsi"/>
          <w:color w:val="auto"/>
          <w:sz w:val="22"/>
          <w:szCs w:val="22"/>
        </w:rPr>
        <w:tab/>
      </w:r>
      <w:r w:rsidR="00161C0A" w:rsidRPr="001F6858">
        <w:rPr>
          <w:rFonts w:asciiTheme="minorHAnsi" w:hAnsiTheme="minorHAnsi" w:cstheme="minorHAnsi"/>
          <w:color w:val="auto"/>
          <w:sz w:val="22"/>
          <w:szCs w:val="22"/>
        </w:rPr>
        <w:t xml:space="preserve">Attention:  </w:t>
      </w:r>
      <w:r w:rsidRPr="001F6858">
        <w:rPr>
          <w:rFonts w:asciiTheme="minorHAnsi" w:hAnsiTheme="minorHAnsi" w:cstheme="minorHAnsi"/>
          <w:color w:val="auto"/>
          <w:sz w:val="22"/>
          <w:szCs w:val="22"/>
        </w:rPr>
        <w:t>Office of General Counsel</w:t>
      </w:r>
    </w:p>
    <w:p w14:paraId="2BB83A1E" w14:textId="77777777" w:rsidR="00097F4B" w:rsidRPr="001F6858" w:rsidRDefault="00097F4B" w:rsidP="00C11107">
      <w:pPr>
        <w:pStyle w:val="BodyText2"/>
        <w:numPr>
          <w:ilvl w:val="12"/>
          <w:numId w:val="0"/>
        </w:numPr>
        <w:tabs>
          <w:tab w:val="left" w:pos="-90"/>
          <w:tab w:val="left" w:pos="5760"/>
        </w:tabs>
        <w:ind w:left="720"/>
        <w:jc w:val="both"/>
        <w:rPr>
          <w:rFonts w:asciiTheme="minorHAnsi" w:hAnsiTheme="minorHAnsi" w:cstheme="minorHAnsi"/>
          <w:color w:val="auto"/>
          <w:sz w:val="22"/>
          <w:szCs w:val="22"/>
        </w:rPr>
      </w:pPr>
      <w:r w:rsidRPr="001F6858">
        <w:rPr>
          <w:rFonts w:asciiTheme="minorHAnsi" w:hAnsiTheme="minorHAnsi" w:cstheme="minorHAnsi"/>
          <w:color w:val="auto"/>
          <w:sz w:val="22"/>
          <w:szCs w:val="22"/>
        </w:rPr>
        <w:t>Address</w:t>
      </w:r>
      <w:r w:rsidR="00EB199D" w:rsidRPr="001F6858">
        <w:rPr>
          <w:rFonts w:asciiTheme="minorHAnsi" w:hAnsiTheme="minorHAnsi" w:cstheme="minorHAnsi"/>
          <w:color w:val="auto"/>
          <w:sz w:val="22"/>
          <w:szCs w:val="22"/>
        </w:rPr>
        <w:t>:</w:t>
      </w:r>
      <w:r w:rsidRPr="001F6858">
        <w:rPr>
          <w:rFonts w:asciiTheme="minorHAnsi" w:hAnsiTheme="minorHAnsi" w:cstheme="minorHAnsi"/>
          <w:color w:val="auto"/>
          <w:sz w:val="22"/>
          <w:szCs w:val="22"/>
        </w:rPr>
        <w:t xml:space="preserve"> </w:t>
      </w:r>
      <w:r w:rsidR="00EB199D" w:rsidRPr="001F6858">
        <w:rPr>
          <w:rFonts w:asciiTheme="minorHAnsi" w:hAnsiTheme="minorHAnsi" w:cstheme="minorHAnsi"/>
          <w:color w:val="auto"/>
          <w:sz w:val="22"/>
          <w:szCs w:val="22"/>
        </w:rPr>
        <w:t>8710 Freeport Parkway</w:t>
      </w:r>
      <w:r w:rsidRPr="001F6858">
        <w:rPr>
          <w:rFonts w:asciiTheme="minorHAnsi" w:hAnsiTheme="minorHAnsi" w:cstheme="minorHAnsi"/>
          <w:color w:val="auto"/>
          <w:sz w:val="22"/>
          <w:szCs w:val="22"/>
        </w:rPr>
        <w:t xml:space="preserve">                    </w:t>
      </w:r>
      <w:r w:rsidRPr="001F6858">
        <w:rPr>
          <w:rFonts w:asciiTheme="minorHAnsi" w:hAnsiTheme="minorHAnsi" w:cstheme="minorHAnsi"/>
          <w:color w:val="auto"/>
          <w:sz w:val="22"/>
          <w:szCs w:val="22"/>
        </w:rPr>
        <w:tab/>
        <w:t>Address</w:t>
      </w:r>
      <w:r w:rsidR="00161C0A" w:rsidRPr="001F6858">
        <w:rPr>
          <w:rFonts w:asciiTheme="minorHAnsi" w:hAnsiTheme="minorHAnsi" w:cstheme="minorHAnsi"/>
          <w:color w:val="auto"/>
          <w:sz w:val="22"/>
          <w:szCs w:val="22"/>
        </w:rPr>
        <w:t xml:space="preserve">:  </w:t>
      </w:r>
      <w:r w:rsidR="00811513" w:rsidRPr="001F6858">
        <w:rPr>
          <w:rFonts w:asciiTheme="minorHAnsi" w:hAnsiTheme="minorHAnsi" w:cstheme="minorHAnsi"/>
          <w:color w:val="auto"/>
          <w:spacing w:val="-2"/>
          <w:sz w:val="22"/>
          <w:szCs w:val="22"/>
        </w:rPr>
        <w:t>201 Merritt 7</w:t>
      </w:r>
    </w:p>
    <w:p w14:paraId="559A674A" w14:textId="77777777" w:rsidR="00097F4B" w:rsidRPr="001F6858" w:rsidRDefault="00097F4B" w:rsidP="00C11107">
      <w:pPr>
        <w:pStyle w:val="BodyText2"/>
        <w:numPr>
          <w:ilvl w:val="12"/>
          <w:numId w:val="0"/>
        </w:numPr>
        <w:tabs>
          <w:tab w:val="left" w:pos="-90"/>
          <w:tab w:val="left" w:pos="5760"/>
        </w:tabs>
        <w:ind w:left="720"/>
        <w:jc w:val="both"/>
        <w:rPr>
          <w:rFonts w:asciiTheme="minorHAnsi" w:hAnsiTheme="minorHAnsi" w:cstheme="minorHAnsi"/>
          <w:color w:val="auto"/>
          <w:sz w:val="22"/>
          <w:szCs w:val="22"/>
        </w:rPr>
      </w:pPr>
      <w:r w:rsidRPr="001F6858">
        <w:rPr>
          <w:rFonts w:asciiTheme="minorHAnsi" w:hAnsiTheme="minorHAnsi" w:cstheme="minorHAnsi"/>
          <w:color w:val="auto"/>
          <w:sz w:val="22"/>
          <w:szCs w:val="22"/>
        </w:rPr>
        <w:t>Address</w:t>
      </w:r>
      <w:r w:rsidR="00EB199D" w:rsidRPr="001F6858">
        <w:rPr>
          <w:rFonts w:asciiTheme="minorHAnsi" w:hAnsiTheme="minorHAnsi" w:cstheme="minorHAnsi"/>
          <w:color w:val="auto"/>
          <w:sz w:val="22"/>
          <w:szCs w:val="22"/>
        </w:rPr>
        <w:t>: Irving, T</w:t>
      </w:r>
      <w:r w:rsidR="0049587D" w:rsidRPr="001F6858">
        <w:rPr>
          <w:rFonts w:asciiTheme="minorHAnsi" w:hAnsiTheme="minorHAnsi" w:cstheme="minorHAnsi"/>
          <w:color w:val="auto"/>
          <w:sz w:val="22"/>
          <w:szCs w:val="22"/>
        </w:rPr>
        <w:t>X 75063</w:t>
      </w:r>
      <w:r w:rsidR="00EB199D" w:rsidRPr="001F6858">
        <w:rPr>
          <w:rFonts w:asciiTheme="minorHAnsi" w:hAnsiTheme="minorHAnsi" w:cstheme="minorHAnsi"/>
          <w:color w:val="auto"/>
          <w:sz w:val="22"/>
          <w:szCs w:val="22"/>
        </w:rPr>
        <w:t xml:space="preserve"> </w:t>
      </w:r>
      <w:r w:rsidRPr="001F6858">
        <w:rPr>
          <w:rFonts w:asciiTheme="minorHAnsi" w:hAnsiTheme="minorHAnsi" w:cstheme="minorHAnsi"/>
          <w:color w:val="auto"/>
          <w:sz w:val="22"/>
          <w:szCs w:val="22"/>
        </w:rPr>
        <w:t xml:space="preserve">                              </w:t>
      </w:r>
      <w:r w:rsidRPr="001F6858">
        <w:rPr>
          <w:rFonts w:asciiTheme="minorHAnsi" w:hAnsiTheme="minorHAnsi" w:cstheme="minorHAnsi"/>
          <w:color w:val="auto"/>
          <w:sz w:val="22"/>
          <w:szCs w:val="22"/>
        </w:rPr>
        <w:tab/>
        <w:t>Address</w:t>
      </w:r>
      <w:r w:rsidR="00161C0A" w:rsidRPr="001F6858">
        <w:rPr>
          <w:rFonts w:asciiTheme="minorHAnsi" w:hAnsiTheme="minorHAnsi" w:cstheme="minorHAnsi"/>
          <w:color w:val="auto"/>
          <w:sz w:val="22"/>
          <w:szCs w:val="22"/>
        </w:rPr>
        <w:t xml:space="preserve">:  </w:t>
      </w:r>
      <w:r w:rsidR="00161C0A" w:rsidRPr="001F6858">
        <w:rPr>
          <w:rFonts w:asciiTheme="minorHAnsi" w:hAnsiTheme="minorHAnsi" w:cstheme="minorHAnsi"/>
          <w:color w:val="auto"/>
          <w:spacing w:val="-2"/>
          <w:sz w:val="22"/>
          <w:szCs w:val="22"/>
        </w:rPr>
        <w:t>Norwalk, CT  06856</w:t>
      </w:r>
    </w:p>
    <w:p w14:paraId="1F796C49" w14:textId="77777777" w:rsidR="00097F4B" w:rsidRPr="001F6858" w:rsidRDefault="00097F4B" w:rsidP="00C11107">
      <w:pPr>
        <w:pStyle w:val="BodyText2"/>
        <w:numPr>
          <w:ilvl w:val="12"/>
          <w:numId w:val="0"/>
        </w:numPr>
        <w:tabs>
          <w:tab w:val="left" w:pos="-90"/>
          <w:tab w:val="left" w:pos="5760"/>
        </w:tabs>
        <w:ind w:left="720"/>
        <w:jc w:val="both"/>
        <w:rPr>
          <w:rFonts w:asciiTheme="minorHAnsi" w:hAnsiTheme="minorHAnsi" w:cstheme="minorHAnsi"/>
          <w:color w:val="auto"/>
          <w:sz w:val="22"/>
          <w:szCs w:val="22"/>
          <w:lang w:val="fr-FR"/>
        </w:rPr>
      </w:pPr>
      <w:proofErr w:type="gramStart"/>
      <w:r w:rsidRPr="001F6858">
        <w:rPr>
          <w:rFonts w:asciiTheme="minorHAnsi" w:hAnsiTheme="minorHAnsi" w:cstheme="minorHAnsi"/>
          <w:color w:val="auto"/>
          <w:sz w:val="22"/>
          <w:szCs w:val="22"/>
          <w:lang w:val="fr-FR"/>
        </w:rPr>
        <w:t>Phone</w:t>
      </w:r>
      <w:r w:rsidR="00EB199D" w:rsidRPr="001F6858">
        <w:rPr>
          <w:rFonts w:asciiTheme="minorHAnsi" w:hAnsiTheme="minorHAnsi" w:cstheme="minorHAnsi"/>
          <w:color w:val="auto"/>
          <w:sz w:val="22"/>
          <w:szCs w:val="22"/>
          <w:lang w:val="fr-FR"/>
        </w:rPr>
        <w:t>:</w:t>
      </w:r>
      <w:proofErr w:type="gramEnd"/>
      <w:r w:rsidR="0013436F" w:rsidRPr="001F6858">
        <w:rPr>
          <w:rFonts w:asciiTheme="minorHAnsi" w:hAnsiTheme="minorHAnsi" w:cstheme="minorHAnsi"/>
          <w:color w:val="auto"/>
          <w:sz w:val="22"/>
          <w:szCs w:val="22"/>
          <w:lang w:val="fr-FR"/>
        </w:rPr>
        <w:t xml:space="preserve"> (310) 332-4635</w:t>
      </w:r>
      <w:r w:rsidRPr="001F6858">
        <w:rPr>
          <w:rFonts w:asciiTheme="minorHAnsi" w:hAnsiTheme="minorHAnsi" w:cstheme="minorHAnsi"/>
          <w:color w:val="auto"/>
          <w:sz w:val="22"/>
          <w:szCs w:val="22"/>
          <w:lang w:val="fr-FR"/>
        </w:rPr>
        <w:tab/>
        <w:t>Phone</w:t>
      </w:r>
      <w:r w:rsidR="00C11107" w:rsidRPr="001F6858">
        <w:rPr>
          <w:rFonts w:asciiTheme="minorHAnsi" w:hAnsiTheme="minorHAnsi" w:cstheme="minorHAnsi"/>
          <w:color w:val="auto"/>
          <w:sz w:val="22"/>
          <w:szCs w:val="22"/>
          <w:lang w:val="fr-FR"/>
        </w:rPr>
        <w:t> :</w:t>
      </w:r>
      <w:r w:rsidRPr="001F6858">
        <w:rPr>
          <w:rFonts w:asciiTheme="minorHAnsi" w:hAnsiTheme="minorHAnsi" w:cstheme="minorHAnsi"/>
          <w:color w:val="auto"/>
          <w:sz w:val="22"/>
          <w:szCs w:val="22"/>
          <w:lang w:val="fr-FR"/>
        </w:rPr>
        <w:t xml:space="preserve"> </w:t>
      </w:r>
      <w:r w:rsidR="00F00391" w:rsidRPr="001F6858">
        <w:rPr>
          <w:rFonts w:asciiTheme="minorHAnsi" w:hAnsiTheme="minorHAnsi" w:cstheme="minorHAnsi"/>
          <w:color w:val="auto"/>
          <w:sz w:val="22"/>
          <w:szCs w:val="22"/>
          <w:lang w:val="fr-FR"/>
        </w:rPr>
        <w:t xml:space="preserve"> </w:t>
      </w:r>
      <w:r w:rsidR="00C11107" w:rsidRPr="001F6858">
        <w:rPr>
          <w:rFonts w:asciiTheme="minorHAnsi" w:hAnsiTheme="minorHAnsi" w:cstheme="minorHAnsi"/>
          <w:color w:val="auto"/>
          <w:sz w:val="22"/>
          <w:szCs w:val="22"/>
          <w:lang w:val="fr-FR"/>
        </w:rPr>
        <w:t>(</w:t>
      </w:r>
      <w:r w:rsidR="00F00391" w:rsidRPr="001F6858">
        <w:rPr>
          <w:rFonts w:asciiTheme="minorHAnsi" w:hAnsiTheme="minorHAnsi" w:cstheme="minorHAnsi"/>
          <w:color w:val="auto"/>
          <w:sz w:val="22"/>
          <w:szCs w:val="22"/>
          <w:lang w:val="fr-FR"/>
        </w:rPr>
        <w:t>203</w:t>
      </w:r>
      <w:r w:rsidR="00C11107" w:rsidRPr="001F6858">
        <w:rPr>
          <w:rFonts w:asciiTheme="minorHAnsi" w:hAnsiTheme="minorHAnsi" w:cstheme="minorHAnsi"/>
          <w:color w:val="auto"/>
          <w:sz w:val="22"/>
          <w:szCs w:val="22"/>
          <w:lang w:val="fr-FR"/>
        </w:rPr>
        <w:t>)</w:t>
      </w:r>
      <w:r w:rsidR="00F00391" w:rsidRPr="001F6858">
        <w:rPr>
          <w:rFonts w:asciiTheme="minorHAnsi" w:hAnsiTheme="minorHAnsi" w:cstheme="minorHAnsi"/>
          <w:color w:val="auto"/>
          <w:sz w:val="22"/>
          <w:szCs w:val="22"/>
          <w:lang w:val="fr-FR"/>
        </w:rPr>
        <w:t xml:space="preserve"> 849</w:t>
      </w:r>
      <w:r w:rsidR="00C11107" w:rsidRPr="001F6858">
        <w:rPr>
          <w:rFonts w:asciiTheme="minorHAnsi" w:hAnsiTheme="minorHAnsi" w:cstheme="minorHAnsi"/>
          <w:color w:val="auto"/>
          <w:sz w:val="22"/>
          <w:szCs w:val="22"/>
          <w:lang w:val="fr-FR"/>
        </w:rPr>
        <w:t>-</w:t>
      </w:r>
      <w:r w:rsidR="00F00391" w:rsidRPr="001F6858">
        <w:rPr>
          <w:rFonts w:asciiTheme="minorHAnsi" w:hAnsiTheme="minorHAnsi" w:cstheme="minorHAnsi"/>
          <w:color w:val="auto"/>
          <w:sz w:val="22"/>
          <w:szCs w:val="22"/>
          <w:lang w:val="fr-FR"/>
        </w:rPr>
        <w:t>231</w:t>
      </w:r>
      <w:r w:rsidR="00331812" w:rsidRPr="001F6858">
        <w:rPr>
          <w:rFonts w:asciiTheme="minorHAnsi" w:hAnsiTheme="minorHAnsi" w:cstheme="minorHAnsi"/>
          <w:color w:val="auto"/>
          <w:sz w:val="22"/>
          <w:szCs w:val="22"/>
          <w:lang w:val="fr-FR"/>
        </w:rPr>
        <w:t>2</w:t>
      </w:r>
    </w:p>
    <w:p w14:paraId="103BDD4D" w14:textId="77777777" w:rsidR="00097F4B" w:rsidRPr="001F6858" w:rsidRDefault="007F63AA" w:rsidP="00C11107">
      <w:pPr>
        <w:pStyle w:val="BodyText2"/>
        <w:numPr>
          <w:ilvl w:val="12"/>
          <w:numId w:val="0"/>
        </w:numPr>
        <w:tabs>
          <w:tab w:val="left" w:pos="-90"/>
          <w:tab w:val="left" w:pos="5760"/>
        </w:tabs>
        <w:ind w:left="720"/>
        <w:jc w:val="both"/>
        <w:rPr>
          <w:rStyle w:val="Hyperlink"/>
          <w:rFonts w:asciiTheme="minorHAnsi" w:hAnsiTheme="minorHAnsi" w:cstheme="minorHAnsi"/>
          <w:color w:val="auto"/>
          <w:sz w:val="22"/>
          <w:szCs w:val="22"/>
          <w:lang w:val="fr-FR"/>
        </w:rPr>
      </w:pPr>
      <w:r w:rsidRPr="00EB1F93">
        <w:rPr>
          <w:rFonts w:asciiTheme="minorHAnsi" w:hAnsiTheme="minorHAnsi" w:cstheme="minorHAnsi"/>
          <w:color w:val="auto"/>
          <w:sz w:val="22"/>
          <w:szCs w:val="22"/>
          <w:lang w:val="fr-FR"/>
        </w:rPr>
        <w:t>E-Mail</w:t>
      </w:r>
      <w:r w:rsidR="00EB199D" w:rsidRPr="001F6858">
        <w:rPr>
          <w:rStyle w:val="Hyperlink"/>
          <w:rFonts w:asciiTheme="minorHAnsi" w:hAnsiTheme="minorHAnsi" w:cstheme="minorHAnsi"/>
          <w:color w:val="auto"/>
          <w:sz w:val="22"/>
          <w:szCs w:val="22"/>
          <w:u w:val="none"/>
          <w:lang w:val="fr-FR"/>
        </w:rPr>
        <w:t>:</w:t>
      </w:r>
      <w:r w:rsidR="0049587D" w:rsidRPr="001F6858">
        <w:rPr>
          <w:rStyle w:val="Hyperlink"/>
          <w:rFonts w:asciiTheme="minorHAnsi" w:hAnsiTheme="minorHAnsi" w:cstheme="minorHAnsi"/>
          <w:color w:val="auto"/>
          <w:sz w:val="22"/>
          <w:szCs w:val="22"/>
          <w:u w:val="none"/>
          <w:lang w:val="fr-FR"/>
        </w:rPr>
        <w:t xml:space="preserve"> </w:t>
      </w:r>
      <w:r w:rsidR="0013436F" w:rsidRPr="001F6858">
        <w:rPr>
          <w:rFonts w:asciiTheme="minorHAnsi" w:hAnsiTheme="minorHAnsi" w:cstheme="minorHAnsi"/>
          <w:color w:val="auto"/>
          <w:sz w:val="22"/>
          <w:szCs w:val="22"/>
          <w:lang w:val="fr-FR"/>
        </w:rPr>
        <w:t>katie.brower@ngc.com</w:t>
      </w:r>
      <w:r w:rsidR="00097F4B" w:rsidRPr="001F6858">
        <w:rPr>
          <w:rFonts w:asciiTheme="minorHAnsi" w:hAnsiTheme="minorHAnsi" w:cstheme="minorHAnsi"/>
          <w:color w:val="auto"/>
          <w:sz w:val="22"/>
          <w:szCs w:val="22"/>
          <w:lang w:val="fr-FR"/>
        </w:rPr>
        <w:tab/>
      </w:r>
    </w:p>
    <w:p w14:paraId="63A58FF6" w14:textId="77777777" w:rsidR="0065386F" w:rsidRPr="001F6858" w:rsidRDefault="0065386F" w:rsidP="00695370">
      <w:pPr>
        <w:tabs>
          <w:tab w:val="left" w:pos="540"/>
          <w:tab w:val="left" w:pos="1620"/>
          <w:tab w:val="left" w:pos="2160"/>
        </w:tabs>
        <w:suppressAutoHyphens/>
        <w:spacing w:after="120"/>
        <w:ind w:left="1080"/>
        <w:jc w:val="both"/>
        <w:rPr>
          <w:rFonts w:asciiTheme="minorHAnsi" w:hAnsiTheme="minorHAnsi" w:cstheme="minorHAnsi"/>
          <w:spacing w:val="-2"/>
          <w:sz w:val="22"/>
          <w:szCs w:val="22"/>
          <w:lang w:val="fr-FR"/>
        </w:rPr>
      </w:pPr>
    </w:p>
    <w:p w14:paraId="6190CB06" w14:textId="77777777" w:rsidR="004106FB" w:rsidRPr="001F6858" w:rsidRDefault="00097F4B"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APPLICABLE LAW</w:t>
      </w:r>
      <w:r w:rsidR="005209C1" w:rsidRPr="001F6858">
        <w:rPr>
          <w:rFonts w:asciiTheme="minorHAnsi" w:hAnsiTheme="minorHAnsi" w:cstheme="minorHAnsi"/>
          <w:b/>
          <w:bCs/>
          <w:sz w:val="22"/>
          <w:szCs w:val="22"/>
          <w:u w:val="single"/>
        </w:rPr>
        <w:t>.</w:t>
      </w:r>
      <w:r w:rsidRPr="001F6858">
        <w:rPr>
          <w:rFonts w:asciiTheme="minorHAnsi" w:hAnsiTheme="minorHAnsi" w:cstheme="minorHAnsi"/>
          <w:b/>
          <w:bCs/>
          <w:sz w:val="22"/>
          <w:szCs w:val="22"/>
          <w:u w:val="single"/>
        </w:rPr>
        <w:t xml:space="preserve"> </w:t>
      </w:r>
    </w:p>
    <w:p w14:paraId="0AC98C49" w14:textId="77777777" w:rsidR="002E21A9" w:rsidRPr="001F6858" w:rsidRDefault="001A5ED6" w:rsidP="00C11107">
      <w:pPr>
        <w:pStyle w:val="BodyTextIndent"/>
        <w:spacing w:after="120"/>
        <w:jc w:val="both"/>
        <w:rPr>
          <w:rFonts w:asciiTheme="minorHAnsi" w:hAnsiTheme="minorHAnsi" w:cstheme="minorHAnsi"/>
          <w:sz w:val="22"/>
          <w:szCs w:val="22"/>
        </w:rPr>
      </w:pPr>
      <w:r w:rsidRPr="001F6858">
        <w:rPr>
          <w:rFonts w:asciiTheme="minorHAnsi" w:hAnsiTheme="minorHAnsi" w:cstheme="minorHAnsi"/>
          <w:bCs/>
          <w:sz w:val="22"/>
          <w:szCs w:val="22"/>
        </w:rPr>
        <w:t>Except where otherwise provided by local law, t</w:t>
      </w:r>
      <w:r w:rsidR="00097F4B" w:rsidRPr="001F6858">
        <w:rPr>
          <w:rFonts w:asciiTheme="minorHAnsi" w:hAnsiTheme="minorHAnsi" w:cstheme="minorHAnsi"/>
          <w:bCs/>
          <w:sz w:val="22"/>
          <w:szCs w:val="22"/>
        </w:rPr>
        <w:t xml:space="preserve">his Agreement and any matter arising out of, or related to, this Agreement shall be governed by the laws of the Commonwealth of Virginia, without regard to its conflict of law rules.  </w:t>
      </w:r>
      <w:r w:rsidR="009F428B" w:rsidRPr="001F6858">
        <w:rPr>
          <w:rFonts w:asciiTheme="minorHAnsi" w:hAnsiTheme="minorHAnsi" w:cstheme="minorHAnsi"/>
          <w:sz w:val="22"/>
          <w:szCs w:val="22"/>
        </w:rPr>
        <w:t>The Parties specifically agree that the United Nations Convention on Contracts for the International Sale of Goods does not apply to this A</w:t>
      </w:r>
      <w:r w:rsidR="003F590D" w:rsidRPr="001F6858">
        <w:rPr>
          <w:rFonts w:asciiTheme="minorHAnsi" w:hAnsiTheme="minorHAnsi" w:cstheme="minorHAnsi"/>
          <w:sz w:val="22"/>
          <w:szCs w:val="22"/>
        </w:rPr>
        <w:t>ward</w:t>
      </w:r>
      <w:r w:rsidR="009F428B" w:rsidRPr="001F6858">
        <w:rPr>
          <w:rFonts w:asciiTheme="minorHAnsi" w:hAnsiTheme="minorHAnsi" w:cstheme="minorHAnsi"/>
          <w:sz w:val="22"/>
          <w:szCs w:val="22"/>
        </w:rPr>
        <w:t xml:space="preserve">, as provided in Article 6 of that Convention. </w:t>
      </w:r>
    </w:p>
    <w:p w14:paraId="71177D98" w14:textId="77777777" w:rsidR="00A1534C" w:rsidRPr="001F6858" w:rsidRDefault="00A1534C" w:rsidP="00695370">
      <w:pPr>
        <w:pStyle w:val="BodyText"/>
        <w:tabs>
          <w:tab w:val="left" w:pos="2160"/>
        </w:tabs>
        <w:ind w:left="720"/>
        <w:jc w:val="both"/>
        <w:rPr>
          <w:rFonts w:asciiTheme="minorHAnsi" w:hAnsiTheme="minorHAnsi" w:cstheme="minorHAnsi"/>
          <w:sz w:val="22"/>
          <w:szCs w:val="22"/>
        </w:rPr>
      </w:pPr>
      <w:r w:rsidRPr="001F6858">
        <w:rPr>
          <w:rFonts w:asciiTheme="minorHAnsi" w:hAnsiTheme="minorHAnsi" w:cstheme="minorHAnsi"/>
          <w:sz w:val="22"/>
          <w:szCs w:val="22"/>
        </w:rPr>
        <w:t>Notwithstanding the foregoing, a dispute or claim under this A</w:t>
      </w:r>
      <w:r w:rsidR="003F590D" w:rsidRPr="001F6858">
        <w:rPr>
          <w:rFonts w:asciiTheme="minorHAnsi" w:hAnsiTheme="minorHAnsi" w:cstheme="minorHAnsi"/>
          <w:sz w:val="22"/>
          <w:szCs w:val="22"/>
        </w:rPr>
        <w:t>ward</w:t>
      </w:r>
      <w:r w:rsidRPr="001F6858">
        <w:rPr>
          <w:rFonts w:asciiTheme="minorHAnsi" w:hAnsiTheme="minorHAnsi" w:cstheme="minorHAnsi"/>
          <w:sz w:val="22"/>
          <w:szCs w:val="22"/>
        </w:rPr>
        <w:t xml:space="preserve"> involving employment, privacy/data protection, leasing, billing or invoicing issues related to non-payment or mandatory local legal requirements shall be governed and construed in accordance with the laws of the jurisdiction in which Products and/or Services are provided.</w:t>
      </w:r>
    </w:p>
    <w:p w14:paraId="2D3A2F73" w14:textId="77777777" w:rsidR="005209C1" w:rsidRPr="001F6858" w:rsidRDefault="00097F4B"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DISPUTES</w:t>
      </w:r>
      <w:r w:rsidR="005209C1" w:rsidRPr="001F6858">
        <w:rPr>
          <w:rFonts w:asciiTheme="minorHAnsi" w:hAnsiTheme="minorHAnsi" w:cstheme="minorHAnsi"/>
          <w:b/>
          <w:bCs/>
          <w:sz w:val="22"/>
          <w:szCs w:val="22"/>
          <w:u w:val="single"/>
        </w:rPr>
        <w:t>.</w:t>
      </w:r>
      <w:r w:rsidR="004106FB" w:rsidRPr="001F6858">
        <w:rPr>
          <w:rFonts w:asciiTheme="minorHAnsi" w:hAnsiTheme="minorHAnsi" w:cstheme="minorHAnsi"/>
          <w:b/>
          <w:bCs/>
          <w:sz w:val="22"/>
          <w:szCs w:val="22"/>
          <w:u w:val="single"/>
        </w:rPr>
        <w:t xml:space="preserve"> </w:t>
      </w:r>
    </w:p>
    <w:p w14:paraId="2C3B12BD" w14:textId="77777777" w:rsidR="008236EA" w:rsidRPr="001F6858" w:rsidRDefault="00097F4B" w:rsidP="00695370">
      <w:pPr>
        <w:pStyle w:val="ListParagraph"/>
        <w:numPr>
          <w:ilvl w:val="0"/>
          <w:numId w:val="86"/>
        </w:numPr>
        <w:spacing w:after="120"/>
        <w:rPr>
          <w:rFonts w:asciiTheme="minorHAnsi" w:hAnsiTheme="minorHAnsi" w:cstheme="minorHAnsi"/>
          <w:sz w:val="22"/>
          <w:szCs w:val="22"/>
        </w:rPr>
      </w:pPr>
      <w:r w:rsidRPr="001F6858">
        <w:rPr>
          <w:rFonts w:asciiTheme="minorHAnsi" w:hAnsiTheme="minorHAnsi" w:cstheme="minorHAnsi"/>
          <w:sz w:val="22"/>
          <w:szCs w:val="22"/>
        </w:rPr>
        <w:t>Any dispute that may arise under or in connection with this Award or any Order subject to this Award with respect to the rights, duties, or obligations of the Parties shall be reduced to writing</w:t>
      </w:r>
      <w:r w:rsidR="00B8603A" w:rsidRPr="001F6858">
        <w:rPr>
          <w:rFonts w:asciiTheme="minorHAnsi" w:hAnsiTheme="minorHAnsi" w:cstheme="minorHAnsi"/>
          <w:sz w:val="22"/>
          <w:szCs w:val="22"/>
        </w:rPr>
        <w:t>, including a description of the items being disputed,</w:t>
      </w:r>
      <w:r w:rsidRPr="001F6858">
        <w:rPr>
          <w:rFonts w:asciiTheme="minorHAnsi" w:hAnsiTheme="minorHAnsi" w:cstheme="minorHAnsi"/>
          <w:sz w:val="22"/>
          <w:szCs w:val="22"/>
        </w:rPr>
        <w:t xml:space="preserve"> and submitted for resolution to ascending levels of management of the respective Parties up to the Senior Executive of the Materiel or Procurement organization placing the subject Order, with a copy to the Northrop Grumman contact listed for this Award and Seller’s equivalent executive level employee.</w:t>
      </w:r>
    </w:p>
    <w:p w14:paraId="714AACD5" w14:textId="77777777" w:rsidR="005209C1" w:rsidRPr="001F6858" w:rsidRDefault="00097F4B" w:rsidP="00695370">
      <w:pPr>
        <w:pStyle w:val="ListParagraph"/>
        <w:numPr>
          <w:ilvl w:val="0"/>
          <w:numId w:val="86"/>
        </w:numPr>
        <w:spacing w:after="120"/>
        <w:rPr>
          <w:rFonts w:asciiTheme="minorHAnsi" w:hAnsiTheme="minorHAnsi" w:cstheme="minorHAnsi"/>
          <w:sz w:val="22"/>
          <w:szCs w:val="22"/>
        </w:rPr>
      </w:pPr>
      <w:r w:rsidRPr="001F6858">
        <w:rPr>
          <w:rFonts w:asciiTheme="minorHAnsi" w:hAnsiTheme="minorHAnsi" w:cstheme="minorHAnsi"/>
          <w:sz w:val="22"/>
          <w:szCs w:val="22"/>
        </w:rPr>
        <w:t xml:space="preserve">If a dispute cannot be resolved to both Parties’ mutual satisfaction, after good faith negotiations, within ninety (90) calendar days from the date the written claim is received by the other Party, or such additional time as the Parties agree upon, in writing, either Party may bring suit </w:t>
      </w:r>
      <w:r w:rsidR="006103BB" w:rsidRPr="001F6858">
        <w:rPr>
          <w:rFonts w:asciiTheme="minorHAnsi" w:hAnsiTheme="minorHAnsi" w:cstheme="minorHAnsi"/>
          <w:sz w:val="22"/>
          <w:szCs w:val="22"/>
        </w:rPr>
        <w:t xml:space="preserve">exclusively </w:t>
      </w:r>
      <w:r w:rsidRPr="001F6858">
        <w:rPr>
          <w:rFonts w:asciiTheme="minorHAnsi" w:hAnsiTheme="minorHAnsi" w:cstheme="minorHAnsi"/>
          <w:sz w:val="22"/>
          <w:szCs w:val="22"/>
        </w:rPr>
        <w:t>in a court of competent jurisdiction located in the Eastern District of the State of Virginia.</w:t>
      </w:r>
      <w:r w:rsidR="000B050D" w:rsidRPr="001F6858">
        <w:rPr>
          <w:rFonts w:asciiTheme="minorHAnsi" w:hAnsiTheme="minorHAnsi" w:cstheme="minorHAnsi"/>
          <w:sz w:val="22"/>
          <w:szCs w:val="22"/>
        </w:rPr>
        <w:t xml:space="preserve"> </w:t>
      </w:r>
      <w:r w:rsidRPr="001F6858">
        <w:rPr>
          <w:rFonts w:asciiTheme="minorHAnsi" w:hAnsiTheme="minorHAnsi" w:cstheme="minorHAnsi"/>
          <w:sz w:val="22"/>
          <w:szCs w:val="22"/>
        </w:rPr>
        <w:t xml:space="preserve">Each Party hereby irrevocably waives, to the fullest extent permitted by applicable law, any right it may have to a trial by jury in respect to any litigation directly or indirectly arising out of, under or in connection with this Corporate Award or any Order subject to this Award.  </w:t>
      </w:r>
    </w:p>
    <w:p w14:paraId="58D54EDB" w14:textId="77777777" w:rsidR="003F590D" w:rsidRPr="001F6858" w:rsidRDefault="00097F4B" w:rsidP="00695370">
      <w:pPr>
        <w:pStyle w:val="ListParagraph"/>
        <w:numPr>
          <w:ilvl w:val="0"/>
          <w:numId w:val="86"/>
        </w:numPr>
        <w:spacing w:after="120"/>
        <w:rPr>
          <w:rFonts w:asciiTheme="minorHAnsi" w:hAnsiTheme="minorHAnsi" w:cstheme="minorHAnsi"/>
          <w:sz w:val="22"/>
          <w:szCs w:val="22"/>
        </w:rPr>
      </w:pPr>
      <w:r w:rsidRPr="001F6858">
        <w:rPr>
          <w:rFonts w:asciiTheme="minorHAnsi" w:hAnsiTheme="minorHAnsi" w:cstheme="minorHAnsi"/>
          <w:sz w:val="22"/>
          <w:szCs w:val="22"/>
        </w:rPr>
        <w:t>Pending any final resolution or settlement of this dispute, Seller shall proceed diligently, as directed by Northrop Grumman, with performance of this Award and all Orders issued hereunder.</w:t>
      </w:r>
    </w:p>
    <w:p w14:paraId="0A3EFB8F" w14:textId="77777777" w:rsidR="00097F4B" w:rsidRPr="001F6858" w:rsidRDefault="00F33621" w:rsidP="00695370">
      <w:pPr>
        <w:pStyle w:val="ListParagraph"/>
        <w:numPr>
          <w:ilvl w:val="0"/>
          <w:numId w:val="86"/>
        </w:numPr>
        <w:spacing w:after="120"/>
        <w:jc w:val="both"/>
        <w:rPr>
          <w:rFonts w:asciiTheme="minorHAnsi" w:hAnsiTheme="minorHAnsi" w:cstheme="minorHAnsi"/>
          <w:sz w:val="22"/>
          <w:szCs w:val="22"/>
        </w:rPr>
      </w:pPr>
      <w:r w:rsidRPr="001F6858">
        <w:rPr>
          <w:rFonts w:asciiTheme="minorHAnsi" w:hAnsiTheme="minorHAnsi" w:cstheme="minorHAnsi"/>
          <w:sz w:val="22"/>
          <w:szCs w:val="22"/>
        </w:rPr>
        <w:t>Nothing herein will prevent either party from seeking injunctive or other equitable relief.</w:t>
      </w:r>
    </w:p>
    <w:p w14:paraId="2D4541D1" w14:textId="77777777" w:rsidR="004106FB" w:rsidRPr="001F6858" w:rsidRDefault="00097F4B"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SURVIVABILITY</w:t>
      </w:r>
      <w:r w:rsidR="005209C1" w:rsidRPr="001F6858">
        <w:rPr>
          <w:rFonts w:asciiTheme="minorHAnsi" w:hAnsiTheme="minorHAnsi" w:cstheme="minorHAnsi"/>
          <w:b/>
          <w:bCs/>
          <w:sz w:val="22"/>
          <w:szCs w:val="22"/>
          <w:u w:val="single"/>
        </w:rPr>
        <w:t>.</w:t>
      </w:r>
      <w:r w:rsidR="004106FB" w:rsidRPr="001F6858">
        <w:rPr>
          <w:rFonts w:asciiTheme="minorHAnsi" w:hAnsiTheme="minorHAnsi" w:cstheme="minorHAnsi"/>
          <w:b/>
          <w:bCs/>
          <w:sz w:val="22"/>
          <w:szCs w:val="22"/>
          <w:u w:val="single"/>
        </w:rPr>
        <w:t xml:space="preserve"> </w:t>
      </w:r>
    </w:p>
    <w:p w14:paraId="54FAB07D" w14:textId="77777777" w:rsidR="00EA2842" w:rsidRPr="001F6858" w:rsidRDefault="00097F4B" w:rsidP="00C11107">
      <w:pPr>
        <w:pStyle w:val="1A1BodyText"/>
        <w:tabs>
          <w:tab w:val="clear" w:pos="360"/>
        </w:tabs>
        <w:spacing w:after="120" w:line="240" w:lineRule="auto"/>
        <w:ind w:left="720"/>
        <w:rPr>
          <w:rFonts w:asciiTheme="minorHAnsi" w:hAnsiTheme="minorHAnsi" w:cstheme="minorHAnsi"/>
          <w:sz w:val="22"/>
          <w:szCs w:val="22"/>
        </w:rPr>
      </w:pPr>
      <w:r w:rsidRPr="001F6858">
        <w:rPr>
          <w:rFonts w:asciiTheme="minorHAnsi" w:hAnsiTheme="minorHAnsi" w:cstheme="minorHAnsi"/>
          <w:sz w:val="22"/>
          <w:szCs w:val="22"/>
        </w:rPr>
        <w:lastRenderedPageBreak/>
        <w:t xml:space="preserve">If this Agreement expires, is completed, or terminated, the following provisions shall survive such expiration, completion or termination and </w:t>
      </w:r>
      <w:r w:rsidR="00597B28" w:rsidRPr="001F6858">
        <w:rPr>
          <w:rFonts w:asciiTheme="minorHAnsi" w:hAnsiTheme="minorHAnsi" w:cstheme="minorHAnsi"/>
          <w:sz w:val="22"/>
          <w:szCs w:val="22"/>
        </w:rPr>
        <w:t xml:space="preserve">neither Party </w:t>
      </w:r>
      <w:r w:rsidRPr="001F6858">
        <w:rPr>
          <w:rFonts w:asciiTheme="minorHAnsi" w:hAnsiTheme="minorHAnsi" w:cstheme="minorHAnsi"/>
          <w:sz w:val="22"/>
          <w:szCs w:val="22"/>
        </w:rPr>
        <w:t>shall be relieved of its obligations contained therein</w:t>
      </w:r>
      <w:r w:rsidR="00E36800" w:rsidRPr="001F6858">
        <w:rPr>
          <w:rFonts w:asciiTheme="minorHAnsi" w:hAnsiTheme="minorHAnsi" w:cstheme="minorHAnsi"/>
          <w:sz w:val="22"/>
          <w:szCs w:val="22"/>
        </w:rPr>
        <w:t xml:space="preserve"> to the extent applicable</w:t>
      </w:r>
      <w:r w:rsidRPr="001F6858">
        <w:rPr>
          <w:rFonts w:asciiTheme="minorHAnsi" w:hAnsiTheme="minorHAnsi" w:cstheme="minorHAnsi"/>
          <w:sz w:val="22"/>
          <w:szCs w:val="22"/>
        </w:rPr>
        <w:t xml:space="preserve">:  Compliance with Laws; Suspect/Counterfeit Products and Parts; Disputes; U. S. Export and Import Compliance; Independent Contractor; Proprietary Information; Infringement Indemnification; Release of Information and Advertising; and Warranty. </w:t>
      </w:r>
    </w:p>
    <w:p w14:paraId="305182C7" w14:textId="77777777" w:rsidR="004106FB" w:rsidRPr="001F6858" w:rsidRDefault="00097F4B"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NEGOTIATED TERMS</w:t>
      </w:r>
      <w:r w:rsidR="005209C1" w:rsidRPr="001F6858">
        <w:rPr>
          <w:rFonts w:asciiTheme="minorHAnsi" w:hAnsiTheme="minorHAnsi" w:cstheme="minorHAnsi"/>
          <w:b/>
          <w:bCs/>
          <w:sz w:val="22"/>
          <w:szCs w:val="22"/>
          <w:u w:val="single"/>
        </w:rPr>
        <w:t>.</w:t>
      </w:r>
      <w:r w:rsidR="004106FB" w:rsidRPr="001F6858">
        <w:rPr>
          <w:rFonts w:asciiTheme="minorHAnsi" w:hAnsiTheme="minorHAnsi" w:cstheme="minorHAnsi"/>
          <w:b/>
          <w:bCs/>
          <w:sz w:val="22"/>
          <w:szCs w:val="22"/>
          <w:u w:val="single"/>
        </w:rPr>
        <w:t xml:space="preserve"> </w:t>
      </w:r>
    </w:p>
    <w:p w14:paraId="4212DE31" w14:textId="77777777" w:rsidR="009E584E" w:rsidRPr="001F6858" w:rsidRDefault="00097F4B" w:rsidP="00C11107">
      <w:pPr>
        <w:pStyle w:val="1A1BodyText"/>
        <w:tabs>
          <w:tab w:val="clear" w:pos="360"/>
        </w:tabs>
        <w:spacing w:after="120" w:line="240" w:lineRule="auto"/>
        <w:ind w:left="720"/>
        <w:rPr>
          <w:rFonts w:asciiTheme="minorHAnsi" w:hAnsiTheme="minorHAnsi" w:cstheme="minorHAnsi"/>
          <w:sz w:val="22"/>
          <w:szCs w:val="22"/>
        </w:rPr>
      </w:pPr>
      <w:r w:rsidRPr="001F6858">
        <w:rPr>
          <w:rFonts w:asciiTheme="minorHAnsi" w:hAnsiTheme="minorHAnsi" w:cstheme="minorHAnsi"/>
          <w:sz w:val="22"/>
          <w:szCs w:val="22"/>
        </w:rPr>
        <w:t xml:space="preserve">All terms of this Agreement were negotiated between the Parties at arm’s length. The Parties agree that in the event a dispute arises in connection with this Agreement, the terms contained in this Agreement shall be given their plain meaning, and that no term shall be construed in favor of one </w:t>
      </w:r>
      <w:r w:rsidR="009779BC" w:rsidRPr="001F6858">
        <w:rPr>
          <w:rFonts w:asciiTheme="minorHAnsi" w:hAnsiTheme="minorHAnsi" w:cstheme="minorHAnsi"/>
          <w:sz w:val="22"/>
          <w:szCs w:val="22"/>
        </w:rPr>
        <w:t>P</w:t>
      </w:r>
      <w:r w:rsidRPr="001F6858">
        <w:rPr>
          <w:rFonts w:asciiTheme="minorHAnsi" w:hAnsiTheme="minorHAnsi" w:cstheme="minorHAnsi"/>
          <w:sz w:val="22"/>
          <w:szCs w:val="22"/>
        </w:rPr>
        <w:t xml:space="preserve">arty over the other by virtue of one </w:t>
      </w:r>
      <w:r w:rsidR="009779BC" w:rsidRPr="001F6858">
        <w:rPr>
          <w:rFonts w:asciiTheme="minorHAnsi" w:hAnsiTheme="minorHAnsi" w:cstheme="minorHAnsi"/>
          <w:sz w:val="22"/>
          <w:szCs w:val="22"/>
        </w:rPr>
        <w:t>P</w:t>
      </w:r>
      <w:r w:rsidRPr="001F6858">
        <w:rPr>
          <w:rFonts w:asciiTheme="minorHAnsi" w:hAnsiTheme="minorHAnsi" w:cstheme="minorHAnsi"/>
          <w:sz w:val="22"/>
          <w:szCs w:val="22"/>
        </w:rPr>
        <w:t>arty having drafted a term in this Agreement.</w:t>
      </w:r>
    </w:p>
    <w:p w14:paraId="68E2C5BB" w14:textId="77777777" w:rsidR="004106FB" w:rsidRPr="001F6858" w:rsidRDefault="00097F4B"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PARTIAL VALIDITY</w:t>
      </w:r>
      <w:r w:rsidR="005209C1" w:rsidRPr="001F6858">
        <w:rPr>
          <w:rFonts w:asciiTheme="minorHAnsi" w:hAnsiTheme="minorHAnsi" w:cstheme="minorHAnsi"/>
          <w:b/>
          <w:bCs/>
          <w:sz w:val="22"/>
          <w:szCs w:val="22"/>
          <w:u w:val="single"/>
        </w:rPr>
        <w:t>.</w:t>
      </w:r>
      <w:r w:rsidR="004106FB" w:rsidRPr="001F6858">
        <w:rPr>
          <w:rFonts w:asciiTheme="minorHAnsi" w:hAnsiTheme="minorHAnsi" w:cstheme="minorHAnsi"/>
          <w:b/>
          <w:bCs/>
          <w:sz w:val="22"/>
          <w:szCs w:val="22"/>
          <w:u w:val="single"/>
        </w:rPr>
        <w:t xml:space="preserve"> </w:t>
      </w:r>
    </w:p>
    <w:p w14:paraId="5EC87F28" w14:textId="77777777" w:rsidR="00980C89" w:rsidRPr="001F6858" w:rsidRDefault="00097F4B" w:rsidP="00C11107">
      <w:pPr>
        <w:pStyle w:val="1A1BodyText"/>
        <w:tabs>
          <w:tab w:val="clear" w:pos="360"/>
        </w:tabs>
        <w:spacing w:after="120" w:line="240" w:lineRule="auto"/>
        <w:ind w:left="720"/>
        <w:rPr>
          <w:rFonts w:asciiTheme="minorHAnsi" w:hAnsiTheme="minorHAnsi" w:cstheme="minorHAnsi"/>
          <w:sz w:val="22"/>
          <w:szCs w:val="22"/>
        </w:rPr>
      </w:pPr>
      <w:r w:rsidRPr="001F6858">
        <w:rPr>
          <w:rFonts w:asciiTheme="minorHAnsi" w:hAnsiTheme="minorHAnsi" w:cstheme="minorHAnsi"/>
          <w:sz w:val="22"/>
          <w:szCs w:val="22"/>
        </w:rPr>
        <w:t>If any provision of this Award or any Order is or becomes void or unenforceable by force or operation of law, all other provisions shall remain valid and enforceable.</w:t>
      </w:r>
    </w:p>
    <w:p w14:paraId="4CC314C5" w14:textId="77777777" w:rsidR="004106FB" w:rsidRPr="001F6858" w:rsidRDefault="00097F4B"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NON-WAIVER</w:t>
      </w:r>
      <w:r w:rsidR="005209C1" w:rsidRPr="001F6858">
        <w:rPr>
          <w:rFonts w:asciiTheme="minorHAnsi" w:hAnsiTheme="minorHAnsi" w:cstheme="minorHAnsi"/>
          <w:b/>
          <w:bCs/>
          <w:sz w:val="22"/>
          <w:szCs w:val="22"/>
          <w:u w:val="single"/>
        </w:rPr>
        <w:t>.</w:t>
      </w:r>
      <w:r w:rsidR="004106FB" w:rsidRPr="001F6858">
        <w:rPr>
          <w:rFonts w:asciiTheme="minorHAnsi" w:hAnsiTheme="minorHAnsi" w:cstheme="minorHAnsi"/>
          <w:b/>
          <w:bCs/>
          <w:sz w:val="22"/>
          <w:szCs w:val="22"/>
          <w:u w:val="single"/>
        </w:rPr>
        <w:t xml:space="preserve"> </w:t>
      </w:r>
    </w:p>
    <w:p w14:paraId="7300B157" w14:textId="77777777" w:rsidR="00097F4B" w:rsidRPr="001F6858" w:rsidRDefault="00097F4B" w:rsidP="00C11107">
      <w:pPr>
        <w:pStyle w:val="1A1BodyText"/>
        <w:tabs>
          <w:tab w:val="clear" w:pos="360"/>
        </w:tabs>
        <w:spacing w:after="120" w:line="240" w:lineRule="auto"/>
        <w:ind w:left="720"/>
        <w:rPr>
          <w:rFonts w:asciiTheme="minorHAnsi" w:hAnsiTheme="minorHAnsi" w:cstheme="minorHAnsi"/>
          <w:sz w:val="22"/>
          <w:szCs w:val="22"/>
        </w:rPr>
      </w:pPr>
      <w:r w:rsidRPr="001F6858">
        <w:rPr>
          <w:rFonts w:asciiTheme="minorHAnsi" w:hAnsiTheme="minorHAnsi" w:cstheme="minorHAnsi"/>
          <w:sz w:val="22"/>
          <w:szCs w:val="22"/>
        </w:rPr>
        <w:t>A Party’s failure at any time to enforce any provision of this Agreement or any Order shall not constitute a waiver of the provision or prejudice a Party’s right to enforce that provision at any subsequent time.</w:t>
      </w:r>
    </w:p>
    <w:p w14:paraId="7CA04665" w14:textId="77777777" w:rsidR="004106FB" w:rsidRPr="001F6858" w:rsidRDefault="00097F4B"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HEADINGS</w:t>
      </w:r>
      <w:r w:rsidR="005209C1" w:rsidRPr="001F6858">
        <w:rPr>
          <w:rFonts w:asciiTheme="minorHAnsi" w:hAnsiTheme="minorHAnsi" w:cstheme="minorHAnsi"/>
          <w:b/>
          <w:bCs/>
          <w:sz w:val="22"/>
          <w:szCs w:val="22"/>
          <w:u w:val="single"/>
        </w:rPr>
        <w:t>.</w:t>
      </w:r>
      <w:r w:rsidR="004106FB" w:rsidRPr="001F6858">
        <w:rPr>
          <w:rFonts w:asciiTheme="minorHAnsi" w:hAnsiTheme="minorHAnsi" w:cstheme="minorHAnsi"/>
          <w:b/>
          <w:bCs/>
          <w:sz w:val="22"/>
          <w:szCs w:val="22"/>
          <w:u w:val="single"/>
        </w:rPr>
        <w:t xml:space="preserve"> </w:t>
      </w:r>
    </w:p>
    <w:p w14:paraId="2BB99132" w14:textId="77777777" w:rsidR="00092E20" w:rsidRPr="001F6858" w:rsidRDefault="00097F4B" w:rsidP="00C11107">
      <w:pPr>
        <w:pStyle w:val="1A1BodyText"/>
        <w:tabs>
          <w:tab w:val="clear" w:pos="360"/>
        </w:tabs>
        <w:spacing w:after="120" w:line="240" w:lineRule="auto"/>
        <w:ind w:left="720"/>
        <w:rPr>
          <w:rFonts w:asciiTheme="minorHAnsi" w:hAnsiTheme="minorHAnsi" w:cstheme="minorHAnsi"/>
          <w:sz w:val="22"/>
          <w:szCs w:val="22"/>
        </w:rPr>
      </w:pPr>
      <w:r w:rsidRPr="001F6858">
        <w:rPr>
          <w:rFonts w:asciiTheme="minorHAnsi" w:hAnsiTheme="minorHAnsi" w:cstheme="minorHAnsi"/>
          <w:sz w:val="22"/>
          <w:szCs w:val="22"/>
        </w:rPr>
        <w:t>The headings and captions used in this Agreement are inserted for the convenience of the Parties and shall not define, restrict, or describe the scope or intent o</w:t>
      </w:r>
      <w:r w:rsidR="00C11107" w:rsidRPr="001F6858">
        <w:rPr>
          <w:rFonts w:asciiTheme="minorHAnsi" w:hAnsiTheme="minorHAnsi" w:cstheme="minorHAnsi"/>
          <w:sz w:val="22"/>
          <w:szCs w:val="22"/>
        </w:rPr>
        <w:t xml:space="preserve">f this Agreement’s provisions. </w:t>
      </w:r>
    </w:p>
    <w:p w14:paraId="0903F26D" w14:textId="77777777" w:rsidR="004C5B27" w:rsidRPr="001F6858" w:rsidRDefault="004C5B27"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D</w:t>
      </w:r>
      <w:r w:rsidR="00646FD1" w:rsidRPr="001F6858">
        <w:rPr>
          <w:rFonts w:asciiTheme="minorHAnsi" w:hAnsiTheme="minorHAnsi" w:cstheme="minorHAnsi"/>
          <w:b/>
          <w:bCs/>
          <w:sz w:val="22"/>
          <w:szCs w:val="22"/>
          <w:u w:val="single"/>
        </w:rPr>
        <w:t>ATA CONTROL</w:t>
      </w:r>
      <w:r w:rsidR="00B8603A" w:rsidRPr="001F6858">
        <w:rPr>
          <w:rFonts w:asciiTheme="minorHAnsi" w:hAnsiTheme="minorHAnsi" w:cstheme="minorHAnsi"/>
          <w:b/>
          <w:bCs/>
          <w:sz w:val="22"/>
          <w:szCs w:val="22"/>
          <w:u w:val="single"/>
        </w:rPr>
        <w:t>.</w:t>
      </w:r>
    </w:p>
    <w:p w14:paraId="7777E91B" w14:textId="77777777" w:rsidR="004C5B27" w:rsidRPr="001F6858" w:rsidRDefault="004C5B27" w:rsidP="00C11107">
      <w:pPr>
        <w:spacing w:after="120"/>
        <w:ind w:left="720"/>
        <w:jc w:val="both"/>
        <w:rPr>
          <w:rFonts w:asciiTheme="minorHAnsi" w:hAnsiTheme="minorHAnsi" w:cstheme="minorHAnsi"/>
          <w:sz w:val="22"/>
          <w:szCs w:val="22"/>
        </w:rPr>
      </w:pPr>
      <w:r w:rsidRPr="001F6858">
        <w:rPr>
          <w:rFonts w:asciiTheme="minorHAnsi" w:hAnsiTheme="minorHAnsi" w:cstheme="minorHAnsi"/>
          <w:sz w:val="22"/>
          <w:szCs w:val="22"/>
        </w:rPr>
        <w:t xml:space="preserve">Seller will have policies and procedures in place to protect any data that </w:t>
      </w:r>
      <w:r w:rsidR="0042788E" w:rsidRPr="001F6858">
        <w:rPr>
          <w:rFonts w:asciiTheme="minorHAnsi" w:hAnsiTheme="minorHAnsi" w:cstheme="minorHAnsi"/>
          <w:sz w:val="22"/>
          <w:szCs w:val="22"/>
        </w:rPr>
        <w:t>Customer</w:t>
      </w:r>
      <w:r w:rsidR="00B8603A" w:rsidRPr="001F6858">
        <w:rPr>
          <w:rFonts w:asciiTheme="minorHAnsi" w:hAnsiTheme="minorHAnsi" w:cstheme="minorHAnsi"/>
          <w:sz w:val="22"/>
          <w:szCs w:val="22"/>
        </w:rPr>
        <w:t xml:space="preserve"> </w:t>
      </w:r>
      <w:r w:rsidRPr="001F6858">
        <w:rPr>
          <w:rFonts w:asciiTheme="minorHAnsi" w:hAnsiTheme="minorHAnsi" w:cstheme="minorHAnsi"/>
          <w:sz w:val="22"/>
          <w:szCs w:val="22"/>
        </w:rPr>
        <w:t xml:space="preserve">provides, including destruction methods employed and how audit and system log information is protected.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may upon request, review </w:t>
      </w:r>
      <w:r w:rsidR="00B8603A" w:rsidRPr="001F6858">
        <w:rPr>
          <w:rFonts w:asciiTheme="minorHAnsi" w:hAnsiTheme="minorHAnsi" w:cstheme="minorHAnsi"/>
          <w:sz w:val="22"/>
          <w:szCs w:val="22"/>
        </w:rPr>
        <w:t xml:space="preserve">Seller's </w:t>
      </w:r>
      <w:r w:rsidRPr="001F6858">
        <w:rPr>
          <w:rFonts w:asciiTheme="minorHAnsi" w:hAnsiTheme="minorHAnsi" w:cstheme="minorHAnsi"/>
          <w:sz w:val="22"/>
          <w:szCs w:val="22"/>
        </w:rPr>
        <w:t>applicable policies and procedures</w:t>
      </w:r>
      <w:r w:rsidR="00646FD1" w:rsidRPr="001F6858">
        <w:rPr>
          <w:rFonts w:asciiTheme="minorHAnsi" w:hAnsiTheme="minorHAnsi" w:cstheme="minorHAnsi"/>
          <w:sz w:val="22"/>
          <w:szCs w:val="22"/>
        </w:rPr>
        <w:t>.</w:t>
      </w:r>
    </w:p>
    <w:p w14:paraId="4E36A2C6" w14:textId="77777777" w:rsidR="004C5B27" w:rsidRPr="001F6858" w:rsidRDefault="00B8603A"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PRODUCT VUL</w:t>
      </w:r>
      <w:r w:rsidR="00D945A4" w:rsidRPr="001F6858">
        <w:rPr>
          <w:rFonts w:asciiTheme="minorHAnsi" w:hAnsiTheme="minorHAnsi" w:cstheme="minorHAnsi"/>
          <w:b/>
          <w:bCs/>
          <w:sz w:val="22"/>
          <w:szCs w:val="22"/>
          <w:u w:val="single"/>
        </w:rPr>
        <w:t>N</w:t>
      </w:r>
      <w:r w:rsidRPr="001F6858">
        <w:rPr>
          <w:rFonts w:asciiTheme="minorHAnsi" w:hAnsiTheme="minorHAnsi" w:cstheme="minorHAnsi"/>
          <w:b/>
          <w:bCs/>
          <w:sz w:val="22"/>
          <w:szCs w:val="22"/>
          <w:u w:val="single"/>
        </w:rPr>
        <w:t>ERABILITIES.</w:t>
      </w:r>
      <w:r w:rsidR="00D945A4" w:rsidRPr="001F6858">
        <w:rPr>
          <w:rFonts w:asciiTheme="minorHAnsi" w:hAnsiTheme="minorHAnsi" w:cstheme="minorHAnsi"/>
          <w:b/>
          <w:bCs/>
          <w:sz w:val="22"/>
          <w:szCs w:val="22"/>
          <w:u w:val="single"/>
        </w:rPr>
        <w:t xml:space="preserve"> </w:t>
      </w:r>
    </w:p>
    <w:p w14:paraId="210F6A69" w14:textId="77777777" w:rsidR="00F60DD3" w:rsidRPr="001F6858" w:rsidRDefault="009E041C" w:rsidP="00C11107">
      <w:pPr>
        <w:spacing w:after="120"/>
        <w:ind w:left="720"/>
        <w:jc w:val="both"/>
        <w:rPr>
          <w:rFonts w:asciiTheme="minorHAnsi" w:hAnsiTheme="minorHAnsi" w:cstheme="minorHAnsi"/>
          <w:sz w:val="22"/>
          <w:szCs w:val="22"/>
        </w:rPr>
      </w:pPr>
      <w:r w:rsidRPr="001F6858">
        <w:rPr>
          <w:rFonts w:asciiTheme="minorHAnsi" w:hAnsiTheme="minorHAnsi" w:cstheme="minorHAnsi"/>
          <w:sz w:val="22"/>
          <w:szCs w:val="22"/>
        </w:rPr>
        <w:t xml:space="preserve">Within 24 hours of either receiving notification of a potential vulnerability from the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or the Seller confirming a potential vulnerability in a Product provided under this Corporate Award, Seller shall notify  (via  email) the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Seller shall provide a corrective action plan to address the issue within a reasonable time thereafter subject to the timeframes noted in Exhibit C, Service Levels Agreement.  This plan should include, to the extent applicable to the particular vulnerability: identification of the specific vulnerability; steps to isolate and prevent further occurrences; replacement of the defective Product(s) or component, if applicable; and, if applicable, enhanced quality control procedures.  </w:t>
      </w:r>
    </w:p>
    <w:p w14:paraId="677207DF" w14:textId="77777777" w:rsidR="00836B53" w:rsidRPr="001F6858" w:rsidRDefault="00695370"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CHAIN OF CUSTODY</w:t>
      </w:r>
    </w:p>
    <w:p w14:paraId="1CA4EC07" w14:textId="77777777" w:rsidR="00092E20" w:rsidRPr="001F6858" w:rsidRDefault="00836B53" w:rsidP="00C11107">
      <w:pPr>
        <w:spacing w:after="120"/>
        <w:ind w:left="720"/>
        <w:jc w:val="both"/>
        <w:rPr>
          <w:rFonts w:asciiTheme="minorHAnsi" w:hAnsiTheme="minorHAnsi" w:cstheme="minorHAnsi"/>
          <w:sz w:val="22"/>
          <w:szCs w:val="22"/>
        </w:rPr>
      </w:pPr>
      <w:r w:rsidRPr="001F6858">
        <w:rPr>
          <w:rFonts w:asciiTheme="minorHAnsi" w:hAnsiTheme="minorHAnsi" w:cstheme="minorHAnsi"/>
          <w:sz w:val="22"/>
          <w:szCs w:val="22"/>
        </w:rPr>
        <w:t xml:space="preserve">Seller represents and warrants that it has policies and procedures in place to ensure that software code used to develop product(s) has been within </w:t>
      </w:r>
      <w:r w:rsidR="00A70D11" w:rsidRPr="001F6858">
        <w:rPr>
          <w:rFonts w:asciiTheme="minorHAnsi" w:hAnsiTheme="minorHAnsi" w:cstheme="minorHAnsi"/>
          <w:sz w:val="22"/>
          <w:szCs w:val="22"/>
        </w:rPr>
        <w:t xml:space="preserve">Seller's </w:t>
      </w:r>
      <w:r w:rsidRPr="001F6858">
        <w:rPr>
          <w:rFonts w:asciiTheme="minorHAnsi" w:hAnsiTheme="minorHAnsi" w:cstheme="minorHAnsi"/>
          <w:sz w:val="22"/>
          <w:szCs w:val="22"/>
        </w:rPr>
        <w:t xml:space="preserve">configuration management and control during the entire development process. Should </w:t>
      </w:r>
      <w:r w:rsidR="0042788E" w:rsidRPr="001F6858">
        <w:rPr>
          <w:rFonts w:asciiTheme="minorHAnsi" w:hAnsiTheme="minorHAnsi" w:cstheme="minorHAnsi"/>
          <w:sz w:val="22"/>
          <w:szCs w:val="22"/>
        </w:rPr>
        <w:t>Customer</w:t>
      </w:r>
      <w:r w:rsidR="00A70D11" w:rsidRPr="001F6858">
        <w:rPr>
          <w:rFonts w:asciiTheme="minorHAnsi" w:hAnsiTheme="minorHAnsi" w:cstheme="minorHAnsi"/>
          <w:sz w:val="22"/>
          <w:szCs w:val="22"/>
        </w:rPr>
        <w:t xml:space="preserve"> </w:t>
      </w:r>
      <w:r w:rsidRPr="001F6858">
        <w:rPr>
          <w:rFonts w:asciiTheme="minorHAnsi" w:hAnsiTheme="minorHAnsi" w:cstheme="minorHAnsi"/>
          <w:sz w:val="22"/>
          <w:szCs w:val="22"/>
        </w:rPr>
        <w:t xml:space="preserve">determine that </w:t>
      </w:r>
      <w:r w:rsidR="00A70D11" w:rsidRPr="001F6858">
        <w:rPr>
          <w:rFonts w:asciiTheme="minorHAnsi" w:hAnsiTheme="minorHAnsi" w:cstheme="minorHAnsi"/>
          <w:sz w:val="22"/>
          <w:szCs w:val="22"/>
        </w:rPr>
        <w:t xml:space="preserve">Seller </w:t>
      </w:r>
      <w:r w:rsidRPr="001F6858">
        <w:rPr>
          <w:rFonts w:asciiTheme="minorHAnsi" w:hAnsiTheme="minorHAnsi" w:cstheme="minorHAnsi"/>
          <w:sz w:val="22"/>
          <w:szCs w:val="22"/>
        </w:rPr>
        <w:t xml:space="preserve">has supplied product(s) that have failed or do not properly function (i.e. harmful/malicious code embedded into software) due to lapses in the chain of custody, </w:t>
      </w:r>
      <w:r w:rsidR="0042788E" w:rsidRPr="001F6858">
        <w:rPr>
          <w:rFonts w:asciiTheme="minorHAnsi" w:hAnsiTheme="minorHAnsi" w:cstheme="minorHAnsi"/>
          <w:sz w:val="22"/>
          <w:szCs w:val="22"/>
        </w:rPr>
        <w:t>Customer</w:t>
      </w:r>
      <w:r w:rsidR="00A70D11" w:rsidRPr="001F6858">
        <w:rPr>
          <w:rFonts w:asciiTheme="minorHAnsi" w:hAnsiTheme="minorHAnsi" w:cstheme="minorHAnsi"/>
          <w:sz w:val="22"/>
          <w:szCs w:val="22"/>
        </w:rPr>
        <w:t xml:space="preserve"> </w:t>
      </w:r>
      <w:r w:rsidRPr="001F6858">
        <w:rPr>
          <w:rFonts w:asciiTheme="minorHAnsi" w:hAnsiTheme="minorHAnsi" w:cstheme="minorHAnsi"/>
          <w:sz w:val="22"/>
          <w:szCs w:val="22"/>
        </w:rPr>
        <w:t xml:space="preserve">shall promptly notify </w:t>
      </w:r>
      <w:r w:rsidR="00A70D11" w:rsidRPr="001F6858">
        <w:rPr>
          <w:rFonts w:asciiTheme="minorHAnsi" w:hAnsiTheme="minorHAnsi" w:cstheme="minorHAnsi"/>
          <w:sz w:val="22"/>
          <w:szCs w:val="22"/>
        </w:rPr>
        <w:t xml:space="preserve">Seller </w:t>
      </w:r>
      <w:r w:rsidRPr="001F6858">
        <w:rPr>
          <w:rFonts w:asciiTheme="minorHAnsi" w:hAnsiTheme="minorHAnsi" w:cstheme="minorHAnsi"/>
          <w:sz w:val="22"/>
          <w:szCs w:val="22"/>
        </w:rPr>
        <w:t xml:space="preserve">and </w:t>
      </w:r>
      <w:r w:rsidR="00A70D11" w:rsidRPr="001F6858">
        <w:rPr>
          <w:rFonts w:asciiTheme="minorHAnsi" w:hAnsiTheme="minorHAnsi" w:cstheme="minorHAnsi"/>
          <w:sz w:val="22"/>
          <w:szCs w:val="22"/>
        </w:rPr>
        <w:t xml:space="preserve">Seller </w:t>
      </w:r>
      <w:r w:rsidRPr="001F6858">
        <w:rPr>
          <w:rFonts w:asciiTheme="minorHAnsi" w:hAnsiTheme="minorHAnsi" w:cstheme="minorHAnsi"/>
          <w:sz w:val="22"/>
          <w:szCs w:val="22"/>
        </w:rPr>
        <w:t>shall at its own expense immediately replace the defective product(s) with product(s) that conform to the software documentation specifications.</w:t>
      </w:r>
    </w:p>
    <w:p w14:paraId="7DFF7F3D" w14:textId="77777777" w:rsidR="004106FB" w:rsidRPr="001F6858" w:rsidRDefault="00097F4B"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lastRenderedPageBreak/>
        <w:t>ENTIRE AGREEMENT</w:t>
      </w:r>
      <w:r w:rsidR="005209C1" w:rsidRPr="001F6858">
        <w:rPr>
          <w:rFonts w:asciiTheme="minorHAnsi" w:hAnsiTheme="minorHAnsi" w:cstheme="minorHAnsi"/>
          <w:b/>
          <w:bCs/>
          <w:sz w:val="22"/>
          <w:szCs w:val="22"/>
          <w:u w:val="single"/>
        </w:rPr>
        <w:t>.</w:t>
      </w:r>
      <w:r w:rsidR="004106FB" w:rsidRPr="001F6858">
        <w:rPr>
          <w:rFonts w:asciiTheme="minorHAnsi" w:hAnsiTheme="minorHAnsi" w:cstheme="minorHAnsi"/>
          <w:b/>
          <w:bCs/>
          <w:sz w:val="22"/>
          <w:szCs w:val="22"/>
          <w:u w:val="single"/>
        </w:rPr>
        <w:t xml:space="preserve"> </w:t>
      </w:r>
    </w:p>
    <w:p w14:paraId="4DC137ED" w14:textId="77777777" w:rsidR="00590D51" w:rsidRPr="001F6858" w:rsidRDefault="00097F4B" w:rsidP="00695370">
      <w:pPr>
        <w:spacing w:after="120"/>
        <w:ind w:left="720"/>
        <w:jc w:val="both"/>
        <w:rPr>
          <w:rFonts w:asciiTheme="minorHAnsi" w:hAnsiTheme="minorHAnsi" w:cstheme="minorHAnsi"/>
          <w:sz w:val="22"/>
          <w:szCs w:val="22"/>
        </w:rPr>
      </w:pPr>
      <w:r w:rsidRPr="001F6858">
        <w:rPr>
          <w:rFonts w:asciiTheme="minorHAnsi" w:hAnsiTheme="minorHAnsi" w:cstheme="minorHAnsi"/>
          <w:sz w:val="22"/>
          <w:szCs w:val="22"/>
        </w:rPr>
        <w:t xml:space="preserve">The </w:t>
      </w:r>
      <w:r w:rsidR="00A70D11" w:rsidRPr="001F6858">
        <w:rPr>
          <w:rFonts w:asciiTheme="minorHAnsi" w:hAnsiTheme="minorHAnsi" w:cstheme="minorHAnsi"/>
          <w:sz w:val="22"/>
          <w:szCs w:val="22"/>
        </w:rPr>
        <w:t xml:space="preserve">terms </w:t>
      </w:r>
      <w:r w:rsidRPr="001F6858">
        <w:rPr>
          <w:rFonts w:asciiTheme="minorHAnsi" w:hAnsiTheme="minorHAnsi" w:cstheme="minorHAnsi"/>
          <w:sz w:val="22"/>
          <w:szCs w:val="22"/>
        </w:rPr>
        <w:t xml:space="preserve">and </w:t>
      </w:r>
      <w:r w:rsidR="00A70D11" w:rsidRPr="001F6858">
        <w:rPr>
          <w:rFonts w:asciiTheme="minorHAnsi" w:hAnsiTheme="minorHAnsi" w:cstheme="minorHAnsi"/>
          <w:sz w:val="22"/>
          <w:szCs w:val="22"/>
        </w:rPr>
        <w:t xml:space="preserve">conditions </w:t>
      </w:r>
      <w:r w:rsidRPr="001F6858">
        <w:rPr>
          <w:rFonts w:asciiTheme="minorHAnsi" w:hAnsiTheme="minorHAnsi" w:cstheme="minorHAnsi"/>
          <w:sz w:val="22"/>
          <w:szCs w:val="22"/>
        </w:rPr>
        <w:t>of this Award, including all Exhibits thereto, constitute the entire Corporate Award and supersede all prior understandings, proposals, communications and awards between the Parties, whether written or verbal</w:t>
      </w:r>
      <w:r w:rsidR="00A70D11" w:rsidRPr="001F6858">
        <w:rPr>
          <w:rFonts w:asciiTheme="minorHAnsi" w:hAnsiTheme="minorHAnsi" w:cstheme="minorHAnsi"/>
          <w:sz w:val="22"/>
          <w:szCs w:val="22"/>
        </w:rPr>
        <w:t xml:space="preserve"> pertaining to </w:t>
      </w:r>
      <w:r w:rsidR="00BF3678" w:rsidRPr="001F6858">
        <w:rPr>
          <w:rFonts w:asciiTheme="minorHAnsi" w:hAnsiTheme="minorHAnsi" w:cstheme="minorHAnsi"/>
          <w:sz w:val="22"/>
          <w:szCs w:val="22"/>
        </w:rPr>
        <w:t>the subject matter hereof</w:t>
      </w:r>
      <w:r w:rsidRPr="001F6858">
        <w:rPr>
          <w:rFonts w:asciiTheme="minorHAnsi" w:hAnsiTheme="minorHAnsi" w:cstheme="minorHAnsi"/>
          <w:sz w:val="22"/>
          <w:szCs w:val="22"/>
        </w:rPr>
        <w:t xml:space="preserve">.  </w:t>
      </w:r>
    </w:p>
    <w:p w14:paraId="088B672D" w14:textId="77777777" w:rsidR="00037CC4" w:rsidRPr="001F6858" w:rsidRDefault="00037CC4" w:rsidP="00695370">
      <w:pPr>
        <w:pStyle w:val="ListParagraph"/>
        <w:numPr>
          <w:ilvl w:val="0"/>
          <w:numId w:val="29"/>
        </w:numPr>
        <w:spacing w:after="120"/>
        <w:ind w:hanging="720"/>
        <w:jc w:val="both"/>
        <w:outlineLvl w:val="0"/>
        <w:rPr>
          <w:rFonts w:asciiTheme="minorHAnsi" w:hAnsiTheme="minorHAnsi" w:cstheme="minorHAnsi"/>
          <w:b/>
          <w:bCs/>
          <w:sz w:val="22"/>
          <w:szCs w:val="22"/>
          <w:u w:val="single"/>
        </w:rPr>
      </w:pPr>
      <w:r w:rsidRPr="001F6858">
        <w:rPr>
          <w:rFonts w:asciiTheme="minorHAnsi" w:hAnsiTheme="minorHAnsi" w:cstheme="minorHAnsi"/>
          <w:b/>
          <w:bCs/>
          <w:sz w:val="22"/>
          <w:szCs w:val="22"/>
          <w:u w:val="single"/>
        </w:rPr>
        <w:t>AGREEMENT ACCEPTANCE.</w:t>
      </w:r>
    </w:p>
    <w:p w14:paraId="6701E849" w14:textId="77777777" w:rsidR="00037CC4" w:rsidRPr="001F6858" w:rsidRDefault="00037CC4" w:rsidP="00695370">
      <w:pPr>
        <w:widowControl w:val="0"/>
        <w:numPr>
          <w:ilvl w:val="0"/>
          <w:numId w:val="47"/>
        </w:numPr>
        <w:spacing w:after="120"/>
        <w:ind w:left="720" w:right="115"/>
        <w:jc w:val="both"/>
        <w:rPr>
          <w:rFonts w:asciiTheme="minorHAnsi" w:hAnsiTheme="minorHAnsi" w:cstheme="minorHAnsi"/>
          <w:sz w:val="22"/>
          <w:szCs w:val="22"/>
        </w:rPr>
      </w:pPr>
      <w:r w:rsidRPr="001F6858">
        <w:rPr>
          <w:rFonts w:asciiTheme="minorHAnsi" w:hAnsiTheme="minorHAnsi" w:cstheme="minorHAnsi"/>
          <w:spacing w:val="-1"/>
          <w:sz w:val="22"/>
          <w:szCs w:val="22"/>
        </w:rPr>
        <w:t>Any</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additional</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terms</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proposed</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 xml:space="preserve">in </w:t>
      </w:r>
      <w:r w:rsidRPr="001F6858">
        <w:rPr>
          <w:rFonts w:asciiTheme="minorHAnsi" w:hAnsiTheme="minorHAnsi" w:cstheme="minorHAnsi"/>
          <w:spacing w:val="-2"/>
          <w:sz w:val="22"/>
          <w:szCs w:val="22"/>
        </w:rPr>
        <w:t>Seller’s</w:t>
      </w:r>
      <w:r w:rsidRPr="001F6858">
        <w:rPr>
          <w:rFonts w:asciiTheme="minorHAnsi" w:hAnsiTheme="minorHAnsi" w:cstheme="minorHAnsi"/>
          <w:spacing w:val="103"/>
          <w:sz w:val="22"/>
          <w:szCs w:val="22"/>
        </w:rPr>
        <w:t xml:space="preserve"> </w:t>
      </w:r>
      <w:r w:rsidRPr="001F6858">
        <w:rPr>
          <w:rFonts w:asciiTheme="minorHAnsi" w:hAnsiTheme="minorHAnsi" w:cstheme="minorHAnsi"/>
          <w:spacing w:val="-1"/>
          <w:sz w:val="22"/>
          <w:szCs w:val="22"/>
        </w:rPr>
        <w:t>acceptance</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2"/>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
          <w:sz w:val="22"/>
          <w:szCs w:val="22"/>
        </w:rPr>
        <w:t>’s</w:t>
      </w:r>
      <w:r w:rsidRPr="001F6858">
        <w:rPr>
          <w:rFonts w:asciiTheme="minorHAnsi" w:hAnsiTheme="minorHAnsi" w:cstheme="minorHAnsi"/>
          <w:spacing w:val="5"/>
          <w:sz w:val="22"/>
          <w:szCs w:val="22"/>
        </w:rPr>
        <w:t xml:space="preserve"> </w:t>
      </w:r>
      <w:r w:rsidRPr="001F6858">
        <w:rPr>
          <w:rFonts w:asciiTheme="minorHAnsi" w:hAnsiTheme="minorHAnsi" w:cstheme="minorHAnsi"/>
          <w:spacing w:val="-1"/>
          <w:sz w:val="22"/>
          <w:szCs w:val="22"/>
        </w:rPr>
        <w:t>Purchase Order</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including,</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but</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not</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limited</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to,</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shrink-wrapped</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click-through</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terms</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not</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specifically</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negotiated</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2"/>
          <w:sz w:val="22"/>
          <w:szCs w:val="22"/>
        </w:rPr>
        <w:t>and</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identified</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on</w:t>
      </w:r>
      <w:r w:rsidRPr="001F6858">
        <w:rPr>
          <w:rFonts w:asciiTheme="minorHAnsi" w:hAnsiTheme="minorHAnsi" w:cstheme="minorHAnsi"/>
          <w:spacing w:val="69"/>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Agreement</w:t>
      </w:r>
      <w:r w:rsidR="000B6C69" w:rsidRPr="001F6858">
        <w:rPr>
          <w:rFonts w:asciiTheme="minorHAnsi" w:hAnsiTheme="minorHAnsi" w:cstheme="minorHAnsi"/>
          <w:spacing w:val="-1"/>
          <w:sz w:val="22"/>
          <w:szCs w:val="22"/>
        </w:rPr>
        <w:t xml:space="preserve">, SOW, </w:t>
      </w:r>
      <w:r w:rsidRPr="001F6858">
        <w:rPr>
          <w:rFonts w:asciiTheme="minorHAnsi" w:hAnsiTheme="minorHAnsi" w:cstheme="minorHAnsi"/>
          <w:spacing w:val="-1"/>
          <w:sz w:val="22"/>
          <w:szCs w:val="22"/>
        </w:rPr>
        <w:t xml:space="preserve"> or</w:t>
      </w:r>
      <w:r w:rsidRPr="001F6858">
        <w:rPr>
          <w:rFonts w:asciiTheme="minorHAnsi" w:hAnsiTheme="minorHAnsi" w:cstheme="minorHAnsi"/>
          <w:spacing w:val="3"/>
          <w:sz w:val="22"/>
          <w:szCs w:val="22"/>
        </w:rPr>
        <w:t xml:space="preserve"> Purchase </w:t>
      </w:r>
      <w:r w:rsidRPr="001F6858">
        <w:rPr>
          <w:rFonts w:asciiTheme="minorHAnsi" w:hAnsiTheme="minorHAnsi" w:cstheme="minorHAnsi"/>
          <w:spacing w:val="-1"/>
          <w:sz w:val="22"/>
          <w:szCs w:val="22"/>
        </w:rPr>
        <w:t>Order which</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add</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to,</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vary from,</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or</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conflict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with</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the</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terms</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herein</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are</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hereby</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objected</w:t>
      </w:r>
      <w:r w:rsidRPr="001F6858">
        <w:rPr>
          <w:rFonts w:asciiTheme="minorHAnsi" w:hAnsiTheme="minorHAnsi" w:cstheme="minorHAnsi"/>
          <w:spacing w:val="2"/>
          <w:sz w:val="22"/>
          <w:szCs w:val="22"/>
        </w:rPr>
        <w:t xml:space="preserve"> </w:t>
      </w:r>
      <w:r w:rsidRPr="001F6858">
        <w:rPr>
          <w:rFonts w:asciiTheme="minorHAnsi" w:hAnsiTheme="minorHAnsi" w:cstheme="minorHAnsi"/>
          <w:sz w:val="22"/>
          <w:szCs w:val="22"/>
        </w:rPr>
        <w:t>to</w:t>
      </w:r>
      <w:r w:rsidRPr="001F6858">
        <w:rPr>
          <w:rFonts w:asciiTheme="minorHAnsi" w:hAnsiTheme="minorHAnsi" w:cstheme="minorHAnsi"/>
          <w:spacing w:val="1"/>
          <w:sz w:val="22"/>
          <w:szCs w:val="22"/>
        </w:rPr>
        <w:t xml:space="preserve"> </w:t>
      </w:r>
      <w:r w:rsidRPr="001F6858">
        <w:rPr>
          <w:rFonts w:asciiTheme="minorHAnsi" w:hAnsiTheme="minorHAnsi" w:cstheme="minorHAnsi"/>
          <w:sz w:val="22"/>
          <w:szCs w:val="22"/>
        </w:rPr>
        <w:t>by</w:t>
      </w:r>
      <w:r w:rsidRPr="001F6858">
        <w:rPr>
          <w:rFonts w:asciiTheme="minorHAnsi" w:hAnsiTheme="minorHAnsi" w:cstheme="minorHAnsi"/>
          <w:spacing w:val="-1"/>
          <w:sz w:val="22"/>
          <w:szCs w:val="22"/>
        </w:rPr>
        <w:t xml:space="preserve"> </w:t>
      </w:r>
      <w:r w:rsidR="0042788E" w:rsidRPr="001F6858">
        <w:rPr>
          <w:rFonts w:asciiTheme="minorHAnsi" w:hAnsiTheme="minorHAnsi" w:cstheme="minorHAnsi"/>
          <w:spacing w:val="-1"/>
          <w:sz w:val="22"/>
          <w:szCs w:val="22"/>
        </w:rPr>
        <w:t>Customer</w:t>
      </w:r>
      <w:r w:rsidRPr="001F6858">
        <w:rPr>
          <w:rFonts w:asciiTheme="minorHAnsi" w:hAnsiTheme="minorHAnsi" w:cstheme="minorHAnsi"/>
          <w:spacing w:val="-1"/>
          <w:sz w:val="22"/>
          <w:szCs w:val="22"/>
        </w:rPr>
        <w:t>.</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 xml:space="preserve">Any </w:t>
      </w:r>
      <w:r w:rsidRPr="001F6858">
        <w:rPr>
          <w:rFonts w:asciiTheme="minorHAnsi" w:hAnsiTheme="minorHAnsi" w:cstheme="minorHAnsi"/>
          <w:sz w:val="22"/>
          <w:szCs w:val="22"/>
        </w:rPr>
        <w:t>such</w:t>
      </w:r>
      <w:r w:rsidRPr="001F6858">
        <w:rPr>
          <w:rFonts w:asciiTheme="minorHAnsi" w:hAnsiTheme="minorHAnsi" w:cstheme="minorHAnsi"/>
          <w:spacing w:val="-1"/>
          <w:sz w:val="22"/>
          <w:szCs w:val="22"/>
        </w:rPr>
        <w:t xml:space="preserve"> proposed</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terms</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shall</w:t>
      </w:r>
      <w:r w:rsidRPr="001F6858">
        <w:rPr>
          <w:rFonts w:asciiTheme="minorHAnsi" w:hAnsiTheme="minorHAnsi" w:cstheme="minorHAnsi"/>
          <w:spacing w:val="1"/>
          <w:sz w:val="22"/>
          <w:szCs w:val="22"/>
        </w:rPr>
        <w:t xml:space="preserve"> </w:t>
      </w:r>
      <w:r w:rsidRPr="001F6858">
        <w:rPr>
          <w:rFonts w:asciiTheme="minorHAnsi" w:hAnsiTheme="minorHAnsi" w:cstheme="minorHAnsi"/>
          <w:sz w:val="22"/>
          <w:szCs w:val="22"/>
        </w:rPr>
        <w:t>be</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void</w:t>
      </w:r>
      <w:r w:rsidRPr="001F6858">
        <w:rPr>
          <w:rFonts w:asciiTheme="minorHAnsi" w:hAnsiTheme="minorHAnsi" w:cstheme="minorHAnsi"/>
          <w:spacing w:val="63"/>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2"/>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1"/>
          <w:sz w:val="22"/>
          <w:szCs w:val="22"/>
        </w:rPr>
        <w:t xml:space="preserve"> terms</w:t>
      </w:r>
      <w:r w:rsidRPr="001F6858">
        <w:rPr>
          <w:rFonts w:asciiTheme="minorHAnsi" w:hAnsiTheme="minorHAnsi" w:cstheme="minorHAnsi"/>
          <w:spacing w:val="3"/>
          <w:sz w:val="22"/>
          <w:szCs w:val="22"/>
        </w:rPr>
        <w:t xml:space="preserve"> </w:t>
      </w:r>
      <w:r w:rsidRPr="001F6858">
        <w:rPr>
          <w:rFonts w:asciiTheme="minorHAnsi" w:hAnsiTheme="minorHAnsi" w:cstheme="minorHAnsi"/>
          <w:spacing w:val="-1"/>
          <w:sz w:val="22"/>
          <w:szCs w:val="22"/>
        </w:rPr>
        <w:t>herein</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shall</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constitute</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the</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complete</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exclusive</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statement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2"/>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terms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and</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conditions</w:t>
      </w:r>
      <w:r w:rsidRPr="001F6858">
        <w:rPr>
          <w:rFonts w:asciiTheme="minorHAnsi" w:hAnsiTheme="minorHAnsi" w:cstheme="minorHAnsi"/>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2"/>
          <w:sz w:val="22"/>
          <w:szCs w:val="22"/>
        </w:rPr>
        <w:t xml:space="preserve"> </w:t>
      </w:r>
      <w:r w:rsidRPr="001F6858">
        <w:rPr>
          <w:rFonts w:asciiTheme="minorHAnsi" w:hAnsiTheme="minorHAnsi" w:cstheme="minorHAnsi"/>
          <w:spacing w:val="-1"/>
          <w:sz w:val="22"/>
          <w:szCs w:val="22"/>
        </w:rPr>
        <w:t>the</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contract</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1"/>
          <w:sz w:val="22"/>
          <w:szCs w:val="22"/>
        </w:rPr>
        <w:t>between</w:t>
      </w:r>
      <w:r w:rsidRPr="001F6858">
        <w:rPr>
          <w:rFonts w:asciiTheme="minorHAnsi" w:hAnsiTheme="minorHAnsi" w:cstheme="minorHAnsi"/>
          <w:spacing w:val="4"/>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1"/>
          <w:sz w:val="22"/>
          <w:szCs w:val="22"/>
        </w:rPr>
        <w:t xml:space="preserve"> </w:t>
      </w:r>
      <w:r w:rsidRPr="001F6858">
        <w:rPr>
          <w:rFonts w:asciiTheme="minorHAnsi" w:hAnsiTheme="minorHAnsi" w:cstheme="minorHAnsi"/>
          <w:spacing w:val="-2"/>
          <w:sz w:val="22"/>
          <w:szCs w:val="22"/>
        </w:rPr>
        <w:t>Parties</w:t>
      </w:r>
      <w:r w:rsidRPr="001F6858">
        <w:rPr>
          <w:rFonts w:asciiTheme="minorHAnsi" w:hAnsiTheme="minorHAnsi" w:cstheme="minorHAnsi"/>
          <w:sz w:val="22"/>
          <w:szCs w:val="22"/>
        </w:rPr>
        <w:t xml:space="preserve"> </w:t>
      </w:r>
      <w:r w:rsidRPr="001F6858">
        <w:rPr>
          <w:rFonts w:asciiTheme="minorHAnsi" w:hAnsiTheme="minorHAnsi" w:cstheme="minorHAnsi"/>
          <w:spacing w:val="-2"/>
          <w:sz w:val="22"/>
          <w:szCs w:val="22"/>
        </w:rPr>
        <w:t>and</w:t>
      </w:r>
      <w:r w:rsidRPr="001F6858">
        <w:rPr>
          <w:rFonts w:asciiTheme="minorHAnsi" w:hAnsiTheme="minorHAnsi" w:cstheme="minorHAnsi"/>
          <w:spacing w:val="75"/>
          <w:sz w:val="22"/>
          <w:szCs w:val="22"/>
        </w:rPr>
        <w:t xml:space="preserve"> </w:t>
      </w:r>
      <w:r w:rsidRPr="001F6858">
        <w:rPr>
          <w:rFonts w:asciiTheme="minorHAnsi" w:hAnsiTheme="minorHAnsi" w:cstheme="minorHAnsi"/>
          <w:spacing w:val="-1"/>
          <w:sz w:val="22"/>
          <w:szCs w:val="22"/>
        </w:rPr>
        <w:t>may</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hereafter</w:t>
      </w:r>
      <w:r w:rsidRPr="001F6858">
        <w:rPr>
          <w:rFonts w:asciiTheme="minorHAnsi" w:hAnsiTheme="minorHAnsi" w:cstheme="minorHAnsi"/>
          <w:spacing w:val="7"/>
          <w:sz w:val="22"/>
          <w:szCs w:val="22"/>
        </w:rPr>
        <w:t xml:space="preserve"> </w:t>
      </w:r>
      <w:r w:rsidRPr="001F6858">
        <w:rPr>
          <w:rFonts w:asciiTheme="minorHAnsi" w:hAnsiTheme="minorHAnsi" w:cstheme="minorHAnsi"/>
          <w:sz w:val="22"/>
          <w:szCs w:val="22"/>
        </w:rPr>
        <w:t>be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modified</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only</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by</w:t>
      </w:r>
      <w:r w:rsidRPr="001F6858">
        <w:rPr>
          <w:rFonts w:asciiTheme="minorHAnsi" w:hAnsiTheme="minorHAnsi" w:cstheme="minorHAnsi"/>
          <w:spacing w:val="4"/>
          <w:sz w:val="22"/>
          <w:szCs w:val="22"/>
        </w:rPr>
        <w:t xml:space="preserve"> </w:t>
      </w:r>
      <w:r w:rsidRPr="001F6858">
        <w:rPr>
          <w:rFonts w:asciiTheme="minorHAnsi" w:hAnsiTheme="minorHAnsi" w:cstheme="minorHAnsi"/>
          <w:spacing w:val="-1"/>
          <w:sz w:val="22"/>
          <w:szCs w:val="22"/>
        </w:rPr>
        <w:t>written</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1"/>
          <w:sz w:val="22"/>
          <w:szCs w:val="22"/>
        </w:rPr>
        <w:t>instrument</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2"/>
          <w:sz w:val="22"/>
          <w:szCs w:val="22"/>
        </w:rPr>
        <w:t>executed</w:t>
      </w:r>
      <w:r w:rsidRPr="001F6858">
        <w:rPr>
          <w:rFonts w:asciiTheme="minorHAnsi" w:hAnsiTheme="minorHAnsi" w:cstheme="minorHAnsi"/>
          <w:spacing w:val="9"/>
          <w:sz w:val="22"/>
          <w:szCs w:val="22"/>
        </w:rPr>
        <w:t xml:space="preserve"> </w:t>
      </w:r>
      <w:r w:rsidRPr="001F6858">
        <w:rPr>
          <w:rFonts w:asciiTheme="minorHAnsi" w:hAnsiTheme="minorHAnsi" w:cstheme="minorHAnsi"/>
          <w:sz w:val="22"/>
          <w:szCs w:val="22"/>
        </w:rPr>
        <w:t>by</w:t>
      </w:r>
      <w:r w:rsidRPr="001F6858">
        <w:rPr>
          <w:rFonts w:asciiTheme="minorHAnsi" w:hAnsiTheme="minorHAnsi" w:cstheme="minorHAnsi"/>
          <w:spacing w:val="4"/>
          <w:sz w:val="22"/>
          <w:szCs w:val="22"/>
        </w:rPr>
        <w:t xml:space="preserve"> </w:t>
      </w:r>
      <w:r w:rsidRPr="001F6858">
        <w:rPr>
          <w:rFonts w:asciiTheme="minorHAnsi" w:hAnsiTheme="minorHAnsi" w:cstheme="minorHAnsi"/>
          <w:sz w:val="22"/>
          <w:szCs w:val="22"/>
        </w:rPr>
        <w:t>the</w:t>
      </w:r>
      <w:r w:rsidRPr="001F6858">
        <w:rPr>
          <w:rFonts w:asciiTheme="minorHAnsi" w:hAnsiTheme="minorHAnsi" w:cstheme="minorHAnsi"/>
          <w:spacing w:val="6"/>
          <w:sz w:val="22"/>
          <w:szCs w:val="22"/>
        </w:rPr>
        <w:t xml:space="preserve"> </w:t>
      </w:r>
      <w:r w:rsidRPr="001F6858">
        <w:rPr>
          <w:rFonts w:asciiTheme="minorHAnsi" w:hAnsiTheme="minorHAnsi" w:cstheme="minorHAnsi"/>
          <w:spacing w:val="-2"/>
          <w:sz w:val="22"/>
          <w:szCs w:val="22"/>
        </w:rPr>
        <w:t>authorized</w:t>
      </w:r>
      <w:r w:rsidRPr="001F6858">
        <w:rPr>
          <w:rFonts w:asciiTheme="minorHAnsi" w:hAnsiTheme="minorHAnsi" w:cstheme="minorHAnsi"/>
          <w:spacing w:val="9"/>
          <w:sz w:val="22"/>
          <w:szCs w:val="22"/>
        </w:rPr>
        <w:t xml:space="preserve"> </w:t>
      </w:r>
      <w:r w:rsidRPr="001F6858">
        <w:rPr>
          <w:rFonts w:asciiTheme="minorHAnsi" w:hAnsiTheme="minorHAnsi" w:cstheme="minorHAnsi"/>
          <w:spacing w:val="-1"/>
          <w:sz w:val="22"/>
          <w:szCs w:val="22"/>
        </w:rPr>
        <w:t>representatives</w:t>
      </w:r>
      <w:r w:rsidRPr="001F6858">
        <w:rPr>
          <w:rFonts w:asciiTheme="minorHAnsi" w:hAnsiTheme="minorHAnsi" w:cstheme="minorHAnsi"/>
          <w:spacing w:val="7"/>
          <w:sz w:val="22"/>
          <w:szCs w:val="22"/>
        </w:rPr>
        <w:t xml:space="preserve"> </w:t>
      </w:r>
      <w:r w:rsidRPr="001F6858">
        <w:rPr>
          <w:rFonts w:asciiTheme="minorHAnsi" w:hAnsiTheme="minorHAnsi" w:cstheme="minorHAnsi"/>
          <w:spacing w:val="-1"/>
          <w:sz w:val="22"/>
          <w:szCs w:val="22"/>
        </w:rPr>
        <w:t>of</w:t>
      </w:r>
      <w:r w:rsidRPr="001F6858">
        <w:rPr>
          <w:rFonts w:asciiTheme="minorHAnsi" w:hAnsiTheme="minorHAnsi" w:cstheme="minorHAnsi"/>
          <w:spacing w:val="7"/>
          <w:sz w:val="22"/>
          <w:szCs w:val="22"/>
        </w:rPr>
        <w:t xml:space="preserve"> </w:t>
      </w:r>
      <w:r w:rsidRPr="001F6858">
        <w:rPr>
          <w:rFonts w:asciiTheme="minorHAnsi" w:hAnsiTheme="minorHAnsi" w:cstheme="minorHAnsi"/>
          <w:spacing w:val="-1"/>
          <w:sz w:val="22"/>
          <w:szCs w:val="22"/>
        </w:rPr>
        <w:t>both</w:t>
      </w:r>
      <w:r w:rsidRPr="001F6858">
        <w:rPr>
          <w:rFonts w:asciiTheme="minorHAnsi" w:hAnsiTheme="minorHAnsi" w:cstheme="minorHAnsi"/>
          <w:spacing w:val="8"/>
          <w:sz w:val="22"/>
          <w:szCs w:val="22"/>
        </w:rPr>
        <w:t xml:space="preserve"> </w:t>
      </w:r>
      <w:r w:rsidRPr="001F6858">
        <w:rPr>
          <w:rFonts w:asciiTheme="minorHAnsi" w:hAnsiTheme="minorHAnsi" w:cstheme="minorHAnsi"/>
          <w:spacing w:val="-1"/>
          <w:sz w:val="22"/>
          <w:szCs w:val="22"/>
        </w:rPr>
        <w:t>Parties.</w:t>
      </w:r>
      <w:r w:rsidRPr="001F6858">
        <w:rPr>
          <w:rFonts w:asciiTheme="minorHAnsi" w:hAnsiTheme="minorHAnsi" w:cstheme="minorHAnsi"/>
          <w:spacing w:val="8"/>
          <w:sz w:val="22"/>
          <w:szCs w:val="22"/>
        </w:rPr>
        <w:t xml:space="preserve"> </w:t>
      </w:r>
    </w:p>
    <w:p w14:paraId="4F392889" w14:textId="77777777" w:rsidR="00037CC4" w:rsidRPr="001F6858" w:rsidRDefault="00037CC4" w:rsidP="00695370">
      <w:pPr>
        <w:widowControl w:val="0"/>
        <w:numPr>
          <w:ilvl w:val="0"/>
          <w:numId w:val="47"/>
        </w:numPr>
        <w:spacing w:after="120"/>
        <w:ind w:left="720" w:right="115"/>
        <w:jc w:val="both"/>
        <w:rPr>
          <w:rFonts w:asciiTheme="minorHAnsi" w:hAnsiTheme="minorHAnsi" w:cstheme="minorHAnsi"/>
          <w:sz w:val="22"/>
          <w:szCs w:val="22"/>
        </w:rPr>
      </w:pPr>
      <w:r w:rsidRPr="001F6858">
        <w:rPr>
          <w:rFonts w:asciiTheme="minorHAnsi" w:hAnsiTheme="minorHAnsi" w:cstheme="minorHAnsi"/>
          <w:sz w:val="22"/>
          <w:szCs w:val="22"/>
        </w:rPr>
        <w:t xml:space="preserve">If, after acceptance of the Purchase Order or at any time during the performance of this Agreement, Seller believes that any portion of the Purchase Order is inaccurate, inconsistent or incomplete, Seller shall promptly notify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in writing identifying any discrepancies and requesting resolution before proceeding or continuing with the portion of the Purchase Order in question.  In the event that the Seller fails to contact </w:t>
      </w:r>
      <w:r w:rsidR="0042788E" w:rsidRPr="001F6858">
        <w:rPr>
          <w:rFonts w:asciiTheme="minorHAnsi" w:hAnsiTheme="minorHAnsi" w:cstheme="minorHAnsi"/>
          <w:sz w:val="22"/>
          <w:szCs w:val="22"/>
        </w:rPr>
        <w:t>Customer</w:t>
      </w:r>
      <w:r w:rsidRPr="001F6858">
        <w:rPr>
          <w:rFonts w:asciiTheme="minorHAnsi" w:hAnsiTheme="minorHAnsi" w:cstheme="minorHAnsi"/>
          <w:sz w:val="22"/>
          <w:szCs w:val="22"/>
        </w:rPr>
        <w:t xml:space="preserve"> in a timely manner to resolve said discrepancies or inconsistencies and Seller proceeds with or continues any work in question, Seller shall be deemed to have proceeded on its own accord and shall be solely responsible for any errors or omissions, including all associated cost or schedule impacts or both resulting therefrom.</w:t>
      </w:r>
    </w:p>
    <w:p w14:paraId="5ED4FED0" w14:textId="77777777" w:rsidR="00A7001F" w:rsidRPr="001F6858" w:rsidRDefault="00A7001F" w:rsidP="00695370">
      <w:pPr>
        <w:spacing w:after="120"/>
        <w:jc w:val="both"/>
        <w:rPr>
          <w:rFonts w:asciiTheme="minorHAnsi" w:hAnsiTheme="minorHAnsi" w:cstheme="minorHAnsi"/>
          <w:b/>
          <w:bCs/>
          <w:sz w:val="22"/>
          <w:szCs w:val="22"/>
        </w:rPr>
      </w:pPr>
    </w:p>
    <w:p w14:paraId="2C4052BF" w14:textId="77777777" w:rsidR="00D66A88" w:rsidRPr="001F6858" w:rsidRDefault="00D66A88" w:rsidP="00695370">
      <w:pPr>
        <w:spacing w:after="120"/>
        <w:jc w:val="both"/>
        <w:rPr>
          <w:rFonts w:asciiTheme="minorHAnsi" w:hAnsiTheme="minorHAnsi" w:cstheme="minorHAnsi"/>
          <w:sz w:val="22"/>
          <w:szCs w:val="22"/>
        </w:rPr>
      </w:pPr>
      <w:r w:rsidRPr="001F6858">
        <w:rPr>
          <w:rFonts w:asciiTheme="minorHAnsi" w:hAnsiTheme="minorHAnsi" w:cstheme="minorHAnsi"/>
          <w:b/>
          <w:bCs/>
          <w:sz w:val="22"/>
          <w:szCs w:val="22"/>
        </w:rPr>
        <w:t>IN WITNESS THEREOF,</w:t>
      </w:r>
      <w:r w:rsidRPr="001F6858">
        <w:rPr>
          <w:rFonts w:asciiTheme="minorHAnsi" w:hAnsiTheme="minorHAnsi" w:cstheme="minorHAnsi"/>
          <w:sz w:val="22"/>
          <w:szCs w:val="22"/>
        </w:rPr>
        <w:t xml:space="preserve"> the </w:t>
      </w:r>
      <w:r w:rsidR="00480282" w:rsidRPr="001F6858">
        <w:rPr>
          <w:rFonts w:asciiTheme="minorHAnsi" w:hAnsiTheme="minorHAnsi" w:cstheme="minorHAnsi"/>
          <w:sz w:val="22"/>
          <w:szCs w:val="22"/>
        </w:rPr>
        <w:t>P</w:t>
      </w:r>
      <w:r w:rsidRPr="001F6858">
        <w:rPr>
          <w:rFonts w:asciiTheme="minorHAnsi" w:hAnsiTheme="minorHAnsi" w:cstheme="minorHAnsi"/>
          <w:sz w:val="22"/>
          <w:szCs w:val="22"/>
        </w:rPr>
        <w:t xml:space="preserve">arties hereto have executed this </w:t>
      </w:r>
      <w:r w:rsidR="00387BB7" w:rsidRPr="001F6858">
        <w:rPr>
          <w:rFonts w:asciiTheme="minorHAnsi" w:hAnsiTheme="minorHAnsi" w:cstheme="minorHAnsi"/>
          <w:sz w:val="22"/>
          <w:szCs w:val="22"/>
        </w:rPr>
        <w:t>Award</w:t>
      </w:r>
      <w:r w:rsidRPr="001F6858">
        <w:rPr>
          <w:rFonts w:asciiTheme="minorHAnsi" w:hAnsiTheme="minorHAnsi" w:cstheme="minorHAnsi"/>
          <w:sz w:val="22"/>
          <w:szCs w:val="22"/>
        </w:rPr>
        <w:t xml:space="preserve"> by their authorized representatives. </w:t>
      </w:r>
    </w:p>
    <w:p w14:paraId="3AB3336B" w14:textId="77777777" w:rsidR="005209C1" w:rsidRPr="001F6858" w:rsidRDefault="005209C1" w:rsidP="00695370">
      <w:pPr>
        <w:pStyle w:val="BodyTextIndent"/>
        <w:spacing w:after="120"/>
        <w:ind w:left="0"/>
        <w:jc w:val="both"/>
        <w:rPr>
          <w:rFonts w:asciiTheme="minorHAnsi" w:hAnsiTheme="minorHAnsi" w:cstheme="minorHAnsi"/>
          <w:sz w:val="22"/>
          <w:szCs w:val="22"/>
        </w:rPr>
      </w:pPr>
    </w:p>
    <w:p w14:paraId="07C85509" w14:textId="77777777" w:rsidR="005209C1" w:rsidRPr="001F6858" w:rsidRDefault="005209C1" w:rsidP="00695370">
      <w:pPr>
        <w:pStyle w:val="BodyTextIndent"/>
        <w:spacing w:after="120"/>
        <w:ind w:left="5040" w:hanging="5040"/>
        <w:jc w:val="both"/>
        <w:rPr>
          <w:rFonts w:asciiTheme="minorHAnsi" w:hAnsiTheme="minorHAnsi" w:cstheme="minorHAnsi"/>
          <w:b/>
          <w:sz w:val="22"/>
          <w:szCs w:val="22"/>
        </w:rPr>
      </w:pPr>
      <w:r w:rsidRPr="001F6858">
        <w:rPr>
          <w:rFonts w:asciiTheme="minorHAnsi" w:hAnsiTheme="minorHAnsi" w:cstheme="minorHAnsi"/>
          <w:b/>
          <w:sz w:val="22"/>
          <w:szCs w:val="22"/>
        </w:rPr>
        <w:t>NORTHROP GRUMMAN SYSTEMS</w:t>
      </w:r>
      <w:r w:rsidRPr="001F6858">
        <w:rPr>
          <w:rFonts w:asciiTheme="minorHAnsi" w:hAnsiTheme="minorHAnsi" w:cstheme="minorHAnsi"/>
          <w:b/>
          <w:sz w:val="22"/>
          <w:szCs w:val="22"/>
        </w:rPr>
        <w:tab/>
      </w:r>
      <w:r w:rsidRPr="001F6858">
        <w:rPr>
          <w:rFonts w:asciiTheme="minorHAnsi" w:hAnsiTheme="minorHAnsi" w:cstheme="minorHAnsi"/>
          <w:b/>
          <w:sz w:val="22"/>
          <w:szCs w:val="22"/>
        </w:rPr>
        <w:tab/>
      </w:r>
      <w:r w:rsidR="00A64A17" w:rsidRPr="001F6858">
        <w:rPr>
          <w:rFonts w:asciiTheme="minorHAnsi" w:hAnsiTheme="minorHAnsi" w:cstheme="minorHAnsi"/>
          <w:b/>
          <w:sz w:val="22"/>
          <w:szCs w:val="22"/>
        </w:rPr>
        <w:t>XEROX CORPORATION</w:t>
      </w:r>
    </w:p>
    <w:p w14:paraId="2B72E07C" w14:textId="77777777" w:rsidR="005209C1" w:rsidRPr="001F6858" w:rsidRDefault="005209C1" w:rsidP="00695370">
      <w:pPr>
        <w:pStyle w:val="BodyTextIndent"/>
        <w:spacing w:after="120"/>
        <w:ind w:left="0"/>
        <w:jc w:val="both"/>
        <w:rPr>
          <w:rFonts w:asciiTheme="minorHAnsi" w:hAnsiTheme="minorHAnsi" w:cstheme="minorHAnsi"/>
          <w:b/>
          <w:sz w:val="22"/>
          <w:szCs w:val="22"/>
        </w:rPr>
      </w:pPr>
      <w:r w:rsidRPr="001F6858">
        <w:rPr>
          <w:rFonts w:asciiTheme="minorHAnsi" w:hAnsiTheme="minorHAnsi" w:cstheme="minorHAnsi"/>
          <w:b/>
          <w:sz w:val="22"/>
          <w:szCs w:val="22"/>
        </w:rPr>
        <w:t>CORPORATION</w:t>
      </w:r>
    </w:p>
    <w:p w14:paraId="711AC0F2" w14:textId="77777777" w:rsidR="005209C1" w:rsidRPr="001F6858" w:rsidRDefault="005209C1" w:rsidP="00695370">
      <w:pPr>
        <w:pStyle w:val="BodyTextIndent"/>
        <w:spacing w:after="120"/>
        <w:ind w:left="0"/>
        <w:jc w:val="both"/>
        <w:rPr>
          <w:rFonts w:asciiTheme="minorHAnsi" w:hAnsiTheme="minorHAnsi" w:cstheme="minorHAnsi"/>
          <w:sz w:val="22"/>
          <w:szCs w:val="22"/>
        </w:rPr>
      </w:pPr>
    </w:p>
    <w:p w14:paraId="2A690431" w14:textId="77777777" w:rsidR="005209C1" w:rsidRPr="001F6858" w:rsidRDefault="005209C1" w:rsidP="00695370">
      <w:pPr>
        <w:pStyle w:val="BodyTextIndent"/>
        <w:spacing w:after="120"/>
        <w:ind w:left="0"/>
        <w:jc w:val="both"/>
        <w:rPr>
          <w:rFonts w:asciiTheme="minorHAnsi" w:hAnsiTheme="minorHAnsi" w:cstheme="minorHAnsi"/>
          <w:sz w:val="22"/>
          <w:szCs w:val="22"/>
          <w:u w:val="single"/>
        </w:rPr>
      </w:pPr>
      <w:r w:rsidRPr="001F6858">
        <w:rPr>
          <w:rFonts w:asciiTheme="minorHAnsi" w:hAnsiTheme="minorHAnsi" w:cstheme="minorHAnsi"/>
          <w:sz w:val="22"/>
          <w:szCs w:val="22"/>
        </w:rPr>
        <w:t>BY:</w:t>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rPr>
        <w:tab/>
      </w:r>
      <w:r w:rsidRPr="001F6858">
        <w:rPr>
          <w:rFonts w:asciiTheme="minorHAnsi" w:hAnsiTheme="minorHAnsi" w:cstheme="minorHAnsi"/>
          <w:sz w:val="22"/>
          <w:szCs w:val="22"/>
        </w:rPr>
        <w:tab/>
        <w:t xml:space="preserve">BY: </w:t>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p>
    <w:p w14:paraId="19D2A472" w14:textId="77777777" w:rsidR="005209C1" w:rsidRPr="001F6858" w:rsidRDefault="005209C1" w:rsidP="00695370">
      <w:pPr>
        <w:pStyle w:val="BodyTextIndent"/>
        <w:spacing w:after="120"/>
        <w:ind w:left="0"/>
        <w:jc w:val="both"/>
        <w:rPr>
          <w:rFonts w:asciiTheme="minorHAnsi" w:hAnsiTheme="minorHAnsi" w:cstheme="minorHAnsi"/>
          <w:sz w:val="22"/>
          <w:szCs w:val="22"/>
        </w:rPr>
      </w:pPr>
    </w:p>
    <w:p w14:paraId="40FB5852" w14:textId="77777777" w:rsidR="005209C1" w:rsidRPr="001F6858" w:rsidRDefault="005209C1" w:rsidP="00695370">
      <w:pPr>
        <w:pStyle w:val="BodyTextIndent"/>
        <w:spacing w:after="120"/>
        <w:ind w:left="0"/>
        <w:jc w:val="both"/>
        <w:rPr>
          <w:rFonts w:asciiTheme="minorHAnsi" w:hAnsiTheme="minorHAnsi" w:cstheme="minorHAnsi"/>
          <w:sz w:val="22"/>
          <w:szCs w:val="22"/>
          <w:u w:val="single"/>
        </w:rPr>
      </w:pPr>
      <w:r w:rsidRPr="001F6858">
        <w:rPr>
          <w:rFonts w:asciiTheme="minorHAnsi" w:hAnsiTheme="minorHAnsi" w:cstheme="minorHAnsi"/>
          <w:sz w:val="22"/>
          <w:szCs w:val="22"/>
        </w:rPr>
        <w:t>NAME:</w:t>
      </w:r>
      <w:r w:rsidRPr="001F6858">
        <w:rPr>
          <w:rFonts w:asciiTheme="minorHAnsi" w:hAnsiTheme="minorHAnsi" w:cstheme="minorHAnsi"/>
          <w:sz w:val="22"/>
          <w:szCs w:val="22"/>
          <w:u w:val="single"/>
        </w:rPr>
        <w:t xml:space="preserve"> </w:t>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rPr>
        <w:tab/>
      </w:r>
      <w:r w:rsidRPr="001F6858">
        <w:rPr>
          <w:rFonts w:asciiTheme="minorHAnsi" w:hAnsiTheme="minorHAnsi" w:cstheme="minorHAnsi"/>
          <w:sz w:val="22"/>
          <w:szCs w:val="22"/>
        </w:rPr>
        <w:tab/>
      </w:r>
      <w:r w:rsidR="00F7470D" w:rsidRPr="001F6858">
        <w:rPr>
          <w:rFonts w:asciiTheme="minorHAnsi" w:hAnsiTheme="minorHAnsi" w:cstheme="minorHAnsi"/>
          <w:sz w:val="22"/>
          <w:szCs w:val="22"/>
        </w:rPr>
        <w:tab/>
      </w:r>
      <w:r w:rsidRPr="001F6858">
        <w:rPr>
          <w:rFonts w:asciiTheme="minorHAnsi" w:hAnsiTheme="minorHAnsi" w:cstheme="minorHAnsi"/>
          <w:sz w:val="22"/>
          <w:szCs w:val="22"/>
        </w:rPr>
        <w:t xml:space="preserve">NAME: </w:t>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p>
    <w:p w14:paraId="05781065" w14:textId="77777777" w:rsidR="005209C1" w:rsidRPr="001F6858" w:rsidRDefault="005209C1" w:rsidP="00695370">
      <w:pPr>
        <w:pStyle w:val="BodyTextIndent"/>
        <w:spacing w:after="120"/>
        <w:ind w:left="0"/>
        <w:jc w:val="both"/>
        <w:rPr>
          <w:rFonts w:asciiTheme="minorHAnsi" w:hAnsiTheme="minorHAnsi" w:cstheme="minorHAnsi"/>
          <w:sz w:val="22"/>
          <w:szCs w:val="22"/>
          <w:u w:val="single"/>
        </w:rPr>
      </w:pPr>
    </w:p>
    <w:p w14:paraId="6A19948F" w14:textId="77777777" w:rsidR="005209C1" w:rsidRPr="001F6858" w:rsidRDefault="005209C1" w:rsidP="00695370">
      <w:pPr>
        <w:pStyle w:val="BodyTextIndent"/>
        <w:spacing w:after="120"/>
        <w:ind w:left="0"/>
        <w:jc w:val="both"/>
        <w:rPr>
          <w:rFonts w:asciiTheme="minorHAnsi" w:hAnsiTheme="minorHAnsi" w:cstheme="minorHAnsi"/>
          <w:sz w:val="22"/>
          <w:szCs w:val="22"/>
        </w:rPr>
      </w:pPr>
      <w:r w:rsidRPr="001F6858">
        <w:rPr>
          <w:rFonts w:asciiTheme="minorHAnsi" w:hAnsiTheme="minorHAnsi" w:cstheme="minorHAnsi"/>
          <w:sz w:val="22"/>
          <w:szCs w:val="22"/>
        </w:rPr>
        <w:t>TITLE:</w:t>
      </w:r>
      <w:r w:rsidRPr="001F6858">
        <w:rPr>
          <w:rFonts w:asciiTheme="minorHAnsi" w:hAnsiTheme="minorHAnsi" w:cstheme="minorHAnsi"/>
          <w:sz w:val="22"/>
          <w:szCs w:val="22"/>
          <w:u w:val="single"/>
        </w:rPr>
        <w:t xml:space="preserve"> </w:t>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rPr>
        <w:tab/>
      </w:r>
      <w:r w:rsidRPr="001F6858">
        <w:rPr>
          <w:rFonts w:asciiTheme="minorHAnsi" w:hAnsiTheme="minorHAnsi" w:cstheme="minorHAnsi"/>
          <w:sz w:val="22"/>
          <w:szCs w:val="22"/>
        </w:rPr>
        <w:tab/>
      </w:r>
      <w:r w:rsidR="009E041C" w:rsidRPr="001F6858">
        <w:rPr>
          <w:rFonts w:asciiTheme="minorHAnsi" w:hAnsiTheme="minorHAnsi" w:cstheme="minorHAnsi"/>
          <w:sz w:val="22"/>
          <w:szCs w:val="22"/>
        </w:rPr>
        <w:tab/>
      </w:r>
      <w:r w:rsidRPr="001F6858">
        <w:rPr>
          <w:rFonts w:asciiTheme="minorHAnsi" w:hAnsiTheme="minorHAnsi" w:cstheme="minorHAnsi"/>
          <w:sz w:val="22"/>
          <w:szCs w:val="22"/>
        </w:rPr>
        <w:t xml:space="preserve">TITLE: </w:t>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p>
    <w:p w14:paraId="72650FAF" w14:textId="77777777" w:rsidR="005209C1" w:rsidRPr="001F6858" w:rsidRDefault="005209C1" w:rsidP="00695370">
      <w:pPr>
        <w:pStyle w:val="BodyTextIndent"/>
        <w:spacing w:after="120"/>
        <w:ind w:left="0"/>
        <w:jc w:val="both"/>
        <w:rPr>
          <w:rFonts w:asciiTheme="minorHAnsi" w:hAnsiTheme="minorHAnsi" w:cstheme="minorHAnsi"/>
          <w:sz w:val="22"/>
          <w:szCs w:val="22"/>
        </w:rPr>
      </w:pPr>
    </w:p>
    <w:p w14:paraId="2A178F55" w14:textId="77777777" w:rsidR="000A4EBA" w:rsidRPr="001F6858" w:rsidRDefault="005209C1" w:rsidP="00695370">
      <w:pPr>
        <w:pStyle w:val="BodyTextIndent"/>
        <w:spacing w:after="120"/>
        <w:ind w:left="0"/>
        <w:jc w:val="both"/>
        <w:rPr>
          <w:rFonts w:asciiTheme="minorHAnsi" w:hAnsiTheme="minorHAnsi" w:cstheme="minorHAnsi"/>
          <w:sz w:val="22"/>
          <w:szCs w:val="22"/>
          <w:u w:val="single"/>
        </w:rPr>
      </w:pPr>
      <w:r w:rsidRPr="001F6858">
        <w:rPr>
          <w:rFonts w:asciiTheme="minorHAnsi" w:hAnsiTheme="minorHAnsi" w:cstheme="minorHAnsi"/>
          <w:sz w:val="22"/>
          <w:szCs w:val="22"/>
        </w:rPr>
        <w:t xml:space="preserve">DATE: </w:t>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rPr>
        <w:tab/>
      </w:r>
      <w:r w:rsidRPr="001F6858">
        <w:rPr>
          <w:rFonts w:asciiTheme="minorHAnsi" w:hAnsiTheme="minorHAnsi" w:cstheme="minorHAnsi"/>
          <w:sz w:val="22"/>
          <w:szCs w:val="22"/>
        </w:rPr>
        <w:tab/>
      </w:r>
      <w:r w:rsidR="00BF46C7" w:rsidRPr="001F6858">
        <w:rPr>
          <w:rFonts w:asciiTheme="minorHAnsi" w:hAnsiTheme="minorHAnsi" w:cstheme="minorHAnsi"/>
          <w:sz w:val="22"/>
          <w:szCs w:val="22"/>
        </w:rPr>
        <w:tab/>
      </w:r>
      <w:r w:rsidRPr="001F6858">
        <w:rPr>
          <w:rFonts w:asciiTheme="minorHAnsi" w:hAnsiTheme="minorHAnsi" w:cstheme="minorHAnsi"/>
          <w:sz w:val="22"/>
          <w:szCs w:val="22"/>
        </w:rPr>
        <w:t>DATE:</w:t>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r w:rsidRPr="001F6858">
        <w:rPr>
          <w:rFonts w:asciiTheme="minorHAnsi" w:hAnsiTheme="minorHAnsi" w:cstheme="minorHAnsi"/>
          <w:sz w:val="22"/>
          <w:szCs w:val="22"/>
          <w:u w:val="single"/>
        </w:rPr>
        <w:tab/>
      </w:r>
    </w:p>
    <w:p w14:paraId="64E272F0" w14:textId="77777777" w:rsidR="000A4EBA" w:rsidRDefault="000A4EBA" w:rsidP="00695370">
      <w:pPr>
        <w:spacing w:after="120"/>
        <w:rPr>
          <w:rFonts w:asciiTheme="minorHAnsi" w:hAnsiTheme="minorHAnsi" w:cstheme="minorHAnsi"/>
          <w:sz w:val="22"/>
          <w:szCs w:val="22"/>
          <w:u w:val="single"/>
        </w:rPr>
      </w:pPr>
      <w:r>
        <w:rPr>
          <w:rFonts w:asciiTheme="minorHAnsi" w:hAnsiTheme="minorHAnsi" w:cstheme="minorHAnsi"/>
          <w:sz w:val="22"/>
          <w:szCs w:val="22"/>
          <w:u w:val="single"/>
        </w:rPr>
        <w:br w:type="page"/>
      </w:r>
    </w:p>
    <w:p w14:paraId="5E6050D4" w14:textId="77777777" w:rsidR="00FD7331" w:rsidRDefault="00FD7331" w:rsidP="000A4EBA">
      <w:pPr>
        <w:pStyle w:val="BodyTextIndent"/>
        <w:ind w:left="0"/>
        <w:jc w:val="center"/>
        <w:rPr>
          <w:rFonts w:asciiTheme="minorHAnsi" w:hAnsiTheme="minorHAnsi" w:cstheme="minorHAnsi"/>
          <w:b/>
          <w:caps/>
          <w:sz w:val="22"/>
          <w:szCs w:val="22"/>
        </w:rPr>
        <w:sectPr w:rsidR="00FD7331" w:rsidSect="00AA52E0">
          <w:headerReference w:type="default" r:id="rId18"/>
          <w:footerReference w:type="default" r:id="rId19"/>
          <w:footerReference w:type="first" r:id="rId20"/>
          <w:pgSz w:w="12240" w:h="15840"/>
          <w:pgMar w:top="1440" w:right="1440" w:bottom="1152" w:left="1440" w:header="720" w:footer="720" w:gutter="0"/>
          <w:cols w:space="720"/>
          <w:titlePg/>
          <w:docGrid w:linePitch="360"/>
        </w:sectPr>
      </w:pPr>
    </w:p>
    <w:p w14:paraId="3009C795" w14:textId="77777777" w:rsidR="000A4EBA" w:rsidRDefault="000A4EBA" w:rsidP="00F51CEC">
      <w:pPr>
        <w:pStyle w:val="BodyTextIndent"/>
        <w:ind w:left="0"/>
        <w:jc w:val="center"/>
        <w:outlineLvl w:val="0"/>
        <w:rPr>
          <w:rFonts w:asciiTheme="minorHAnsi" w:hAnsiTheme="minorHAnsi" w:cstheme="minorHAnsi"/>
          <w:b/>
          <w:caps/>
          <w:sz w:val="22"/>
          <w:szCs w:val="22"/>
        </w:rPr>
      </w:pPr>
      <w:r>
        <w:rPr>
          <w:rFonts w:asciiTheme="minorHAnsi" w:hAnsiTheme="minorHAnsi" w:cstheme="minorHAnsi"/>
          <w:b/>
          <w:caps/>
          <w:sz w:val="22"/>
          <w:szCs w:val="22"/>
        </w:rPr>
        <w:lastRenderedPageBreak/>
        <w:t>EXHIBIT A – STATEMENT OF WORK</w:t>
      </w:r>
    </w:p>
    <w:p w14:paraId="023A6E8F" w14:textId="77777777" w:rsidR="000A4EBA" w:rsidRDefault="000A4EBA" w:rsidP="000A4EBA">
      <w:pPr>
        <w:pStyle w:val="BodyTextIndent"/>
        <w:ind w:left="0"/>
        <w:jc w:val="center"/>
        <w:rPr>
          <w:rFonts w:asciiTheme="minorHAnsi" w:hAnsiTheme="minorHAnsi" w:cstheme="minorHAnsi"/>
          <w:b/>
          <w:caps/>
          <w:sz w:val="22"/>
          <w:szCs w:val="22"/>
        </w:rPr>
      </w:pPr>
    </w:p>
    <w:p w14:paraId="16B005BF" w14:textId="77777777" w:rsidR="000A4EBA" w:rsidRDefault="000A4EBA" w:rsidP="000A4EBA">
      <w:pPr>
        <w:pStyle w:val="BodyTextIndent"/>
        <w:ind w:left="0"/>
        <w:jc w:val="center"/>
        <w:rPr>
          <w:rFonts w:asciiTheme="minorHAnsi" w:hAnsiTheme="minorHAnsi" w:cstheme="minorHAnsi"/>
          <w:b/>
          <w:caps/>
          <w:sz w:val="22"/>
          <w:szCs w:val="22"/>
        </w:rPr>
      </w:pPr>
    </w:p>
    <w:p w14:paraId="79D920CA" w14:textId="77777777" w:rsidR="000A4EBA" w:rsidRDefault="000A4EBA" w:rsidP="000A4EBA">
      <w:pPr>
        <w:pStyle w:val="BodyTextIndent"/>
        <w:ind w:left="0"/>
        <w:jc w:val="center"/>
        <w:rPr>
          <w:rFonts w:asciiTheme="minorHAnsi" w:hAnsiTheme="minorHAnsi" w:cstheme="minorHAnsi"/>
          <w:b/>
          <w:caps/>
          <w:sz w:val="22"/>
          <w:szCs w:val="22"/>
        </w:rPr>
      </w:pPr>
      <w:r>
        <w:rPr>
          <w:rFonts w:asciiTheme="minorHAnsi" w:hAnsiTheme="minorHAnsi" w:cstheme="minorHAnsi"/>
          <w:b/>
          <w:caps/>
          <w:sz w:val="22"/>
          <w:szCs w:val="22"/>
        </w:rPr>
        <w:t>[PLACEHOLDER]</w:t>
      </w:r>
    </w:p>
    <w:p w14:paraId="19CBE344" w14:textId="77777777" w:rsidR="000A4EBA" w:rsidRDefault="000A4EBA" w:rsidP="000A4EBA">
      <w:pPr>
        <w:rPr>
          <w:rFonts w:asciiTheme="minorHAnsi" w:hAnsiTheme="minorHAnsi" w:cstheme="minorHAnsi"/>
          <w:b/>
          <w:caps/>
          <w:sz w:val="22"/>
          <w:szCs w:val="22"/>
        </w:rPr>
      </w:pPr>
      <w:r>
        <w:rPr>
          <w:rFonts w:asciiTheme="minorHAnsi" w:hAnsiTheme="minorHAnsi" w:cstheme="minorHAnsi"/>
          <w:b/>
          <w:caps/>
          <w:sz w:val="22"/>
          <w:szCs w:val="22"/>
        </w:rPr>
        <w:br w:type="page"/>
      </w:r>
    </w:p>
    <w:p w14:paraId="3DDA612C" w14:textId="77777777" w:rsidR="00FD7331" w:rsidRDefault="00FD7331" w:rsidP="000A4EBA">
      <w:pPr>
        <w:pStyle w:val="BodyTextIndent"/>
        <w:ind w:left="0"/>
        <w:jc w:val="center"/>
        <w:rPr>
          <w:rFonts w:asciiTheme="minorHAnsi" w:hAnsiTheme="minorHAnsi" w:cstheme="minorHAnsi"/>
          <w:b/>
          <w:caps/>
          <w:sz w:val="22"/>
          <w:szCs w:val="22"/>
        </w:rPr>
        <w:sectPr w:rsidR="00FD7331" w:rsidSect="00FD7331">
          <w:type w:val="continuous"/>
          <w:pgSz w:w="12240" w:h="15840"/>
          <w:pgMar w:top="1440" w:right="1440" w:bottom="1152" w:left="1440" w:header="720" w:footer="720" w:gutter="0"/>
          <w:cols w:space="720"/>
          <w:titlePg/>
          <w:docGrid w:linePitch="360"/>
        </w:sectPr>
      </w:pPr>
    </w:p>
    <w:p w14:paraId="7DCEBB09" w14:textId="77777777" w:rsidR="000A4EBA" w:rsidRDefault="000A4EBA" w:rsidP="00F51CEC">
      <w:pPr>
        <w:pStyle w:val="BodyTextIndent"/>
        <w:ind w:left="0"/>
        <w:jc w:val="center"/>
        <w:outlineLvl w:val="0"/>
        <w:rPr>
          <w:rFonts w:asciiTheme="minorHAnsi" w:hAnsiTheme="minorHAnsi" w:cstheme="minorHAnsi"/>
          <w:b/>
          <w:caps/>
          <w:sz w:val="22"/>
          <w:szCs w:val="22"/>
        </w:rPr>
      </w:pPr>
      <w:r>
        <w:rPr>
          <w:rFonts w:asciiTheme="minorHAnsi" w:hAnsiTheme="minorHAnsi" w:cstheme="minorHAnsi"/>
          <w:b/>
          <w:caps/>
          <w:sz w:val="22"/>
          <w:szCs w:val="22"/>
        </w:rPr>
        <w:lastRenderedPageBreak/>
        <w:t>EXHIBIT B – DEVICE MODELS AND PRICING</w:t>
      </w:r>
    </w:p>
    <w:p w14:paraId="7EEA313E" w14:textId="77777777" w:rsidR="000A4EBA" w:rsidRDefault="000A4EBA" w:rsidP="000A4EBA">
      <w:pPr>
        <w:pStyle w:val="BodyTextIndent"/>
        <w:ind w:left="0"/>
        <w:jc w:val="center"/>
        <w:rPr>
          <w:rFonts w:asciiTheme="minorHAnsi" w:hAnsiTheme="minorHAnsi" w:cstheme="minorHAnsi"/>
          <w:b/>
          <w:caps/>
          <w:sz w:val="22"/>
          <w:szCs w:val="22"/>
        </w:rPr>
      </w:pPr>
    </w:p>
    <w:p w14:paraId="797003CB" w14:textId="77777777" w:rsidR="000A4EBA" w:rsidRDefault="000A4EBA" w:rsidP="000A4EBA">
      <w:pPr>
        <w:pStyle w:val="BodyTextIndent"/>
        <w:ind w:left="0"/>
        <w:jc w:val="center"/>
        <w:rPr>
          <w:rFonts w:asciiTheme="minorHAnsi" w:hAnsiTheme="minorHAnsi" w:cstheme="minorHAnsi"/>
          <w:b/>
          <w:caps/>
          <w:sz w:val="22"/>
          <w:szCs w:val="22"/>
        </w:rPr>
      </w:pPr>
      <w:r>
        <w:rPr>
          <w:rFonts w:asciiTheme="minorHAnsi" w:hAnsiTheme="minorHAnsi" w:cstheme="minorHAnsi"/>
          <w:b/>
          <w:caps/>
          <w:sz w:val="22"/>
          <w:szCs w:val="22"/>
        </w:rPr>
        <w:t>[PLACEHOLDER]</w:t>
      </w:r>
    </w:p>
    <w:p w14:paraId="594E6EB7" w14:textId="77777777" w:rsidR="000A4EBA" w:rsidRDefault="000A4EBA" w:rsidP="000A4EBA">
      <w:pPr>
        <w:rPr>
          <w:rFonts w:asciiTheme="minorHAnsi" w:hAnsiTheme="minorHAnsi" w:cstheme="minorHAnsi"/>
          <w:b/>
          <w:caps/>
          <w:sz w:val="22"/>
          <w:szCs w:val="22"/>
        </w:rPr>
      </w:pPr>
      <w:r>
        <w:rPr>
          <w:rFonts w:asciiTheme="minorHAnsi" w:hAnsiTheme="minorHAnsi" w:cstheme="minorHAnsi"/>
          <w:b/>
          <w:caps/>
          <w:sz w:val="22"/>
          <w:szCs w:val="22"/>
        </w:rPr>
        <w:br w:type="page"/>
      </w:r>
    </w:p>
    <w:p w14:paraId="30FA58F1" w14:textId="77777777" w:rsidR="00FD7331" w:rsidRDefault="00FD7331" w:rsidP="000A4EBA">
      <w:pPr>
        <w:pStyle w:val="BodyTextIndent"/>
        <w:ind w:left="0"/>
        <w:jc w:val="center"/>
        <w:rPr>
          <w:rFonts w:asciiTheme="minorHAnsi" w:hAnsiTheme="minorHAnsi" w:cstheme="minorHAnsi"/>
          <w:b/>
          <w:caps/>
          <w:sz w:val="22"/>
          <w:szCs w:val="22"/>
        </w:rPr>
        <w:sectPr w:rsidR="00FD7331" w:rsidSect="00FD7331">
          <w:type w:val="continuous"/>
          <w:pgSz w:w="12240" w:h="15840"/>
          <w:pgMar w:top="1440" w:right="1440" w:bottom="1152" w:left="1440" w:header="720" w:footer="720" w:gutter="0"/>
          <w:cols w:space="720"/>
          <w:titlePg/>
          <w:docGrid w:linePitch="360"/>
        </w:sectPr>
      </w:pPr>
    </w:p>
    <w:p w14:paraId="0F32F610" w14:textId="77777777" w:rsidR="000A4EBA" w:rsidRDefault="000A4EBA" w:rsidP="00F51CEC">
      <w:pPr>
        <w:pStyle w:val="BodyTextIndent"/>
        <w:ind w:left="0"/>
        <w:jc w:val="center"/>
        <w:outlineLvl w:val="0"/>
        <w:rPr>
          <w:rFonts w:asciiTheme="minorHAnsi" w:hAnsiTheme="minorHAnsi" w:cstheme="minorHAnsi"/>
          <w:b/>
          <w:caps/>
          <w:sz w:val="22"/>
          <w:szCs w:val="22"/>
        </w:rPr>
      </w:pPr>
      <w:r>
        <w:rPr>
          <w:rFonts w:asciiTheme="minorHAnsi" w:hAnsiTheme="minorHAnsi" w:cstheme="minorHAnsi"/>
          <w:b/>
          <w:caps/>
          <w:sz w:val="22"/>
          <w:szCs w:val="22"/>
        </w:rPr>
        <w:lastRenderedPageBreak/>
        <w:t>EXHIBIT C – SERVICE LEVEL AGREEMENT</w:t>
      </w:r>
    </w:p>
    <w:p w14:paraId="3116757E" w14:textId="77777777" w:rsidR="000A4EBA" w:rsidRDefault="000A4EBA" w:rsidP="000A4EBA">
      <w:pPr>
        <w:pStyle w:val="BodyTextIndent"/>
        <w:ind w:left="0"/>
        <w:jc w:val="center"/>
        <w:rPr>
          <w:rFonts w:asciiTheme="minorHAnsi" w:hAnsiTheme="minorHAnsi" w:cstheme="minorHAnsi"/>
          <w:b/>
          <w:caps/>
          <w:sz w:val="22"/>
          <w:szCs w:val="22"/>
        </w:rPr>
      </w:pPr>
    </w:p>
    <w:p w14:paraId="45A626A9" w14:textId="77777777" w:rsidR="000A4EBA" w:rsidRDefault="000A4EBA" w:rsidP="000A4EBA">
      <w:pPr>
        <w:pStyle w:val="BodyTextIndent"/>
        <w:ind w:left="0"/>
        <w:jc w:val="center"/>
        <w:rPr>
          <w:rFonts w:asciiTheme="minorHAnsi" w:hAnsiTheme="minorHAnsi" w:cstheme="minorHAnsi"/>
          <w:b/>
          <w:caps/>
          <w:sz w:val="22"/>
          <w:szCs w:val="22"/>
        </w:rPr>
      </w:pPr>
      <w:r>
        <w:rPr>
          <w:rFonts w:asciiTheme="minorHAnsi" w:hAnsiTheme="minorHAnsi" w:cstheme="minorHAnsi"/>
          <w:b/>
          <w:caps/>
          <w:sz w:val="22"/>
          <w:szCs w:val="22"/>
        </w:rPr>
        <w:t>[PLACEHOLDER]</w:t>
      </w:r>
    </w:p>
    <w:p w14:paraId="1225EA9A" w14:textId="77777777" w:rsidR="000A4EBA" w:rsidRDefault="000A4EBA" w:rsidP="000A4EBA">
      <w:pPr>
        <w:rPr>
          <w:rFonts w:asciiTheme="minorHAnsi" w:hAnsiTheme="minorHAnsi" w:cstheme="minorHAnsi"/>
          <w:b/>
          <w:caps/>
          <w:sz w:val="22"/>
          <w:szCs w:val="22"/>
        </w:rPr>
      </w:pPr>
      <w:r>
        <w:rPr>
          <w:rFonts w:asciiTheme="minorHAnsi" w:hAnsiTheme="minorHAnsi" w:cstheme="minorHAnsi"/>
          <w:b/>
          <w:caps/>
          <w:sz w:val="22"/>
          <w:szCs w:val="22"/>
        </w:rPr>
        <w:br w:type="page"/>
      </w:r>
    </w:p>
    <w:p w14:paraId="53A5DB2E" w14:textId="77777777" w:rsidR="00FD7331" w:rsidRDefault="00FD7331" w:rsidP="000A4EBA">
      <w:pPr>
        <w:pStyle w:val="BodyTextIndent"/>
        <w:ind w:left="0"/>
        <w:jc w:val="center"/>
        <w:rPr>
          <w:rFonts w:asciiTheme="minorHAnsi" w:hAnsiTheme="minorHAnsi" w:cstheme="minorHAnsi"/>
          <w:b/>
          <w:caps/>
          <w:sz w:val="22"/>
          <w:szCs w:val="22"/>
        </w:rPr>
        <w:sectPr w:rsidR="00FD7331" w:rsidSect="00FD7331">
          <w:type w:val="continuous"/>
          <w:pgSz w:w="12240" w:h="15840"/>
          <w:pgMar w:top="1440" w:right="1440" w:bottom="1152" w:left="1440" w:header="720" w:footer="720" w:gutter="0"/>
          <w:cols w:space="720"/>
          <w:titlePg/>
          <w:docGrid w:linePitch="360"/>
        </w:sectPr>
      </w:pPr>
    </w:p>
    <w:p w14:paraId="1CD64742" w14:textId="77777777" w:rsidR="000A4EBA" w:rsidRDefault="000A4EBA" w:rsidP="00F51CEC">
      <w:pPr>
        <w:pStyle w:val="BodyTextIndent"/>
        <w:ind w:left="0"/>
        <w:jc w:val="center"/>
        <w:outlineLvl w:val="0"/>
        <w:rPr>
          <w:ins w:id="47" w:author="Brower, Katie [US] (CO)" w:date="2020-02-18T14:38:00Z"/>
          <w:rFonts w:asciiTheme="minorHAnsi" w:hAnsiTheme="minorHAnsi" w:cstheme="minorHAnsi"/>
          <w:b/>
          <w:caps/>
          <w:sz w:val="22"/>
          <w:szCs w:val="22"/>
        </w:rPr>
      </w:pPr>
      <w:commentRangeStart w:id="48"/>
      <w:commentRangeStart w:id="49"/>
      <w:r>
        <w:rPr>
          <w:rFonts w:asciiTheme="minorHAnsi" w:hAnsiTheme="minorHAnsi" w:cstheme="minorHAnsi"/>
          <w:b/>
          <w:caps/>
          <w:sz w:val="22"/>
          <w:szCs w:val="22"/>
        </w:rPr>
        <w:lastRenderedPageBreak/>
        <w:t>EXHIBIT D</w:t>
      </w:r>
      <w:commentRangeEnd w:id="48"/>
      <w:r w:rsidR="00F51CEC">
        <w:rPr>
          <w:rStyle w:val="CommentReference"/>
        </w:rPr>
        <w:commentReference w:id="48"/>
      </w:r>
      <w:commentRangeEnd w:id="49"/>
      <w:r w:rsidR="00D9644B">
        <w:rPr>
          <w:rStyle w:val="CommentReference"/>
        </w:rPr>
        <w:commentReference w:id="49"/>
      </w:r>
      <w:ins w:id="50" w:author="Brower, Katie [US] (CO)" w:date="2020-02-18T14:38:00Z">
        <w:r>
          <w:rPr>
            <w:rFonts w:asciiTheme="minorHAnsi" w:hAnsiTheme="minorHAnsi" w:cstheme="minorHAnsi"/>
            <w:b/>
            <w:caps/>
            <w:sz w:val="22"/>
            <w:szCs w:val="22"/>
          </w:rPr>
          <w:t xml:space="preserve"> – INFORMATION SECURITY REQUIREMENTS</w:t>
        </w:r>
      </w:ins>
    </w:p>
    <w:p w14:paraId="637876C2" w14:textId="77777777" w:rsidR="000A4EBA" w:rsidRDefault="000A4EBA" w:rsidP="000A4EBA">
      <w:pPr>
        <w:pStyle w:val="BodyTextIndent"/>
        <w:ind w:left="0"/>
        <w:jc w:val="center"/>
        <w:rPr>
          <w:ins w:id="51" w:author="Brower, Katie [US] (CO)" w:date="2020-02-18T14:38:00Z"/>
          <w:rFonts w:asciiTheme="minorHAnsi" w:hAnsiTheme="minorHAnsi" w:cstheme="minorHAnsi"/>
          <w:b/>
          <w:caps/>
          <w:sz w:val="22"/>
          <w:szCs w:val="22"/>
        </w:rPr>
      </w:pPr>
    </w:p>
    <w:p w14:paraId="1F70CAC4" w14:textId="2C8B59F2" w:rsidR="000A4EBA" w:rsidRPr="006A2478" w:rsidDel="00D76896" w:rsidRDefault="006A2478" w:rsidP="006A2478">
      <w:pPr>
        <w:pStyle w:val="BodyTextIndent"/>
        <w:ind w:left="0"/>
        <w:rPr>
          <w:ins w:id="52" w:author="Brower, Katie [US] (CO)" w:date="2020-02-18T14:38:00Z"/>
          <w:del w:id="53" w:author="Barrett, Molly E" w:date="2020-03-17T09:34:00Z"/>
          <w:rFonts w:asciiTheme="minorHAnsi" w:hAnsiTheme="minorHAnsi" w:cstheme="minorHAnsi"/>
          <w:b/>
          <w:caps/>
          <w:sz w:val="18"/>
          <w:szCs w:val="22"/>
        </w:rPr>
      </w:pPr>
      <w:commentRangeStart w:id="54"/>
      <w:ins w:id="55" w:author="Brower, Katie [US] (CO)" w:date="2020-03-11T10:40:00Z">
        <w:del w:id="56" w:author="Barrett, Molly E" w:date="2020-03-17T09:34:00Z">
          <w:r w:rsidRPr="006A2478" w:rsidDel="00D76896">
            <w:rPr>
              <w:rFonts w:asciiTheme="minorHAnsi" w:hAnsiTheme="minorHAnsi" w:cstheme="minorHAnsi"/>
              <w:color w:val="2F5496"/>
              <w:sz w:val="22"/>
            </w:rPr>
            <w:delText>Xerox, upon Customer’s request, shall deliver a completed “Information Security – Supplier Hosting Questionnaire” not more frequently than once per calendar year.  Xerox shall reasonably cooperate with Customer in reviewing Xerox’s responses.   Customer or Xerox may propose contract modifications if issues arise as a result of the responses, which, if materially impacting cost or schedule, shall be subject to equitable adjustment.</w:delText>
          </w:r>
        </w:del>
      </w:ins>
      <w:commentRangeEnd w:id="54"/>
      <w:ins w:id="57" w:author="Brower, Katie [US] (CO)" w:date="2020-03-16T17:33:00Z">
        <w:del w:id="58" w:author="Barrett, Molly E" w:date="2020-03-17T09:34:00Z">
          <w:r w:rsidR="002013BE" w:rsidDel="00D76896">
            <w:rPr>
              <w:rStyle w:val="CommentReference"/>
            </w:rPr>
            <w:commentReference w:id="54"/>
          </w:r>
        </w:del>
      </w:ins>
    </w:p>
    <w:p w14:paraId="451F9652" w14:textId="77777777" w:rsidR="000A4EBA" w:rsidRDefault="000A4EBA" w:rsidP="00F413E5">
      <w:pPr>
        <w:ind w:left="2700" w:hanging="1440"/>
        <w:jc w:val="both"/>
        <w:rPr>
          <w:ins w:id="59" w:author="Brower, Katie [US] (CO)" w:date="2020-02-18T15:00:00Z"/>
          <w:rFonts w:asciiTheme="minorHAnsi" w:hAnsiTheme="minorHAnsi" w:cstheme="minorHAnsi"/>
          <w:sz w:val="22"/>
          <w:szCs w:val="22"/>
        </w:rPr>
      </w:pPr>
    </w:p>
    <w:commentRangeStart w:id="60"/>
    <w:p w14:paraId="67D6AED0" w14:textId="77777777" w:rsidR="00F413E5" w:rsidRPr="00AA52E0" w:rsidRDefault="00AF5DCD" w:rsidP="00F413E5">
      <w:pPr>
        <w:ind w:left="2700" w:hanging="1440"/>
        <w:jc w:val="both"/>
        <w:rPr>
          <w:ins w:id="61" w:author="Brower, Katie [US] (CO)" w:date="2020-02-18T14:38:00Z"/>
          <w:rFonts w:asciiTheme="minorHAnsi" w:hAnsiTheme="minorHAnsi" w:cstheme="minorHAnsi"/>
          <w:sz w:val="22"/>
          <w:szCs w:val="22"/>
        </w:rPr>
      </w:pPr>
      <w:ins w:id="62" w:author="Brower, Katie [US] (CO)" w:date="2020-02-18T15:00:00Z">
        <w:r>
          <w:rPr>
            <w:rFonts w:asciiTheme="minorHAnsi" w:hAnsiTheme="minorHAnsi" w:cstheme="minorHAnsi"/>
            <w:sz w:val="22"/>
            <w:szCs w:val="22"/>
          </w:rPr>
          <w:object w:dxaOrig="1499" w:dyaOrig="1022" w14:anchorId="73074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51pt" o:ole="">
              <v:imagedata r:id="rId21" o:title=""/>
            </v:shape>
            <o:OLEObject Type="Embed" ProgID="AcroExch.Document.2017" ShapeID="_x0000_i1025" DrawAspect="Icon" ObjectID="_1645958440" r:id="rId22"/>
          </w:object>
        </w:r>
      </w:ins>
      <w:commentRangeEnd w:id="60"/>
      <w:r w:rsidR="00C65438">
        <w:rPr>
          <w:rStyle w:val="CommentReference"/>
        </w:rPr>
        <w:commentReference w:id="60"/>
      </w:r>
    </w:p>
    <w:p w14:paraId="31FD5866" w14:textId="77777777" w:rsidR="000A4EBA" w:rsidRDefault="000A4EBA" w:rsidP="000A4EBA">
      <w:pPr>
        <w:rPr>
          <w:ins w:id="63" w:author="Brower, Katie [US] (CO)" w:date="2020-02-18T14:38:00Z"/>
          <w:rFonts w:asciiTheme="minorHAnsi" w:hAnsiTheme="minorHAnsi" w:cstheme="minorHAnsi"/>
          <w:b/>
          <w:caps/>
          <w:sz w:val="22"/>
          <w:szCs w:val="22"/>
        </w:rPr>
      </w:pPr>
      <w:ins w:id="64" w:author="Brower, Katie [US] (CO)" w:date="2020-02-18T14:38:00Z">
        <w:r>
          <w:rPr>
            <w:rFonts w:asciiTheme="minorHAnsi" w:hAnsiTheme="minorHAnsi" w:cstheme="minorHAnsi"/>
            <w:b/>
            <w:caps/>
            <w:sz w:val="22"/>
            <w:szCs w:val="22"/>
          </w:rPr>
          <w:br w:type="page"/>
        </w:r>
      </w:ins>
    </w:p>
    <w:p w14:paraId="5F351E0A" w14:textId="77777777" w:rsidR="00FD7331" w:rsidRDefault="00FD7331" w:rsidP="000A4EBA">
      <w:pPr>
        <w:pStyle w:val="BodyTextIndent"/>
        <w:ind w:left="0"/>
        <w:jc w:val="center"/>
        <w:rPr>
          <w:ins w:id="65" w:author="Brower, Katie [US] (CO)" w:date="2020-02-18T15:07:00Z"/>
          <w:rFonts w:asciiTheme="minorHAnsi" w:hAnsiTheme="minorHAnsi" w:cstheme="minorHAnsi"/>
          <w:b/>
          <w:caps/>
          <w:sz w:val="22"/>
          <w:szCs w:val="22"/>
        </w:rPr>
        <w:sectPr w:rsidR="00FD7331" w:rsidSect="00FD7331">
          <w:type w:val="continuous"/>
          <w:pgSz w:w="12240" w:h="15840"/>
          <w:pgMar w:top="1440" w:right="1440" w:bottom="1152" w:left="1440" w:header="720" w:footer="720" w:gutter="0"/>
          <w:cols w:space="720"/>
          <w:titlePg/>
          <w:docGrid w:linePitch="360"/>
        </w:sectPr>
      </w:pPr>
    </w:p>
    <w:p w14:paraId="13CE4F6F" w14:textId="3F7BC6E2" w:rsidR="000A4EBA" w:rsidRDefault="000A4EBA" w:rsidP="00250621">
      <w:pPr>
        <w:pStyle w:val="BodyTextIndent"/>
        <w:ind w:left="0"/>
        <w:jc w:val="center"/>
        <w:outlineLvl w:val="0"/>
        <w:rPr>
          <w:rFonts w:asciiTheme="minorHAnsi" w:hAnsiTheme="minorHAnsi" w:cstheme="minorHAnsi"/>
          <w:b/>
          <w:caps/>
          <w:sz w:val="22"/>
          <w:szCs w:val="22"/>
        </w:rPr>
      </w:pPr>
      <w:r>
        <w:rPr>
          <w:rFonts w:asciiTheme="minorHAnsi" w:hAnsiTheme="minorHAnsi" w:cstheme="minorHAnsi"/>
          <w:b/>
          <w:caps/>
          <w:sz w:val="22"/>
          <w:szCs w:val="22"/>
        </w:rPr>
        <w:lastRenderedPageBreak/>
        <w:t>EXHIBIT E – SMALL BUSINESS PLAN</w:t>
      </w:r>
      <w:r w:rsidR="009C15D0">
        <w:rPr>
          <w:rFonts w:asciiTheme="minorHAnsi" w:hAnsiTheme="minorHAnsi" w:cstheme="minorHAnsi"/>
          <w:b/>
          <w:caps/>
          <w:sz w:val="22"/>
          <w:szCs w:val="22"/>
        </w:rPr>
        <w:t xml:space="preserve"> TEMPLATE</w:t>
      </w:r>
    </w:p>
    <w:p w14:paraId="6CCA1B14" w14:textId="77777777" w:rsidR="00FD7331" w:rsidRDefault="00FD7331" w:rsidP="000A4EBA">
      <w:pPr>
        <w:rPr>
          <w:rFonts w:asciiTheme="minorHAnsi" w:hAnsiTheme="minorHAnsi" w:cstheme="minorHAnsi"/>
          <w:b/>
          <w:caps/>
          <w:sz w:val="22"/>
          <w:szCs w:val="22"/>
        </w:rPr>
      </w:pPr>
    </w:p>
    <w:p w14:paraId="207DD297" w14:textId="77777777" w:rsidR="00FD7331" w:rsidRPr="00FD7331" w:rsidRDefault="00FD7331" w:rsidP="00FD7331">
      <w:pPr>
        <w:pStyle w:val="CM125"/>
        <w:spacing w:after="605" w:line="278" w:lineRule="atLeast"/>
        <w:jc w:val="center"/>
        <w:rPr>
          <w:rFonts w:asciiTheme="minorHAnsi" w:hAnsiTheme="minorHAnsi" w:cstheme="minorHAnsi"/>
          <w:b/>
          <w:sz w:val="20"/>
          <w:szCs w:val="20"/>
        </w:rPr>
      </w:pPr>
      <w:r w:rsidRPr="00FD7331">
        <w:rPr>
          <w:rFonts w:asciiTheme="minorHAnsi" w:hAnsiTheme="minorHAnsi" w:cstheme="minorHAnsi"/>
          <w:b/>
          <w:sz w:val="20"/>
          <w:szCs w:val="20"/>
        </w:rPr>
        <w:t>XEROX CORPORATION EQUAL BUSINESS OPPORTUNITY PLAN FOR THE SMALL BUSINESS, SMALL DISADVANTAGED BUSINESS, HUBZONE BUSINESS, SERVICE-DISABLED VETERAN-OWNED SMALL BUSINESS AND WOMAN OWNED BUSINESS PROGRAM</w:t>
      </w:r>
    </w:p>
    <w:p w14:paraId="1604BC4E" w14:textId="3A1C4FF5" w:rsidR="00FD7331" w:rsidRPr="00FD7331" w:rsidRDefault="00FD7331" w:rsidP="00FD7331">
      <w:pPr>
        <w:pStyle w:val="CM126"/>
        <w:spacing w:after="265" w:line="278" w:lineRule="atLeast"/>
        <w:jc w:val="center"/>
        <w:rPr>
          <w:rFonts w:asciiTheme="minorHAnsi" w:hAnsiTheme="minorHAnsi" w:cstheme="minorHAnsi"/>
          <w:sz w:val="20"/>
          <w:szCs w:val="20"/>
        </w:rPr>
      </w:pPr>
      <w:r w:rsidRPr="00FD7331">
        <w:rPr>
          <w:rFonts w:asciiTheme="minorHAnsi" w:hAnsiTheme="minorHAnsi" w:cstheme="minorHAnsi"/>
          <w:sz w:val="20"/>
          <w:szCs w:val="20"/>
        </w:rPr>
        <w:t>Submitted to NORTHROP GRUMMAN (or “NGC”) by XEROX Corporation pursuant to the requirements of Corporate Award #</w:t>
      </w:r>
      <w:r w:rsidR="009B54CE">
        <w:rPr>
          <w:rFonts w:asciiTheme="minorHAnsi" w:hAnsiTheme="minorHAnsi" w:cstheme="minorHAnsi"/>
          <w:sz w:val="20"/>
          <w:szCs w:val="20"/>
        </w:rPr>
        <w:t xml:space="preserve"> 3793</w:t>
      </w:r>
      <w:r w:rsidR="0019297F">
        <w:rPr>
          <w:rFonts w:asciiTheme="minorHAnsi" w:hAnsiTheme="minorHAnsi" w:cstheme="minorHAnsi"/>
          <w:sz w:val="20"/>
          <w:szCs w:val="20"/>
        </w:rPr>
        <w:t xml:space="preserve"> </w:t>
      </w:r>
      <w:r w:rsidRPr="00FD7331">
        <w:rPr>
          <w:rFonts w:asciiTheme="minorHAnsi" w:hAnsiTheme="minorHAnsi" w:cstheme="minorHAnsi"/>
          <w:sz w:val="20"/>
          <w:szCs w:val="20"/>
        </w:rPr>
        <w:t xml:space="preserve">for Managed Print Services. </w:t>
      </w:r>
    </w:p>
    <w:p w14:paraId="4EB8C0D2" w14:textId="77777777" w:rsidR="00FD7331" w:rsidRPr="00FD7331" w:rsidRDefault="00FD7331" w:rsidP="00FD7331">
      <w:pPr>
        <w:pStyle w:val="CM126"/>
        <w:spacing w:after="265" w:line="271" w:lineRule="atLeast"/>
        <w:rPr>
          <w:rFonts w:asciiTheme="minorHAnsi" w:hAnsiTheme="minorHAnsi" w:cstheme="minorHAnsi"/>
          <w:sz w:val="20"/>
          <w:szCs w:val="20"/>
        </w:rPr>
      </w:pPr>
      <w:r w:rsidRPr="00FD7331">
        <w:rPr>
          <w:rFonts w:asciiTheme="minorHAnsi" w:hAnsiTheme="minorHAnsi" w:cstheme="minorHAnsi"/>
          <w:sz w:val="20"/>
          <w:szCs w:val="20"/>
        </w:rPr>
        <w:t xml:space="preserve">I. </w:t>
      </w:r>
      <w:r w:rsidRPr="00FD7331">
        <w:rPr>
          <w:rFonts w:asciiTheme="minorHAnsi" w:hAnsiTheme="minorHAnsi" w:cstheme="minorHAnsi"/>
          <w:sz w:val="20"/>
          <w:szCs w:val="20"/>
        </w:rPr>
        <w:tab/>
      </w:r>
      <w:r w:rsidRPr="00FD7331">
        <w:rPr>
          <w:rFonts w:asciiTheme="minorHAnsi" w:hAnsiTheme="minorHAnsi" w:cstheme="minorHAnsi"/>
          <w:b/>
          <w:bCs/>
          <w:sz w:val="20"/>
          <w:szCs w:val="20"/>
          <w:u w:val="single"/>
        </w:rPr>
        <w:t>PURPOSE</w:t>
      </w:r>
      <w:r w:rsidRPr="00FD7331">
        <w:rPr>
          <w:rFonts w:asciiTheme="minorHAnsi" w:hAnsiTheme="minorHAnsi" w:cstheme="minorHAnsi"/>
          <w:sz w:val="20"/>
          <w:szCs w:val="20"/>
        </w:rPr>
        <w:t xml:space="preserve">: </w:t>
      </w:r>
    </w:p>
    <w:p w14:paraId="20CA12E1" w14:textId="77777777" w:rsidR="00FD7331" w:rsidRPr="00FD7331" w:rsidRDefault="00FD7331" w:rsidP="009B54CE">
      <w:pPr>
        <w:pStyle w:val="CM126"/>
        <w:spacing w:after="265" w:line="280" w:lineRule="atLeast"/>
        <w:ind w:left="720" w:right="110"/>
        <w:jc w:val="both"/>
        <w:rPr>
          <w:rFonts w:asciiTheme="minorHAnsi" w:hAnsiTheme="minorHAnsi" w:cstheme="minorHAnsi"/>
          <w:sz w:val="20"/>
          <w:szCs w:val="20"/>
        </w:rPr>
      </w:pPr>
      <w:r w:rsidRPr="00FD7331">
        <w:rPr>
          <w:rFonts w:asciiTheme="minorHAnsi" w:hAnsiTheme="minorHAnsi" w:cstheme="minorHAnsi"/>
          <w:sz w:val="20"/>
          <w:szCs w:val="20"/>
        </w:rPr>
        <w:t xml:space="preserve">This Equal Business Opportunity Plan (hereinafter called the “Plan”) is submitted in voluntary compliance with the policy of NORTHROP GRUMMAN that Small Businesses and Small Disadvantaged Businesses, Woman-Owned Businesses, Service-Disabled Veteran-Owned Businesses, and HUB Zone Businesses be given the maximum practicable opportunity to participate as subcontractors in the performance of contracts awarded by NORTHROP GRUMMAN and in compliance with requirements of the Corporate Award to achieve diversity and equality among subcontractors.  This Plan covers the products and services offered by XEROX under the Corporate Award as set forth in the eMPS Statement of Work. </w:t>
      </w:r>
    </w:p>
    <w:p w14:paraId="03430C5F" w14:textId="77777777" w:rsidR="00FD7331" w:rsidRPr="00FD7331" w:rsidRDefault="00FD7331" w:rsidP="009B54CE">
      <w:pPr>
        <w:pStyle w:val="CM126"/>
        <w:spacing w:after="265" w:line="271" w:lineRule="atLeast"/>
        <w:jc w:val="both"/>
        <w:rPr>
          <w:rFonts w:asciiTheme="minorHAnsi" w:hAnsiTheme="minorHAnsi" w:cstheme="minorHAnsi"/>
          <w:sz w:val="20"/>
          <w:szCs w:val="20"/>
        </w:rPr>
      </w:pPr>
      <w:r w:rsidRPr="00FD7331">
        <w:rPr>
          <w:rFonts w:asciiTheme="minorHAnsi" w:hAnsiTheme="minorHAnsi" w:cstheme="minorHAnsi"/>
          <w:sz w:val="20"/>
          <w:szCs w:val="20"/>
        </w:rPr>
        <w:t>II.</w:t>
      </w:r>
      <w:r w:rsidRPr="00FD7331">
        <w:rPr>
          <w:rFonts w:asciiTheme="minorHAnsi" w:hAnsiTheme="minorHAnsi" w:cstheme="minorHAnsi"/>
          <w:sz w:val="20"/>
          <w:szCs w:val="20"/>
        </w:rPr>
        <w:tab/>
      </w:r>
      <w:r w:rsidRPr="00FD7331">
        <w:rPr>
          <w:rFonts w:asciiTheme="minorHAnsi" w:hAnsiTheme="minorHAnsi" w:cstheme="minorHAnsi"/>
          <w:b/>
          <w:bCs/>
          <w:sz w:val="20"/>
          <w:szCs w:val="20"/>
          <w:u w:val="single"/>
        </w:rPr>
        <w:t>Commitment</w:t>
      </w:r>
      <w:r w:rsidRPr="00FD7331">
        <w:rPr>
          <w:rFonts w:asciiTheme="minorHAnsi" w:hAnsiTheme="minorHAnsi" w:cstheme="minorHAnsi"/>
          <w:sz w:val="20"/>
          <w:szCs w:val="20"/>
        </w:rPr>
        <w:t xml:space="preserve">: </w:t>
      </w:r>
    </w:p>
    <w:p w14:paraId="3E3E48B1" w14:textId="77777777" w:rsidR="00FD7331" w:rsidRPr="00FD7331" w:rsidRDefault="00FD7331" w:rsidP="009B54CE">
      <w:pPr>
        <w:pStyle w:val="CM126"/>
        <w:spacing w:after="265" w:line="280" w:lineRule="atLeast"/>
        <w:ind w:left="720" w:right="110"/>
        <w:jc w:val="both"/>
        <w:rPr>
          <w:rFonts w:asciiTheme="minorHAnsi" w:hAnsiTheme="minorHAnsi" w:cstheme="minorHAnsi"/>
          <w:sz w:val="20"/>
          <w:szCs w:val="20"/>
        </w:rPr>
      </w:pPr>
      <w:r w:rsidRPr="00FD7331">
        <w:rPr>
          <w:rFonts w:asciiTheme="minorHAnsi" w:hAnsiTheme="minorHAnsi" w:cstheme="minorHAnsi"/>
          <w:sz w:val="20"/>
          <w:szCs w:val="20"/>
        </w:rPr>
        <w:t xml:space="preserve">There shall be separate goals expressed in terms of dollars and percentage of total award planned to be subcontract to small, small disadvantaged, woman-owned, service-disabled veteran-owned business and HUB Zone concerns.  Percentage commitment is based on proposed NG spend with Xerox and may vary based on actual contract performance.  The following based on the correct method for the development of percentage and dollar spend commitment for this contract. </w:t>
      </w:r>
    </w:p>
    <w:p w14:paraId="76778046" w14:textId="77777777" w:rsidR="00FD7331" w:rsidRPr="00FD7331" w:rsidRDefault="00FD7331" w:rsidP="009B54CE">
      <w:pPr>
        <w:pStyle w:val="CM60"/>
        <w:ind w:left="720"/>
        <w:jc w:val="both"/>
        <w:rPr>
          <w:rFonts w:asciiTheme="minorHAnsi" w:hAnsiTheme="minorHAnsi" w:cstheme="minorHAnsi"/>
          <w:sz w:val="20"/>
          <w:szCs w:val="20"/>
        </w:rPr>
      </w:pPr>
      <w:r w:rsidRPr="00FD7331">
        <w:rPr>
          <w:rFonts w:asciiTheme="minorHAnsi" w:hAnsiTheme="minorHAnsi" w:cstheme="minorHAnsi"/>
          <w:sz w:val="20"/>
          <w:szCs w:val="20"/>
        </w:rPr>
        <w:t>The direct spend commitments are expressed in terms of percentage of the total planned subcontracting dollars NOT including all in-direct spend associated with this Corporate Award. We will revisit the goals as part of the Transition to Steady State milestones as set forth in the eMPS Statement of Work.</w:t>
      </w:r>
    </w:p>
    <w:p w14:paraId="6180E355" w14:textId="77777777" w:rsidR="00FD7331" w:rsidRPr="00FD7331" w:rsidRDefault="00FD7331" w:rsidP="009B54CE">
      <w:pPr>
        <w:pStyle w:val="CM122"/>
        <w:spacing w:after="115" w:line="271" w:lineRule="atLeast"/>
        <w:jc w:val="both"/>
        <w:rPr>
          <w:rFonts w:asciiTheme="minorHAnsi" w:hAnsiTheme="minorHAnsi" w:cstheme="minorHAnsi"/>
          <w:b/>
          <w:bCs/>
          <w:sz w:val="20"/>
          <w:szCs w:val="20"/>
        </w:rPr>
      </w:pPr>
    </w:p>
    <w:p w14:paraId="289E0EEB" w14:textId="77777777" w:rsidR="00FD7331" w:rsidRPr="00FD7331" w:rsidRDefault="00FD7331" w:rsidP="009B54CE">
      <w:pPr>
        <w:pStyle w:val="CM122"/>
        <w:spacing w:after="115" w:line="271" w:lineRule="atLeast"/>
        <w:ind w:left="720"/>
        <w:jc w:val="both"/>
        <w:rPr>
          <w:rFonts w:asciiTheme="minorHAnsi" w:hAnsiTheme="minorHAnsi" w:cstheme="minorHAnsi"/>
          <w:b/>
          <w:bCs/>
          <w:sz w:val="20"/>
          <w:szCs w:val="20"/>
        </w:rPr>
      </w:pPr>
      <w:r w:rsidRPr="00FD7331">
        <w:rPr>
          <w:rFonts w:asciiTheme="minorHAnsi" w:hAnsiTheme="minorHAnsi" w:cstheme="minorHAnsi"/>
          <w:b/>
          <w:bCs/>
          <w:sz w:val="20"/>
          <w:szCs w:val="20"/>
        </w:rPr>
        <w:t>Total Estimated Northrop Grumman Contract Spend:</w:t>
      </w:r>
      <w:r w:rsidRPr="00FD7331">
        <w:rPr>
          <w:rFonts w:asciiTheme="minorHAnsi" w:hAnsiTheme="minorHAnsi" w:cstheme="minorHAnsi"/>
          <w:b/>
          <w:bCs/>
          <w:sz w:val="20"/>
          <w:szCs w:val="20"/>
        </w:rPr>
        <w:tab/>
        <w:t>$</w:t>
      </w:r>
    </w:p>
    <w:p w14:paraId="52AF1B72" w14:textId="77777777" w:rsidR="00FD7331" w:rsidRPr="00FD7331" w:rsidRDefault="00FD7331" w:rsidP="009B54CE">
      <w:pPr>
        <w:pStyle w:val="Default"/>
        <w:jc w:val="both"/>
        <w:rPr>
          <w:rFonts w:asciiTheme="minorHAnsi" w:hAnsiTheme="minorHAnsi" w:cstheme="minorHAnsi"/>
          <w:sz w:val="20"/>
          <w:szCs w:val="20"/>
        </w:rPr>
      </w:pPr>
      <w:r w:rsidRPr="00FD7331">
        <w:rPr>
          <w:rFonts w:asciiTheme="minorHAnsi" w:hAnsiTheme="minorHAnsi" w:cstheme="minorHAnsi"/>
          <w:sz w:val="20"/>
          <w:szCs w:val="20"/>
        </w:rPr>
        <w:tab/>
        <w:t>Total Xerox SEBP Subcontract Spend:</w:t>
      </w:r>
      <w:r w:rsidRPr="00FD7331">
        <w:rPr>
          <w:rFonts w:asciiTheme="minorHAnsi" w:hAnsiTheme="minorHAnsi" w:cstheme="minorHAnsi"/>
          <w:sz w:val="20"/>
          <w:szCs w:val="20"/>
        </w:rPr>
        <w:tab/>
      </w:r>
      <w:r w:rsidRPr="00FD7331">
        <w:rPr>
          <w:rFonts w:asciiTheme="minorHAnsi" w:hAnsiTheme="minorHAnsi" w:cstheme="minorHAnsi"/>
          <w:sz w:val="20"/>
          <w:szCs w:val="20"/>
        </w:rPr>
        <w:tab/>
      </w:r>
      <w:r w:rsidRPr="00FD7331">
        <w:rPr>
          <w:rFonts w:asciiTheme="minorHAnsi" w:hAnsiTheme="minorHAnsi" w:cstheme="minorHAnsi"/>
          <w:sz w:val="20"/>
          <w:szCs w:val="20"/>
        </w:rPr>
        <w:tab/>
        <w:t>$</w:t>
      </w:r>
    </w:p>
    <w:p w14:paraId="22BCC898" w14:textId="5C3D10E7" w:rsidR="00FD7331" w:rsidRPr="00FD7331" w:rsidRDefault="00FD7331" w:rsidP="009B54CE">
      <w:pPr>
        <w:pStyle w:val="Default"/>
        <w:jc w:val="both"/>
        <w:rPr>
          <w:rFonts w:asciiTheme="minorHAnsi" w:hAnsiTheme="minorHAnsi" w:cstheme="minorHAnsi"/>
          <w:sz w:val="20"/>
          <w:szCs w:val="20"/>
        </w:rPr>
      </w:pPr>
      <w:r w:rsidRPr="00FD7331">
        <w:rPr>
          <w:rFonts w:asciiTheme="minorHAnsi" w:hAnsiTheme="minorHAnsi" w:cstheme="minorHAnsi"/>
          <w:sz w:val="20"/>
          <w:szCs w:val="20"/>
        </w:rPr>
        <w:tab/>
        <w:t>SEBP Contract Participation Percent:</w:t>
      </w:r>
      <w:r w:rsidRPr="00FD7331">
        <w:rPr>
          <w:rFonts w:asciiTheme="minorHAnsi" w:hAnsiTheme="minorHAnsi" w:cstheme="minorHAnsi"/>
          <w:sz w:val="20"/>
          <w:szCs w:val="20"/>
        </w:rPr>
        <w:tab/>
      </w:r>
      <w:r w:rsidRPr="00FD7331">
        <w:rPr>
          <w:rFonts w:asciiTheme="minorHAnsi" w:hAnsiTheme="minorHAnsi" w:cstheme="minorHAnsi"/>
          <w:sz w:val="20"/>
          <w:szCs w:val="20"/>
        </w:rPr>
        <w:tab/>
      </w:r>
      <w:r w:rsidRPr="00FD7331">
        <w:rPr>
          <w:rFonts w:asciiTheme="minorHAnsi" w:hAnsiTheme="minorHAnsi" w:cstheme="minorHAnsi"/>
          <w:sz w:val="20"/>
          <w:szCs w:val="20"/>
        </w:rPr>
        <w:tab/>
      </w:r>
      <w:r w:rsidRPr="00FD7331">
        <w:rPr>
          <w:rFonts w:asciiTheme="minorHAnsi" w:hAnsiTheme="minorHAnsi" w:cstheme="minorHAnsi"/>
          <w:sz w:val="20"/>
          <w:szCs w:val="20"/>
        </w:rPr>
        <w:tab/>
      </w:r>
      <w:r w:rsidR="009C15D0">
        <w:rPr>
          <w:rFonts w:asciiTheme="minorHAnsi" w:hAnsiTheme="minorHAnsi" w:cstheme="minorHAnsi"/>
          <w:sz w:val="20"/>
          <w:szCs w:val="20"/>
        </w:rPr>
        <w:t>X</w:t>
      </w:r>
      <w:r w:rsidRPr="00FD7331">
        <w:rPr>
          <w:rFonts w:asciiTheme="minorHAnsi" w:hAnsiTheme="minorHAnsi" w:cstheme="minorHAnsi"/>
          <w:sz w:val="20"/>
          <w:szCs w:val="20"/>
        </w:rPr>
        <w:t>%* Initial estimate: note highlight above</w:t>
      </w:r>
    </w:p>
    <w:p w14:paraId="3F684370" w14:textId="77777777" w:rsidR="00FD7331" w:rsidRPr="00FD7331" w:rsidRDefault="00FD7331" w:rsidP="009B54CE">
      <w:pPr>
        <w:pStyle w:val="Default"/>
        <w:jc w:val="both"/>
        <w:rPr>
          <w:rFonts w:asciiTheme="minorHAnsi" w:hAnsiTheme="minorHAnsi" w:cstheme="minorHAnsi"/>
          <w:sz w:val="20"/>
          <w:szCs w:val="20"/>
        </w:rPr>
      </w:pPr>
    </w:p>
    <w:p w14:paraId="1DEFFFD3" w14:textId="77777777" w:rsidR="00FD7331" w:rsidRPr="00FD7331" w:rsidRDefault="00FD7331" w:rsidP="009B54CE">
      <w:pPr>
        <w:pStyle w:val="Default"/>
        <w:jc w:val="both"/>
        <w:rPr>
          <w:rFonts w:asciiTheme="minorHAnsi" w:hAnsiTheme="minorHAnsi" w:cstheme="minorHAnsi"/>
          <w:sz w:val="20"/>
          <w:szCs w:val="20"/>
        </w:rPr>
      </w:pPr>
      <w:r w:rsidRPr="00FD7331">
        <w:rPr>
          <w:rFonts w:asciiTheme="minorHAnsi" w:hAnsiTheme="minorHAnsi" w:cstheme="minorHAnsi"/>
          <w:sz w:val="20"/>
          <w:szCs w:val="20"/>
        </w:rPr>
        <w:t>III.</w:t>
      </w:r>
      <w:r w:rsidRPr="00FD7331">
        <w:rPr>
          <w:rFonts w:asciiTheme="minorHAnsi" w:hAnsiTheme="minorHAnsi" w:cstheme="minorHAnsi"/>
          <w:sz w:val="20"/>
          <w:szCs w:val="20"/>
        </w:rPr>
        <w:tab/>
      </w:r>
      <w:r w:rsidRPr="00FD7331">
        <w:rPr>
          <w:rFonts w:asciiTheme="minorHAnsi" w:hAnsiTheme="minorHAnsi" w:cstheme="minorHAnsi"/>
          <w:b/>
          <w:bCs/>
          <w:color w:val="auto"/>
          <w:sz w:val="20"/>
          <w:szCs w:val="20"/>
          <w:u w:val="single"/>
        </w:rPr>
        <w:t>SEBP Subcontractor &amp; Contact Information</w:t>
      </w:r>
    </w:p>
    <w:p w14:paraId="1B35F6DB" w14:textId="77777777" w:rsidR="00FD7331" w:rsidRPr="00FD7331" w:rsidRDefault="00FD7331" w:rsidP="009B54CE">
      <w:pPr>
        <w:pStyle w:val="Default"/>
        <w:jc w:val="both"/>
        <w:rPr>
          <w:rFonts w:asciiTheme="minorHAnsi" w:hAnsiTheme="minorHAnsi" w:cstheme="minorHAnsi"/>
          <w:sz w:val="20"/>
          <w:szCs w:val="20"/>
        </w:rPr>
      </w:pPr>
    </w:p>
    <w:p w14:paraId="004BE1B1" w14:textId="77777777" w:rsidR="00FD7331" w:rsidRPr="00FD7331" w:rsidRDefault="00FD7331" w:rsidP="009B54CE">
      <w:pPr>
        <w:pStyle w:val="Default"/>
        <w:jc w:val="both"/>
        <w:rPr>
          <w:rFonts w:asciiTheme="minorHAnsi" w:hAnsiTheme="minorHAnsi" w:cstheme="minorHAnsi"/>
          <w:sz w:val="20"/>
          <w:szCs w:val="20"/>
        </w:rPr>
      </w:pPr>
      <w:r w:rsidRPr="00FD7331">
        <w:rPr>
          <w:rFonts w:asciiTheme="minorHAnsi" w:hAnsiTheme="minorHAnsi" w:cstheme="minorHAnsi"/>
          <w:sz w:val="20"/>
          <w:szCs w:val="20"/>
        </w:rPr>
        <w:tab/>
      </w:r>
    </w:p>
    <w:p w14:paraId="7A1DE444" w14:textId="77777777" w:rsidR="00FD7331" w:rsidRPr="00FD7331" w:rsidRDefault="00FD7331" w:rsidP="009B54CE">
      <w:pPr>
        <w:pStyle w:val="Default"/>
        <w:jc w:val="both"/>
        <w:rPr>
          <w:rFonts w:asciiTheme="minorHAnsi" w:hAnsiTheme="minorHAnsi" w:cstheme="minorHAnsi"/>
          <w:sz w:val="20"/>
          <w:szCs w:val="20"/>
        </w:rPr>
      </w:pPr>
      <w:r w:rsidRPr="00FD7331">
        <w:rPr>
          <w:rFonts w:asciiTheme="minorHAnsi" w:hAnsiTheme="minorHAnsi" w:cstheme="minorHAnsi"/>
          <w:sz w:val="20"/>
          <w:szCs w:val="20"/>
        </w:rPr>
        <w:tab/>
        <w:t xml:space="preserve"> </w:t>
      </w:r>
    </w:p>
    <w:p w14:paraId="67CB01E8" w14:textId="77777777" w:rsidR="00FD7331" w:rsidRPr="00FD7331" w:rsidRDefault="00FD7331" w:rsidP="009B54CE">
      <w:pPr>
        <w:pStyle w:val="Default"/>
        <w:jc w:val="both"/>
        <w:rPr>
          <w:rFonts w:asciiTheme="minorHAnsi" w:hAnsiTheme="minorHAnsi" w:cstheme="minorHAnsi"/>
          <w:sz w:val="20"/>
          <w:szCs w:val="20"/>
        </w:rPr>
      </w:pPr>
    </w:p>
    <w:p w14:paraId="72151D96" w14:textId="77777777" w:rsidR="00FD7331" w:rsidRPr="00FD7331" w:rsidRDefault="00FD7331" w:rsidP="009B54CE">
      <w:pPr>
        <w:pStyle w:val="Default"/>
        <w:jc w:val="both"/>
        <w:rPr>
          <w:rFonts w:asciiTheme="minorHAnsi" w:hAnsiTheme="minorHAnsi" w:cstheme="minorHAnsi"/>
          <w:sz w:val="20"/>
          <w:szCs w:val="20"/>
        </w:rPr>
      </w:pPr>
    </w:p>
    <w:p w14:paraId="2F1CEA72" w14:textId="77777777" w:rsidR="00FD7331" w:rsidRDefault="00FD7331" w:rsidP="009B54CE">
      <w:pPr>
        <w:pStyle w:val="Default"/>
        <w:jc w:val="both"/>
        <w:rPr>
          <w:rFonts w:asciiTheme="minorHAnsi" w:hAnsiTheme="minorHAnsi" w:cstheme="minorHAnsi"/>
          <w:b/>
          <w:bCs/>
          <w:color w:val="auto"/>
          <w:sz w:val="20"/>
          <w:szCs w:val="20"/>
          <w:u w:val="single"/>
        </w:rPr>
      </w:pPr>
      <w:r w:rsidRPr="00FD7331">
        <w:rPr>
          <w:rFonts w:asciiTheme="minorHAnsi" w:hAnsiTheme="minorHAnsi" w:cstheme="minorHAnsi"/>
          <w:sz w:val="20"/>
          <w:szCs w:val="20"/>
        </w:rPr>
        <w:t>IV.</w:t>
      </w:r>
      <w:r w:rsidRPr="00FD7331">
        <w:rPr>
          <w:rFonts w:asciiTheme="minorHAnsi" w:hAnsiTheme="minorHAnsi" w:cstheme="minorHAnsi"/>
          <w:sz w:val="20"/>
          <w:szCs w:val="20"/>
        </w:rPr>
        <w:tab/>
      </w:r>
      <w:r w:rsidRPr="00FD7331">
        <w:rPr>
          <w:rFonts w:asciiTheme="minorHAnsi" w:hAnsiTheme="minorHAnsi" w:cstheme="minorHAnsi"/>
          <w:b/>
          <w:bCs/>
          <w:color w:val="auto"/>
          <w:sz w:val="20"/>
          <w:szCs w:val="20"/>
          <w:u w:val="single"/>
        </w:rPr>
        <w:t>Scope of Services Provided by SEBP</w:t>
      </w:r>
    </w:p>
    <w:p w14:paraId="035AE113" w14:textId="77777777" w:rsidR="00FD7331" w:rsidRPr="00903912" w:rsidRDefault="00FD7331" w:rsidP="009B54CE">
      <w:pPr>
        <w:pStyle w:val="Default"/>
        <w:jc w:val="both"/>
        <w:rPr>
          <w:rFonts w:asciiTheme="minorHAnsi" w:hAnsiTheme="minorHAnsi" w:cstheme="minorHAnsi"/>
          <w:sz w:val="20"/>
          <w:szCs w:val="20"/>
        </w:rPr>
      </w:pPr>
    </w:p>
    <w:p w14:paraId="50793838" w14:textId="77777777" w:rsidR="00FD7331" w:rsidRPr="00903912" w:rsidRDefault="00FD7331" w:rsidP="009B54CE">
      <w:pPr>
        <w:jc w:val="both"/>
        <w:rPr>
          <w:rFonts w:asciiTheme="minorHAnsi" w:hAnsiTheme="minorHAnsi" w:cstheme="minorHAnsi"/>
          <w:sz w:val="20"/>
          <w:szCs w:val="20"/>
        </w:rPr>
      </w:pPr>
      <w:r w:rsidRPr="00903912">
        <w:rPr>
          <w:rFonts w:asciiTheme="minorHAnsi" w:hAnsiTheme="minorHAnsi" w:cstheme="minorHAnsi"/>
          <w:sz w:val="20"/>
          <w:szCs w:val="20"/>
        </w:rPr>
        <w:t xml:space="preserve">V. </w:t>
      </w:r>
      <w:r w:rsidRPr="00903912">
        <w:rPr>
          <w:rFonts w:asciiTheme="minorHAnsi" w:hAnsiTheme="minorHAnsi" w:cstheme="minorHAnsi"/>
          <w:sz w:val="20"/>
          <w:szCs w:val="20"/>
        </w:rPr>
        <w:tab/>
      </w:r>
      <w:r w:rsidRPr="00903912">
        <w:rPr>
          <w:rFonts w:asciiTheme="minorHAnsi" w:hAnsiTheme="minorHAnsi" w:cstheme="minorHAnsi"/>
          <w:b/>
          <w:bCs/>
          <w:sz w:val="20"/>
          <w:szCs w:val="20"/>
          <w:u w:val="single"/>
        </w:rPr>
        <w:t xml:space="preserve">PLAN ADMINISTRATOR </w:t>
      </w:r>
    </w:p>
    <w:p w14:paraId="556E9D86" w14:textId="77777777" w:rsidR="00FD7331" w:rsidRPr="00903912" w:rsidRDefault="00FD7331" w:rsidP="009B54CE">
      <w:pPr>
        <w:pStyle w:val="Default"/>
        <w:jc w:val="both"/>
        <w:rPr>
          <w:rFonts w:asciiTheme="minorHAnsi" w:hAnsiTheme="minorHAnsi" w:cstheme="minorHAnsi"/>
          <w:color w:val="auto"/>
          <w:sz w:val="20"/>
          <w:szCs w:val="20"/>
        </w:rPr>
      </w:pPr>
    </w:p>
    <w:p w14:paraId="0F9E0E13" w14:textId="77777777" w:rsidR="00FD7331" w:rsidRPr="00903912" w:rsidRDefault="00FD7331" w:rsidP="009B54CE">
      <w:pPr>
        <w:pStyle w:val="CM126"/>
        <w:spacing w:after="265" w:line="280" w:lineRule="atLeast"/>
        <w:ind w:left="720" w:right="250"/>
        <w:jc w:val="both"/>
        <w:rPr>
          <w:rFonts w:asciiTheme="minorHAnsi" w:hAnsiTheme="minorHAnsi" w:cstheme="minorHAnsi"/>
          <w:sz w:val="20"/>
          <w:szCs w:val="20"/>
        </w:rPr>
      </w:pPr>
      <w:r w:rsidRPr="00903912">
        <w:rPr>
          <w:rFonts w:asciiTheme="minorHAnsi" w:hAnsiTheme="minorHAnsi" w:cstheme="minorHAnsi"/>
          <w:sz w:val="20"/>
          <w:szCs w:val="20"/>
        </w:rPr>
        <w:lastRenderedPageBreak/>
        <w:t xml:space="preserve">Director, Client </w:t>
      </w:r>
      <w:proofErr w:type="gramStart"/>
      <w:r w:rsidRPr="00903912">
        <w:rPr>
          <w:rFonts w:asciiTheme="minorHAnsi" w:hAnsiTheme="minorHAnsi" w:cstheme="minorHAnsi"/>
          <w:sz w:val="20"/>
          <w:szCs w:val="20"/>
        </w:rPr>
        <w:t>Operations  -</w:t>
      </w:r>
      <w:proofErr w:type="gramEnd"/>
      <w:r w:rsidRPr="00903912">
        <w:rPr>
          <w:rFonts w:asciiTheme="minorHAnsi" w:hAnsiTheme="minorHAnsi" w:cstheme="minorHAnsi"/>
          <w:sz w:val="20"/>
          <w:szCs w:val="20"/>
        </w:rPr>
        <w:t xml:space="preserve">  will be the position within the Xerox corporate structure that will administer XEROX’s Subcontracting program.</w:t>
      </w:r>
    </w:p>
    <w:p w14:paraId="3D8EB410" w14:textId="77777777" w:rsidR="00FD7331" w:rsidRPr="00903912" w:rsidRDefault="00FD7331" w:rsidP="009B54CE">
      <w:pPr>
        <w:pStyle w:val="Default"/>
        <w:jc w:val="both"/>
        <w:rPr>
          <w:rFonts w:asciiTheme="minorHAnsi" w:hAnsiTheme="minorHAnsi" w:cstheme="minorHAnsi"/>
          <w:sz w:val="20"/>
          <w:szCs w:val="20"/>
        </w:rPr>
      </w:pPr>
      <w:r w:rsidRPr="00903912">
        <w:rPr>
          <w:rFonts w:asciiTheme="minorHAnsi" w:hAnsiTheme="minorHAnsi" w:cstheme="minorHAnsi"/>
          <w:sz w:val="20"/>
          <w:szCs w:val="20"/>
        </w:rPr>
        <w:tab/>
        <w:t>Current Contact:</w:t>
      </w:r>
    </w:p>
    <w:p w14:paraId="269E9664" w14:textId="77777777" w:rsidR="00FD7331" w:rsidRPr="00903912" w:rsidRDefault="00FD7331" w:rsidP="009B54CE">
      <w:pPr>
        <w:pStyle w:val="Default"/>
        <w:jc w:val="both"/>
        <w:rPr>
          <w:rFonts w:asciiTheme="minorHAnsi" w:hAnsiTheme="minorHAnsi" w:cstheme="minorHAnsi"/>
          <w:sz w:val="20"/>
          <w:szCs w:val="20"/>
        </w:rPr>
      </w:pPr>
    </w:p>
    <w:p w14:paraId="2CFC463B" w14:textId="77777777" w:rsidR="00FD7331" w:rsidRPr="00903912" w:rsidRDefault="00FD7331" w:rsidP="009B54CE">
      <w:pPr>
        <w:pStyle w:val="Default"/>
        <w:jc w:val="both"/>
        <w:rPr>
          <w:rFonts w:asciiTheme="minorHAnsi" w:hAnsiTheme="minorHAnsi" w:cstheme="minorHAnsi"/>
          <w:sz w:val="20"/>
          <w:szCs w:val="20"/>
        </w:rPr>
      </w:pPr>
      <w:r w:rsidRPr="00903912">
        <w:rPr>
          <w:rFonts w:asciiTheme="minorHAnsi" w:hAnsiTheme="minorHAnsi" w:cstheme="minorHAnsi"/>
          <w:sz w:val="20"/>
          <w:szCs w:val="20"/>
        </w:rPr>
        <w:tab/>
        <w:t xml:space="preserve">Deborah Hall </w:t>
      </w:r>
    </w:p>
    <w:p w14:paraId="651F1F58" w14:textId="77777777" w:rsidR="00FD7331" w:rsidRPr="00903912" w:rsidRDefault="00FD7331" w:rsidP="009B54CE">
      <w:pPr>
        <w:pStyle w:val="CM60"/>
        <w:ind w:left="720"/>
        <w:jc w:val="both"/>
        <w:rPr>
          <w:rFonts w:asciiTheme="minorHAnsi" w:hAnsiTheme="minorHAnsi" w:cstheme="minorHAnsi"/>
          <w:sz w:val="20"/>
          <w:szCs w:val="20"/>
        </w:rPr>
      </w:pPr>
      <w:r w:rsidRPr="00903912">
        <w:rPr>
          <w:rFonts w:asciiTheme="minorHAnsi" w:hAnsiTheme="minorHAnsi" w:cstheme="minorHAnsi"/>
          <w:sz w:val="20"/>
          <w:szCs w:val="20"/>
        </w:rPr>
        <w:t>Director of Client Operations</w:t>
      </w:r>
    </w:p>
    <w:p w14:paraId="760271F8" w14:textId="77777777" w:rsidR="00FD7331" w:rsidRPr="00903912" w:rsidRDefault="00FD7331" w:rsidP="009B54CE">
      <w:pPr>
        <w:pStyle w:val="CM60"/>
        <w:ind w:left="720"/>
        <w:jc w:val="both"/>
        <w:rPr>
          <w:rFonts w:asciiTheme="minorHAnsi" w:hAnsiTheme="minorHAnsi" w:cstheme="minorHAnsi"/>
          <w:sz w:val="20"/>
          <w:szCs w:val="20"/>
        </w:rPr>
      </w:pPr>
      <w:r w:rsidRPr="00903912">
        <w:rPr>
          <w:rFonts w:asciiTheme="minorHAnsi" w:hAnsiTheme="minorHAnsi" w:cstheme="minorHAnsi"/>
          <w:sz w:val="20"/>
          <w:szCs w:val="20"/>
        </w:rPr>
        <w:t>Xerox Global Document Outsourcing</w:t>
      </w:r>
    </w:p>
    <w:p w14:paraId="56DB32B9" w14:textId="77777777" w:rsidR="00FD7331" w:rsidRPr="00903912" w:rsidRDefault="00FD7331" w:rsidP="009B54CE">
      <w:pPr>
        <w:pStyle w:val="CM60"/>
        <w:ind w:left="720"/>
        <w:jc w:val="both"/>
        <w:rPr>
          <w:rFonts w:asciiTheme="minorHAnsi" w:hAnsiTheme="minorHAnsi" w:cstheme="minorHAnsi"/>
          <w:sz w:val="20"/>
          <w:szCs w:val="20"/>
        </w:rPr>
      </w:pPr>
    </w:p>
    <w:p w14:paraId="3235D852" w14:textId="77777777" w:rsidR="00FD7331" w:rsidRPr="00903912" w:rsidRDefault="00FD7331" w:rsidP="009B54CE">
      <w:pPr>
        <w:pStyle w:val="CM60"/>
        <w:ind w:left="720"/>
        <w:jc w:val="both"/>
        <w:rPr>
          <w:rFonts w:asciiTheme="minorHAnsi" w:hAnsiTheme="minorHAnsi" w:cstheme="minorHAnsi"/>
          <w:sz w:val="20"/>
          <w:szCs w:val="20"/>
        </w:rPr>
      </w:pPr>
      <w:r w:rsidRPr="00903912">
        <w:rPr>
          <w:rFonts w:asciiTheme="minorHAnsi" w:hAnsiTheme="minorHAnsi" w:cstheme="minorHAnsi"/>
          <w:sz w:val="20"/>
          <w:szCs w:val="20"/>
        </w:rPr>
        <w:t>9040 Roswell Road</w:t>
      </w:r>
    </w:p>
    <w:p w14:paraId="56B897F5" w14:textId="77777777" w:rsidR="00FD7331" w:rsidRPr="00903912" w:rsidRDefault="00FD7331" w:rsidP="009B54CE">
      <w:pPr>
        <w:pStyle w:val="CM60"/>
        <w:ind w:left="720"/>
        <w:jc w:val="both"/>
        <w:rPr>
          <w:rFonts w:asciiTheme="minorHAnsi" w:hAnsiTheme="minorHAnsi" w:cstheme="minorHAnsi"/>
          <w:sz w:val="20"/>
          <w:szCs w:val="20"/>
        </w:rPr>
      </w:pPr>
      <w:r w:rsidRPr="00903912">
        <w:rPr>
          <w:rFonts w:asciiTheme="minorHAnsi" w:hAnsiTheme="minorHAnsi" w:cstheme="minorHAnsi"/>
          <w:sz w:val="20"/>
          <w:szCs w:val="20"/>
        </w:rPr>
        <w:t>Atlanta, GA 30350</w:t>
      </w:r>
    </w:p>
    <w:p w14:paraId="02AA6780" w14:textId="77777777" w:rsidR="00FD7331" w:rsidRPr="00903912" w:rsidRDefault="00FD7331" w:rsidP="009B54CE">
      <w:pPr>
        <w:pStyle w:val="Default"/>
        <w:jc w:val="both"/>
        <w:rPr>
          <w:rFonts w:asciiTheme="minorHAnsi" w:hAnsiTheme="minorHAnsi" w:cstheme="minorHAnsi"/>
          <w:sz w:val="20"/>
          <w:szCs w:val="20"/>
        </w:rPr>
      </w:pPr>
      <w:r w:rsidRPr="00903912">
        <w:rPr>
          <w:rFonts w:asciiTheme="minorHAnsi" w:hAnsiTheme="minorHAnsi" w:cstheme="minorHAnsi"/>
          <w:sz w:val="20"/>
          <w:szCs w:val="20"/>
        </w:rPr>
        <w:tab/>
        <w:t>Tel: +1 678 795-6305</w:t>
      </w:r>
    </w:p>
    <w:p w14:paraId="5E5156A4" w14:textId="77777777" w:rsidR="00FD7331" w:rsidRPr="00903912" w:rsidRDefault="00FD7331" w:rsidP="009B54CE">
      <w:pPr>
        <w:pStyle w:val="CM60"/>
        <w:ind w:left="720"/>
        <w:jc w:val="both"/>
        <w:rPr>
          <w:rFonts w:asciiTheme="minorHAnsi" w:hAnsiTheme="minorHAnsi" w:cstheme="minorHAnsi"/>
          <w:sz w:val="20"/>
          <w:szCs w:val="20"/>
        </w:rPr>
      </w:pPr>
    </w:p>
    <w:p w14:paraId="7175B3CF" w14:textId="77777777" w:rsidR="00FD7331" w:rsidRPr="00903912" w:rsidRDefault="00FD7331" w:rsidP="009B54CE">
      <w:pPr>
        <w:pStyle w:val="CM126"/>
        <w:spacing w:after="265" w:line="280" w:lineRule="atLeast"/>
        <w:ind w:left="720" w:hanging="720"/>
        <w:jc w:val="both"/>
        <w:rPr>
          <w:rFonts w:asciiTheme="minorHAnsi" w:hAnsiTheme="minorHAnsi" w:cstheme="minorHAnsi"/>
          <w:sz w:val="20"/>
          <w:szCs w:val="20"/>
        </w:rPr>
      </w:pPr>
      <w:r w:rsidRPr="00903912">
        <w:rPr>
          <w:rFonts w:asciiTheme="minorHAnsi" w:hAnsiTheme="minorHAnsi" w:cstheme="minorHAnsi"/>
          <w:sz w:val="20"/>
          <w:szCs w:val="20"/>
        </w:rPr>
        <w:t xml:space="preserve">VI. </w:t>
      </w:r>
      <w:r w:rsidRPr="00903912">
        <w:rPr>
          <w:rFonts w:asciiTheme="minorHAnsi" w:hAnsiTheme="minorHAnsi" w:cstheme="minorHAnsi"/>
          <w:sz w:val="20"/>
          <w:szCs w:val="20"/>
        </w:rPr>
        <w:tab/>
      </w:r>
      <w:r w:rsidRPr="00903912">
        <w:rPr>
          <w:rFonts w:asciiTheme="minorHAnsi" w:hAnsiTheme="minorHAnsi" w:cstheme="minorHAnsi"/>
          <w:b/>
          <w:bCs/>
          <w:sz w:val="20"/>
          <w:szCs w:val="20"/>
          <w:u w:val="single"/>
        </w:rPr>
        <w:t>REPORTING AND COOPERATION</w:t>
      </w:r>
      <w:r w:rsidRPr="00903912">
        <w:rPr>
          <w:rFonts w:asciiTheme="minorHAnsi" w:hAnsiTheme="minorHAnsi" w:cstheme="minorHAnsi"/>
          <w:sz w:val="20"/>
          <w:szCs w:val="20"/>
        </w:rPr>
        <w:t xml:space="preserve">: </w:t>
      </w:r>
    </w:p>
    <w:p w14:paraId="4B800210" w14:textId="77777777" w:rsidR="00FD7331" w:rsidRPr="00903912" w:rsidRDefault="00FD7331" w:rsidP="009B54CE">
      <w:pPr>
        <w:pStyle w:val="CM122"/>
        <w:spacing w:after="115" w:line="280" w:lineRule="atLeast"/>
        <w:ind w:left="720" w:right="110"/>
        <w:jc w:val="both"/>
        <w:rPr>
          <w:rFonts w:asciiTheme="minorHAnsi" w:hAnsiTheme="minorHAnsi" w:cstheme="minorHAnsi"/>
          <w:sz w:val="20"/>
          <w:szCs w:val="20"/>
        </w:rPr>
      </w:pPr>
      <w:r w:rsidRPr="00903912">
        <w:rPr>
          <w:rFonts w:asciiTheme="minorHAnsi" w:hAnsiTheme="minorHAnsi" w:cstheme="minorHAnsi"/>
          <w:sz w:val="20"/>
          <w:szCs w:val="20"/>
        </w:rPr>
        <w:t>XEROX hereby agrees to submit periodic SEBP spend reports and cooperate as may be needed by the NORTHROP GRUMMAN contracting department or Contract Compliance in order to determine the extent of compliance with the plan.</w:t>
      </w:r>
    </w:p>
    <w:p w14:paraId="08DBEF04" w14:textId="77777777" w:rsidR="000A4EBA" w:rsidRDefault="000A4EBA" w:rsidP="009B54CE">
      <w:pPr>
        <w:jc w:val="both"/>
        <w:rPr>
          <w:rFonts w:asciiTheme="minorHAnsi" w:hAnsiTheme="minorHAnsi" w:cstheme="minorHAnsi"/>
          <w:b/>
          <w:caps/>
          <w:sz w:val="22"/>
          <w:szCs w:val="22"/>
        </w:rPr>
      </w:pPr>
      <w:r>
        <w:rPr>
          <w:rFonts w:asciiTheme="minorHAnsi" w:hAnsiTheme="minorHAnsi" w:cstheme="minorHAnsi"/>
          <w:b/>
          <w:caps/>
          <w:sz w:val="22"/>
          <w:szCs w:val="22"/>
        </w:rPr>
        <w:br w:type="page"/>
      </w:r>
    </w:p>
    <w:p w14:paraId="786D1FB3" w14:textId="77777777" w:rsidR="00FD7331" w:rsidRDefault="00FD7331" w:rsidP="000A4EBA">
      <w:pPr>
        <w:ind w:left="2700" w:hanging="1440"/>
        <w:jc w:val="center"/>
        <w:rPr>
          <w:rFonts w:asciiTheme="minorHAnsi" w:hAnsiTheme="minorHAnsi" w:cstheme="minorHAnsi"/>
          <w:b/>
          <w:caps/>
          <w:sz w:val="22"/>
          <w:szCs w:val="22"/>
        </w:rPr>
        <w:sectPr w:rsidR="00FD7331" w:rsidSect="00FD7331">
          <w:type w:val="continuous"/>
          <w:pgSz w:w="12240" w:h="15840"/>
          <w:pgMar w:top="1440" w:right="1440" w:bottom="1152" w:left="1440" w:header="720" w:footer="720" w:gutter="0"/>
          <w:cols w:space="720"/>
          <w:titlePg/>
          <w:docGrid w:linePitch="360"/>
        </w:sectPr>
      </w:pPr>
    </w:p>
    <w:p w14:paraId="0D661F86" w14:textId="77777777" w:rsidR="000A4EBA" w:rsidRPr="005C49AE" w:rsidRDefault="000A4EBA" w:rsidP="00250621">
      <w:pPr>
        <w:pStyle w:val="Heading1"/>
        <w:numPr>
          <w:ilvl w:val="0"/>
          <w:numId w:val="0"/>
        </w:numPr>
        <w:rPr>
          <w:rFonts w:asciiTheme="minorHAnsi" w:hAnsiTheme="minorHAnsi" w:cstheme="minorHAnsi"/>
          <w:b w:val="0"/>
          <w:caps/>
          <w:sz w:val="22"/>
          <w:szCs w:val="22"/>
        </w:rPr>
      </w:pPr>
      <w:r w:rsidRPr="005C49AE">
        <w:rPr>
          <w:rFonts w:asciiTheme="minorHAnsi" w:hAnsiTheme="minorHAnsi" w:cstheme="minorHAnsi"/>
          <w:caps/>
          <w:sz w:val="22"/>
          <w:szCs w:val="22"/>
        </w:rPr>
        <w:lastRenderedPageBreak/>
        <w:t xml:space="preserve">EXHIBIT </w:t>
      </w:r>
      <w:r w:rsidR="0042788E">
        <w:rPr>
          <w:rFonts w:asciiTheme="minorHAnsi" w:hAnsiTheme="minorHAnsi" w:cstheme="minorHAnsi"/>
          <w:caps/>
          <w:sz w:val="22"/>
          <w:szCs w:val="22"/>
        </w:rPr>
        <w:t>F</w:t>
      </w:r>
      <w:r w:rsidR="0042788E" w:rsidRPr="005C49AE">
        <w:rPr>
          <w:rFonts w:asciiTheme="minorHAnsi" w:hAnsiTheme="minorHAnsi" w:cstheme="minorHAnsi"/>
          <w:caps/>
          <w:sz w:val="22"/>
          <w:szCs w:val="22"/>
        </w:rPr>
        <w:t xml:space="preserve"> </w:t>
      </w:r>
      <w:r w:rsidRPr="005C49AE">
        <w:rPr>
          <w:rFonts w:asciiTheme="minorHAnsi" w:hAnsiTheme="minorHAnsi" w:cstheme="minorHAnsi"/>
          <w:caps/>
          <w:sz w:val="22"/>
          <w:szCs w:val="22"/>
        </w:rPr>
        <w:t>– NORTHROP GRUMMAN SUPPLEMENTAL TERMS AND CONDITIONS</w:t>
      </w:r>
      <w:r w:rsidR="00CA121C">
        <w:rPr>
          <w:rFonts w:asciiTheme="minorHAnsi" w:hAnsiTheme="minorHAnsi" w:cstheme="minorHAnsi"/>
          <w:caps/>
          <w:sz w:val="22"/>
          <w:szCs w:val="22"/>
        </w:rPr>
        <w:t xml:space="preserve"> for international orders</w:t>
      </w:r>
      <w:r w:rsidRPr="005C49AE">
        <w:rPr>
          <w:rFonts w:asciiTheme="minorHAnsi" w:hAnsiTheme="minorHAnsi" w:cstheme="minorHAnsi"/>
          <w:caps/>
          <w:sz w:val="22"/>
          <w:szCs w:val="22"/>
        </w:rPr>
        <w:t xml:space="preserve"> </w:t>
      </w:r>
    </w:p>
    <w:p w14:paraId="21D41725" w14:textId="77777777" w:rsidR="000A4EBA" w:rsidRPr="005C49AE" w:rsidRDefault="000A4EBA" w:rsidP="000A4EBA">
      <w:pPr>
        <w:ind w:left="2700" w:hanging="1440"/>
        <w:jc w:val="center"/>
        <w:rPr>
          <w:rFonts w:asciiTheme="minorHAnsi" w:hAnsiTheme="minorHAnsi" w:cstheme="minorHAnsi"/>
          <w:b/>
          <w:caps/>
          <w:sz w:val="22"/>
          <w:szCs w:val="22"/>
        </w:rPr>
      </w:pPr>
    </w:p>
    <w:p w14:paraId="6088BA82" w14:textId="77777777" w:rsidR="000A4EBA" w:rsidRPr="005C49AE" w:rsidRDefault="000A4EBA" w:rsidP="000A4EBA">
      <w:pPr>
        <w:rPr>
          <w:rFonts w:asciiTheme="minorHAnsi" w:hAnsiTheme="minorHAnsi" w:cstheme="minorHAnsi"/>
          <w:sz w:val="20"/>
          <w:szCs w:val="20"/>
        </w:rPr>
      </w:pPr>
    </w:p>
    <w:p w14:paraId="786805C8" w14:textId="77777777" w:rsidR="000A4EBA" w:rsidRPr="005C49AE" w:rsidRDefault="000A4EBA" w:rsidP="000A4EBA">
      <w:pPr>
        <w:pStyle w:val="Default"/>
        <w:rPr>
          <w:rFonts w:asciiTheme="minorHAnsi" w:hAnsiTheme="minorHAnsi" w:cstheme="minorHAnsi"/>
          <w:b/>
          <w:bCs/>
          <w:color w:val="FF0000"/>
          <w:sz w:val="20"/>
          <w:szCs w:val="20"/>
          <w:u w:val="single"/>
        </w:rPr>
      </w:pPr>
      <w:r w:rsidRPr="005C49AE">
        <w:rPr>
          <w:rFonts w:asciiTheme="minorHAnsi" w:hAnsiTheme="minorHAnsi" w:cstheme="minorHAnsi"/>
          <w:b/>
          <w:bCs/>
          <w:color w:val="FF0000"/>
          <w:sz w:val="20"/>
          <w:szCs w:val="20"/>
          <w:u w:val="single"/>
        </w:rPr>
        <w:t xml:space="preserve">GENERAL PROVISIONS FOR ALL INTERNATIONAL COUNTRY PARTICIPATION AGREEMENTS: </w:t>
      </w:r>
    </w:p>
    <w:p w14:paraId="49B2D3D3" w14:textId="77777777" w:rsidR="000A4EBA" w:rsidRPr="005C49AE" w:rsidRDefault="000A4EBA" w:rsidP="000A4EBA">
      <w:pPr>
        <w:pStyle w:val="Default"/>
        <w:rPr>
          <w:rFonts w:asciiTheme="minorHAnsi" w:hAnsiTheme="minorHAnsi" w:cstheme="minorHAnsi"/>
          <w:sz w:val="20"/>
          <w:szCs w:val="20"/>
        </w:rPr>
      </w:pPr>
    </w:p>
    <w:p w14:paraId="6C751D64" w14:textId="77777777" w:rsidR="000A4EBA" w:rsidRPr="005C49AE" w:rsidRDefault="000A4EBA" w:rsidP="009B54CE">
      <w:pPr>
        <w:pStyle w:val="Default"/>
        <w:numPr>
          <w:ilvl w:val="0"/>
          <w:numId w:val="68"/>
        </w:numPr>
        <w:spacing w:after="120"/>
        <w:ind w:left="360"/>
        <w:jc w:val="both"/>
        <w:rPr>
          <w:rFonts w:asciiTheme="minorHAnsi" w:hAnsiTheme="minorHAnsi" w:cstheme="minorHAnsi"/>
          <w:sz w:val="20"/>
          <w:szCs w:val="20"/>
        </w:rPr>
      </w:pPr>
      <w:r w:rsidRPr="005C49AE">
        <w:rPr>
          <w:rFonts w:asciiTheme="minorHAnsi" w:hAnsiTheme="minorHAnsi" w:cstheme="minorHAnsi"/>
          <w:b/>
          <w:sz w:val="20"/>
          <w:szCs w:val="20"/>
        </w:rPr>
        <w:t>DEFINITIONS</w:t>
      </w:r>
    </w:p>
    <w:p w14:paraId="5B58B803" w14:textId="5684E8A9" w:rsidR="000A4EBA" w:rsidRPr="005C49AE" w:rsidRDefault="000A4EBA" w:rsidP="009B54CE">
      <w:pPr>
        <w:pStyle w:val="Default"/>
        <w:spacing w:after="120"/>
        <w:ind w:left="360"/>
        <w:jc w:val="both"/>
        <w:rPr>
          <w:rFonts w:asciiTheme="minorHAnsi" w:hAnsiTheme="minorHAnsi" w:cstheme="minorHAnsi"/>
          <w:sz w:val="20"/>
          <w:szCs w:val="20"/>
        </w:rPr>
      </w:pPr>
      <w:r w:rsidRPr="005C49AE">
        <w:rPr>
          <w:rFonts w:asciiTheme="minorHAnsi" w:hAnsiTheme="minorHAnsi" w:cstheme="minorHAnsi"/>
          <w:sz w:val="20"/>
          <w:szCs w:val="20"/>
        </w:rPr>
        <w:t>“</w:t>
      </w:r>
      <w:r w:rsidR="0042788E">
        <w:rPr>
          <w:rFonts w:asciiTheme="minorHAnsi" w:hAnsiTheme="minorHAnsi" w:cstheme="minorHAnsi"/>
          <w:sz w:val="20"/>
          <w:szCs w:val="20"/>
        </w:rPr>
        <w:t>Customer</w:t>
      </w:r>
      <w:r w:rsidRPr="005C49AE">
        <w:rPr>
          <w:rFonts w:asciiTheme="minorHAnsi" w:hAnsiTheme="minorHAnsi" w:cstheme="minorHAnsi"/>
          <w:sz w:val="20"/>
          <w:szCs w:val="20"/>
        </w:rPr>
        <w:t>” means the Northrop Grumman Corporation subsidiary, affiliate or entity as listed on the Country Participation Agreement.</w:t>
      </w:r>
    </w:p>
    <w:p w14:paraId="7598431F" w14:textId="77777777" w:rsidR="000A4EBA" w:rsidRPr="005C49AE" w:rsidRDefault="0042788E" w:rsidP="009B54CE">
      <w:pPr>
        <w:pStyle w:val="Default"/>
        <w:numPr>
          <w:ilvl w:val="0"/>
          <w:numId w:val="68"/>
        </w:numPr>
        <w:spacing w:after="120"/>
        <w:ind w:left="360"/>
        <w:jc w:val="both"/>
        <w:rPr>
          <w:rFonts w:asciiTheme="minorHAnsi" w:hAnsiTheme="minorHAnsi" w:cstheme="minorHAnsi"/>
          <w:sz w:val="20"/>
          <w:szCs w:val="20"/>
        </w:rPr>
      </w:pPr>
      <w:r>
        <w:rPr>
          <w:rFonts w:asciiTheme="minorHAnsi" w:hAnsiTheme="minorHAnsi" w:cstheme="minorHAnsi"/>
          <w:b/>
          <w:bCs/>
          <w:sz w:val="20"/>
          <w:szCs w:val="20"/>
        </w:rPr>
        <w:t>CUSTOMER</w:t>
      </w:r>
      <w:r w:rsidR="000A4EBA" w:rsidRPr="005C49AE">
        <w:rPr>
          <w:rFonts w:asciiTheme="minorHAnsi" w:hAnsiTheme="minorHAnsi" w:cstheme="minorHAnsi"/>
          <w:b/>
          <w:bCs/>
          <w:sz w:val="20"/>
          <w:szCs w:val="20"/>
        </w:rPr>
        <w:t xml:space="preserve"> AUTHORIZATION </w:t>
      </w:r>
    </w:p>
    <w:p w14:paraId="6D53FC03" w14:textId="77777777" w:rsidR="000A4EBA" w:rsidRPr="005C49AE" w:rsidRDefault="0042788E" w:rsidP="009B54CE">
      <w:pPr>
        <w:pStyle w:val="Default"/>
        <w:numPr>
          <w:ilvl w:val="0"/>
          <w:numId w:val="69"/>
        </w:numPr>
        <w:spacing w:after="120"/>
        <w:jc w:val="both"/>
        <w:rPr>
          <w:rFonts w:asciiTheme="minorHAnsi" w:hAnsiTheme="minorHAnsi" w:cstheme="minorHAnsi"/>
          <w:sz w:val="20"/>
          <w:szCs w:val="20"/>
        </w:rPr>
      </w:pPr>
      <w:r>
        <w:rPr>
          <w:rFonts w:asciiTheme="minorHAnsi" w:hAnsiTheme="minorHAnsi" w:cstheme="minorHAnsi"/>
          <w:sz w:val="20"/>
          <w:szCs w:val="20"/>
        </w:rPr>
        <w:t>Customer</w:t>
      </w:r>
      <w:r w:rsidR="000A4EBA" w:rsidRPr="005C49AE">
        <w:rPr>
          <w:rFonts w:asciiTheme="minorHAnsi" w:hAnsiTheme="minorHAnsi" w:cstheme="minorHAnsi"/>
          <w:sz w:val="20"/>
          <w:szCs w:val="20"/>
        </w:rPr>
        <w:t xml:space="preserve">’s </w:t>
      </w:r>
      <w:r w:rsidR="00A543E1">
        <w:rPr>
          <w:rFonts w:asciiTheme="minorHAnsi" w:hAnsiTheme="minorHAnsi" w:cstheme="minorHAnsi"/>
          <w:sz w:val="20"/>
          <w:szCs w:val="20"/>
        </w:rPr>
        <w:t>a</w:t>
      </w:r>
      <w:r w:rsidR="00A543E1" w:rsidRPr="005C49AE">
        <w:rPr>
          <w:rFonts w:asciiTheme="minorHAnsi" w:hAnsiTheme="minorHAnsi" w:cstheme="minorHAnsi"/>
          <w:sz w:val="20"/>
          <w:szCs w:val="20"/>
        </w:rPr>
        <w:t xml:space="preserve">uthorized </w:t>
      </w:r>
      <w:r w:rsidR="00A543E1">
        <w:rPr>
          <w:rFonts w:asciiTheme="minorHAnsi" w:hAnsiTheme="minorHAnsi" w:cstheme="minorHAnsi"/>
          <w:sz w:val="20"/>
          <w:szCs w:val="20"/>
        </w:rPr>
        <w:t>r</w:t>
      </w:r>
      <w:r w:rsidR="00A543E1" w:rsidRPr="005C49AE">
        <w:rPr>
          <w:rFonts w:asciiTheme="minorHAnsi" w:hAnsiTheme="minorHAnsi" w:cstheme="minorHAnsi"/>
          <w:sz w:val="20"/>
          <w:szCs w:val="20"/>
        </w:rPr>
        <w:t xml:space="preserve">epresentative </w:t>
      </w:r>
      <w:r w:rsidR="000A4EBA" w:rsidRPr="005C49AE">
        <w:rPr>
          <w:rFonts w:asciiTheme="minorHAnsi" w:hAnsiTheme="minorHAnsi" w:cstheme="minorHAnsi"/>
          <w:sz w:val="20"/>
          <w:szCs w:val="20"/>
        </w:rPr>
        <w:t xml:space="preserve">has sole authority to make contractual commitments on behalf of </w:t>
      </w:r>
      <w:r>
        <w:rPr>
          <w:rFonts w:asciiTheme="minorHAnsi" w:hAnsiTheme="minorHAnsi" w:cstheme="minorHAnsi"/>
          <w:sz w:val="20"/>
          <w:szCs w:val="20"/>
        </w:rPr>
        <w:t>Customer</w:t>
      </w:r>
      <w:r w:rsidR="000A4EBA" w:rsidRPr="005C49AE">
        <w:rPr>
          <w:rFonts w:asciiTheme="minorHAnsi" w:hAnsiTheme="minorHAnsi" w:cstheme="minorHAnsi"/>
          <w:sz w:val="20"/>
          <w:szCs w:val="20"/>
        </w:rPr>
        <w:t xml:space="preserve">, to provide contractual direction, and to change contractual requirements as defined in the Order. </w:t>
      </w:r>
    </w:p>
    <w:p w14:paraId="49F7F3C1" w14:textId="77777777" w:rsidR="000A4EBA" w:rsidRPr="005C49AE" w:rsidRDefault="0042788E" w:rsidP="009B54CE">
      <w:pPr>
        <w:pStyle w:val="Default"/>
        <w:numPr>
          <w:ilvl w:val="0"/>
          <w:numId w:val="69"/>
        </w:numPr>
        <w:spacing w:after="120"/>
        <w:jc w:val="both"/>
        <w:rPr>
          <w:rFonts w:asciiTheme="minorHAnsi" w:hAnsiTheme="minorHAnsi" w:cstheme="minorHAnsi"/>
          <w:sz w:val="20"/>
          <w:szCs w:val="20"/>
        </w:rPr>
      </w:pPr>
      <w:r>
        <w:rPr>
          <w:rFonts w:asciiTheme="minorHAnsi" w:hAnsiTheme="minorHAnsi" w:cstheme="minorHAnsi"/>
          <w:sz w:val="20"/>
          <w:szCs w:val="20"/>
        </w:rPr>
        <w:t>Customer</w:t>
      </w:r>
      <w:r w:rsidR="000A4EBA" w:rsidRPr="005C49AE">
        <w:rPr>
          <w:rFonts w:asciiTheme="minorHAnsi" w:hAnsiTheme="minorHAnsi" w:cstheme="minorHAnsi"/>
          <w:sz w:val="20"/>
          <w:szCs w:val="20"/>
        </w:rPr>
        <w:t xml:space="preserve">’s engineering, technical personnel and other representatives may from time to time render assistance or give technical advice or discuss or effect an exchange of information with Seller’s personnel concerning the products or services hereunder. Such communications shall not be contractually binding on </w:t>
      </w:r>
      <w:r>
        <w:rPr>
          <w:rFonts w:asciiTheme="minorHAnsi" w:hAnsiTheme="minorHAnsi" w:cstheme="minorHAnsi"/>
          <w:sz w:val="20"/>
          <w:szCs w:val="20"/>
        </w:rPr>
        <w:t>Customer</w:t>
      </w:r>
      <w:r w:rsidR="000A4EBA" w:rsidRPr="005C49AE">
        <w:rPr>
          <w:rFonts w:asciiTheme="minorHAnsi" w:hAnsiTheme="minorHAnsi" w:cstheme="minorHAnsi"/>
          <w:sz w:val="20"/>
          <w:szCs w:val="20"/>
        </w:rPr>
        <w:t xml:space="preserve"> and no such action shall be deemed to be a change under the “Changes” clause of this Order and shall not be the basis for an equitable adjustment. </w:t>
      </w:r>
    </w:p>
    <w:p w14:paraId="1AA28A79" w14:textId="77777777" w:rsidR="000A4EBA" w:rsidRPr="005C49AE" w:rsidRDefault="000A4EBA" w:rsidP="009B54CE">
      <w:pPr>
        <w:pStyle w:val="Default"/>
        <w:numPr>
          <w:ilvl w:val="0"/>
          <w:numId w:val="68"/>
        </w:numPr>
        <w:spacing w:after="120"/>
        <w:ind w:left="360"/>
        <w:jc w:val="both"/>
        <w:rPr>
          <w:rFonts w:asciiTheme="minorHAnsi" w:hAnsiTheme="minorHAnsi" w:cstheme="minorHAnsi"/>
          <w:b/>
          <w:bCs/>
          <w:sz w:val="20"/>
          <w:szCs w:val="20"/>
        </w:rPr>
      </w:pPr>
      <w:r w:rsidRPr="005C49AE">
        <w:rPr>
          <w:rFonts w:asciiTheme="minorHAnsi" w:hAnsiTheme="minorHAnsi" w:cstheme="minorHAnsi"/>
          <w:b/>
          <w:bCs/>
          <w:sz w:val="20"/>
          <w:szCs w:val="20"/>
        </w:rPr>
        <w:t xml:space="preserve">INVOICE AND PAYMENT </w:t>
      </w:r>
    </w:p>
    <w:p w14:paraId="68A6FABA" w14:textId="77777777" w:rsidR="000A4EBA" w:rsidRPr="005C49AE" w:rsidRDefault="000A4EBA" w:rsidP="009B54CE">
      <w:pPr>
        <w:pStyle w:val="Default"/>
        <w:numPr>
          <w:ilvl w:val="1"/>
          <w:numId w:val="68"/>
        </w:numPr>
        <w:spacing w:after="120"/>
        <w:ind w:left="720"/>
        <w:jc w:val="both"/>
        <w:rPr>
          <w:rFonts w:asciiTheme="minorHAnsi" w:hAnsiTheme="minorHAnsi" w:cstheme="minorHAnsi"/>
          <w:sz w:val="20"/>
          <w:szCs w:val="20"/>
        </w:rPr>
      </w:pPr>
      <w:r w:rsidRPr="005C49AE">
        <w:rPr>
          <w:rFonts w:asciiTheme="minorHAnsi" w:hAnsiTheme="minorHAnsi" w:cstheme="minorHAnsi"/>
          <w:sz w:val="20"/>
          <w:szCs w:val="20"/>
        </w:rPr>
        <w:t xml:space="preserve">Unless otherwise specified in the Order, Seller will refer to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invoice instructions document on the Online Automated </w:t>
      </w:r>
      <w:r w:rsidR="0042788E">
        <w:rPr>
          <w:rFonts w:asciiTheme="minorHAnsi" w:hAnsiTheme="minorHAnsi" w:cstheme="minorHAnsi"/>
          <w:sz w:val="20"/>
          <w:szCs w:val="20"/>
        </w:rPr>
        <w:t>Seller</w:t>
      </w:r>
      <w:r w:rsidRPr="005C49AE">
        <w:rPr>
          <w:rFonts w:asciiTheme="minorHAnsi" w:hAnsiTheme="minorHAnsi" w:cstheme="minorHAnsi"/>
          <w:sz w:val="20"/>
          <w:szCs w:val="20"/>
        </w:rPr>
        <w:t xml:space="preserve"> Information System (OASIS) website located at </w:t>
      </w:r>
      <w:hyperlink r:id="rId23" w:history="1">
        <w:r w:rsidRPr="005C49AE">
          <w:rPr>
            <w:rStyle w:val="Hyperlink"/>
            <w:rFonts w:asciiTheme="minorHAnsi" w:hAnsiTheme="minorHAnsi" w:cstheme="minorHAnsi"/>
            <w:sz w:val="20"/>
            <w:szCs w:val="20"/>
          </w:rPr>
          <w:t>http://www.northropgrumman.com/</w:t>
        </w:r>
        <w:r w:rsidR="0042788E">
          <w:rPr>
            <w:rStyle w:val="Hyperlink"/>
            <w:rFonts w:asciiTheme="minorHAnsi" w:hAnsiTheme="minorHAnsi" w:cstheme="minorHAnsi"/>
            <w:sz w:val="20"/>
            <w:szCs w:val="20"/>
          </w:rPr>
          <w:t>Seller</w:t>
        </w:r>
        <w:r w:rsidRPr="005C49AE">
          <w:rPr>
            <w:rStyle w:val="Hyperlink"/>
            <w:rFonts w:asciiTheme="minorHAnsi" w:hAnsiTheme="minorHAnsi" w:cstheme="minorHAnsi"/>
            <w:sz w:val="20"/>
            <w:szCs w:val="20"/>
          </w:rPr>
          <w:t>s/OASISDocuments/</w:t>
        </w:r>
        <w:r w:rsidR="0042788E">
          <w:rPr>
            <w:rStyle w:val="Hyperlink"/>
            <w:rFonts w:asciiTheme="minorHAnsi" w:hAnsiTheme="minorHAnsi" w:cstheme="minorHAnsi"/>
            <w:sz w:val="20"/>
            <w:szCs w:val="20"/>
          </w:rPr>
          <w:t>Seller</w:t>
        </w:r>
        <w:r w:rsidRPr="005C49AE">
          <w:rPr>
            <w:rStyle w:val="Hyperlink"/>
            <w:rFonts w:asciiTheme="minorHAnsi" w:hAnsiTheme="minorHAnsi" w:cstheme="minorHAnsi"/>
            <w:sz w:val="20"/>
            <w:szCs w:val="20"/>
          </w:rPr>
          <w:t>InvoiceInstructions.pdf</w:t>
        </w:r>
      </w:hyperlink>
      <w:r w:rsidRPr="005C49AE">
        <w:rPr>
          <w:rFonts w:asciiTheme="minorHAnsi" w:hAnsiTheme="minorHAnsi" w:cstheme="minorHAnsi"/>
          <w:sz w:val="20"/>
          <w:szCs w:val="20"/>
        </w:rPr>
        <w:t xml:space="preserve"> for invoicing and submission information. </w:t>
      </w:r>
    </w:p>
    <w:p w14:paraId="68EDA94E" w14:textId="77777777" w:rsidR="000A4EBA" w:rsidRPr="005C49AE" w:rsidRDefault="000A4EBA" w:rsidP="009B54CE">
      <w:pPr>
        <w:pStyle w:val="Default"/>
        <w:numPr>
          <w:ilvl w:val="1"/>
          <w:numId w:val="68"/>
        </w:numPr>
        <w:spacing w:after="120"/>
        <w:ind w:left="720"/>
        <w:jc w:val="both"/>
        <w:rPr>
          <w:rFonts w:asciiTheme="minorHAnsi" w:hAnsiTheme="minorHAnsi" w:cstheme="minorHAnsi"/>
          <w:sz w:val="20"/>
          <w:szCs w:val="20"/>
        </w:rPr>
      </w:pPr>
      <w:r w:rsidRPr="005C49AE">
        <w:rPr>
          <w:rFonts w:asciiTheme="minorHAnsi" w:hAnsiTheme="minorHAnsi" w:cstheme="minorHAnsi"/>
          <w:sz w:val="20"/>
          <w:szCs w:val="20"/>
        </w:rPr>
        <w:t xml:space="preserve">Payment terms will be stated in the Order. Payment due dates, including discount periods, will be calculated from the date of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Acceptance of Product(s) or Service(s) or correct invoice, whichever is later. Any applicable discount will be taken on the full amount invoiced.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has the right, without loss of discount privileges, to pay invoices covering Products shipped in advance of schedule on the normal maturity after the date specified for delivery. Payment shall not constitute Acceptance or approval of Products or Services rendered. At any time prior to final payment under this Order,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may have invoices validated. Payment of Seller’s invoices shall be subject to adjustment for any amounts found to have been improperly invoiced.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shall be entitled at all times to set off (a) any amount owing at any time from Seller to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or any of its affiliated companies; (b) any damages resulting from Seller’s default under or breach of any contract (including any purchase order and these terms); (c) any adjustment for shortage or rejection and any associated costs, against any amount payable at any time by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or any of its affiliated companies to Seller. </w:t>
      </w:r>
    </w:p>
    <w:p w14:paraId="0084F938" w14:textId="77777777" w:rsidR="000A4EBA" w:rsidRPr="005C49AE" w:rsidRDefault="000A4EBA" w:rsidP="009B54CE">
      <w:pPr>
        <w:pStyle w:val="Default"/>
        <w:numPr>
          <w:ilvl w:val="1"/>
          <w:numId w:val="68"/>
        </w:numPr>
        <w:spacing w:after="120"/>
        <w:ind w:left="720"/>
        <w:jc w:val="both"/>
        <w:rPr>
          <w:rFonts w:asciiTheme="minorHAnsi" w:hAnsiTheme="minorHAnsi" w:cstheme="minorHAnsi"/>
          <w:sz w:val="20"/>
          <w:szCs w:val="20"/>
        </w:rPr>
      </w:pPr>
      <w:r w:rsidRPr="005C49AE">
        <w:rPr>
          <w:rFonts w:asciiTheme="minorHAnsi" w:hAnsiTheme="minorHAnsi" w:cstheme="minorHAnsi"/>
          <w:sz w:val="20"/>
          <w:szCs w:val="20"/>
        </w:rPr>
        <w:t xml:space="preserve">Release of Financial Liability and Claims. All amounts accrued and made payable by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to the Seller under this Purchase Order shall be invoiced in full no later than 180 days from the contractual end date of performance (The Limitation Period). Unless otherwise mutually agreed to by the parties, Seller hereby agrees to release and discharge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its officers, agents, and employees, successors and assigns of and from all liabilities, obligations, and claims arising out of or under this Purchase Order, where such are submitted after the stated 180 day “Limitation Period”. </w:t>
      </w:r>
    </w:p>
    <w:p w14:paraId="085991B2" w14:textId="77777777" w:rsidR="000A4EBA" w:rsidRPr="005C49AE" w:rsidRDefault="000A4EBA" w:rsidP="009B54CE">
      <w:pPr>
        <w:pStyle w:val="Default"/>
        <w:numPr>
          <w:ilvl w:val="1"/>
          <w:numId w:val="68"/>
        </w:numPr>
        <w:spacing w:after="120"/>
        <w:ind w:left="720"/>
        <w:jc w:val="both"/>
        <w:rPr>
          <w:rFonts w:asciiTheme="minorHAnsi" w:hAnsiTheme="minorHAnsi" w:cstheme="minorHAnsi"/>
          <w:sz w:val="20"/>
          <w:szCs w:val="20"/>
        </w:rPr>
      </w:pPr>
      <w:r w:rsidRPr="005C49AE">
        <w:rPr>
          <w:rFonts w:asciiTheme="minorHAnsi" w:hAnsiTheme="minorHAnsi" w:cstheme="minorHAnsi"/>
          <w:sz w:val="20"/>
          <w:szCs w:val="20"/>
        </w:rPr>
        <w:t xml:space="preserve">Payments to Seller must be made to an office or branch of a regulated bank located in the jurisdiction where the Seller maintains its principal place of business or is providing the products or services under this Order, unless prior written consent is received from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t>
      </w:r>
    </w:p>
    <w:p w14:paraId="2BAA1627" w14:textId="77777777" w:rsidR="000A4EBA" w:rsidRPr="005C49AE" w:rsidRDefault="000A4EBA" w:rsidP="009B54CE">
      <w:pPr>
        <w:pStyle w:val="Default"/>
        <w:numPr>
          <w:ilvl w:val="0"/>
          <w:numId w:val="68"/>
        </w:numPr>
        <w:spacing w:after="120"/>
        <w:ind w:left="360"/>
        <w:jc w:val="both"/>
        <w:rPr>
          <w:rFonts w:asciiTheme="minorHAnsi" w:hAnsiTheme="minorHAnsi" w:cstheme="minorHAnsi"/>
          <w:b/>
          <w:bCs/>
          <w:sz w:val="20"/>
          <w:szCs w:val="20"/>
        </w:rPr>
      </w:pPr>
      <w:r w:rsidRPr="005C49AE">
        <w:rPr>
          <w:rFonts w:asciiTheme="minorHAnsi" w:hAnsiTheme="minorHAnsi" w:cstheme="minorHAnsi"/>
          <w:b/>
          <w:bCs/>
          <w:sz w:val="20"/>
          <w:szCs w:val="20"/>
        </w:rPr>
        <w:t xml:space="preserve">CONFLICTS OF INTEREST </w:t>
      </w:r>
    </w:p>
    <w:p w14:paraId="3720A511" w14:textId="77777777" w:rsidR="000A4EBA" w:rsidRDefault="000A4EBA" w:rsidP="009B54CE">
      <w:pPr>
        <w:spacing w:after="120"/>
        <w:ind w:left="360"/>
        <w:jc w:val="both"/>
        <w:rPr>
          <w:rFonts w:asciiTheme="minorHAnsi" w:hAnsiTheme="minorHAnsi" w:cstheme="minorHAnsi"/>
          <w:sz w:val="20"/>
          <w:szCs w:val="20"/>
        </w:rPr>
      </w:pPr>
      <w:r w:rsidRPr="005C49AE">
        <w:rPr>
          <w:rFonts w:asciiTheme="minorHAnsi" w:hAnsiTheme="minorHAnsi" w:cstheme="minorHAnsi"/>
          <w:sz w:val="20"/>
          <w:szCs w:val="20"/>
        </w:rPr>
        <w:t xml:space="preserve">Seller warrants to the best of its knowledge and belief, that no conflict or potential conflict of interest exists between the Services and Products to be provided under this Order and Seller’s other activities. Seller shall </w:t>
      </w:r>
      <w:r w:rsidRPr="005C49AE">
        <w:rPr>
          <w:rFonts w:asciiTheme="minorHAnsi" w:hAnsiTheme="minorHAnsi" w:cstheme="minorHAnsi"/>
          <w:sz w:val="20"/>
          <w:szCs w:val="20"/>
        </w:rPr>
        <w:lastRenderedPageBreak/>
        <w:t xml:space="preserve">immediately advise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of any such conflict of interest or potential conflict of interest which arises during performance of this Order.</w:t>
      </w:r>
    </w:p>
    <w:p w14:paraId="37C5D468" w14:textId="77777777" w:rsidR="000A4EBA" w:rsidRPr="005C49AE" w:rsidRDefault="000A4EBA" w:rsidP="009B54CE">
      <w:pPr>
        <w:pStyle w:val="Default"/>
        <w:numPr>
          <w:ilvl w:val="0"/>
          <w:numId w:val="68"/>
        </w:numPr>
        <w:spacing w:after="120"/>
        <w:ind w:left="360"/>
        <w:jc w:val="both"/>
        <w:rPr>
          <w:rFonts w:asciiTheme="minorHAnsi" w:hAnsiTheme="minorHAnsi" w:cstheme="minorHAnsi"/>
          <w:b/>
          <w:bCs/>
          <w:sz w:val="20"/>
          <w:szCs w:val="20"/>
        </w:rPr>
      </w:pPr>
      <w:r w:rsidRPr="005C49AE">
        <w:rPr>
          <w:rFonts w:asciiTheme="minorHAnsi" w:hAnsiTheme="minorHAnsi" w:cstheme="minorHAnsi"/>
          <w:b/>
          <w:bCs/>
          <w:sz w:val="20"/>
          <w:szCs w:val="20"/>
        </w:rPr>
        <w:t xml:space="preserve">PLACE OF PERFORMANCE </w:t>
      </w:r>
    </w:p>
    <w:p w14:paraId="3B727E1C" w14:textId="77777777" w:rsidR="000A4EBA" w:rsidRDefault="000A4EBA" w:rsidP="009B54CE">
      <w:pPr>
        <w:spacing w:after="120"/>
        <w:ind w:left="360"/>
        <w:jc w:val="both"/>
        <w:rPr>
          <w:rFonts w:asciiTheme="minorHAnsi" w:hAnsiTheme="minorHAnsi" w:cstheme="minorHAnsi"/>
          <w:sz w:val="20"/>
          <w:szCs w:val="20"/>
        </w:rPr>
      </w:pPr>
      <w:r w:rsidRPr="005C49AE">
        <w:rPr>
          <w:rFonts w:asciiTheme="minorHAnsi" w:hAnsiTheme="minorHAnsi" w:cstheme="minorHAnsi"/>
          <w:sz w:val="20"/>
          <w:szCs w:val="20"/>
        </w:rPr>
        <w:t xml:space="preserve">Seller shall notify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in writing of any change in Seller’s name, ownership or the place of performance.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will instruct the Seller on formal notification actions and specific forms to submit, as necessary.</w:t>
      </w:r>
    </w:p>
    <w:p w14:paraId="2F30A068" w14:textId="77777777" w:rsidR="000A4EBA" w:rsidRPr="005C49AE" w:rsidRDefault="000A4EBA" w:rsidP="009B54CE">
      <w:pPr>
        <w:pStyle w:val="Default"/>
        <w:numPr>
          <w:ilvl w:val="0"/>
          <w:numId w:val="68"/>
        </w:numPr>
        <w:spacing w:after="120"/>
        <w:ind w:left="360"/>
        <w:jc w:val="both"/>
        <w:rPr>
          <w:rFonts w:asciiTheme="minorHAnsi" w:hAnsiTheme="minorHAnsi" w:cstheme="minorHAnsi"/>
          <w:b/>
          <w:bCs/>
          <w:sz w:val="20"/>
          <w:szCs w:val="20"/>
        </w:rPr>
      </w:pPr>
      <w:r w:rsidRPr="005C49AE">
        <w:rPr>
          <w:rFonts w:asciiTheme="minorHAnsi" w:hAnsiTheme="minorHAnsi" w:cstheme="minorHAnsi"/>
          <w:b/>
          <w:bCs/>
          <w:sz w:val="20"/>
          <w:szCs w:val="20"/>
        </w:rPr>
        <w:t xml:space="preserve">BADGES AND PLANT SECURITY </w:t>
      </w:r>
    </w:p>
    <w:p w14:paraId="77869217" w14:textId="77777777" w:rsidR="000A4EBA" w:rsidRDefault="000A4EBA" w:rsidP="009B54CE">
      <w:pPr>
        <w:spacing w:after="120"/>
        <w:ind w:left="360"/>
        <w:jc w:val="both"/>
        <w:rPr>
          <w:rFonts w:asciiTheme="minorHAnsi" w:hAnsiTheme="minorHAnsi" w:cstheme="minorHAnsi"/>
          <w:sz w:val="20"/>
          <w:szCs w:val="20"/>
        </w:rPr>
      </w:pPr>
      <w:r w:rsidRPr="005C49AE">
        <w:rPr>
          <w:rFonts w:asciiTheme="minorHAnsi" w:hAnsiTheme="minorHAnsi" w:cstheme="minorHAnsi"/>
          <w:sz w:val="20"/>
          <w:szCs w:val="20"/>
        </w:rPr>
        <w:t xml:space="preserve">If this Order requires Seller’s personnel to enter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or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w:t>
      </w:r>
      <w:proofErr w:type="spellStart"/>
      <w:r w:rsidRPr="005C49AE">
        <w:rPr>
          <w:rFonts w:asciiTheme="minorHAnsi" w:hAnsiTheme="minorHAnsi" w:cstheme="minorHAnsi"/>
          <w:sz w:val="20"/>
          <w:szCs w:val="20"/>
        </w:rPr>
        <w:t>customer’s</w:t>
      </w:r>
      <w:proofErr w:type="spellEnd"/>
      <w:r w:rsidRPr="005C49AE">
        <w:rPr>
          <w:rFonts w:asciiTheme="minorHAnsi" w:hAnsiTheme="minorHAnsi" w:cstheme="minorHAnsi"/>
          <w:sz w:val="20"/>
          <w:szCs w:val="20"/>
        </w:rPr>
        <w:t xml:space="preserve"> premises, Seller agrees to abide by and comply with, and require its employees and subcontractors to abide by and comply with, such rules and regulations pertaining to plant security as may be prescribed by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and/or the </w:t>
      </w:r>
      <w:r w:rsidR="0042788E">
        <w:rPr>
          <w:rFonts w:asciiTheme="minorHAnsi" w:hAnsiTheme="minorHAnsi" w:cstheme="minorHAnsi"/>
          <w:sz w:val="20"/>
          <w:szCs w:val="20"/>
        </w:rPr>
        <w:t>Customer</w:t>
      </w:r>
      <w:r w:rsidRPr="005C49AE">
        <w:rPr>
          <w:rFonts w:asciiTheme="minorHAnsi" w:hAnsiTheme="minorHAnsi" w:cstheme="minorHAnsi"/>
          <w:sz w:val="20"/>
          <w:szCs w:val="20"/>
        </w:rPr>
        <w:t>’s customer.</w:t>
      </w:r>
    </w:p>
    <w:p w14:paraId="00385A2F" w14:textId="77777777" w:rsidR="000A4EBA" w:rsidRPr="005C49AE" w:rsidRDefault="000A4EBA" w:rsidP="009B54CE">
      <w:pPr>
        <w:pStyle w:val="Default"/>
        <w:numPr>
          <w:ilvl w:val="0"/>
          <w:numId w:val="68"/>
        </w:numPr>
        <w:spacing w:after="120"/>
        <w:ind w:left="360"/>
        <w:jc w:val="both"/>
        <w:rPr>
          <w:rFonts w:asciiTheme="minorHAnsi" w:hAnsiTheme="minorHAnsi" w:cstheme="minorHAnsi"/>
          <w:b/>
          <w:bCs/>
          <w:sz w:val="20"/>
          <w:szCs w:val="20"/>
        </w:rPr>
      </w:pPr>
      <w:r w:rsidRPr="005C49AE">
        <w:rPr>
          <w:rFonts w:asciiTheme="minorHAnsi" w:hAnsiTheme="minorHAnsi" w:cstheme="minorHAnsi"/>
          <w:b/>
          <w:bCs/>
          <w:sz w:val="20"/>
          <w:szCs w:val="20"/>
        </w:rPr>
        <w:t xml:space="preserve">APPLICABLE LANGUAGE </w:t>
      </w:r>
    </w:p>
    <w:p w14:paraId="0CE87846" w14:textId="77777777" w:rsidR="000A4EBA" w:rsidRPr="005C49AE" w:rsidRDefault="000A4EBA" w:rsidP="009B54CE">
      <w:pPr>
        <w:pStyle w:val="Default"/>
        <w:spacing w:after="120"/>
        <w:ind w:left="360"/>
        <w:jc w:val="both"/>
        <w:rPr>
          <w:rFonts w:asciiTheme="minorHAnsi" w:hAnsiTheme="minorHAnsi" w:cstheme="minorHAnsi"/>
          <w:sz w:val="20"/>
          <w:szCs w:val="20"/>
        </w:rPr>
      </w:pPr>
      <w:r w:rsidRPr="005C49AE">
        <w:rPr>
          <w:rFonts w:asciiTheme="minorHAnsi" w:hAnsiTheme="minorHAnsi" w:cstheme="minorHAnsi"/>
          <w:sz w:val="20"/>
          <w:szCs w:val="20"/>
        </w:rPr>
        <w:t xml:space="preserve">This Agreement and all subsequent Orders shall be made in the English language and all correspondence between the Parties of a technical and non-technical nature shall be in the English language and shall employ the units of measure customarily used by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in the United States of America, unless otherwise specified. All notices and other binding communications may, unless otherwise specified, be sent by facsimile, electronic mail, air mail, or other customary means. </w:t>
      </w:r>
    </w:p>
    <w:p w14:paraId="2DADC75A" w14:textId="77777777" w:rsidR="000A4EBA" w:rsidRPr="005C49AE" w:rsidRDefault="000A4EBA" w:rsidP="009B54CE">
      <w:pPr>
        <w:pStyle w:val="Default"/>
        <w:numPr>
          <w:ilvl w:val="0"/>
          <w:numId w:val="68"/>
        </w:numPr>
        <w:spacing w:after="120"/>
        <w:ind w:left="360"/>
        <w:jc w:val="both"/>
        <w:rPr>
          <w:rFonts w:asciiTheme="minorHAnsi" w:hAnsiTheme="minorHAnsi" w:cstheme="minorHAnsi"/>
          <w:b/>
          <w:bCs/>
          <w:sz w:val="20"/>
          <w:szCs w:val="20"/>
        </w:rPr>
      </w:pPr>
      <w:r w:rsidRPr="005C49AE">
        <w:rPr>
          <w:rFonts w:asciiTheme="minorHAnsi" w:hAnsiTheme="minorHAnsi" w:cstheme="minorHAnsi"/>
          <w:b/>
          <w:bCs/>
          <w:sz w:val="20"/>
          <w:szCs w:val="20"/>
        </w:rPr>
        <w:t xml:space="preserve">SUCCESSORS OF PARTIES </w:t>
      </w:r>
    </w:p>
    <w:p w14:paraId="7EC58C2D" w14:textId="77777777" w:rsidR="000A4EBA" w:rsidRPr="005C49AE" w:rsidRDefault="000A4EBA" w:rsidP="009B54CE">
      <w:pPr>
        <w:pStyle w:val="Default"/>
        <w:spacing w:after="120"/>
        <w:ind w:left="360"/>
        <w:jc w:val="both"/>
        <w:rPr>
          <w:rFonts w:asciiTheme="minorHAnsi" w:hAnsiTheme="minorHAnsi" w:cstheme="minorHAnsi"/>
          <w:sz w:val="20"/>
          <w:szCs w:val="20"/>
        </w:rPr>
      </w:pPr>
      <w:r w:rsidRPr="005C49AE">
        <w:rPr>
          <w:rFonts w:asciiTheme="minorHAnsi" w:hAnsiTheme="minorHAnsi" w:cstheme="minorHAnsi"/>
          <w:sz w:val="20"/>
          <w:szCs w:val="20"/>
        </w:rPr>
        <w:t xml:space="preserve">This Order is binding on the Parties and their respective legal representatives, trustees, successors and assigns. </w:t>
      </w:r>
    </w:p>
    <w:p w14:paraId="3515A3AD" w14:textId="77777777" w:rsidR="000A4EBA" w:rsidRPr="005C49AE" w:rsidRDefault="000A4EBA" w:rsidP="009B54CE">
      <w:pPr>
        <w:pStyle w:val="Default"/>
        <w:numPr>
          <w:ilvl w:val="0"/>
          <w:numId w:val="68"/>
        </w:numPr>
        <w:spacing w:after="120"/>
        <w:ind w:left="360"/>
        <w:jc w:val="both"/>
        <w:rPr>
          <w:rFonts w:asciiTheme="minorHAnsi" w:hAnsiTheme="minorHAnsi" w:cstheme="minorHAnsi"/>
          <w:b/>
          <w:bCs/>
          <w:sz w:val="20"/>
          <w:szCs w:val="20"/>
        </w:rPr>
      </w:pPr>
      <w:r w:rsidRPr="005C49AE">
        <w:rPr>
          <w:rFonts w:asciiTheme="minorHAnsi" w:hAnsiTheme="minorHAnsi" w:cstheme="minorHAnsi"/>
          <w:b/>
          <w:bCs/>
          <w:sz w:val="20"/>
          <w:szCs w:val="20"/>
        </w:rPr>
        <w:t xml:space="preserve">ASSIGNMENT OF RIGHTS TO DIVESTED ENTITIES </w:t>
      </w:r>
    </w:p>
    <w:p w14:paraId="1A350170" w14:textId="77777777" w:rsidR="000A4EBA" w:rsidRPr="005C49AE" w:rsidRDefault="000A4EBA" w:rsidP="009B54CE">
      <w:pPr>
        <w:pStyle w:val="Default"/>
        <w:numPr>
          <w:ilvl w:val="1"/>
          <w:numId w:val="68"/>
        </w:numPr>
        <w:spacing w:after="120"/>
        <w:ind w:left="720"/>
        <w:jc w:val="both"/>
        <w:rPr>
          <w:rFonts w:asciiTheme="minorHAnsi" w:hAnsiTheme="minorHAnsi" w:cstheme="minorHAnsi"/>
          <w:sz w:val="20"/>
          <w:szCs w:val="20"/>
        </w:rPr>
      </w:pPr>
      <w:r w:rsidRPr="005C49AE">
        <w:rPr>
          <w:rFonts w:asciiTheme="minorHAnsi" w:hAnsiTheme="minorHAnsi" w:cstheme="minorHAnsi"/>
          <w:sz w:val="20"/>
          <w:szCs w:val="20"/>
        </w:rPr>
        <w:t xml:space="preserve">Upon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divestiture of any affiliate, division, business unit, line of business or sector (“divested entity”),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may assign in whole or in part the right to purchase any Products or Services that are the subject of this Order to that divested entity. Upon execution of an assignment,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shall have no further rights or obligations with respect to the assigned Products or Services (with the exception of any unpaid fees for Products and Services previously properly furnished which remain due on the effective date of such assignment) and the divested entity shall become the “customer” of record for the assigned Products and Services. </w:t>
      </w:r>
    </w:p>
    <w:p w14:paraId="7E84D424" w14:textId="77777777" w:rsidR="000A4EBA" w:rsidRPr="005C49AE" w:rsidRDefault="000A4EBA" w:rsidP="009B54CE">
      <w:pPr>
        <w:pStyle w:val="Default"/>
        <w:numPr>
          <w:ilvl w:val="1"/>
          <w:numId w:val="68"/>
        </w:numPr>
        <w:spacing w:after="120"/>
        <w:ind w:left="720"/>
        <w:jc w:val="both"/>
        <w:rPr>
          <w:rFonts w:asciiTheme="minorHAnsi" w:hAnsiTheme="minorHAnsi" w:cstheme="minorHAnsi"/>
          <w:sz w:val="20"/>
          <w:szCs w:val="20"/>
        </w:rPr>
      </w:pPr>
      <w:r w:rsidRPr="005C49AE">
        <w:rPr>
          <w:rFonts w:asciiTheme="minorHAnsi" w:hAnsiTheme="minorHAnsi" w:cstheme="minorHAnsi"/>
          <w:sz w:val="20"/>
          <w:szCs w:val="20"/>
        </w:rPr>
        <w:t xml:space="preserve">Divested entities will have the right, for a period of twelve (12) months post-divestiture, to continue to purchase the Products and/or Services covered under this Order, or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may purchase such Products and Services under this Order on behalf of the divested entities. If a divested entity wishes to order from Seller directly, Seller reserves the right to require such divested entity to provide financial information sufficient to determine creditworthiness, which shall not be unreasonably withheld, before accepting any orders. </w:t>
      </w:r>
    </w:p>
    <w:p w14:paraId="48CB5A98" w14:textId="77777777" w:rsidR="000A4EBA" w:rsidRPr="005C49AE" w:rsidRDefault="0042788E" w:rsidP="009B54CE">
      <w:pPr>
        <w:pStyle w:val="Default"/>
        <w:numPr>
          <w:ilvl w:val="1"/>
          <w:numId w:val="68"/>
        </w:numPr>
        <w:spacing w:after="120"/>
        <w:ind w:left="720"/>
        <w:jc w:val="both"/>
        <w:rPr>
          <w:rFonts w:asciiTheme="minorHAnsi" w:hAnsiTheme="minorHAnsi" w:cstheme="minorHAnsi"/>
          <w:sz w:val="20"/>
          <w:szCs w:val="20"/>
        </w:rPr>
      </w:pPr>
      <w:r>
        <w:rPr>
          <w:rFonts w:asciiTheme="minorHAnsi" w:hAnsiTheme="minorHAnsi" w:cstheme="minorHAnsi"/>
          <w:sz w:val="20"/>
          <w:szCs w:val="20"/>
        </w:rPr>
        <w:t>Customer</w:t>
      </w:r>
      <w:r w:rsidR="000A4EBA" w:rsidRPr="005C49AE">
        <w:rPr>
          <w:rFonts w:asciiTheme="minorHAnsi" w:hAnsiTheme="minorHAnsi" w:cstheme="minorHAnsi"/>
          <w:sz w:val="20"/>
          <w:szCs w:val="20"/>
        </w:rPr>
        <w:t xml:space="preserve"> may access and use Products and Services available under this Order to provide transitional support to a divested entity during the transition period at no additional charge (i.e., no charge other than fees otherwise due to Seller under the Order as if the divested entity were a part of </w:t>
      </w:r>
      <w:r>
        <w:rPr>
          <w:rFonts w:asciiTheme="minorHAnsi" w:hAnsiTheme="minorHAnsi" w:cstheme="minorHAnsi"/>
          <w:sz w:val="20"/>
          <w:szCs w:val="20"/>
        </w:rPr>
        <w:t>Customer</w:t>
      </w:r>
      <w:r w:rsidR="000A4EBA" w:rsidRPr="005C49AE">
        <w:rPr>
          <w:rFonts w:asciiTheme="minorHAnsi" w:hAnsiTheme="minorHAnsi" w:cstheme="minorHAnsi"/>
          <w:sz w:val="20"/>
          <w:szCs w:val="20"/>
        </w:rPr>
        <w:t xml:space="preserve">) provided that </w:t>
      </w:r>
      <w:r>
        <w:rPr>
          <w:rFonts w:asciiTheme="minorHAnsi" w:hAnsiTheme="minorHAnsi" w:cstheme="minorHAnsi"/>
          <w:sz w:val="20"/>
          <w:szCs w:val="20"/>
        </w:rPr>
        <w:t>Customer</w:t>
      </w:r>
      <w:r w:rsidR="000A4EBA" w:rsidRPr="005C49AE">
        <w:rPr>
          <w:rFonts w:asciiTheme="minorHAnsi" w:hAnsiTheme="minorHAnsi" w:cstheme="minorHAnsi"/>
          <w:sz w:val="20"/>
          <w:szCs w:val="20"/>
        </w:rPr>
        <w:t xml:space="preserve"> is and remains current on the payment of all amounts due to Seller under this Order. </w:t>
      </w:r>
    </w:p>
    <w:p w14:paraId="3C5F5A40" w14:textId="77777777" w:rsidR="000A4EBA" w:rsidRPr="005C49AE" w:rsidRDefault="000A4EBA" w:rsidP="009B54CE">
      <w:pPr>
        <w:pStyle w:val="Default"/>
        <w:numPr>
          <w:ilvl w:val="1"/>
          <w:numId w:val="68"/>
        </w:numPr>
        <w:spacing w:after="120"/>
        <w:ind w:left="720"/>
        <w:jc w:val="both"/>
        <w:rPr>
          <w:rFonts w:asciiTheme="minorHAnsi" w:hAnsiTheme="minorHAnsi" w:cstheme="minorHAnsi"/>
          <w:sz w:val="20"/>
          <w:szCs w:val="20"/>
        </w:rPr>
      </w:pPr>
      <w:r w:rsidRPr="005C49AE">
        <w:rPr>
          <w:rFonts w:asciiTheme="minorHAnsi" w:hAnsiTheme="minorHAnsi" w:cstheme="minorHAnsi"/>
          <w:sz w:val="20"/>
          <w:szCs w:val="20"/>
        </w:rPr>
        <w:t xml:space="preserve">If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merges with or acquires an entity or entities that have a need for Seller's Products and Services,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and the acquired entity will be permitted to make purchases using this Order and price discounts in support of the acquired entity. If, under any existing Order with an acquired entity or entities, Seller currently provides or agrees to provide Products or Services,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and Seller will negotiate a combined agreement sufficient to cover the combined companies so as to avoid any disruption. </w:t>
      </w:r>
    </w:p>
    <w:p w14:paraId="3A978C28" w14:textId="77777777" w:rsidR="000A4EBA" w:rsidRPr="005C49AE" w:rsidRDefault="000A4EBA" w:rsidP="009B54CE">
      <w:pPr>
        <w:pStyle w:val="Default"/>
        <w:numPr>
          <w:ilvl w:val="0"/>
          <w:numId w:val="68"/>
        </w:numPr>
        <w:spacing w:after="120"/>
        <w:ind w:left="360"/>
        <w:jc w:val="both"/>
        <w:rPr>
          <w:rFonts w:asciiTheme="minorHAnsi" w:hAnsiTheme="minorHAnsi" w:cstheme="minorHAnsi"/>
          <w:b/>
          <w:bCs/>
          <w:sz w:val="20"/>
          <w:szCs w:val="20"/>
        </w:rPr>
      </w:pPr>
      <w:r w:rsidRPr="005C49AE">
        <w:rPr>
          <w:rFonts w:asciiTheme="minorHAnsi" w:hAnsiTheme="minorHAnsi" w:cstheme="minorHAnsi"/>
          <w:b/>
          <w:bCs/>
          <w:sz w:val="20"/>
          <w:szCs w:val="20"/>
        </w:rPr>
        <w:t xml:space="preserve">ANTI-DUMPING/COUNTERVAILING DUTIES </w:t>
      </w:r>
    </w:p>
    <w:p w14:paraId="62E8A65B" w14:textId="77777777" w:rsidR="000A4EBA" w:rsidRPr="005C49AE" w:rsidRDefault="000A4EBA" w:rsidP="009B54CE">
      <w:pPr>
        <w:pStyle w:val="Default"/>
        <w:spacing w:after="120"/>
        <w:ind w:left="360"/>
        <w:jc w:val="both"/>
        <w:rPr>
          <w:rFonts w:asciiTheme="minorHAnsi" w:hAnsiTheme="minorHAnsi" w:cstheme="minorHAnsi"/>
          <w:sz w:val="20"/>
          <w:szCs w:val="20"/>
        </w:rPr>
      </w:pPr>
      <w:r w:rsidRPr="005C49AE">
        <w:rPr>
          <w:rFonts w:asciiTheme="minorHAnsi" w:hAnsiTheme="minorHAnsi" w:cstheme="minorHAnsi"/>
          <w:sz w:val="20"/>
          <w:szCs w:val="20"/>
        </w:rPr>
        <w:t xml:space="preserve">Seller must affirmatively determine whether Seller’s Product is subject to U.S. anti-dumping/countervailing duties (AD/CVD). Seller must notify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in writing if Seller’s Product is subject to AD/CVD at the time of contracting or if Seller’s Product becomes subject to AD/CVD at any time during the term of this Order. </w:t>
      </w:r>
    </w:p>
    <w:p w14:paraId="2C25F4E9" w14:textId="77777777" w:rsidR="000A4EBA" w:rsidRPr="005C49AE" w:rsidRDefault="000A4EBA" w:rsidP="009B54CE">
      <w:pPr>
        <w:pStyle w:val="Default"/>
        <w:numPr>
          <w:ilvl w:val="0"/>
          <w:numId w:val="68"/>
        </w:numPr>
        <w:spacing w:after="120"/>
        <w:ind w:left="360"/>
        <w:jc w:val="both"/>
        <w:rPr>
          <w:rFonts w:asciiTheme="minorHAnsi" w:hAnsiTheme="minorHAnsi" w:cstheme="minorHAnsi"/>
          <w:b/>
          <w:bCs/>
          <w:sz w:val="20"/>
          <w:szCs w:val="20"/>
        </w:rPr>
      </w:pPr>
      <w:r w:rsidRPr="005C49AE">
        <w:rPr>
          <w:rFonts w:asciiTheme="minorHAnsi" w:hAnsiTheme="minorHAnsi" w:cstheme="minorHAnsi"/>
          <w:b/>
          <w:bCs/>
          <w:sz w:val="20"/>
          <w:szCs w:val="20"/>
        </w:rPr>
        <w:lastRenderedPageBreak/>
        <w:t xml:space="preserve">FREE TRADE AGREEMENT AND TARIFF PREFERENCE PROGRAMS </w:t>
      </w:r>
    </w:p>
    <w:p w14:paraId="4731638A" w14:textId="77777777" w:rsidR="000A4EBA" w:rsidRPr="005C49AE" w:rsidRDefault="000A4EBA" w:rsidP="009B54CE">
      <w:pPr>
        <w:pStyle w:val="Default"/>
        <w:spacing w:after="120"/>
        <w:ind w:left="360"/>
        <w:jc w:val="both"/>
        <w:rPr>
          <w:rFonts w:asciiTheme="minorHAnsi" w:hAnsiTheme="minorHAnsi" w:cstheme="minorHAnsi"/>
          <w:sz w:val="20"/>
          <w:szCs w:val="20"/>
        </w:rPr>
      </w:pPr>
      <w:r w:rsidRPr="005C49AE">
        <w:rPr>
          <w:rFonts w:asciiTheme="minorHAnsi" w:hAnsiTheme="minorHAnsi" w:cstheme="minorHAnsi"/>
          <w:sz w:val="20"/>
          <w:szCs w:val="20"/>
        </w:rPr>
        <w:t xml:space="preserve">Seller must provide to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upon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request, Product country of origin information under North American Free Trade Agreement (NAFTA), Caribbean Basin Initiative (CBI), General System of Preferences (GSP) or other relevant, existing or future trade agreements or tariff preference programs. If required by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based on the origin of the Product under the relevant rules of origin, Seller will complete and deliver to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a certificate of origin appropriate to the relevant trade agreement or tariff preference program, or sufficient information to enable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to satisfy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obligations in utilizing such trade agreements or tariff preference programs. Seller must continuously monitor Seller’s materials sourcing, bills of material, and/or formulations for changes that might affect the validity of any origin determination or certificate of origin provided to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If any such change affects origin information or a certificate of origin provided to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Seller must immediately notify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in writing. Upon request by Customs and Border Protection, Seller will provide all applicable requested information in support of a FTA certificate of origin. </w:t>
      </w:r>
    </w:p>
    <w:p w14:paraId="281FD574" w14:textId="77777777" w:rsidR="000A4EBA" w:rsidRPr="005C49AE" w:rsidRDefault="000A4EBA" w:rsidP="009B54CE">
      <w:pPr>
        <w:pStyle w:val="Default"/>
        <w:numPr>
          <w:ilvl w:val="0"/>
          <w:numId w:val="68"/>
        </w:numPr>
        <w:spacing w:after="120"/>
        <w:ind w:left="360"/>
        <w:jc w:val="both"/>
        <w:rPr>
          <w:rFonts w:asciiTheme="minorHAnsi" w:hAnsiTheme="minorHAnsi" w:cstheme="minorHAnsi"/>
          <w:b/>
          <w:bCs/>
          <w:sz w:val="20"/>
          <w:szCs w:val="20"/>
        </w:rPr>
      </w:pPr>
      <w:r w:rsidRPr="005C49AE">
        <w:rPr>
          <w:rFonts w:asciiTheme="minorHAnsi" w:hAnsiTheme="minorHAnsi" w:cstheme="minorHAnsi"/>
          <w:b/>
          <w:bCs/>
          <w:sz w:val="20"/>
          <w:szCs w:val="20"/>
        </w:rPr>
        <w:t xml:space="preserve">CLAUSE MODIFICATION REQUIRED BY </w:t>
      </w:r>
      <w:r w:rsidR="0042788E">
        <w:rPr>
          <w:rFonts w:asciiTheme="minorHAnsi" w:hAnsiTheme="minorHAnsi" w:cstheme="minorHAnsi"/>
          <w:b/>
          <w:bCs/>
          <w:sz w:val="20"/>
          <w:szCs w:val="20"/>
        </w:rPr>
        <w:t>CUSTOMER</w:t>
      </w:r>
      <w:r w:rsidRPr="005C49AE">
        <w:rPr>
          <w:rFonts w:asciiTheme="minorHAnsi" w:hAnsiTheme="minorHAnsi" w:cstheme="minorHAnsi"/>
          <w:b/>
          <w:bCs/>
          <w:sz w:val="20"/>
          <w:szCs w:val="20"/>
        </w:rPr>
        <w:t xml:space="preserve">’S CUSTOMER </w:t>
      </w:r>
    </w:p>
    <w:p w14:paraId="684C78A3" w14:textId="77777777" w:rsidR="000A4EBA" w:rsidRDefault="000A4EBA" w:rsidP="009B54CE">
      <w:pPr>
        <w:spacing w:after="120"/>
        <w:ind w:left="360"/>
        <w:jc w:val="both"/>
        <w:rPr>
          <w:rFonts w:asciiTheme="minorHAnsi" w:hAnsiTheme="minorHAnsi" w:cstheme="minorHAnsi"/>
          <w:sz w:val="20"/>
          <w:szCs w:val="20"/>
        </w:rPr>
      </w:pPr>
      <w:r w:rsidRPr="005C49AE">
        <w:rPr>
          <w:rFonts w:asciiTheme="minorHAnsi" w:hAnsiTheme="minorHAnsi" w:cstheme="minorHAnsi"/>
          <w:sz w:val="20"/>
          <w:szCs w:val="20"/>
        </w:rPr>
        <w:t xml:space="preserve">Seller agrees to incorporate into this Order any revised clause or additional clause as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may reasonably deem necessary to enable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to comply with the provisions of the higher-tier contract and any modifications thereto.</w:t>
      </w:r>
    </w:p>
    <w:p w14:paraId="64BF7FF9" w14:textId="77777777" w:rsidR="000A4EBA" w:rsidRPr="005C49AE" w:rsidRDefault="000A4EBA" w:rsidP="009B54CE">
      <w:pPr>
        <w:pStyle w:val="Default"/>
        <w:numPr>
          <w:ilvl w:val="0"/>
          <w:numId w:val="68"/>
        </w:numPr>
        <w:spacing w:after="120"/>
        <w:ind w:left="360"/>
        <w:jc w:val="both"/>
        <w:rPr>
          <w:rFonts w:asciiTheme="minorHAnsi" w:hAnsiTheme="minorHAnsi" w:cstheme="minorHAnsi"/>
          <w:b/>
          <w:bCs/>
          <w:sz w:val="20"/>
          <w:szCs w:val="20"/>
        </w:rPr>
      </w:pPr>
      <w:r w:rsidRPr="005C49AE">
        <w:rPr>
          <w:rFonts w:asciiTheme="minorHAnsi" w:hAnsiTheme="minorHAnsi" w:cstheme="minorHAnsi"/>
          <w:b/>
          <w:bCs/>
          <w:sz w:val="20"/>
          <w:szCs w:val="20"/>
        </w:rPr>
        <w:t xml:space="preserve">ASSIGNMENT </w:t>
      </w:r>
    </w:p>
    <w:p w14:paraId="219D722A" w14:textId="4CDB2CCE" w:rsidR="000A4EBA" w:rsidRPr="005C49AE" w:rsidRDefault="000A4EBA" w:rsidP="009B54CE">
      <w:pPr>
        <w:pStyle w:val="Default"/>
        <w:numPr>
          <w:ilvl w:val="1"/>
          <w:numId w:val="64"/>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Neither this Order, nor any payments, rights, obligations, duties or claims hereunder, are assignable or transferable by Seller by subcontract or otherwise without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prior written consent, except as specifically stated in </w:t>
      </w:r>
      <w:r w:rsidRPr="00321EA0">
        <w:rPr>
          <w:rFonts w:asciiTheme="minorHAnsi" w:hAnsiTheme="minorHAnsi" w:cstheme="minorHAnsi"/>
          <w:sz w:val="20"/>
          <w:szCs w:val="20"/>
          <w:highlight w:val="yellow"/>
        </w:rPr>
        <w:t xml:space="preserve">this Section </w:t>
      </w:r>
      <w:r w:rsidR="009B54CE" w:rsidRPr="00321EA0">
        <w:rPr>
          <w:rFonts w:asciiTheme="minorHAnsi" w:hAnsiTheme="minorHAnsi" w:cstheme="minorHAnsi"/>
          <w:sz w:val="20"/>
          <w:szCs w:val="20"/>
          <w:highlight w:val="yellow"/>
        </w:rPr>
        <w:t>1</w:t>
      </w:r>
      <w:r w:rsidR="009B54CE">
        <w:rPr>
          <w:rFonts w:asciiTheme="minorHAnsi" w:hAnsiTheme="minorHAnsi" w:cstheme="minorHAnsi"/>
          <w:sz w:val="20"/>
          <w:szCs w:val="20"/>
          <w:highlight w:val="yellow"/>
        </w:rPr>
        <w:t>3</w:t>
      </w:r>
      <w:r w:rsidRPr="00321EA0">
        <w:rPr>
          <w:rFonts w:asciiTheme="minorHAnsi" w:hAnsiTheme="minorHAnsi" w:cstheme="minorHAnsi"/>
          <w:sz w:val="20"/>
          <w:szCs w:val="20"/>
          <w:highlight w:val="yellow"/>
        </w:rPr>
        <w:t>.</w:t>
      </w:r>
      <w:r w:rsidRPr="005C49AE">
        <w:rPr>
          <w:rFonts w:asciiTheme="minorHAnsi" w:hAnsiTheme="minorHAnsi" w:cstheme="minorHAnsi"/>
          <w:sz w:val="20"/>
          <w:szCs w:val="20"/>
        </w:rPr>
        <w:t xml:space="preserve"> Seller may assign to a bank, trust company, or other financing institution including any U.S. federal lending agency, claims for money due or to become due to Seller from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under this Order, provided: </w:t>
      </w:r>
    </w:p>
    <w:p w14:paraId="30316EA7" w14:textId="77777777" w:rsidR="000A4EBA" w:rsidRPr="005C49AE" w:rsidRDefault="000A4EBA" w:rsidP="009B54CE">
      <w:pPr>
        <w:pStyle w:val="Default"/>
        <w:numPr>
          <w:ilvl w:val="1"/>
          <w:numId w:val="66"/>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The assignment is limited to one party, covers all amounts payable under the Order and not already paid, is not subject to further assignment, and is made specifically subject to reduction and set-off or recoupment for any present or future claim or claims or indebtedness which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may have against Seller; </w:t>
      </w:r>
    </w:p>
    <w:p w14:paraId="736EDBC0" w14:textId="77777777" w:rsidR="000A4EBA" w:rsidRPr="005C49AE" w:rsidRDefault="000A4EBA" w:rsidP="009B54CE">
      <w:pPr>
        <w:pStyle w:val="Default"/>
        <w:numPr>
          <w:ilvl w:val="1"/>
          <w:numId w:val="66"/>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Seller furnishes to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written notice of assignment and a true copy of the instrument of assignment. </w:t>
      </w:r>
    </w:p>
    <w:p w14:paraId="7EF141D8" w14:textId="77777777" w:rsidR="000A4EBA" w:rsidRPr="005C49AE" w:rsidRDefault="0042788E" w:rsidP="009B54CE">
      <w:pPr>
        <w:pStyle w:val="Default"/>
        <w:numPr>
          <w:ilvl w:val="1"/>
          <w:numId w:val="64"/>
        </w:numPr>
        <w:spacing w:after="120"/>
        <w:jc w:val="both"/>
        <w:rPr>
          <w:rFonts w:asciiTheme="minorHAnsi" w:hAnsiTheme="minorHAnsi" w:cstheme="minorHAnsi"/>
          <w:sz w:val="20"/>
          <w:szCs w:val="20"/>
        </w:rPr>
      </w:pPr>
      <w:r>
        <w:rPr>
          <w:rFonts w:asciiTheme="minorHAnsi" w:hAnsiTheme="minorHAnsi" w:cstheme="minorHAnsi"/>
          <w:sz w:val="20"/>
          <w:szCs w:val="20"/>
        </w:rPr>
        <w:t>Customer</w:t>
      </w:r>
      <w:r w:rsidR="000A4EBA" w:rsidRPr="005C49AE">
        <w:rPr>
          <w:rFonts w:asciiTheme="minorHAnsi" w:hAnsiTheme="minorHAnsi" w:cstheme="minorHAnsi"/>
          <w:sz w:val="20"/>
          <w:szCs w:val="20"/>
        </w:rPr>
        <w:t xml:space="preserve"> may make direct settlements or adjustments in price, or both, with Seller under the terms of this Order notwithstanding any assignment of claims for money due or to become due under this Order and without notice to the assignee. </w:t>
      </w:r>
    </w:p>
    <w:p w14:paraId="0877E74B" w14:textId="77777777" w:rsidR="000A4EBA" w:rsidRPr="005C49AE" w:rsidRDefault="000A4EBA" w:rsidP="009B54CE">
      <w:pPr>
        <w:pStyle w:val="Default"/>
        <w:numPr>
          <w:ilvl w:val="1"/>
          <w:numId w:val="64"/>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Seller shall not furnish or disclose to any assignee under this Order or any other person not entitled to receive the same, any classified document or any of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Proprietary Information (including this Order) until and unless authorized to do so by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Authorized Purchasing Representative. </w:t>
      </w:r>
    </w:p>
    <w:p w14:paraId="7AF0EA68" w14:textId="77777777" w:rsidR="000A4EBA" w:rsidRPr="005C49AE" w:rsidRDefault="000A4EBA" w:rsidP="009B54CE">
      <w:pPr>
        <w:pStyle w:val="Default"/>
        <w:numPr>
          <w:ilvl w:val="1"/>
          <w:numId w:val="64"/>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Assignment by Seller shall not relieve Seller of any of its obligations under this Order or prejudice any of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rights against Seller whether arising before or after the date of any assignment. </w:t>
      </w:r>
    </w:p>
    <w:p w14:paraId="075D8089" w14:textId="77777777" w:rsidR="000A4EBA" w:rsidRDefault="000A4EBA" w:rsidP="009B54CE">
      <w:pPr>
        <w:pStyle w:val="Default"/>
        <w:numPr>
          <w:ilvl w:val="1"/>
          <w:numId w:val="64"/>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Seller hereby agrees that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may freely assign its rights to delegate its obligations under the Order to any affiliate of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and Seller hereby consents to any such assignment.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shall give Seller written notice of such assignment, and Seller agrees to sign any and all necessary documents that may be requested to facilitate such assignment. </w:t>
      </w:r>
    </w:p>
    <w:p w14:paraId="347835B3" w14:textId="77777777" w:rsidR="000A4EBA" w:rsidRPr="005C49AE" w:rsidRDefault="000A4EBA" w:rsidP="009B54CE">
      <w:pPr>
        <w:pStyle w:val="Default"/>
        <w:numPr>
          <w:ilvl w:val="0"/>
          <w:numId w:val="68"/>
        </w:numPr>
        <w:spacing w:after="120"/>
        <w:ind w:left="360"/>
        <w:jc w:val="both"/>
        <w:rPr>
          <w:rFonts w:asciiTheme="minorHAnsi" w:hAnsiTheme="minorHAnsi" w:cstheme="minorHAnsi"/>
          <w:b/>
          <w:bCs/>
          <w:sz w:val="20"/>
          <w:szCs w:val="20"/>
        </w:rPr>
      </w:pPr>
      <w:r w:rsidRPr="005C49AE">
        <w:rPr>
          <w:rFonts w:asciiTheme="minorHAnsi" w:hAnsiTheme="minorHAnsi" w:cstheme="minorHAnsi"/>
          <w:b/>
          <w:bCs/>
          <w:sz w:val="20"/>
          <w:szCs w:val="20"/>
        </w:rPr>
        <w:t xml:space="preserve">SUBCONTRACTING </w:t>
      </w:r>
    </w:p>
    <w:p w14:paraId="02B0D7D7" w14:textId="77777777" w:rsidR="000A4EBA" w:rsidRPr="005C49AE" w:rsidRDefault="000A4EBA" w:rsidP="009B54CE">
      <w:pPr>
        <w:pStyle w:val="Default"/>
        <w:numPr>
          <w:ilvl w:val="1"/>
          <w:numId w:val="70"/>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Any subcontract, assignment, subcontract or other transfer of rights or obligations arising under this Order and made to a foreign person, as defined in the International Traffic in Arms Regulations or the Export Administration Regulations, must comply with the Export and Import Compliance clause herein. </w:t>
      </w:r>
    </w:p>
    <w:p w14:paraId="55551557" w14:textId="77777777" w:rsidR="000A4EBA" w:rsidRPr="005C49AE" w:rsidRDefault="000A4EBA" w:rsidP="009B54CE">
      <w:pPr>
        <w:pStyle w:val="Default"/>
        <w:numPr>
          <w:ilvl w:val="1"/>
          <w:numId w:val="70"/>
        </w:numPr>
        <w:spacing w:after="120"/>
        <w:jc w:val="both"/>
        <w:rPr>
          <w:rFonts w:asciiTheme="minorHAnsi" w:hAnsiTheme="minorHAnsi" w:cstheme="minorHAnsi"/>
          <w:sz w:val="20"/>
          <w:szCs w:val="20"/>
        </w:rPr>
      </w:pPr>
      <w:r w:rsidRPr="005C49AE">
        <w:rPr>
          <w:rFonts w:asciiTheme="minorHAnsi" w:hAnsiTheme="minorHAnsi" w:cstheme="minorHAnsi"/>
          <w:sz w:val="20"/>
          <w:szCs w:val="20"/>
        </w:rPr>
        <w:lastRenderedPageBreak/>
        <w:t xml:space="preserve">Subcontracting or delegation by Seller, with or without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consent, shall not relieve Seller of any of its obligations under this Order or prejudice any of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rights against Seller whether arising before or after the date of any subcontracting or delegation. </w:t>
      </w:r>
    </w:p>
    <w:p w14:paraId="3C209A54" w14:textId="77777777" w:rsidR="000A4EBA" w:rsidRPr="005C49AE" w:rsidRDefault="000A4EBA" w:rsidP="009B54CE">
      <w:pPr>
        <w:pStyle w:val="ListParagraph"/>
        <w:numPr>
          <w:ilvl w:val="1"/>
          <w:numId w:val="70"/>
        </w:numPr>
        <w:spacing w:after="120" w:line="259" w:lineRule="auto"/>
        <w:contextualSpacing/>
        <w:jc w:val="both"/>
        <w:rPr>
          <w:rFonts w:asciiTheme="minorHAnsi" w:hAnsiTheme="minorHAnsi" w:cstheme="minorHAnsi"/>
          <w:sz w:val="20"/>
          <w:szCs w:val="20"/>
        </w:rPr>
      </w:pPr>
      <w:r w:rsidRPr="005C49AE">
        <w:rPr>
          <w:rFonts w:asciiTheme="minorHAnsi" w:hAnsiTheme="minorHAnsi" w:cstheme="minorHAnsi"/>
          <w:sz w:val="20"/>
          <w:szCs w:val="20"/>
        </w:rPr>
        <w:t>This provision shall not apply to purchases of standard commercial articles, including electronic components or raw materials such as casting, forgings, and rough welded structures on which Seller will perform further work.</w:t>
      </w:r>
    </w:p>
    <w:p w14:paraId="49CD4C53" w14:textId="77777777" w:rsidR="000A4EBA" w:rsidRPr="005C49AE" w:rsidRDefault="000A4EBA" w:rsidP="009B54CE">
      <w:pPr>
        <w:pStyle w:val="Default"/>
        <w:numPr>
          <w:ilvl w:val="0"/>
          <w:numId w:val="68"/>
        </w:numPr>
        <w:spacing w:after="120"/>
        <w:ind w:left="360"/>
        <w:jc w:val="both"/>
        <w:rPr>
          <w:rFonts w:asciiTheme="minorHAnsi" w:hAnsiTheme="minorHAnsi" w:cstheme="minorHAnsi"/>
          <w:b/>
          <w:bCs/>
          <w:sz w:val="20"/>
          <w:szCs w:val="20"/>
        </w:rPr>
      </w:pPr>
      <w:r w:rsidRPr="005C49AE">
        <w:rPr>
          <w:rFonts w:asciiTheme="minorHAnsi" w:hAnsiTheme="minorHAnsi" w:cstheme="minorHAnsi"/>
          <w:b/>
          <w:bCs/>
          <w:sz w:val="20"/>
          <w:szCs w:val="20"/>
        </w:rPr>
        <w:t xml:space="preserve">COMPLIANCE WITH LAWS </w:t>
      </w:r>
    </w:p>
    <w:p w14:paraId="63F5F4C0" w14:textId="77777777" w:rsidR="000A4EBA" w:rsidRPr="005C49AE" w:rsidRDefault="000A4EBA" w:rsidP="009B54CE">
      <w:pPr>
        <w:spacing w:after="120"/>
        <w:ind w:left="360"/>
        <w:jc w:val="both"/>
        <w:rPr>
          <w:rFonts w:asciiTheme="minorHAnsi" w:hAnsiTheme="minorHAnsi" w:cstheme="minorHAnsi"/>
          <w:sz w:val="20"/>
          <w:szCs w:val="20"/>
        </w:rPr>
      </w:pPr>
      <w:r w:rsidRPr="005C49AE">
        <w:rPr>
          <w:rFonts w:asciiTheme="minorHAnsi" w:hAnsiTheme="minorHAnsi" w:cstheme="minorHAnsi"/>
          <w:sz w:val="20"/>
          <w:szCs w:val="20"/>
        </w:rPr>
        <w:t xml:space="preserve">Seller warrants that it is subject to all applicable laws, regulations and rules of any country, including any governmental subdivision thereof, where Seller has an office or facility or is otherwise doing business or properly subject to jurisdiction. Seller shall abide and comply with all applicable laws of the United States of America, including, but not limited to, the U.S. Foreign Corrupt Practices Act, Trading </w:t>
      </w:r>
      <w:proofErr w:type="gramStart"/>
      <w:r w:rsidRPr="005C49AE">
        <w:rPr>
          <w:rFonts w:asciiTheme="minorHAnsi" w:hAnsiTheme="minorHAnsi" w:cstheme="minorHAnsi"/>
          <w:sz w:val="20"/>
          <w:szCs w:val="20"/>
        </w:rPr>
        <w:t>With</w:t>
      </w:r>
      <w:proofErr w:type="gramEnd"/>
      <w:r w:rsidRPr="005C49AE">
        <w:rPr>
          <w:rFonts w:asciiTheme="minorHAnsi" w:hAnsiTheme="minorHAnsi" w:cstheme="minorHAnsi"/>
          <w:sz w:val="20"/>
          <w:szCs w:val="20"/>
        </w:rPr>
        <w:t xml:space="preserve"> The Enemy Act, Arms Export Control Act and regulations of the Office of Foreign Assets Control. Seller shall, at its own expense, defend, indemnify and hold harmless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and its affiliates, and all of their officers, agents, employees, successors and assigns and subcontractors at any tier, against any claims, loss, damage or expense, regardless of how arising and even if unforeseeable, including, without limitation, payment of direct, special, incidental and consequential damages and attorney’s fees, arising out of, or relating, Seller’s failure to comply with the requirements of this provision.</w:t>
      </w:r>
    </w:p>
    <w:p w14:paraId="6DBB5977" w14:textId="77777777" w:rsidR="000A4EBA" w:rsidRPr="005C49AE" w:rsidRDefault="000A4EBA" w:rsidP="000A4EBA">
      <w:pPr>
        <w:rPr>
          <w:rFonts w:asciiTheme="minorHAnsi" w:hAnsiTheme="minorHAnsi" w:cstheme="minorHAnsi"/>
          <w:sz w:val="20"/>
          <w:szCs w:val="20"/>
        </w:rPr>
      </w:pPr>
      <w:r w:rsidRPr="005C49AE">
        <w:rPr>
          <w:rFonts w:asciiTheme="minorHAnsi" w:hAnsiTheme="minorHAnsi" w:cstheme="minorHAnsi"/>
          <w:sz w:val="20"/>
          <w:szCs w:val="20"/>
        </w:rPr>
        <w:br w:type="page"/>
      </w:r>
    </w:p>
    <w:p w14:paraId="476423C4" w14:textId="77777777" w:rsidR="000A4EBA" w:rsidRDefault="000A4EBA" w:rsidP="000A4EBA">
      <w:pPr>
        <w:rPr>
          <w:rFonts w:asciiTheme="minorHAnsi" w:hAnsiTheme="minorHAnsi" w:cstheme="minorHAnsi"/>
          <w:b/>
          <w:color w:val="FF0000"/>
          <w:sz w:val="20"/>
          <w:szCs w:val="20"/>
          <w:u w:val="single"/>
        </w:rPr>
      </w:pPr>
      <w:r w:rsidRPr="005C49AE">
        <w:rPr>
          <w:rFonts w:asciiTheme="minorHAnsi" w:hAnsiTheme="minorHAnsi" w:cstheme="minorHAnsi"/>
          <w:b/>
          <w:color w:val="FF0000"/>
          <w:sz w:val="20"/>
          <w:szCs w:val="20"/>
          <w:u w:val="single"/>
        </w:rPr>
        <w:lastRenderedPageBreak/>
        <w:t>FOR SERVICES WITHIN THE EUROPEAN UNION</w:t>
      </w:r>
    </w:p>
    <w:p w14:paraId="67BCE1A7" w14:textId="77777777" w:rsidR="000A4EBA" w:rsidRPr="005C49AE" w:rsidRDefault="000A4EBA" w:rsidP="000A4EBA">
      <w:pPr>
        <w:rPr>
          <w:rFonts w:asciiTheme="minorHAnsi" w:hAnsiTheme="minorHAnsi" w:cstheme="minorHAnsi"/>
          <w:b/>
          <w:color w:val="FF0000"/>
          <w:sz w:val="20"/>
          <w:szCs w:val="20"/>
          <w:u w:val="single"/>
        </w:rPr>
      </w:pPr>
    </w:p>
    <w:p w14:paraId="5429C07F" w14:textId="77777777" w:rsidR="000A4EBA" w:rsidRDefault="000A4EBA" w:rsidP="009B54CE">
      <w:pPr>
        <w:pStyle w:val="Default"/>
        <w:jc w:val="both"/>
        <w:rPr>
          <w:rFonts w:asciiTheme="minorHAnsi" w:hAnsiTheme="minorHAnsi" w:cstheme="minorHAnsi"/>
          <w:b/>
          <w:bCs/>
          <w:sz w:val="20"/>
          <w:szCs w:val="20"/>
        </w:rPr>
      </w:pPr>
      <w:r w:rsidRPr="005C49AE">
        <w:rPr>
          <w:rFonts w:asciiTheme="minorHAnsi" w:hAnsiTheme="minorHAnsi" w:cstheme="minorHAnsi"/>
          <w:b/>
          <w:bCs/>
          <w:sz w:val="20"/>
          <w:szCs w:val="20"/>
        </w:rPr>
        <w:t xml:space="preserve">EUROPEAN UNION REGISTRATION, EVALUATION, AUTHORIZATION AND RESTRICTION OF CHEMICALS (REACH) </w:t>
      </w:r>
    </w:p>
    <w:p w14:paraId="60CAB980" w14:textId="77777777" w:rsidR="000A4EBA" w:rsidRPr="005C49AE" w:rsidRDefault="000A4EBA" w:rsidP="009B54CE">
      <w:pPr>
        <w:pStyle w:val="Default"/>
        <w:jc w:val="both"/>
        <w:rPr>
          <w:rFonts w:asciiTheme="minorHAnsi" w:hAnsiTheme="minorHAnsi" w:cstheme="minorHAnsi"/>
          <w:sz w:val="20"/>
          <w:szCs w:val="20"/>
        </w:rPr>
      </w:pPr>
    </w:p>
    <w:p w14:paraId="5C3B5CE2" w14:textId="77777777" w:rsidR="000A4EBA" w:rsidRPr="005C49AE" w:rsidRDefault="000A4EBA" w:rsidP="009B54CE">
      <w:pPr>
        <w:pStyle w:val="Default"/>
        <w:numPr>
          <w:ilvl w:val="3"/>
          <w:numId w:val="59"/>
        </w:numPr>
        <w:ind w:left="720"/>
        <w:jc w:val="both"/>
        <w:rPr>
          <w:rFonts w:asciiTheme="minorHAnsi" w:hAnsiTheme="minorHAnsi" w:cstheme="minorHAnsi"/>
          <w:sz w:val="20"/>
          <w:szCs w:val="20"/>
        </w:rPr>
      </w:pPr>
      <w:r w:rsidRPr="005C49AE">
        <w:rPr>
          <w:rFonts w:asciiTheme="minorHAnsi" w:hAnsiTheme="minorHAnsi" w:cstheme="minorHAnsi"/>
          <w:sz w:val="20"/>
          <w:szCs w:val="20"/>
        </w:rPr>
        <w:t xml:space="preserve">Seller shall comply with any and all European Union (EU) Registration, Evaluation, Authorization and Restriction of Chemicals (REACH) regulation obligations with respect to any of the Products delivered by Seller to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under the terms of this Order. </w:t>
      </w:r>
    </w:p>
    <w:p w14:paraId="6C672DD4" w14:textId="77777777" w:rsidR="000A4EBA" w:rsidRPr="005C49AE" w:rsidRDefault="000A4EBA" w:rsidP="009B54CE">
      <w:pPr>
        <w:pStyle w:val="Default"/>
        <w:numPr>
          <w:ilvl w:val="3"/>
          <w:numId w:val="59"/>
        </w:numPr>
        <w:ind w:left="720"/>
        <w:jc w:val="both"/>
        <w:rPr>
          <w:rFonts w:asciiTheme="minorHAnsi" w:hAnsiTheme="minorHAnsi" w:cstheme="minorHAnsi"/>
          <w:sz w:val="20"/>
          <w:szCs w:val="20"/>
        </w:rPr>
      </w:pPr>
      <w:r w:rsidRPr="005C49AE">
        <w:rPr>
          <w:rFonts w:asciiTheme="minorHAnsi" w:hAnsiTheme="minorHAnsi" w:cstheme="minorHAnsi"/>
          <w:sz w:val="20"/>
          <w:szCs w:val="20"/>
        </w:rPr>
        <w:t xml:space="preserve">Seller must provide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with a list of substances contained in any of the Products that were included on the Candidate List published by ECHA. Thereafter, if a substance is added to the Candidate List by ECHA, and that substance is also contained in any Products, Seller must notify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within fifteen (15) days following publication of the list. </w:t>
      </w:r>
    </w:p>
    <w:p w14:paraId="4D561527" w14:textId="77777777" w:rsidR="000A4EBA" w:rsidRPr="005C49AE" w:rsidRDefault="000A4EBA" w:rsidP="009B54CE">
      <w:pPr>
        <w:pStyle w:val="Default"/>
        <w:numPr>
          <w:ilvl w:val="3"/>
          <w:numId w:val="59"/>
        </w:numPr>
        <w:ind w:left="720"/>
        <w:jc w:val="both"/>
        <w:rPr>
          <w:rFonts w:asciiTheme="minorHAnsi" w:hAnsiTheme="minorHAnsi" w:cstheme="minorHAnsi"/>
          <w:sz w:val="20"/>
          <w:szCs w:val="20"/>
        </w:rPr>
      </w:pPr>
      <w:r w:rsidRPr="005C49AE">
        <w:rPr>
          <w:rFonts w:asciiTheme="minorHAnsi" w:hAnsiTheme="minorHAnsi" w:cstheme="minorHAnsi"/>
          <w:sz w:val="20"/>
          <w:szCs w:val="20"/>
        </w:rPr>
        <w:t xml:space="preserve">By accepting this Order, Seller recognizes and agrees that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will thereafter act in reliance on Seller’s acceptance of this Order as a contractual commitment that it is in compliance with EU REACH regulations, subject to the further provisions below. </w:t>
      </w:r>
    </w:p>
    <w:p w14:paraId="7A764BD0" w14:textId="77777777" w:rsidR="000A4EBA" w:rsidRPr="005C49AE" w:rsidRDefault="000A4EBA" w:rsidP="009B54CE">
      <w:pPr>
        <w:pStyle w:val="Default"/>
        <w:numPr>
          <w:ilvl w:val="3"/>
          <w:numId w:val="59"/>
        </w:numPr>
        <w:ind w:left="720"/>
        <w:jc w:val="both"/>
        <w:rPr>
          <w:rFonts w:asciiTheme="minorHAnsi" w:hAnsiTheme="minorHAnsi" w:cstheme="minorHAnsi"/>
          <w:sz w:val="20"/>
          <w:szCs w:val="20"/>
        </w:rPr>
      </w:pPr>
      <w:r w:rsidRPr="005C49AE">
        <w:rPr>
          <w:rFonts w:asciiTheme="minorHAnsi" w:hAnsiTheme="minorHAnsi" w:cstheme="minorHAnsi"/>
          <w:sz w:val="20"/>
          <w:szCs w:val="20"/>
        </w:rPr>
        <w:t xml:space="preserve">Should any Products contain substances listed on the Candidate List that are above 0.1% on a weight by weight basis within that Product, Seller shall provide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with so-called Safe-Use information, pursuant to the provisions of REACH Article 33 and shall maintain the REACH database for the life of this Order. </w:t>
      </w:r>
    </w:p>
    <w:p w14:paraId="274751D1" w14:textId="77777777" w:rsidR="000A4EBA" w:rsidRPr="005C49AE" w:rsidRDefault="000A4EBA" w:rsidP="009B54CE">
      <w:pPr>
        <w:pStyle w:val="Default"/>
        <w:numPr>
          <w:ilvl w:val="3"/>
          <w:numId w:val="59"/>
        </w:numPr>
        <w:ind w:left="720"/>
        <w:jc w:val="both"/>
        <w:rPr>
          <w:rFonts w:asciiTheme="minorHAnsi" w:hAnsiTheme="minorHAnsi" w:cstheme="minorHAnsi"/>
          <w:sz w:val="20"/>
          <w:szCs w:val="20"/>
        </w:rPr>
      </w:pPr>
      <w:r w:rsidRPr="005C49AE">
        <w:rPr>
          <w:rFonts w:asciiTheme="minorHAnsi" w:hAnsiTheme="minorHAnsi" w:cstheme="minorHAnsi"/>
          <w:sz w:val="20"/>
          <w:szCs w:val="20"/>
        </w:rPr>
        <w:t xml:space="preserve">As indicated,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will act in reliance on the statements and commitments Seller makes regarding the Candidate List status of each of the substances contained in any of the Products. If Seller fails to comply with the provisions of this clause,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may consider whether such failure constitutes a breach of this Order sufficient to warrant Termination for Default in accordance with the terms of this Order. Moreover, in the event failure to timely comply with these provisions results in a business interruption of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operations,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will seek to recover the damages, including financial losses, it suffers as a consequence of such failure. </w:t>
      </w:r>
    </w:p>
    <w:p w14:paraId="761A7E16" w14:textId="77777777" w:rsidR="000A4EBA" w:rsidRPr="005C49AE" w:rsidRDefault="000A4EBA" w:rsidP="009B54CE">
      <w:pPr>
        <w:pStyle w:val="Default"/>
        <w:numPr>
          <w:ilvl w:val="3"/>
          <w:numId w:val="59"/>
        </w:numPr>
        <w:ind w:left="720"/>
        <w:jc w:val="both"/>
        <w:rPr>
          <w:rFonts w:asciiTheme="minorHAnsi" w:hAnsiTheme="minorHAnsi" w:cstheme="minorHAnsi"/>
          <w:sz w:val="20"/>
          <w:szCs w:val="20"/>
        </w:rPr>
      </w:pPr>
      <w:r w:rsidRPr="005C49AE">
        <w:rPr>
          <w:rFonts w:asciiTheme="minorHAnsi" w:hAnsiTheme="minorHAnsi" w:cstheme="minorHAnsi"/>
          <w:sz w:val="20"/>
          <w:szCs w:val="20"/>
        </w:rPr>
        <w:t xml:space="preserve">Seller is responsible for ensuring that the Products conform to and are compliant with the restrictions included in Annex XVII of the REACH Regulation and/or are otherwise authorized for use in accordance with Annex XIV of the REACH Regulation (in each case where relevant). </w:t>
      </w:r>
    </w:p>
    <w:p w14:paraId="716416EA" w14:textId="77777777" w:rsidR="000A4EBA" w:rsidRPr="005C49AE" w:rsidRDefault="000A4EBA" w:rsidP="009B54CE">
      <w:pPr>
        <w:pStyle w:val="Default"/>
        <w:jc w:val="both"/>
        <w:rPr>
          <w:rFonts w:asciiTheme="minorHAnsi" w:hAnsiTheme="minorHAnsi" w:cstheme="minorHAnsi"/>
          <w:sz w:val="20"/>
          <w:szCs w:val="20"/>
        </w:rPr>
      </w:pPr>
    </w:p>
    <w:p w14:paraId="27CFF1D7" w14:textId="77777777" w:rsidR="000A4EBA" w:rsidRPr="005C49AE" w:rsidRDefault="000A4EBA" w:rsidP="009B54CE">
      <w:pPr>
        <w:pStyle w:val="Default"/>
        <w:jc w:val="both"/>
        <w:rPr>
          <w:rFonts w:asciiTheme="minorHAnsi" w:hAnsiTheme="minorHAnsi" w:cstheme="minorHAnsi"/>
          <w:sz w:val="20"/>
          <w:szCs w:val="20"/>
        </w:rPr>
      </w:pPr>
      <w:r w:rsidRPr="005C49AE">
        <w:rPr>
          <w:rFonts w:asciiTheme="minorHAnsi" w:hAnsiTheme="minorHAnsi" w:cstheme="minorHAnsi"/>
          <w:sz w:val="20"/>
          <w:szCs w:val="20"/>
        </w:rPr>
        <w:t xml:space="preserve">For purposes of this clause, the terms “Substance” and “Candidate List” shall have the same meaning as are given those terms in REACH and the list of substances currently on the candidate list can be found at http://echa.europa.eu/web/guest/candidate-list-table. </w:t>
      </w:r>
    </w:p>
    <w:p w14:paraId="6F7D8F0F" w14:textId="77777777" w:rsidR="000A4EBA" w:rsidRPr="005C49AE" w:rsidRDefault="000A4EBA" w:rsidP="009B54CE">
      <w:pPr>
        <w:jc w:val="both"/>
        <w:rPr>
          <w:rFonts w:asciiTheme="minorHAnsi" w:hAnsiTheme="minorHAnsi" w:cstheme="minorHAnsi"/>
          <w:sz w:val="20"/>
          <w:szCs w:val="20"/>
        </w:rPr>
      </w:pPr>
    </w:p>
    <w:p w14:paraId="3EE61701" w14:textId="77777777" w:rsidR="000A4EBA" w:rsidRPr="005C49AE" w:rsidRDefault="000A4EBA" w:rsidP="000A4EBA">
      <w:pPr>
        <w:rPr>
          <w:rFonts w:asciiTheme="minorHAnsi" w:hAnsiTheme="minorHAnsi" w:cstheme="minorHAnsi"/>
          <w:sz w:val="20"/>
          <w:szCs w:val="20"/>
        </w:rPr>
      </w:pPr>
    </w:p>
    <w:p w14:paraId="1C0D5237" w14:textId="77777777" w:rsidR="000A4EBA" w:rsidRPr="005C49AE" w:rsidRDefault="000A4EBA" w:rsidP="000A4EBA">
      <w:pPr>
        <w:rPr>
          <w:rFonts w:asciiTheme="minorHAnsi" w:hAnsiTheme="minorHAnsi" w:cstheme="minorHAnsi"/>
          <w:sz w:val="20"/>
          <w:szCs w:val="20"/>
        </w:rPr>
      </w:pPr>
      <w:r w:rsidRPr="005C49AE">
        <w:rPr>
          <w:rFonts w:asciiTheme="minorHAnsi" w:hAnsiTheme="minorHAnsi" w:cstheme="minorHAnsi"/>
          <w:sz w:val="20"/>
          <w:szCs w:val="20"/>
        </w:rPr>
        <w:br w:type="page"/>
      </w:r>
    </w:p>
    <w:p w14:paraId="4617BB15" w14:textId="77777777" w:rsidR="000A4EBA" w:rsidRPr="005C49AE" w:rsidRDefault="000A4EBA" w:rsidP="000A4EBA">
      <w:pPr>
        <w:rPr>
          <w:rFonts w:asciiTheme="minorHAnsi" w:hAnsiTheme="minorHAnsi" w:cstheme="minorHAnsi"/>
          <w:b/>
          <w:color w:val="FF0000"/>
          <w:sz w:val="20"/>
          <w:szCs w:val="20"/>
          <w:u w:val="single"/>
        </w:rPr>
      </w:pPr>
      <w:r w:rsidRPr="005C49AE">
        <w:rPr>
          <w:rFonts w:asciiTheme="minorHAnsi" w:hAnsiTheme="minorHAnsi" w:cstheme="minorHAnsi"/>
          <w:b/>
          <w:color w:val="FF0000"/>
          <w:sz w:val="20"/>
          <w:szCs w:val="20"/>
          <w:u w:val="single"/>
        </w:rPr>
        <w:lastRenderedPageBreak/>
        <w:t>FOR SERVICES WITHIN THE UNITED KINGDOM</w:t>
      </w:r>
    </w:p>
    <w:p w14:paraId="1770E9D3" w14:textId="77777777" w:rsidR="000A4EBA" w:rsidRPr="005C49AE" w:rsidRDefault="000A4EBA" w:rsidP="000A4EBA">
      <w:pPr>
        <w:pStyle w:val="Default"/>
        <w:rPr>
          <w:rFonts w:asciiTheme="minorHAnsi" w:hAnsiTheme="minorHAnsi" w:cstheme="minorHAnsi"/>
          <w:sz w:val="20"/>
          <w:szCs w:val="20"/>
        </w:rPr>
      </w:pPr>
      <w:r w:rsidRPr="005C49AE">
        <w:rPr>
          <w:rFonts w:asciiTheme="minorHAnsi" w:hAnsiTheme="minorHAnsi" w:cstheme="minorHAnsi"/>
          <w:sz w:val="20"/>
          <w:szCs w:val="20"/>
        </w:rPr>
        <w:t xml:space="preserve"> </w:t>
      </w:r>
    </w:p>
    <w:p w14:paraId="61C70B48" w14:textId="77777777" w:rsidR="000A4EBA" w:rsidRPr="005C49AE" w:rsidRDefault="000A4EBA" w:rsidP="009B54CE">
      <w:pPr>
        <w:pStyle w:val="Default"/>
        <w:numPr>
          <w:ilvl w:val="0"/>
          <w:numId w:val="63"/>
        </w:numPr>
        <w:spacing w:after="120"/>
        <w:jc w:val="both"/>
        <w:rPr>
          <w:rFonts w:asciiTheme="minorHAnsi" w:hAnsiTheme="minorHAnsi" w:cstheme="minorHAnsi"/>
          <w:b/>
          <w:bCs/>
          <w:sz w:val="20"/>
          <w:szCs w:val="20"/>
        </w:rPr>
      </w:pPr>
      <w:r w:rsidRPr="005C49AE">
        <w:rPr>
          <w:rFonts w:asciiTheme="minorHAnsi" w:hAnsiTheme="minorHAnsi" w:cstheme="minorHAnsi"/>
          <w:b/>
          <w:bCs/>
          <w:sz w:val="20"/>
          <w:szCs w:val="20"/>
        </w:rPr>
        <w:t xml:space="preserve">SELLER’S OBLIGATIONS </w:t>
      </w:r>
    </w:p>
    <w:p w14:paraId="2C08BBDF" w14:textId="77777777" w:rsidR="000A4EBA" w:rsidRPr="005C49AE" w:rsidRDefault="000A4EBA" w:rsidP="009B54CE">
      <w:pPr>
        <w:pStyle w:val="Default"/>
        <w:numPr>
          <w:ilvl w:val="1"/>
          <w:numId w:val="63"/>
        </w:numPr>
        <w:spacing w:after="120"/>
        <w:jc w:val="both"/>
        <w:rPr>
          <w:rFonts w:asciiTheme="minorHAnsi" w:hAnsiTheme="minorHAnsi" w:cstheme="minorHAnsi"/>
          <w:b/>
          <w:bCs/>
          <w:sz w:val="20"/>
          <w:szCs w:val="20"/>
        </w:rPr>
      </w:pPr>
      <w:r w:rsidRPr="005C49AE">
        <w:rPr>
          <w:rFonts w:asciiTheme="minorHAnsi" w:hAnsiTheme="minorHAnsi" w:cstheme="minorHAnsi"/>
          <w:sz w:val="20"/>
          <w:szCs w:val="20"/>
        </w:rPr>
        <w:t xml:space="preserve">Seller will comply with all applicable regulations or other legal requirements concerning the manufacture, packaging, packing and delivery of the Goods and the performance of the Services, including any regulations for goods classified as hazardous (including the Waste Electrical and Electronic Equipment Directive (2012/19/EU), REACH EC 1907/2006 and the Restriction of the Use of Certain Hazardous Substances in Electrical and Electronic Equipment Directive (Directive 2011/65/EU), and will inform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of any need for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to comply with such regulations or requirements in relation to the receipt and onward supply of the Goods and Services and where applicable will provide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with all necessary information to enable compliance (including any material safety data sheets that exist for any product or compound supplied as a free standing compound within the Goods). </w:t>
      </w:r>
    </w:p>
    <w:p w14:paraId="661C375F" w14:textId="77777777" w:rsidR="000A4EBA" w:rsidRPr="005C49AE" w:rsidRDefault="000A4EBA" w:rsidP="009B54CE">
      <w:pPr>
        <w:pStyle w:val="Default"/>
        <w:numPr>
          <w:ilvl w:val="1"/>
          <w:numId w:val="63"/>
        </w:numPr>
        <w:spacing w:after="120"/>
        <w:jc w:val="both"/>
        <w:rPr>
          <w:rFonts w:asciiTheme="minorHAnsi" w:hAnsiTheme="minorHAnsi" w:cstheme="minorHAnsi"/>
          <w:b/>
          <w:bCs/>
          <w:sz w:val="20"/>
          <w:szCs w:val="20"/>
        </w:rPr>
      </w:pPr>
      <w:r w:rsidRPr="005C49AE">
        <w:rPr>
          <w:rFonts w:asciiTheme="minorHAnsi" w:hAnsiTheme="minorHAnsi" w:cstheme="minorHAnsi"/>
          <w:sz w:val="20"/>
          <w:szCs w:val="20"/>
        </w:rPr>
        <w:t xml:space="preserve">The Seller will not unreasonably refuse any request by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to inspect and test the Goods during manufacture, processing or storage at the premises of the Seller or any third party prior to dispatch, and the Seller will provide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with all facilities reasonably required for inspection and testing. Any such inspection will not relieve the Seller of its obligations under this Contract nor imply acceptance by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t>
      </w:r>
    </w:p>
    <w:p w14:paraId="63851DC9" w14:textId="77777777" w:rsidR="000A4EBA" w:rsidRPr="005C49AE" w:rsidRDefault="000A4EBA" w:rsidP="009B54CE">
      <w:pPr>
        <w:pStyle w:val="Default"/>
        <w:numPr>
          <w:ilvl w:val="1"/>
          <w:numId w:val="63"/>
        </w:numPr>
        <w:spacing w:after="120"/>
        <w:jc w:val="both"/>
        <w:rPr>
          <w:rFonts w:asciiTheme="minorHAnsi" w:hAnsiTheme="minorHAnsi" w:cstheme="minorHAnsi"/>
          <w:b/>
          <w:bCs/>
          <w:sz w:val="20"/>
          <w:szCs w:val="20"/>
        </w:rPr>
      </w:pPr>
      <w:r w:rsidRPr="005C49AE">
        <w:rPr>
          <w:rFonts w:asciiTheme="minorHAnsi" w:hAnsiTheme="minorHAnsi" w:cstheme="minorHAnsi"/>
          <w:sz w:val="20"/>
          <w:szCs w:val="20"/>
        </w:rPr>
        <w:t xml:space="preserve">If as a result of inspection or testing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is not satisfied that the Goods comply in all respects with the Contract, and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so informs the Seller within seven (7) Days of inspection or testing, the Seller will promptly take such steps as are necessary to ensure compliance.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may conduct further inspections and tests after the Seller has carried out such steps necessary to ensure compliance. </w:t>
      </w:r>
    </w:p>
    <w:p w14:paraId="04D4A5E7" w14:textId="77777777" w:rsidR="000A4EBA" w:rsidRPr="005C49AE" w:rsidRDefault="000A4EBA" w:rsidP="009B54CE">
      <w:pPr>
        <w:pStyle w:val="Default"/>
        <w:numPr>
          <w:ilvl w:val="1"/>
          <w:numId w:val="63"/>
        </w:numPr>
        <w:spacing w:after="120"/>
        <w:jc w:val="both"/>
        <w:rPr>
          <w:rFonts w:asciiTheme="minorHAnsi" w:hAnsiTheme="minorHAnsi" w:cstheme="minorHAnsi"/>
          <w:b/>
          <w:bCs/>
          <w:sz w:val="20"/>
          <w:szCs w:val="20"/>
        </w:rPr>
      </w:pPr>
      <w:r w:rsidRPr="005C49AE">
        <w:rPr>
          <w:rFonts w:asciiTheme="minorHAnsi" w:hAnsiTheme="minorHAnsi" w:cstheme="minorHAnsi"/>
          <w:sz w:val="20"/>
          <w:szCs w:val="20"/>
        </w:rPr>
        <w:t xml:space="preserve">The Goods will be marked in accordance with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instructions and any applicable regulations or requirements of the carrier, and properly packed and secured suitable for onward sea and/or air freight so as to reach their destination in an undamaged condition in the ordinary course. For the avoidance of doubt, all drums, containers and other packaging will be non-returnable unless otherwise agreed in writing. </w:t>
      </w:r>
    </w:p>
    <w:p w14:paraId="6CED4863" w14:textId="77777777" w:rsidR="000A4EBA" w:rsidRPr="005C49AE" w:rsidRDefault="000A4EBA" w:rsidP="009B54CE">
      <w:pPr>
        <w:pStyle w:val="Default"/>
        <w:numPr>
          <w:ilvl w:val="1"/>
          <w:numId w:val="63"/>
        </w:numPr>
        <w:spacing w:after="120"/>
        <w:jc w:val="both"/>
        <w:rPr>
          <w:rFonts w:asciiTheme="minorHAnsi" w:hAnsiTheme="minorHAnsi" w:cstheme="minorHAnsi"/>
          <w:b/>
          <w:bCs/>
          <w:sz w:val="20"/>
          <w:szCs w:val="20"/>
        </w:rPr>
      </w:pPr>
      <w:r w:rsidRPr="005C49AE">
        <w:rPr>
          <w:rFonts w:asciiTheme="minorHAnsi" w:hAnsiTheme="minorHAnsi" w:cstheme="minorHAnsi"/>
          <w:sz w:val="20"/>
          <w:szCs w:val="20"/>
        </w:rPr>
        <w:t xml:space="preserve">All Orders are placed by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on condition that spare parts and identical replacements for the Goods supplied by the Seller will be available to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at a fair and reasonable price for a period of ten (10) years from the date of the Order and that prior to the Goods or spare parts thereof being made obsolete at least twelve (12) months' written notice will be given by the Seller. </w:t>
      </w:r>
    </w:p>
    <w:p w14:paraId="65FEE404" w14:textId="77777777" w:rsidR="000A4EBA" w:rsidRPr="005C49AE" w:rsidRDefault="000A4EBA" w:rsidP="009B54CE">
      <w:pPr>
        <w:pStyle w:val="Default"/>
        <w:numPr>
          <w:ilvl w:val="1"/>
          <w:numId w:val="63"/>
        </w:numPr>
        <w:spacing w:after="120"/>
        <w:jc w:val="both"/>
        <w:rPr>
          <w:rFonts w:asciiTheme="minorHAnsi" w:hAnsiTheme="minorHAnsi" w:cstheme="minorHAnsi"/>
          <w:b/>
          <w:bCs/>
          <w:sz w:val="20"/>
          <w:szCs w:val="20"/>
        </w:rPr>
      </w:pPr>
      <w:r w:rsidRPr="005C49AE">
        <w:rPr>
          <w:rFonts w:asciiTheme="minorHAnsi" w:hAnsiTheme="minorHAnsi" w:cstheme="minorHAnsi"/>
          <w:sz w:val="20"/>
          <w:szCs w:val="20"/>
        </w:rPr>
        <w:t xml:space="preserve">The Seller must advise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in writing of all the proposed changes in the Specification or method of construction and assembly of the Goods supplied including but not limited to changes in form, fit or function, service life, reliability, maintainability, interchangeability or safety. In the event of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accepting the changes written approval will be provided to the Seller. For the avoidance of doubt, this shall not affect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rights of inspection under this </w:t>
      </w:r>
      <w:r w:rsidRPr="004E55FA">
        <w:rPr>
          <w:rFonts w:asciiTheme="minorHAnsi" w:hAnsiTheme="minorHAnsi" w:cstheme="minorHAnsi"/>
          <w:sz w:val="20"/>
          <w:szCs w:val="20"/>
        </w:rPr>
        <w:t xml:space="preserve">Section </w:t>
      </w:r>
      <w:r w:rsidR="004E55FA" w:rsidRPr="004E55FA">
        <w:rPr>
          <w:rFonts w:asciiTheme="minorHAnsi" w:hAnsiTheme="minorHAnsi" w:cstheme="minorHAnsi"/>
          <w:sz w:val="20"/>
          <w:szCs w:val="20"/>
        </w:rPr>
        <w:t>1</w:t>
      </w:r>
      <w:r w:rsidR="004E55FA" w:rsidRPr="005C49AE">
        <w:rPr>
          <w:rFonts w:asciiTheme="minorHAnsi" w:hAnsiTheme="minorHAnsi" w:cstheme="minorHAnsi"/>
          <w:sz w:val="20"/>
          <w:szCs w:val="20"/>
        </w:rPr>
        <w:t xml:space="preserve"> </w:t>
      </w:r>
      <w:r w:rsidRPr="005C49AE">
        <w:rPr>
          <w:rFonts w:asciiTheme="minorHAnsi" w:hAnsiTheme="minorHAnsi" w:cstheme="minorHAnsi"/>
          <w:sz w:val="20"/>
          <w:szCs w:val="20"/>
        </w:rPr>
        <w:t xml:space="preserve">or imply any acceptance by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t>
      </w:r>
    </w:p>
    <w:p w14:paraId="4FCC3F89" w14:textId="77777777" w:rsidR="000A4EBA" w:rsidRPr="005C49AE" w:rsidRDefault="000A4EBA" w:rsidP="009B54CE">
      <w:pPr>
        <w:pStyle w:val="Default"/>
        <w:numPr>
          <w:ilvl w:val="0"/>
          <w:numId w:val="63"/>
        </w:numPr>
        <w:spacing w:after="120"/>
        <w:jc w:val="both"/>
        <w:rPr>
          <w:rFonts w:asciiTheme="minorHAnsi" w:hAnsiTheme="minorHAnsi" w:cstheme="minorHAnsi"/>
          <w:sz w:val="20"/>
          <w:szCs w:val="20"/>
        </w:rPr>
      </w:pPr>
      <w:r w:rsidRPr="005C49AE">
        <w:rPr>
          <w:rFonts w:asciiTheme="minorHAnsi" w:hAnsiTheme="minorHAnsi" w:cstheme="minorHAnsi"/>
          <w:b/>
          <w:bCs/>
          <w:sz w:val="20"/>
          <w:szCs w:val="20"/>
        </w:rPr>
        <w:t xml:space="preserve">PRICE OF THE GOODS AND SERVICES </w:t>
      </w:r>
    </w:p>
    <w:p w14:paraId="69AE479A"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Unless otherwise stated in the Order, the Price for Goods will be: (a) exclusive of any applicable value added or other sales tax (which will be payable by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subject to receipt of a VAT or other sales invoice); and (b) be inclusive of all charges for packaging, packing, shipping, carriage, insurance and delivery of the Goods DDP to the Delivery Address (Incoterms 2010) and any duties, imposts or levies other than value added tax. Prices for Services will be as set out in the Order. </w:t>
      </w:r>
    </w:p>
    <w:p w14:paraId="5DFDE12B"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No increase in the Price or extra charges may be made (whether on account of material, </w:t>
      </w:r>
      <w:proofErr w:type="spellStart"/>
      <w:r w:rsidRPr="005C49AE">
        <w:rPr>
          <w:rFonts w:asciiTheme="minorHAnsi" w:hAnsiTheme="minorHAnsi" w:cstheme="minorHAnsi"/>
          <w:sz w:val="20"/>
          <w:szCs w:val="20"/>
        </w:rPr>
        <w:t>labour</w:t>
      </w:r>
      <w:proofErr w:type="spellEnd"/>
      <w:r w:rsidRPr="005C49AE">
        <w:rPr>
          <w:rFonts w:asciiTheme="minorHAnsi" w:hAnsiTheme="minorHAnsi" w:cstheme="minorHAnsi"/>
          <w:sz w:val="20"/>
          <w:szCs w:val="20"/>
        </w:rPr>
        <w:t xml:space="preserve">, or transport costs, fluctuations in rates of exchange or otherwise) without the prior consent of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in writing. </w:t>
      </w:r>
    </w:p>
    <w:p w14:paraId="6FB422FB"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will be entitled to, and afforded, any discount for prompt payment, bulk purchase, or volume of purchase customarily granted by the Seller, whether or not shown on the Order. </w:t>
      </w:r>
    </w:p>
    <w:p w14:paraId="0FD6BCD2" w14:textId="77777777" w:rsidR="000A4EBA" w:rsidRPr="005C49AE" w:rsidRDefault="000A4EBA" w:rsidP="009B54CE">
      <w:pPr>
        <w:pStyle w:val="Default"/>
        <w:numPr>
          <w:ilvl w:val="0"/>
          <w:numId w:val="63"/>
        </w:numPr>
        <w:spacing w:after="120"/>
        <w:jc w:val="both"/>
        <w:rPr>
          <w:rFonts w:asciiTheme="minorHAnsi" w:hAnsiTheme="minorHAnsi" w:cstheme="minorHAnsi"/>
          <w:sz w:val="20"/>
          <w:szCs w:val="20"/>
        </w:rPr>
      </w:pPr>
      <w:r w:rsidRPr="005C49AE">
        <w:rPr>
          <w:rFonts w:asciiTheme="minorHAnsi" w:hAnsiTheme="minorHAnsi" w:cstheme="minorHAnsi"/>
          <w:b/>
          <w:bCs/>
          <w:sz w:val="20"/>
          <w:szCs w:val="20"/>
        </w:rPr>
        <w:lastRenderedPageBreak/>
        <w:t xml:space="preserve">DELIVERY </w:t>
      </w:r>
    </w:p>
    <w:p w14:paraId="3C167DC2"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The Goods will be delivered to, and the Services will be performed at, the Delivery Address on the date or within the period stated in the Order, in each case during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usual business hours. </w:t>
      </w:r>
    </w:p>
    <w:p w14:paraId="45E36187"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will, without penalty, be entitled to delay or reschedule the date or period of delivery stated in the Order by giving not less than seven (7) Days’ notice to the Seller, specifying the revised date or period for delivery of the Goods or performance of the Services. </w:t>
      </w:r>
    </w:p>
    <w:p w14:paraId="3F216105"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Where the date of delivery of the Goods, or performance of the Services, is to be specified after the placing of the Order, the Seller will give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reasonable notice of the specified date. </w:t>
      </w:r>
    </w:p>
    <w:p w14:paraId="7E93C2A5"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The time of delivery of the Goods and of performance of the Services is of the essence of this Contract. </w:t>
      </w:r>
    </w:p>
    <w:p w14:paraId="059F3F3D"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Subject to the exercise by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of the provisions of Clause 5.2, if the Goods are not delivered or the Services are not performed on the due date or within the specified period then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will be entitled to deduct from the Price or (if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has paid the Price) to claim from the Seller by way of liquidated damages for delay, </w:t>
      </w:r>
      <w:proofErr w:type="spellStart"/>
      <w:r w:rsidRPr="005C49AE">
        <w:rPr>
          <w:rFonts w:asciiTheme="minorHAnsi" w:hAnsiTheme="minorHAnsi" w:cstheme="minorHAnsi"/>
          <w:sz w:val="20"/>
          <w:szCs w:val="20"/>
        </w:rPr>
        <w:t>nought</w:t>
      </w:r>
      <w:proofErr w:type="spellEnd"/>
      <w:r w:rsidRPr="005C49AE">
        <w:rPr>
          <w:rFonts w:asciiTheme="minorHAnsi" w:hAnsiTheme="minorHAnsi" w:cstheme="minorHAnsi"/>
          <w:sz w:val="20"/>
          <w:szCs w:val="20"/>
        </w:rPr>
        <w:t xml:space="preserve"> point one percent (0.1%) of the Price for every Day of delay up to a maximum of ten percent (10%) of the Price, at which time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will be entitled, without penalty, to terminate this Contract with immediate effect on notice to the Seller. The provisions of this Clause 5.5 will be without prejudice to any other remedy of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including the right to recover from the Seller any loss or damage incurred by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in excess of the amount of liquidated damages paid by the Seller. </w:t>
      </w:r>
    </w:p>
    <w:p w14:paraId="4949AE0C"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If the Goods are to be delivered, or the Services are to be performed by instalments, the Contract will be treated as a single contract and not severable. </w:t>
      </w:r>
    </w:p>
    <w:p w14:paraId="2AA6E69D"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will be entitled to reject any Goods delivered which are not in accordance with this Contract and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will not be deemed to have accepted any Goods until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has had a reasonable time, in no event less than thirty (30) Days, to inspect them following delivery, or in the case of a latent defect in the Goods until a reasonable time after the latent defect has become apparent. </w:t>
      </w:r>
    </w:p>
    <w:p w14:paraId="5FE9F039"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The Seller will supply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in good time with any instructions or other information required to enable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to accept delivery of the Goods and performance of the Services. </w:t>
      </w:r>
    </w:p>
    <w:p w14:paraId="2CB196B8"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4E55FA">
        <w:rPr>
          <w:rFonts w:asciiTheme="minorHAnsi" w:hAnsiTheme="minorHAnsi" w:cstheme="minorHAnsi"/>
          <w:sz w:val="20"/>
          <w:szCs w:val="20"/>
        </w:rPr>
        <w:t xml:space="preserve">This Section </w:t>
      </w:r>
      <w:r w:rsidR="004E55FA" w:rsidRPr="004E55FA">
        <w:rPr>
          <w:rFonts w:asciiTheme="minorHAnsi" w:hAnsiTheme="minorHAnsi" w:cstheme="minorHAnsi"/>
          <w:sz w:val="20"/>
          <w:szCs w:val="20"/>
        </w:rPr>
        <w:t>3</w:t>
      </w:r>
      <w:r w:rsidR="004E55FA" w:rsidRPr="005C49AE">
        <w:rPr>
          <w:rFonts w:asciiTheme="minorHAnsi" w:hAnsiTheme="minorHAnsi" w:cstheme="minorHAnsi"/>
          <w:sz w:val="20"/>
          <w:szCs w:val="20"/>
        </w:rPr>
        <w:t xml:space="preserve"> </w:t>
      </w:r>
      <w:r w:rsidRPr="005C49AE">
        <w:rPr>
          <w:rFonts w:asciiTheme="minorHAnsi" w:hAnsiTheme="minorHAnsi" w:cstheme="minorHAnsi"/>
          <w:sz w:val="20"/>
          <w:szCs w:val="20"/>
        </w:rPr>
        <w:t xml:space="preserve">shall apply to any repaired or replacement Goods supplied by the Seller. </w:t>
      </w:r>
    </w:p>
    <w:p w14:paraId="33EFECC8"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rights and remedies under this Section are in addition to its rights and remedies implied by statute and common law. </w:t>
      </w:r>
    </w:p>
    <w:p w14:paraId="50BB9837" w14:textId="77777777" w:rsidR="000A4EBA" w:rsidRPr="005C49AE" w:rsidRDefault="000A4EBA" w:rsidP="009B54CE">
      <w:pPr>
        <w:pStyle w:val="Default"/>
        <w:numPr>
          <w:ilvl w:val="0"/>
          <w:numId w:val="63"/>
        </w:numPr>
        <w:spacing w:after="120"/>
        <w:jc w:val="both"/>
        <w:rPr>
          <w:rFonts w:asciiTheme="minorHAnsi" w:hAnsiTheme="minorHAnsi" w:cstheme="minorHAnsi"/>
          <w:sz w:val="20"/>
          <w:szCs w:val="20"/>
        </w:rPr>
      </w:pPr>
      <w:r w:rsidRPr="005C49AE">
        <w:rPr>
          <w:rFonts w:asciiTheme="minorHAnsi" w:hAnsiTheme="minorHAnsi" w:cstheme="minorHAnsi"/>
          <w:b/>
          <w:bCs/>
          <w:sz w:val="20"/>
          <w:szCs w:val="20"/>
        </w:rPr>
        <w:t xml:space="preserve">PAYMENT </w:t>
      </w:r>
    </w:p>
    <w:p w14:paraId="47CB4EB2"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The Seller will be entitled to invoice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on, or any time after, delivery of the Goods or performance of the Services, as the case may be, and each invoice will quote the number of the Order. </w:t>
      </w:r>
    </w:p>
    <w:p w14:paraId="5D96DEE6"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Unless otherwise agreed in writing,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will pay the price of the Goods and the Services within sixty (60) Days after the end of the month of receipt by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of a properly constituted invoice or if later, after acceptance of the Goods or Services by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No payments will be made until the Goods and Services have been accepted. </w:t>
      </w:r>
    </w:p>
    <w:p w14:paraId="7FF20E65"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Payment may be delayed if the Seller fails to: (a) supply the required documentation quoting the relevant Order number, or (b) send a monthly statement of account quoting the invoice numbers applicable to each item, but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will remain entitled to all prompt payment discounts. </w:t>
      </w:r>
    </w:p>
    <w:p w14:paraId="041F27AA"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If following receipt of any invoice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notifies the Seller in writing of a bona fide dispute concerning the Price payable under such invoice,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will pay any undisputed amount but will be entitled to withhold the amount in dispute pending resolution in accordance with the Governing Law Section of this Agreement. The Seller's obligations to provide the Goods and Services shall in no way be affected by any such dispute. </w:t>
      </w:r>
    </w:p>
    <w:p w14:paraId="3A4158AF"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lastRenderedPageBreak/>
        <w:t xml:space="preserve">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will be entitled to set off against the Price any sums owed to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by the Seller under this Contract or any other contract between the parties. </w:t>
      </w:r>
    </w:p>
    <w:p w14:paraId="67B19B53" w14:textId="77777777" w:rsidR="000A4EBA" w:rsidRPr="005C49AE" w:rsidRDefault="000A4EBA" w:rsidP="009B54CE">
      <w:pPr>
        <w:pStyle w:val="Default"/>
        <w:numPr>
          <w:ilvl w:val="0"/>
          <w:numId w:val="63"/>
        </w:numPr>
        <w:spacing w:after="120"/>
        <w:jc w:val="both"/>
        <w:rPr>
          <w:rFonts w:asciiTheme="minorHAnsi" w:hAnsiTheme="minorHAnsi" w:cstheme="minorHAnsi"/>
          <w:sz w:val="20"/>
          <w:szCs w:val="20"/>
        </w:rPr>
      </w:pPr>
      <w:r w:rsidRPr="005C49AE">
        <w:rPr>
          <w:rFonts w:asciiTheme="minorHAnsi" w:hAnsiTheme="minorHAnsi" w:cstheme="minorHAnsi"/>
          <w:b/>
          <w:bCs/>
          <w:sz w:val="20"/>
          <w:szCs w:val="20"/>
        </w:rPr>
        <w:t>WARRANTIES AND LIABILITY</w:t>
      </w:r>
    </w:p>
    <w:p w14:paraId="23A0B611"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The Seller warrants to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that the Goods will be: (a) new and of best quality and be fit for the purposes held out by the Seller or made known to the Seller in writing at the time the Order was placed; (b) free from defects in design, material and workmanship; (c) correspond with any relevant Specification or sample or the Special Terms; and (d) in compliance with all applicable statutory requirements and regulations relating to the sale of the Goods including but not limited to those in respect of export control laws and regulations. </w:t>
      </w:r>
    </w:p>
    <w:p w14:paraId="677567C4"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The Seller warrants to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that the Services will be performed by appropriately qualified and trained personnel, performed with due skill, care and diligence and to such a high standard of quality as it is reasonable for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to expect in all the circumstances in accordance with any Special Terms and in compliance with all applicable statutory requirements and regulations concerning the performance of the Services and with all applicable policies of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where Services are carried out at the Delivery Address. </w:t>
      </w:r>
    </w:p>
    <w:p w14:paraId="1E1AAFE2"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Without prejudice to any other remedy available to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if the Goods or Services are not supplied or performed in accordance with this Contract, then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will be entitled: (a) to require the Seller, at the Seller’s expense to repair or supply replacement Goods or re-perform the Services as the case may be in accordance with this Contract within seven (7) Days of notification; or (b) in addition to (a), to recover any expedited shipping costs incurred by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to avoid or </w:t>
      </w:r>
      <w:proofErr w:type="spellStart"/>
      <w:r w:rsidRPr="005C49AE">
        <w:rPr>
          <w:rFonts w:asciiTheme="minorHAnsi" w:hAnsiTheme="minorHAnsi" w:cstheme="minorHAnsi"/>
          <w:sz w:val="20"/>
          <w:szCs w:val="20"/>
        </w:rPr>
        <w:t>minimise</w:t>
      </w:r>
      <w:proofErr w:type="spellEnd"/>
      <w:r w:rsidRPr="005C49AE">
        <w:rPr>
          <w:rFonts w:asciiTheme="minorHAnsi" w:hAnsiTheme="minorHAnsi" w:cstheme="minorHAnsi"/>
          <w:sz w:val="20"/>
          <w:szCs w:val="20"/>
        </w:rPr>
        <w:t xml:space="preserve"> any potential or actual late delivery, as well as any shipping costs incurred by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as a result of the Seller caused rework or repair; or (c) at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sole option, and whether or not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has previously required the Seller to repair the Goods or to supply any replacement Goods or re-perform the Services, to treat this Contract as discharged by the Seller’s breach and require the repayment of the Price (or any part thereof) which has been paid by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in respect of such rejected Goods and Services. </w:t>
      </w:r>
    </w:p>
    <w:p w14:paraId="00DA373D"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The risk in any rejected Goods will revert to the Seller with effect from the date of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rejection notice but the title in the Goods will only revert to the Seller once the Seller has complied with its obligations under Clause 5.3. </w:t>
      </w:r>
    </w:p>
    <w:p w14:paraId="4E85D33C"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The Seller will indemnify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in full against all liability, loss, damages, costs and expenses (including legal expenses) awarded against or incurred by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as a result of or in connection with: (a) breach of any warranty given by the Seller in relation to the Goods or the Services; (b) any loss of or damage to property including the property of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and any personal injury or death caused in whole or in part by the neglect, act or omission of the Seller, its employees or agents; (c) any act or omission of the Seller or its employees, agents or sub-contractors in manufacturing, supplying, delivering and installing the Goods or carrying out the Services; and (d) any act or omission of any of the Seller's personnel in connection with the performance of the Services. </w:t>
      </w:r>
    </w:p>
    <w:p w14:paraId="7F0587DA"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Nothing in this Contract will exclude or limit the liability of either party to the other party for (a) death or personal injury resulting from the negligence of that party or any of its respective directors, officers, employees, contractors or agents; (b) in respect of fraud, willful acts of default or misconduct by the provisions set out in Clause 10.1; (e) pursuant to any indemnity given by a party; or (f) any other liability that cannot be excluded or limited by applicable law. </w:t>
      </w:r>
    </w:p>
    <w:p w14:paraId="1239A072"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The Seller warrants that it will not solicit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's staff for employment during the period of fulfilment of the Contract or for a period one (1) year thereafter. </w:t>
      </w:r>
    </w:p>
    <w:p w14:paraId="47CCFEC5" w14:textId="77777777" w:rsidR="000A4EBA" w:rsidRPr="005C49AE" w:rsidRDefault="000A4EBA" w:rsidP="009B54CE">
      <w:pPr>
        <w:pStyle w:val="Default"/>
        <w:numPr>
          <w:ilvl w:val="1"/>
          <w:numId w:val="63"/>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This </w:t>
      </w:r>
      <w:r w:rsidRPr="004E55FA">
        <w:rPr>
          <w:rFonts w:asciiTheme="minorHAnsi" w:hAnsiTheme="minorHAnsi" w:cstheme="minorHAnsi"/>
          <w:sz w:val="20"/>
          <w:szCs w:val="20"/>
        </w:rPr>
        <w:t>Section 5 shall</w:t>
      </w:r>
      <w:r w:rsidRPr="005C49AE">
        <w:rPr>
          <w:rFonts w:asciiTheme="minorHAnsi" w:hAnsiTheme="minorHAnsi" w:cstheme="minorHAnsi"/>
          <w:sz w:val="20"/>
          <w:szCs w:val="20"/>
        </w:rPr>
        <w:t xml:space="preserve"> survive termination of the Contract. </w:t>
      </w:r>
    </w:p>
    <w:p w14:paraId="7C1483F6" w14:textId="77777777" w:rsidR="000A4EBA" w:rsidRPr="005C49AE" w:rsidRDefault="000A4EBA" w:rsidP="009B54CE">
      <w:pPr>
        <w:pStyle w:val="Default"/>
        <w:numPr>
          <w:ilvl w:val="0"/>
          <w:numId w:val="63"/>
        </w:numPr>
        <w:spacing w:after="120"/>
        <w:jc w:val="both"/>
        <w:rPr>
          <w:rFonts w:asciiTheme="minorHAnsi" w:hAnsiTheme="minorHAnsi" w:cstheme="minorHAnsi"/>
          <w:sz w:val="20"/>
          <w:szCs w:val="20"/>
        </w:rPr>
      </w:pPr>
      <w:r w:rsidRPr="005C49AE">
        <w:rPr>
          <w:rFonts w:asciiTheme="minorHAnsi" w:hAnsiTheme="minorHAnsi" w:cstheme="minorHAnsi"/>
          <w:b/>
          <w:bCs/>
          <w:sz w:val="20"/>
          <w:szCs w:val="20"/>
        </w:rPr>
        <w:t>Notices</w:t>
      </w:r>
    </w:p>
    <w:p w14:paraId="3A176343" w14:textId="77777777" w:rsidR="000A4EBA" w:rsidRPr="005C49AE" w:rsidRDefault="000A4EBA" w:rsidP="009B54CE">
      <w:pPr>
        <w:pStyle w:val="Default"/>
        <w:spacing w:after="120"/>
        <w:ind w:left="360"/>
        <w:jc w:val="both"/>
        <w:rPr>
          <w:rFonts w:asciiTheme="minorHAnsi" w:hAnsiTheme="minorHAnsi" w:cstheme="minorHAnsi"/>
          <w:sz w:val="20"/>
          <w:szCs w:val="20"/>
        </w:rPr>
      </w:pPr>
      <w:r w:rsidRPr="005C49AE">
        <w:rPr>
          <w:rFonts w:asciiTheme="minorHAnsi" w:hAnsiTheme="minorHAnsi" w:cstheme="minorHAnsi"/>
          <w:sz w:val="20"/>
          <w:szCs w:val="20"/>
        </w:rPr>
        <w:t xml:space="preserve">Any notice, consent, permission or other communication required or permitted to be given by either party to the other party under the Contract will be: (a) in writing in English; (b) signed by or on behalf of the sender; and </w:t>
      </w:r>
      <w:r w:rsidRPr="005C49AE">
        <w:rPr>
          <w:rFonts w:asciiTheme="minorHAnsi" w:hAnsiTheme="minorHAnsi" w:cstheme="minorHAnsi"/>
          <w:sz w:val="20"/>
          <w:szCs w:val="20"/>
        </w:rPr>
        <w:lastRenderedPageBreak/>
        <w:t xml:space="preserve">(c) addressed to the other party at its registered office or principal place of business or such other address as may have been notified pursuant to this provision to the party giving the notice. Notices must be delivered by at least one of the following delivery methods: hand, fax, recorded delivery post (or any equivalent postal service) or e-mail. For notice delivered by fax or email, the delivery fax number and email addresses will be those numbers and addresses as are set out in the Order and/or the Special Terms as the case may be or as notified to the other party from time to time. Faxes will be deemed received at the time and date shown on the successful fax transmission report and email will be deemed received at the time and date of transmission shown on the saved sent copy. Notices delivered by hand or post shall be deemed delivered on, if delivered by hand, when left at the address referred to in part (a) of this Clause and, if sent by post one (1) Day after receipt of such notice by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The provisions of this Clause shall not apply to the service of any proceedings or other documents in any legal action. </w:t>
      </w:r>
    </w:p>
    <w:p w14:paraId="14B350C4" w14:textId="77777777" w:rsidR="000A4EBA" w:rsidRPr="005C49AE" w:rsidRDefault="000A4EBA" w:rsidP="009B54CE">
      <w:pPr>
        <w:pStyle w:val="Default"/>
        <w:numPr>
          <w:ilvl w:val="0"/>
          <w:numId w:val="63"/>
        </w:numPr>
        <w:spacing w:after="120"/>
        <w:jc w:val="both"/>
        <w:rPr>
          <w:rFonts w:asciiTheme="minorHAnsi" w:hAnsiTheme="minorHAnsi" w:cstheme="minorHAnsi"/>
          <w:sz w:val="20"/>
          <w:szCs w:val="20"/>
        </w:rPr>
      </w:pPr>
      <w:r w:rsidRPr="005C49AE">
        <w:rPr>
          <w:rFonts w:asciiTheme="minorHAnsi" w:hAnsiTheme="minorHAnsi" w:cstheme="minorHAnsi"/>
          <w:b/>
          <w:bCs/>
          <w:sz w:val="20"/>
          <w:szCs w:val="20"/>
        </w:rPr>
        <w:t xml:space="preserve">Governing Law: </w:t>
      </w:r>
      <w:r w:rsidRPr="005C49AE">
        <w:rPr>
          <w:rFonts w:asciiTheme="minorHAnsi" w:hAnsiTheme="minorHAnsi" w:cstheme="minorHAnsi"/>
          <w:sz w:val="20"/>
          <w:szCs w:val="20"/>
        </w:rPr>
        <w:t xml:space="preserve">The Contract (and any part thereof) and any disputes or claims arising out of or in connection with it or its subject matter or formation (including non-contractual disputes or claims) will be governed by the laws of England and Wales. Subject to Clause 19.6, the courts of England and Wales will have exclusive jurisdiction to settle any dispute or claim arising out of or in connection with this Contract (including any non-contractual disputes or claims). </w:t>
      </w:r>
    </w:p>
    <w:p w14:paraId="0D7EE1A9" w14:textId="77777777" w:rsidR="000A4EBA" w:rsidRPr="005C49AE" w:rsidRDefault="000A4EBA" w:rsidP="000A4EBA">
      <w:pPr>
        <w:rPr>
          <w:rFonts w:asciiTheme="minorHAnsi" w:hAnsiTheme="minorHAnsi" w:cstheme="minorHAnsi"/>
          <w:color w:val="000000"/>
          <w:sz w:val="20"/>
          <w:szCs w:val="20"/>
        </w:rPr>
      </w:pPr>
      <w:r w:rsidRPr="005C49AE">
        <w:rPr>
          <w:rFonts w:asciiTheme="minorHAnsi" w:hAnsiTheme="minorHAnsi" w:cstheme="minorHAnsi"/>
          <w:sz w:val="20"/>
          <w:szCs w:val="20"/>
        </w:rPr>
        <w:br w:type="page"/>
      </w:r>
    </w:p>
    <w:p w14:paraId="57A3B8C8" w14:textId="77777777" w:rsidR="000A4EBA" w:rsidRPr="005C49AE" w:rsidRDefault="000A4EBA" w:rsidP="000A4EBA">
      <w:pPr>
        <w:pStyle w:val="Default"/>
        <w:rPr>
          <w:rFonts w:asciiTheme="minorHAnsi" w:hAnsiTheme="minorHAnsi" w:cstheme="minorHAnsi"/>
          <w:b/>
          <w:color w:val="FF0000"/>
          <w:sz w:val="20"/>
          <w:szCs w:val="20"/>
          <w:u w:val="single"/>
        </w:rPr>
      </w:pPr>
      <w:r w:rsidRPr="005C49AE">
        <w:rPr>
          <w:rFonts w:asciiTheme="minorHAnsi" w:hAnsiTheme="minorHAnsi" w:cstheme="minorHAnsi"/>
          <w:b/>
          <w:color w:val="FF0000"/>
          <w:sz w:val="20"/>
          <w:szCs w:val="20"/>
          <w:u w:val="single"/>
        </w:rPr>
        <w:lastRenderedPageBreak/>
        <w:t xml:space="preserve">FOR SERVICES PERFORMED IN THE KINDGOM OF </w:t>
      </w:r>
      <w:commentRangeStart w:id="66"/>
      <w:r w:rsidRPr="005C49AE">
        <w:rPr>
          <w:rFonts w:asciiTheme="minorHAnsi" w:hAnsiTheme="minorHAnsi" w:cstheme="minorHAnsi"/>
          <w:b/>
          <w:color w:val="FF0000"/>
          <w:sz w:val="20"/>
          <w:szCs w:val="20"/>
          <w:u w:val="single"/>
        </w:rPr>
        <w:t>SAUDI ARABIA</w:t>
      </w:r>
      <w:commentRangeEnd w:id="66"/>
      <w:r w:rsidR="00EB24CB">
        <w:rPr>
          <w:rStyle w:val="CommentReference"/>
          <w:rFonts w:eastAsia="Times New Roman"/>
          <w:color w:val="auto"/>
        </w:rPr>
        <w:commentReference w:id="66"/>
      </w:r>
    </w:p>
    <w:p w14:paraId="3EF4A6D3" w14:textId="77777777" w:rsidR="000A4EBA" w:rsidRPr="005C49AE" w:rsidRDefault="000A4EBA" w:rsidP="000A4EBA">
      <w:pPr>
        <w:pStyle w:val="Default"/>
        <w:rPr>
          <w:rFonts w:asciiTheme="minorHAnsi" w:hAnsiTheme="minorHAnsi" w:cstheme="minorHAnsi"/>
          <w:sz w:val="20"/>
          <w:szCs w:val="20"/>
        </w:rPr>
      </w:pPr>
    </w:p>
    <w:p w14:paraId="4AB0C225" w14:textId="77777777" w:rsidR="000A4EBA" w:rsidRPr="005C49AE" w:rsidRDefault="000A4EBA" w:rsidP="009B54CE">
      <w:pPr>
        <w:pStyle w:val="Default"/>
        <w:numPr>
          <w:ilvl w:val="0"/>
          <w:numId w:val="93"/>
        </w:numPr>
        <w:spacing w:after="120"/>
        <w:jc w:val="both"/>
        <w:rPr>
          <w:rFonts w:asciiTheme="minorHAnsi" w:hAnsiTheme="minorHAnsi" w:cstheme="minorHAnsi"/>
          <w:sz w:val="20"/>
          <w:szCs w:val="20"/>
        </w:rPr>
      </w:pPr>
      <w:r w:rsidRPr="005C49AE">
        <w:rPr>
          <w:rFonts w:asciiTheme="minorHAnsi" w:hAnsiTheme="minorHAnsi" w:cstheme="minorHAnsi"/>
          <w:b/>
          <w:sz w:val="20"/>
          <w:szCs w:val="20"/>
        </w:rPr>
        <w:t>DEFINITIONS</w:t>
      </w:r>
    </w:p>
    <w:p w14:paraId="7A14E8F1" w14:textId="77777777" w:rsidR="000A4EBA" w:rsidRPr="005C49AE" w:rsidRDefault="0042788E" w:rsidP="009B54CE">
      <w:pPr>
        <w:pStyle w:val="Default"/>
        <w:numPr>
          <w:ilvl w:val="0"/>
          <w:numId w:val="65"/>
        </w:numPr>
        <w:spacing w:after="120"/>
        <w:jc w:val="both"/>
        <w:rPr>
          <w:rFonts w:asciiTheme="minorHAnsi" w:hAnsiTheme="minorHAnsi" w:cstheme="minorHAnsi"/>
          <w:sz w:val="20"/>
          <w:szCs w:val="20"/>
        </w:rPr>
      </w:pPr>
      <w:r>
        <w:rPr>
          <w:rFonts w:asciiTheme="minorHAnsi" w:hAnsiTheme="minorHAnsi" w:cstheme="minorHAnsi"/>
          <w:sz w:val="20"/>
          <w:szCs w:val="20"/>
        </w:rPr>
        <w:t>CUSTOMER</w:t>
      </w:r>
      <w:r w:rsidR="000A4EBA" w:rsidRPr="005C49AE">
        <w:rPr>
          <w:rFonts w:asciiTheme="minorHAnsi" w:hAnsiTheme="minorHAnsi" w:cstheme="minorHAnsi"/>
          <w:sz w:val="20"/>
          <w:szCs w:val="20"/>
        </w:rPr>
        <w:t xml:space="preserve"> means Northrop Grumman Arabia LLC, a limited liability company organized under the laws of the Kingdom of Saudi Arabia with Commercial Registration No. 1010432315 and with offices located at 2201 Kingdom Tower, P.O. Box 3779, Riyadh 11481, Kingdom of Saudi Arabia (“NGA”), or its subsidiaries, or affiliate identified on the face of this Order.</w:t>
      </w:r>
    </w:p>
    <w:p w14:paraId="29436061" w14:textId="77777777" w:rsidR="000A4EBA" w:rsidRPr="005C49AE" w:rsidRDefault="000A4EBA" w:rsidP="009B54CE">
      <w:pPr>
        <w:pStyle w:val="Default"/>
        <w:numPr>
          <w:ilvl w:val="0"/>
          <w:numId w:val="93"/>
        </w:numPr>
        <w:spacing w:after="120"/>
        <w:jc w:val="both"/>
        <w:rPr>
          <w:rFonts w:asciiTheme="minorHAnsi" w:hAnsiTheme="minorHAnsi" w:cstheme="minorHAnsi"/>
          <w:b/>
          <w:sz w:val="20"/>
          <w:szCs w:val="20"/>
        </w:rPr>
      </w:pPr>
      <w:r w:rsidRPr="005C49AE">
        <w:rPr>
          <w:rFonts w:asciiTheme="minorHAnsi" w:hAnsiTheme="minorHAnsi" w:cstheme="minorHAnsi"/>
          <w:b/>
          <w:sz w:val="20"/>
          <w:szCs w:val="20"/>
        </w:rPr>
        <w:t xml:space="preserve">GOVERNING LAW </w:t>
      </w:r>
    </w:p>
    <w:p w14:paraId="18D52209" w14:textId="77777777" w:rsidR="000A4EBA" w:rsidRPr="005C49AE" w:rsidRDefault="000A4EBA" w:rsidP="009B54CE">
      <w:pPr>
        <w:pStyle w:val="Default"/>
        <w:numPr>
          <w:ilvl w:val="1"/>
          <w:numId w:val="93"/>
        </w:numPr>
        <w:spacing w:after="120"/>
        <w:jc w:val="both"/>
        <w:rPr>
          <w:rFonts w:asciiTheme="minorHAnsi" w:hAnsiTheme="minorHAnsi" w:cstheme="minorHAnsi"/>
          <w:b/>
          <w:sz w:val="20"/>
          <w:szCs w:val="20"/>
        </w:rPr>
      </w:pPr>
      <w:r w:rsidRPr="005C49AE">
        <w:rPr>
          <w:rFonts w:asciiTheme="minorHAnsi" w:hAnsiTheme="minorHAnsi" w:cstheme="minorHAnsi"/>
          <w:sz w:val="20"/>
          <w:szCs w:val="20"/>
        </w:rPr>
        <w:t xml:space="preserve">If the Seller is an entity organized under the laws of the Kingdom of Saudi Arabia, then irrespective of the place of performance, this Order and all matters relating thereto or arising thereunder, including without limitation, the arbitration clause contained herein and arbitrability of the Dispute, shall be governed by and interpreted in accordance with the substantive laws of the Kingdom of Saudi Arabia. The Parties agree the provisions of the United Nations Convention on Contracts for the International Sale of Goods shall not apply to this Order. </w:t>
      </w:r>
    </w:p>
    <w:p w14:paraId="438780F8" w14:textId="77777777" w:rsidR="000A4EBA" w:rsidRPr="005C49AE" w:rsidRDefault="000A4EBA" w:rsidP="009B54CE">
      <w:pPr>
        <w:pStyle w:val="Default"/>
        <w:numPr>
          <w:ilvl w:val="1"/>
          <w:numId w:val="93"/>
        </w:numPr>
        <w:spacing w:after="120"/>
        <w:jc w:val="both"/>
        <w:rPr>
          <w:rFonts w:asciiTheme="minorHAnsi" w:hAnsiTheme="minorHAnsi" w:cstheme="minorHAnsi"/>
          <w:b/>
          <w:sz w:val="20"/>
          <w:szCs w:val="20"/>
        </w:rPr>
      </w:pPr>
      <w:r w:rsidRPr="005C49AE">
        <w:rPr>
          <w:rFonts w:asciiTheme="minorHAnsi" w:hAnsiTheme="minorHAnsi" w:cstheme="minorHAnsi"/>
          <w:sz w:val="20"/>
          <w:szCs w:val="20"/>
        </w:rPr>
        <w:t xml:space="preserve">If the Seller is an entity organized under the laws of the United States of America, then irrespective of the place of performance, this Order and all matters relating thereto or arising thereunder, including without limitation, the arbitration clause contained herein and arbitrability of the Dispute, shall be governed by and interpreted in accordance with the substantive laws of the State of New York, United States of America (USA), without regard to its conflicts of laws principles. The Parties agree the provisions of the United Nations Convention on Contracts for the International Sale of Goods shall not apply to this Order. </w:t>
      </w:r>
    </w:p>
    <w:p w14:paraId="406B91CB" w14:textId="77777777" w:rsidR="000A4EBA" w:rsidRPr="005C49AE" w:rsidRDefault="000A4EBA" w:rsidP="009B54CE">
      <w:pPr>
        <w:pStyle w:val="Default"/>
        <w:numPr>
          <w:ilvl w:val="1"/>
          <w:numId w:val="93"/>
        </w:numPr>
        <w:spacing w:after="120"/>
        <w:jc w:val="both"/>
        <w:rPr>
          <w:rFonts w:asciiTheme="minorHAnsi" w:hAnsiTheme="minorHAnsi" w:cstheme="minorHAnsi"/>
          <w:b/>
          <w:sz w:val="20"/>
          <w:szCs w:val="20"/>
        </w:rPr>
      </w:pPr>
      <w:r w:rsidRPr="005C49AE">
        <w:rPr>
          <w:rFonts w:asciiTheme="minorHAnsi" w:hAnsiTheme="minorHAnsi" w:cstheme="minorHAnsi"/>
          <w:sz w:val="20"/>
          <w:szCs w:val="20"/>
        </w:rPr>
        <w:t>If the Seller is neither an entity organized under the laws of the Kingdom of Saudi Arabia, nor is an entity organized under the laws of the United States of America, then this agreement shall not be valid as currently written.</w:t>
      </w:r>
    </w:p>
    <w:p w14:paraId="79C50191" w14:textId="77777777" w:rsidR="000A4EBA" w:rsidRPr="005C49AE" w:rsidRDefault="000A4EBA" w:rsidP="009B54CE">
      <w:pPr>
        <w:pStyle w:val="Default"/>
        <w:numPr>
          <w:ilvl w:val="0"/>
          <w:numId w:val="93"/>
        </w:numPr>
        <w:spacing w:after="120"/>
        <w:jc w:val="both"/>
        <w:rPr>
          <w:rFonts w:asciiTheme="minorHAnsi" w:hAnsiTheme="minorHAnsi" w:cstheme="minorHAnsi"/>
          <w:b/>
          <w:sz w:val="20"/>
          <w:szCs w:val="20"/>
        </w:rPr>
      </w:pPr>
      <w:r w:rsidRPr="005C49AE">
        <w:rPr>
          <w:rFonts w:asciiTheme="minorHAnsi" w:hAnsiTheme="minorHAnsi" w:cstheme="minorHAnsi"/>
          <w:b/>
          <w:sz w:val="20"/>
          <w:szCs w:val="20"/>
        </w:rPr>
        <w:t>DISPUTES</w:t>
      </w:r>
    </w:p>
    <w:p w14:paraId="15DA1C4D" w14:textId="77777777" w:rsidR="000A4EBA" w:rsidRPr="005C49AE" w:rsidRDefault="000A4EBA" w:rsidP="009B54CE">
      <w:pPr>
        <w:pStyle w:val="Default"/>
        <w:numPr>
          <w:ilvl w:val="1"/>
          <w:numId w:val="93"/>
        </w:numPr>
        <w:spacing w:after="120"/>
        <w:jc w:val="both"/>
        <w:rPr>
          <w:rFonts w:asciiTheme="minorHAnsi" w:hAnsiTheme="minorHAnsi" w:cstheme="minorHAnsi"/>
          <w:b/>
          <w:sz w:val="20"/>
          <w:szCs w:val="20"/>
        </w:rPr>
      </w:pPr>
      <w:r w:rsidRPr="005C49AE">
        <w:rPr>
          <w:rFonts w:asciiTheme="minorHAnsi" w:hAnsiTheme="minorHAnsi" w:cstheme="minorHAnsi"/>
          <w:sz w:val="20"/>
          <w:szCs w:val="20"/>
        </w:rPr>
        <w:t>Amicable Negotiation. All disputes, differences, controversies, claims or questions arising in connection with, arising out of, occurring under, or related to, this Order and any subsequent amendments thereto, including, without limitation, its formation, validity, binding effect, interpretation, performance, breach or termination, as well as non-contractual claims (a "Dispute") shall be reduced to writing in a document to be sent to the other Party, requesting amicable negotiation (a "Negotiation Request"). A Negotiation Request may be sent by e-mail. The negotiation process hereunder shall be submitted to mutually compatible levels of management of the respective Parties to try and resolve the Dispute amicably and in good faith and the executives selected shall use their reasonable best efforts to meet and to find a mutually acceptable resolution to the Dispute.</w:t>
      </w:r>
    </w:p>
    <w:p w14:paraId="6B7C7CED" w14:textId="77777777" w:rsidR="000A4EBA" w:rsidRPr="005C49AE" w:rsidRDefault="000A4EBA" w:rsidP="009B54CE">
      <w:pPr>
        <w:pStyle w:val="Default"/>
        <w:numPr>
          <w:ilvl w:val="1"/>
          <w:numId w:val="93"/>
        </w:numPr>
        <w:spacing w:after="120"/>
        <w:jc w:val="both"/>
        <w:rPr>
          <w:rFonts w:asciiTheme="minorHAnsi" w:hAnsiTheme="minorHAnsi" w:cstheme="minorHAnsi"/>
          <w:b/>
          <w:sz w:val="20"/>
          <w:szCs w:val="20"/>
        </w:rPr>
      </w:pPr>
      <w:r w:rsidRPr="005C49AE">
        <w:rPr>
          <w:rFonts w:asciiTheme="minorHAnsi" w:hAnsiTheme="minorHAnsi" w:cstheme="minorHAnsi"/>
          <w:sz w:val="20"/>
          <w:szCs w:val="20"/>
        </w:rPr>
        <w:t>In the event that the Dispute or any part thereof is not satisfactorily settled by negotiation within sixty (60) days (or within such further period of time as the Parties may have agreed in writing), any Party may file a request for arbitration (a "Notice of Arbitration") with ICDR (International Centre For Dispute Resolution), in which case the Dispute shall be referred to and finally determined by binding arbitration pursuant to ICDR's International Arbitration Rules then in effect (the “Rules”), subject to the following provisions:</w:t>
      </w:r>
    </w:p>
    <w:p w14:paraId="21D190D4" w14:textId="77777777" w:rsidR="000A4EBA" w:rsidRPr="005C49AE" w:rsidRDefault="000A4EBA" w:rsidP="009B54CE">
      <w:pPr>
        <w:pStyle w:val="ListParagraph"/>
        <w:numPr>
          <w:ilvl w:val="1"/>
          <w:numId w:val="65"/>
        </w:numPr>
        <w:spacing w:after="120" w:line="259" w:lineRule="auto"/>
        <w:contextualSpacing/>
        <w:jc w:val="both"/>
        <w:rPr>
          <w:rFonts w:asciiTheme="minorHAnsi" w:hAnsiTheme="minorHAnsi" w:cstheme="minorHAnsi"/>
          <w:sz w:val="20"/>
          <w:szCs w:val="20"/>
        </w:rPr>
      </w:pPr>
      <w:r w:rsidRPr="005C49AE">
        <w:rPr>
          <w:rFonts w:asciiTheme="minorHAnsi" w:hAnsiTheme="minorHAnsi" w:cstheme="minorHAnsi"/>
          <w:sz w:val="20"/>
          <w:szCs w:val="20"/>
        </w:rPr>
        <w:t>The Parties shall agree to the selection of one (1) or three (3) arbitrators, depending on the complexity of the case. Where a tribunal of three (3) arbitrators is to be selected (the “Arbitral Tribunal”), each Party shall appoint a person to serve as an arbitrator. The two Parties’ appointed arbitrators shall then appoint the Chairperson of the Arbitral Tribunal.</w:t>
      </w:r>
    </w:p>
    <w:p w14:paraId="7FADCAE3" w14:textId="77777777" w:rsidR="000A4EBA" w:rsidRPr="005C49AE" w:rsidRDefault="000A4EBA" w:rsidP="009B54CE">
      <w:pPr>
        <w:pStyle w:val="ListParagraph"/>
        <w:numPr>
          <w:ilvl w:val="1"/>
          <w:numId w:val="65"/>
        </w:numPr>
        <w:spacing w:after="120" w:line="259" w:lineRule="auto"/>
        <w:contextualSpacing/>
        <w:jc w:val="both"/>
        <w:rPr>
          <w:rFonts w:asciiTheme="minorHAnsi" w:hAnsiTheme="minorHAnsi" w:cstheme="minorHAnsi"/>
          <w:sz w:val="20"/>
          <w:szCs w:val="20"/>
        </w:rPr>
      </w:pPr>
      <w:r w:rsidRPr="005C49AE">
        <w:rPr>
          <w:rFonts w:asciiTheme="minorHAnsi" w:hAnsiTheme="minorHAnsi" w:cstheme="minorHAnsi"/>
          <w:sz w:val="20"/>
          <w:szCs w:val="20"/>
        </w:rPr>
        <w:t>If the Parties cannot jointly agree on the composition of the Arbitral Tribunal within thirty (30) days from the date of the Notice of Arbitration, ICDR shall appoint the Arbitral Tribunal in accordance with the Rules, appointing as many arbitrators and using such mechanisms to appoint them as it deems appropriate in accordance with the Rules, at its sole discretion. Each Party expressly agrees and consents to this procedure for appointing the Arbitral Tribunal.</w:t>
      </w:r>
    </w:p>
    <w:p w14:paraId="494D574E" w14:textId="77777777" w:rsidR="000A4EBA" w:rsidRPr="005C49AE" w:rsidRDefault="000A4EBA" w:rsidP="009B54CE">
      <w:pPr>
        <w:pStyle w:val="ListParagraph"/>
        <w:numPr>
          <w:ilvl w:val="1"/>
          <w:numId w:val="65"/>
        </w:numPr>
        <w:spacing w:after="120" w:line="259" w:lineRule="auto"/>
        <w:contextualSpacing/>
        <w:jc w:val="both"/>
        <w:rPr>
          <w:rFonts w:asciiTheme="minorHAnsi" w:hAnsiTheme="minorHAnsi" w:cstheme="minorHAnsi"/>
          <w:sz w:val="20"/>
          <w:szCs w:val="20"/>
        </w:rPr>
      </w:pPr>
      <w:r w:rsidRPr="005C49AE">
        <w:rPr>
          <w:rFonts w:asciiTheme="minorHAnsi" w:hAnsiTheme="minorHAnsi" w:cstheme="minorHAnsi"/>
          <w:sz w:val="20"/>
          <w:szCs w:val="20"/>
        </w:rPr>
        <w:lastRenderedPageBreak/>
        <w:t>The Parties and the ICDR shall ensure that the Arbitral Tribunal shall have been appointed at the very latest forty-five (45) days from the date of the Notice of Arbitration.</w:t>
      </w:r>
    </w:p>
    <w:p w14:paraId="371B3A75" w14:textId="77777777" w:rsidR="000A4EBA" w:rsidRPr="005C49AE" w:rsidRDefault="000A4EBA" w:rsidP="009B54CE">
      <w:pPr>
        <w:pStyle w:val="ListParagraph"/>
        <w:numPr>
          <w:ilvl w:val="1"/>
          <w:numId w:val="65"/>
        </w:numPr>
        <w:spacing w:after="120" w:line="259" w:lineRule="auto"/>
        <w:contextualSpacing/>
        <w:jc w:val="both"/>
        <w:rPr>
          <w:rFonts w:asciiTheme="minorHAnsi" w:hAnsiTheme="minorHAnsi" w:cstheme="minorHAnsi"/>
          <w:sz w:val="20"/>
          <w:szCs w:val="20"/>
        </w:rPr>
      </w:pPr>
      <w:r w:rsidRPr="005C49AE">
        <w:rPr>
          <w:rFonts w:asciiTheme="minorHAnsi" w:hAnsiTheme="minorHAnsi" w:cstheme="minorHAnsi"/>
          <w:sz w:val="20"/>
          <w:szCs w:val="20"/>
        </w:rPr>
        <w:t>All arbitrators shall be fluent in the English language. The arbitrator (or the Chairperson of the Arbitral Tribunal, in the event of a three person tribunal) shall not be of the nationality of any of the Parties and shall be a qualified lawyer.</w:t>
      </w:r>
    </w:p>
    <w:p w14:paraId="2A9E5C4B" w14:textId="77777777" w:rsidR="000A4EBA" w:rsidRPr="005C49AE" w:rsidRDefault="000A4EBA" w:rsidP="009B54CE">
      <w:pPr>
        <w:pStyle w:val="ListParagraph"/>
        <w:numPr>
          <w:ilvl w:val="1"/>
          <w:numId w:val="65"/>
        </w:numPr>
        <w:spacing w:after="120" w:line="259" w:lineRule="auto"/>
        <w:contextualSpacing/>
        <w:jc w:val="both"/>
        <w:rPr>
          <w:rFonts w:asciiTheme="minorHAnsi" w:hAnsiTheme="minorHAnsi" w:cstheme="minorHAnsi"/>
          <w:sz w:val="20"/>
          <w:szCs w:val="20"/>
        </w:rPr>
      </w:pPr>
      <w:r w:rsidRPr="005C49AE">
        <w:rPr>
          <w:rFonts w:asciiTheme="minorHAnsi" w:hAnsiTheme="minorHAnsi" w:cstheme="minorHAnsi"/>
          <w:sz w:val="20"/>
          <w:szCs w:val="20"/>
        </w:rPr>
        <w:t>Subject to paragraph H hereof, each Party shall bear its own expenses, including lawyers' fees, in connection with the proceedings hereunder. If the Arbitration should involve multiple claimants and/or multiple respondents who cannot agree to a joint nomination of a single arbitrator for claimants and/or respondents within the time limit set out in paragraph B 2 above, ICDR shall appoint all members of the Arbitral Tribunal without regard to any Party's nomination, but considering the criteria set out in this paragraph B.</w:t>
      </w:r>
    </w:p>
    <w:p w14:paraId="18476F28" w14:textId="77777777" w:rsidR="000A4EBA" w:rsidRPr="005C49AE" w:rsidRDefault="000A4EBA" w:rsidP="009B54CE">
      <w:pPr>
        <w:pStyle w:val="ListParagraph"/>
        <w:numPr>
          <w:ilvl w:val="1"/>
          <w:numId w:val="65"/>
        </w:numPr>
        <w:spacing w:after="120" w:line="259" w:lineRule="auto"/>
        <w:contextualSpacing/>
        <w:jc w:val="both"/>
        <w:rPr>
          <w:rFonts w:asciiTheme="minorHAnsi" w:hAnsiTheme="minorHAnsi" w:cstheme="minorHAnsi"/>
          <w:sz w:val="20"/>
          <w:szCs w:val="20"/>
        </w:rPr>
      </w:pPr>
      <w:r w:rsidRPr="005C49AE">
        <w:rPr>
          <w:rFonts w:asciiTheme="minorHAnsi" w:hAnsiTheme="minorHAnsi" w:cstheme="minorHAnsi"/>
          <w:sz w:val="20"/>
          <w:szCs w:val="20"/>
        </w:rPr>
        <w:t xml:space="preserve">Where the Dispute is settled at any time after commencement of the Arbitration, but before final award, any settlement agreement reached may be submitted to the Arbitral Tribunal by any Party and issued as a consent award by the Tribunal. </w:t>
      </w:r>
    </w:p>
    <w:p w14:paraId="07801712" w14:textId="77777777" w:rsidR="000A4EBA" w:rsidRPr="005C49AE" w:rsidRDefault="000A4EBA" w:rsidP="009B54CE">
      <w:pPr>
        <w:pStyle w:val="Default"/>
        <w:numPr>
          <w:ilvl w:val="0"/>
          <w:numId w:val="66"/>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Location. </w:t>
      </w:r>
    </w:p>
    <w:p w14:paraId="5801B03B" w14:textId="77777777" w:rsidR="000A4EBA" w:rsidRPr="005C49AE" w:rsidRDefault="000A4EBA" w:rsidP="009B54CE">
      <w:pPr>
        <w:pStyle w:val="ListParagraph"/>
        <w:numPr>
          <w:ilvl w:val="0"/>
          <w:numId w:val="67"/>
        </w:numPr>
        <w:spacing w:after="120" w:line="259" w:lineRule="auto"/>
        <w:contextualSpacing/>
        <w:jc w:val="both"/>
        <w:rPr>
          <w:rFonts w:asciiTheme="minorHAnsi" w:hAnsiTheme="minorHAnsi" w:cstheme="minorHAnsi"/>
          <w:sz w:val="20"/>
          <w:szCs w:val="20"/>
        </w:rPr>
      </w:pPr>
      <w:r w:rsidRPr="005C49AE">
        <w:rPr>
          <w:rFonts w:asciiTheme="minorHAnsi" w:hAnsiTheme="minorHAnsi" w:cstheme="minorHAnsi"/>
          <w:sz w:val="20"/>
          <w:szCs w:val="20"/>
        </w:rPr>
        <w:t xml:space="preserve">If the Seller is an entity organized under the laws of the Kingdom of Saudi Arabia, the seat or legal place of the arbitration proceedings shall be London, England. </w:t>
      </w:r>
    </w:p>
    <w:p w14:paraId="53D2A518" w14:textId="77777777" w:rsidR="000A4EBA" w:rsidRPr="005C49AE" w:rsidRDefault="000A4EBA" w:rsidP="009B54CE">
      <w:pPr>
        <w:pStyle w:val="ListParagraph"/>
        <w:numPr>
          <w:ilvl w:val="0"/>
          <w:numId w:val="67"/>
        </w:numPr>
        <w:spacing w:after="120" w:line="259" w:lineRule="auto"/>
        <w:contextualSpacing/>
        <w:jc w:val="both"/>
        <w:rPr>
          <w:rFonts w:asciiTheme="minorHAnsi" w:hAnsiTheme="minorHAnsi" w:cstheme="minorHAnsi"/>
          <w:sz w:val="20"/>
          <w:szCs w:val="20"/>
        </w:rPr>
      </w:pPr>
      <w:r w:rsidRPr="005C49AE">
        <w:rPr>
          <w:rFonts w:asciiTheme="minorHAnsi" w:hAnsiTheme="minorHAnsi" w:cstheme="minorHAnsi"/>
          <w:sz w:val="20"/>
          <w:szCs w:val="20"/>
        </w:rPr>
        <w:t xml:space="preserve">If the Seller is an entity organized under the laws of the United States of America, then the seat or legal place of the arbitration proceedings shall be New York, New York, USA. </w:t>
      </w:r>
    </w:p>
    <w:p w14:paraId="53146581" w14:textId="77777777" w:rsidR="000A4EBA" w:rsidRPr="005C49AE" w:rsidRDefault="000A4EBA" w:rsidP="009B54CE">
      <w:pPr>
        <w:pStyle w:val="ListParagraph"/>
        <w:numPr>
          <w:ilvl w:val="0"/>
          <w:numId w:val="67"/>
        </w:numPr>
        <w:spacing w:after="120" w:line="259" w:lineRule="auto"/>
        <w:contextualSpacing/>
        <w:jc w:val="both"/>
        <w:rPr>
          <w:rFonts w:asciiTheme="minorHAnsi" w:hAnsiTheme="minorHAnsi" w:cstheme="minorHAnsi"/>
          <w:sz w:val="20"/>
          <w:szCs w:val="20"/>
        </w:rPr>
      </w:pPr>
      <w:r w:rsidRPr="005C49AE">
        <w:rPr>
          <w:rFonts w:asciiTheme="minorHAnsi" w:hAnsiTheme="minorHAnsi" w:cstheme="minorHAnsi"/>
          <w:sz w:val="20"/>
          <w:szCs w:val="20"/>
        </w:rPr>
        <w:t xml:space="preserve">If the Seller is neither an entity organized under the laws of the Kingdom of Saudi Arabia, nor is an entity organized under the laws of the United States of America, then this agreement shall not be valid as currently written. </w:t>
      </w:r>
    </w:p>
    <w:p w14:paraId="5086F342" w14:textId="77777777" w:rsidR="000A4EBA" w:rsidRPr="005C49AE" w:rsidRDefault="000A4EBA" w:rsidP="009B54CE">
      <w:pPr>
        <w:pStyle w:val="Default"/>
        <w:numPr>
          <w:ilvl w:val="0"/>
          <w:numId w:val="66"/>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English Language. </w:t>
      </w:r>
    </w:p>
    <w:p w14:paraId="642F0C4E" w14:textId="77777777" w:rsidR="000A4EBA" w:rsidRPr="005C49AE" w:rsidRDefault="000A4EBA" w:rsidP="009B54CE">
      <w:pPr>
        <w:pStyle w:val="Default"/>
        <w:spacing w:after="120"/>
        <w:ind w:left="720"/>
        <w:jc w:val="both"/>
        <w:rPr>
          <w:rFonts w:asciiTheme="minorHAnsi" w:hAnsiTheme="minorHAnsi" w:cstheme="minorHAnsi"/>
          <w:sz w:val="20"/>
          <w:szCs w:val="20"/>
        </w:rPr>
      </w:pPr>
      <w:r w:rsidRPr="005C49AE">
        <w:rPr>
          <w:rFonts w:asciiTheme="minorHAnsi" w:hAnsiTheme="minorHAnsi" w:cstheme="minorHAnsi"/>
          <w:sz w:val="20"/>
          <w:szCs w:val="20"/>
        </w:rPr>
        <w:t xml:space="preserve">The arbitration proceedings shall be in English. All documents submitted in connection with the proceedings shall be in the English language, or, if in another language, accompanied by a certified English translation, and the translator for any such documents will be approved by the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All documents in any other language shall be translated into English at the expense of the Party producing them. Furthermore, any translations of the arbitrator or Arbitral Tribunal’s award into another language will be approved by the </w:t>
      </w:r>
      <w:r w:rsidR="0042788E">
        <w:rPr>
          <w:rFonts w:asciiTheme="minorHAnsi" w:hAnsiTheme="minorHAnsi" w:cstheme="minorHAnsi"/>
          <w:sz w:val="20"/>
          <w:szCs w:val="20"/>
        </w:rPr>
        <w:t>Customer</w:t>
      </w:r>
      <w:r w:rsidRPr="005C49AE">
        <w:rPr>
          <w:rFonts w:asciiTheme="minorHAnsi" w:hAnsiTheme="minorHAnsi" w:cstheme="minorHAnsi"/>
          <w:sz w:val="20"/>
          <w:szCs w:val="20"/>
        </w:rPr>
        <w:t>.</w:t>
      </w:r>
    </w:p>
    <w:p w14:paraId="7BF80AA9" w14:textId="77777777" w:rsidR="000A4EBA" w:rsidRPr="005C49AE" w:rsidRDefault="000A4EBA" w:rsidP="009B54CE">
      <w:pPr>
        <w:pStyle w:val="Default"/>
        <w:numPr>
          <w:ilvl w:val="0"/>
          <w:numId w:val="66"/>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Confidentiality. Any settlement discussions or Arbitration hereunder shall be conducted in strict confidence. Except as necessary to enforce an award or required by law, no information or documents produced, generated or exchanged in connection with settlement discussions or the Arbitration (including the award) shall be disclosed to any person without the prior written consent of all Parties to the settlement or Arbitration. This restriction shall not apply to public records or other documents obtained by the Parties in the normal course of business independent of any settlement discussions or Arbitration. </w:t>
      </w:r>
    </w:p>
    <w:p w14:paraId="75BDFF09" w14:textId="77777777" w:rsidR="000A4EBA" w:rsidRPr="005C49AE" w:rsidRDefault="000A4EBA" w:rsidP="009B54CE">
      <w:pPr>
        <w:pStyle w:val="Default"/>
        <w:numPr>
          <w:ilvl w:val="0"/>
          <w:numId w:val="66"/>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Scope of Tribunal's Jurisdiction. The scope of the Tribunal's jurisdiction shall not be limited because the subject matter of the Dispute implicates public policy questions or national statutory rights. </w:t>
      </w:r>
    </w:p>
    <w:p w14:paraId="14EDF009" w14:textId="77777777" w:rsidR="000A4EBA" w:rsidRPr="005C49AE" w:rsidRDefault="000A4EBA" w:rsidP="009B54CE">
      <w:pPr>
        <w:pStyle w:val="Default"/>
        <w:numPr>
          <w:ilvl w:val="0"/>
          <w:numId w:val="66"/>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Discovery. Document production shall be guided by the IBA's 2010 Rules on the "Taking of Evidence in International Commercial Arbitration." The Tribunal shall ensure that document production is conducted on a timely basis and the Tribunal may impose sanctions through the allocation of the costs of the Arbitration for abuse or undue delay of the document production procedure. </w:t>
      </w:r>
    </w:p>
    <w:p w14:paraId="071E552D" w14:textId="77777777" w:rsidR="000A4EBA" w:rsidRDefault="000A4EBA" w:rsidP="009B54CE">
      <w:pPr>
        <w:pStyle w:val="Default"/>
        <w:numPr>
          <w:ilvl w:val="0"/>
          <w:numId w:val="66"/>
        </w:numPr>
        <w:spacing w:after="120"/>
        <w:jc w:val="both"/>
        <w:rPr>
          <w:rFonts w:asciiTheme="minorHAnsi" w:hAnsiTheme="minorHAnsi" w:cstheme="minorHAnsi"/>
          <w:sz w:val="20"/>
          <w:szCs w:val="20"/>
        </w:rPr>
      </w:pPr>
      <w:r w:rsidRPr="005C49AE">
        <w:rPr>
          <w:rFonts w:asciiTheme="minorHAnsi" w:hAnsiTheme="minorHAnsi" w:cstheme="minorHAnsi"/>
          <w:sz w:val="20"/>
          <w:szCs w:val="20"/>
        </w:rPr>
        <w:t xml:space="preserve">Written Reasoning, Finality and Enforcement of Award. The Award rendered by the Arbitral Tribunal shall be reasoned and in writing in the English language. The Arbitral Tribunal shall not decide the Dispute based on amiable </w:t>
      </w:r>
      <w:proofErr w:type="spellStart"/>
      <w:r w:rsidRPr="005C49AE">
        <w:rPr>
          <w:rFonts w:asciiTheme="minorHAnsi" w:hAnsiTheme="minorHAnsi" w:cstheme="minorHAnsi"/>
          <w:sz w:val="20"/>
          <w:szCs w:val="20"/>
        </w:rPr>
        <w:t>compositeur</w:t>
      </w:r>
      <w:proofErr w:type="spellEnd"/>
      <w:r w:rsidRPr="005C49AE">
        <w:rPr>
          <w:rFonts w:asciiTheme="minorHAnsi" w:hAnsiTheme="minorHAnsi" w:cstheme="minorHAnsi"/>
          <w:sz w:val="20"/>
          <w:szCs w:val="20"/>
        </w:rPr>
        <w:t xml:space="preserve"> (composition) or ex </w:t>
      </w:r>
      <w:proofErr w:type="spellStart"/>
      <w:r w:rsidRPr="005C49AE">
        <w:rPr>
          <w:rFonts w:asciiTheme="minorHAnsi" w:hAnsiTheme="minorHAnsi" w:cstheme="minorHAnsi"/>
          <w:sz w:val="20"/>
          <w:szCs w:val="20"/>
        </w:rPr>
        <w:t>aequo</w:t>
      </w:r>
      <w:proofErr w:type="spellEnd"/>
      <w:r w:rsidRPr="005C49AE">
        <w:rPr>
          <w:rFonts w:asciiTheme="minorHAnsi" w:hAnsiTheme="minorHAnsi" w:cstheme="minorHAnsi"/>
          <w:sz w:val="20"/>
          <w:szCs w:val="20"/>
        </w:rPr>
        <w:t xml:space="preserve"> et bono (from equity and conscience). The Arbitral Tribunal shall have the discretion to award reasonable costs to the prevailing Party but shall have no authority to award any double or treble damages, punitive damages or any other damages in the nature of a penalty. </w:t>
      </w:r>
      <w:r w:rsidRPr="005C49AE">
        <w:rPr>
          <w:rFonts w:asciiTheme="minorHAnsi" w:hAnsiTheme="minorHAnsi" w:cstheme="minorHAnsi"/>
          <w:sz w:val="20"/>
          <w:szCs w:val="20"/>
        </w:rPr>
        <w:lastRenderedPageBreak/>
        <w:t>Such costs may include the costs of the arbitrators, the Arbitral Tribunal administrator, and assistance required by the Arbitral Tribunal, as well as reasonable costs for legal representation. The Award rendered by the Arbitral Tribunal shall be binding on the Parties and may be entered in any court having jurisdiction over the Party or Parties to the Dispute against which enforcement is sought, or a court in any other competent jurisdiction where the assets of said disputing Party or Parties are located. The Parties hereby exclude and expressly waive any right of review or appeal to any court.</w:t>
      </w:r>
    </w:p>
    <w:p w14:paraId="3A971A32" w14:textId="77777777" w:rsidR="000A4EBA" w:rsidRPr="005C49AE" w:rsidRDefault="000A4EBA" w:rsidP="009B54CE">
      <w:pPr>
        <w:pStyle w:val="Default"/>
        <w:numPr>
          <w:ilvl w:val="0"/>
          <w:numId w:val="93"/>
        </w:numPr>
        <w:spacing w:after="120"/>
        <w:jc w:val="both"/>
        <w:rPr>
          <w:rFonts w:asciiTheme="minorHAnsi" w:hAnsiTheme="minorHAnsi" w:cstheme="minorHAnsi"/>
          <w:b/>
          <w:sz w:val="20"/>
          <w:szCs w:val="20"/>
        </w:rPr>
      </w:pPr>
      <w:r w:rsidRPr="005C49AE">
        <w:rPr>
          <w:rFonts w:asciiTheme="minorHAnsi" w:hAnsiTheme="minorHAnsi" w:cstheme="minorHAnsi"/>
          <w:b/>
          <w:sz w:val="20"/>
          <w:szCs w:val="20"/>
        </w:rPr>
        <w:t xml:space="preserve">TAXES AND DUTIES </w:t>
      </w:r>
    </w:p>
    <w:p w14:paraId="51D4C56F" w14:textId="77777777" w:rsidR="000A4EBA" w:rsidRPr="005C49AE" w:rsidRDefault="000A4EBA" w:rsidP="009B54CE">
      <w:pPr>
        <w:pStyle w:val="Default"/>
        <w:numPr>
          <w:ilvl w:val="1"/>
          <w:numId w:val="93"/>
        </w:numPr>
        <w:spacing w:after="120"/>
        <w:jc w:val="both"/>
        <w:rPr>
          <w:rFonts w:asciiTheme="minorHAnsi" w:hAnsiTheme="minorHAnsi" w:cstheme="minorHAnsi"/>
          <w:b/>
          <w:sz w:val="20"/>
          <w:szCs w:val="20"/>
        </w:rPr>
      </w:pPr>
      <w:r w:rsidRPr="005C49AE">
        <w:rPr>
          <w:rFonts w:asciiTheme="minorHAnsi" w:hAnsiTheme="minorHAnsi" w:cstheme="minorHAnsi"/>
          <w:sz w:val="20"/>
          <w:szCs w:val="20"/>
        </w:rPr>
        <w:t xml:space="preserve">All taxes, current or originating after contract execution, including but not limited to, zakat, withholding tax, levies, surcharges, import taxes, export taxes, duties, tariffs, surcharges and social benefit fees imposed on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and/or its employees by any authority of any country arising out of or related to the work or services performed by Seller hereunder, including transportation associated therewith shall be solely for the account of and shall be paid by Seller. Seller shall indemnify and hold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harmless from the payment of such taxes, and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may deduct the amount of any such taxes paid by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from any amounts due Seller. </w:t>
      </w:r>
    </w:p>
    <w:p w14:paraId="6AA701EC" w14:textId="77777777" w:rsidR="000A4EBA" w:rsidRPr="005C49AE" w:rsidRDefault="000A4EBA" w:rsidP="009B54CE">
      <w:pPr>
        <w:pStyle w:val="Default"/>
        <w:numPr>
          <w:ilvl w:val="1"/>
          <w:numId w:val="93"/>
        </w:numPr>
        <w:spacing w:after="120"/>
        <w:jc w:val="both"/>
        <w:rPr>
          <w:rFonts w:asciiTheme="minorHAnsi" w:hAnsiTheme="minorHAnsi" w:cstheme="minorHAnsi"/>
          <w:b/>
          <w:sz w:val="20"/>
          <w:szCs w:val="20"/>
        </w:rPr>
      </w:pPr>
      <w:r w:rsidRPr="005C49AE">
        <w:rPr>
          <w:rFonts w:asciiTheme="minorHAnsi" w:hAnsiTheme="minorHAnsi" w:cstheme="minorHAnsi"/>
          <w:sz w:val="20"/>
          <w:szCs w:val="20"/>
        </w:rPr>
        <w:t>The Order price shall include all applicable taxes and duties. Such taxes and duties, if any, shall be separately itemized on the invoice.</w:t>
      </w:r>
    </w:p>
    <w:p w14:paraId="6EC9D940" w14:textId="77777777" w:rsidR="000A4EBA" w:rsidRPr="005C49AE" w:rsidRDefault="000A4EBA" w:rsidP="009B54CE">
      <w:pPr>
        <w:pStyle w:val="Default"/>
        <w:numPr>
          <w:ilvl w:val="0"/>
          <w:numId w:val="93"/>
        </w:numPr>
        <w:spacing w:after="120"/>
        <w:jc w:val="both"/>
        <w:rPr>
          <w:rFonts w:asciiTheme="minorHAnsi" w:hAnsiTheme="minorHAnsi" w:cstheme="minorHAnsi"/>
          <w:b/>
          <w:bCs/>
          <w:sz w:val="20"/>
          <w:szCs w:val="20"/>
        </w:rPr>
      </w:pPr>
      <w:r w:rsidRPr="005C49AE">
        <w:rPr>
          <w:rFonts w:asciiTheme="minorHAnsi" w:hAnsiTheme="minorHAnsi" w:cstheme="minorHAnsi"/>
          <w:b/>
          <w:bCs/>
          <w:sz w:val="20"/>
          <w:szCs w:val="20"/>
        </w:rPr>
        <w:t xml:space="preserve">ANTIDUMPING/COUNTERVAILING DUTIES </w:t>
      </w:r>
    </w:p>
    <w:p w14:paraId="50A04F01" w14:textId="77777777" w:rsidR="000A4EBA" w:rsidRPr="005C49AE" w:rsidRDefault="000A4EBA" w:rsidP="009B54CE">
      <w:pPr>
        <w:spacing w:after="120"/>
        <w:ind w:left="360"/>
        <w:jc w:val="both"/>
        <w:rPr>
          <w:rFonts w:asciiTheme="minorHAnsi" w:hAnsiTheme="minorHAnsi" w:cstheme="minorHAnsi"/>
          <w:sz w:val="20"/>
          <w:szCs w:val="20"/>
        </w:rPr>
      </w:pPr>
      <w:r w:rsidRPr="005C49AE">
        <w:rPr>
          <w:rFonts w:asciiTheme="minorHAnsi" w:hAnsiTheme="minorHAnsi" w:cstheme="minorHAnsi"/>
          <w:sz w:val="20"/>
          <w:szCs w:val="20"/>
        </w:rPr>
        <w:t xml:space="preserve">Seller must affirmatively determine whether Seller’s product is subject to any Saudi Arabian or U.S. antidumping/countervailing duties (AD/CVD). Seller must notify </w:t>
      </w:r>
      <w:r w:rsidR="0042788E">
        <w:rPr>
          <w:rFonts w:asciiTheme="minorHAnsi" w:hAnsiTheme="minorHAnsi" w:cstheme="minorHAnsi"/>
          <w:sz w:val="20"/>
          <w:szCs w:val="20"/>
        </w:rPr>
        <w:t>Customer</w:t>
      </w:r>
      <w:r w:rsidRPr="005C49AE">
        <w:rPr>
          <w:rFonts w:asciiTheme="minorHAnsi" w:hAnsiTheme="minorHAnsi" w:cstheme="minorHAnsi"/>
          <w:sz w:val="20"/>
          <w:szCs w:val="20"/>
        </w:rPr>
        <w:t xml:space="preserve"> in writing if Seller’s product is subject to AD/CVD at the time of contracting or if Seller’s product becomes subject to AD/CVD at any time during the term of this Order.</w:t>
      </w:r>
    </w:p>
    <w:p w14:paraId="3103C2CA" w14:textId="77777777" w:rsidR="000A4EBA" w:rsidRPr="005C49AE" w:rsidRDefault="000A4EBA" w:rsidP="000A4EBA">
      <w:pPr>
        <w:rPr>
          <w:rFonts w:asciiTheme="minorHAnsi" w:hAnsiTheme="minorHAnsi" w:cstheme="minorHAnsi"/>
          <w:sz w:val="20"/>
          <w:szCs w:val="20"/>
        </w:rPr>
      </w:pPr>
      <w:r w:rsidRPr="005C49AE">
        <w:rPr>
          <w:rFonts w:asciiTheme="minorHAnsi" w:hAnsiTheme="minorHAnsi" w:cstheme="minorHAnsi"/>
          <w:sz w:val="20"/>
          <w:szCs w:val="20"/>
        </w:rPr>
        <w:br w:type="page"/>
      </w:r>
    </w:p>
    <w:p w14:paraId="25F21E40" w14:textId="076EFE44" w:rsidR="00FD7331" w:rsidRDefault="00FD7331" w:rsidP="000A4EBA">
      <w:pPr>
        <w:ind w:left="2700" w:hanging="1440"/>
        <w:jc w:val="center"/>
        <w:rPr>
          <w:rFonts w:asciiTheme="minorHAnsi" w:hAnsiTheme="minorHAnsi" w:cstheme="minorHAnsi"/>
          <w:b/>
          <w:sz w:val="22"/>
          <w:szCs w:val="22"/>
        </w:rPr>
        <w:sectPr w:rsidR="00FD7331" w:rsidSect="00FD7331">
          <w:type w:val="continuous"/>
          <w:pgSz w:w="12240" w:h="15840"/>
          <w:pgMar w:top="1440" w:right="1440" w:bottom="1152" w:left="1440" w:header="720" w:footer="720" w:gutter="0"/>
          <w:cols w:space="720"/>
          <w:titlePg/>
          <w:docGrid w:linePitch="360"/>
        </w:sectPr>
      </w:pPr>
    </w:p>
    <w:p w14:paraId="547F3C90" w14:textId="77777777" w:rsidR="007954AF" w:rsidRDefault="007954AF" w:rsidP="007063F3">
      <w:pPr>
        <w:pStyle w:val="Heading1"/>
        <w:numPr>
          <w:ilvl w:val="0"/>
          <w:numId w:val="0"/>
        </w:numPr>
        <w:rPr>
          <w:rFonts w:asciiTheme="minorHAnsi" w:hAnsiTheme="minorHAnsi" w:cstheme="minorHAnsi"/>
          <w:b w:val="0"/>
          <w:sz w:val="22"/>
          <w:szCs w:val="22"/>
        </w:rPr>
      </w:pPr>
      <w:r>
        <w:rPr>
          <w:rFonts w:asciiTheme="minorHAnsi" w:hAnsiTheme="minorHAnsi" w:cstheme="minorHAnsi"/>
          <w:sz w:val="22"/>
          <w:szCs w:val="22"/>
        </w:rPr>
        <w:lastRenderedPageBreak/>
        <w:t xml:space="preserve">EXHIBIT </w:t>
      </w:r>
      <w:r w:rsidR="0042788E">
        <w:rPr>
          <w:rFonts w:asciiTheme="minorHAnsi" w:hAnsiTheme="minorHAnsi" w:cstheme="minorHAnsi"/>
          <w:sz w:val="22"/>
          <w:szCs w:val="22"/>
        </w:rPr>
        <w:t xml:space="preserve">G </w:t>
      </w:r>
      <w:r w:rsidR="00C020E9">
        <w:rPr>
          <w:rFonts w:asciiTheme="minorHAnsi" w:hAnsiTheme="minorHAnsi" w:cstheme="minorHAnsi"/>
          <w:sz w:val="22"/>
          <w:szCs w:val="22"/>
        </w:rPr>
        <w:t>– SUPPLEMENTAL TERMS AND CONDITIONS FOR SERVICES, MAINTENANCE AND SOFTWARE</w:t>
      </w:r>
    </w:p>
    <w:p w14:paraId="30434CCF" w14:textId="77777777" w:rsidR="007954AF" w:rsidRDefault="007954AF" w:rsidP="000A4EBA">
      <w:pPr>
        <w:ind w:left="2700" w:hanging="1440"/>
        <w:jc w:val="center"/>
        <w:rPr>
          <w:rFonts w:asciiTheme="minorHAnsi" w:hAnsiTheme="minorHAnsi" w:cstheme="minorHAnsi"/>
          <w:b/>
          <w:sz w:val="22"/>
          <w:szCs w:val="22"/>
        </w:rPr>
      </w:pPr>
    </w:p>
    <w:p w14:paraId="20E67BA4" w14:textId="77777777" w:rsidR="007954AF" w:rsidRPr="007954AF" w:rsidRDefault="007954AF" w:rsidP="007954AF">
      <w:pPr>
        <w:spacing w:before="126" w:line="274" w:lineRule="exact"/>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NGSC and Xerox wish to establish herein supplemental terms and conditions to enable NGSC to avail itself of, and Xerox to offer, the full range of goods and services solutions available from Xerox.</w:t>
      </w:r>
    </w:p>
    <w:p w14:paraId="4521FF45" w14:textId="77777777" w:rsidR="007954AF" w:rsidRPr="007954AF" w:rsidRDefault="007954AF" w:rsidP="007954AF">
      <w:pPr>
        <w:spacing w:before="126" w:line="274" w:lineRule="exact"/>
        <w:jc w:val="center"/>
        <w:textAlignment w:val="baseline"/>
        <w:rPr>
          <w:rFonts w:asciiTheme="minorHAnsi" w:eastAsia="Arial" w:hAnsiTheme="minorHAnsi"/>
          <w:b/>
          <w:color w:val="000000"/>
          <w:sz w:val="20"/>
          <w:szCs w:val="20"/>
        </w:rPr>
      </w:pPr>
    </w:p>
    <w:p w14:paraId="444AD8DA" w14:textId="77777777" w:rsidR="007954AF" w:rsidRPr="007954AF" w:rsidRDefault="007954AF" w:rsidP="009B54CE">
      <w:pPr>
        <w:numPr>
          <w:ilvl w:val="0"/>
          <w:numId w:val="74"/>
        </w:numPr>
        <w:spacing w:after="120" w:line="230" w:lineRule="exact"/>
        <w:contextualSpacing/>
        <w:jc w:val="both"/>
        <w:textAlignment w:val="baseline"/>
        <w:rPr>
          <w:rFonts w:asciiTheme="minorHAnsi" w:eastAsia="Arial" w:hAnsiTheme="minorHAnsi"/>
          <w:b/>
          <w:color w:val="000000"/>
          <w:spacing w:val="2"/>
          <w:sz w:val="20"/>
          <w:szCs w:val="20"/>
        </w:rPr>
      </w:pPr>
      <w:commentRangeStart w:id="67"/>
      <w:commentRangeStart w:id="68"/>
      <w:r w:rsidRPr="007954AF">
        <w:rPr>
          <w:rFonts w:asciiTheme="minorHAnsi" w:eastAsia="Arial" w:hAnsiTheme="minorHAnsi"/>
          <w:b/>
          <w:color w:val="000000"/>
          <w:spacing w:val="2"/>
          <w:sz w:val="20"/>
          <w:szCs w:val="20"/>
        </w:rPr>
        <w:t>DEFINITIONS</w:t>
      </w:r>
      <w:commentRangeEnd w:id="67"/>
      <w:r w:rsidR="00E722D9">
        <w:rPr>
          <w:rStyle w:val="CommentReference"/>
        </w:rPr>
        <w:commentReference w:id="67"/>
      </w:r>
      <w:commentRangeEnd w:id="68"/>
      <w:r w:rsidR="0097733F">
        <w:rPr>
          <w:rStyle w:val="CommentReference"/>
        </w:rPr>
        <w:commentReference w:id="68"/>
      </w:r>
    </w:p>
    <w:p w14:paraId="066DF46C" w14:textId="77777777" w:rsidR="007954AF" w:rsidRPr="007954AF" w:rsidRDefault="007954AF" w:rsidP="009B54CE">
      <w:pPr>
        <w:spacing w:after="120" w:line="228" w:lineRule="exact"/>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The following definitions (and those found elsewhere in this</w:t>
      </w:r>
      <w:r w:rsidR="00F10A63">
        <w:rPr>
          <w:rFonts w:asciiTheme="minorHAnsi" w:eastAsia="Arial" w:hAnsiTheme="minorHAnsi"/>
          <w:color w:val="000000"/>
          <w:sz w:val="20"/>
          <w:szCs w:val="20"/>
        </w:rPr>
        <w:t xml:space="preserve"> Exhibit</w:t>
      </w:r>
      <w:r w:rsidR="008A4AD8">
        <w:rPr>
          <w:rFonts w:asciiTheme="minorHAnsi" w:eastAsia="Arial" w:hAnsiTheme="minorHAnsi"/>
          <w:color w:val="000000"/>
          <w:sz w:val="20"/>
          <w:szCs w:val="20"/>
        </w:rPr>
        <w:t xml:space="preserve">or the </w:t>
      </w:r>
      <w:r w:rsidRPr="007954AF">
        <w:rPr>
          <w:rFonts w:asciiTheme="minorHAnsi" w:eastAsia="Arial" w:hAnsiTheme="minorHAnsi"/>
          <w:color w:val="000000"/>
          <w:sz w:val="20"/>
          <w:szCs w:val="20"/>
        </w:rPr>
        <w:t>Agreement) apply unless otherwise specified in an Order.</w:t>
      </w:r>
    </w:p>
    <w:p w14:paraId="434682D0" w14:textId="77777777" w:rsidR="007954AF" w:rsidRPr="007954AF" w:rsidRDefault="007954AF" w:rsidP="009B54CE">
      <w:pPr>
        <w:numPr>
          <w:ilvl w:val="0"/>
          <w:numId w:val="75"/>
        </w:numPr>
        <w:spacing w:after="120" w:line="231" w:lineRule="exact"/>
        <w:contextualSpacing/>
        <w:jc w:val="both"/>
        <w:textAlignment w:val="baseline"/>
        <w:rPr>
          <w:rFonts w:asciiTheme="minorHAnsi" w:eastAsia="Arial" w:hAnsiTheme="minorHAnsi"/>
          <w:b/>
          <w:color w:val="000000"/>
          <w:sz w:val="20"/>
          <w:szCs w:val="20"/>
        </w:rPr>
      </w:pPr>
      <w:r w:rsidRPr="007954AF">
        <w:rPr>
          <w:rFonts w:asciiTheme="minorHAnsi" w:eastAsia="Arial" w:hAnsiTheme="minorHAnsi"/>
          <w:b/>
          <w:color w:val="000000"/>
          <w:sz w:val="20"/>
          <w:szCs w:val="20"/>
        </w:rPr>
        <w:t xml:space="preserve">Agreement </w:t>
      </w:r>
      <w:r w:rsidRPr="007954AF">
        <w:rPr>
          <w:rFonts w:asciiTheme="minorHAnsi" w:eastAsia="Arial" w:hAnsiTheme="minorHAnsi"/>
          <w:color w:val="000000"/>
          <w:sz w:val="20"/>
          <w:szCs w:val="20"/>
        </w:rPr>
        <w:t>means the Corporate Award for Enterprise Managed Print Service</w:t>
      </w:r>
      <w:r w:rsidR="00034DD2">
        <w:rPr>
          <w:rFonts w:asciiTheme="minorHAnsi" w:eastAsia="Arial" w:hAnsiTheme="minorHAnsi"/>
          <w:color w:val="000000"/>
          <w:sz w:val="20"/>
          <w:szCs w:val="20"/>
        </w:rPr>
        <w:t>s</w:t>
      </w:r>
      <w:r w:rsidRPr="007954AF">
        <w:rPr>
          <w:rFonts w:asciiTheme="minorHAnsi" w:eastAsia="Arial" w:hAnsiTheme="minorHAnsi"/>
          <w:color w:val="000000"/>
          <w:sz w:val="20"/>
          <w:szCs w:val="20"/>
        </w:rPr>
        <w:t xml:space="preserve"> between Northrop Grumman and Xerox Corporation</w:t>
      </w:r>
      <w:r w:rsidR="005F4909">
        <w:rPr>
          <w:rFonts w:asciiTheme="minorHAnsi" w:eastAsia="Arial" w:hAnsiTheme="minorHAnsi"/>
          <w:color w:val="000000"/>
          <w:sz w:val="20"/>
          <w:szCs w:val="20"/>
        </w:rPr>
        <w:t xml:space="preserve">, </w:t>
      </w:r>
      <w:r w:rsidR="005A5F10">
        <w:rPr>
          <w:rFonts w:asciiTheme="minorHAnsi" w:eastAsia="Arial" w:hAnsiTheme="minorHAnsi"/>
          <w:color w:val="000000"/>
          <w:sz w:val="20"/>
          <w:szCs w:val="20"/>
        </w:rPr>
        <w:t>to which this Exhibit H is attached</w:t>
      </w:r>
      <w:r w:rsidRPr="007954AF">
        <w:rPr>
          <w:rFonts w:asciiTheme="minorHAnsi" w:eastAsia="Arial" w:hAnsiTheme="minorHAnsi"/>
          <w:color w:val="000000"/>
          <w:sz w:val="20"/>
          <w:szCs w:val="20"/>
        </w:rPr>
        <w:t xml:space="preserve">.  </w:t>
      </w:r>
    </w:p>
    <w:p w14:paraId="03154C85" w14:textId="77777777" w:rsidR="007954AF" w:rsidRPr="007954AF" w:rsidRDefault="007954AF" w:rsidP="009B54CE">
      <w:pPr>
        <w:numPr>
          <w:ilvl w:val="0"/>
          <w:numId w:val="75"/>
        </w:numPr>
        <w:spacing w:after="120" w:line="230" w:lineRule="exact"/>
        <w:contextualSpacing/>
        <w:jc w:val="both"/>
        <w:textAlignment w:val="baseline"/>
        <w:rPr>
          <w:rFonts w:asciiTheme="minorHAnsi" w:eastAsia="Arial" w:hAnsiTheme="minorHAnsi"/>
          <w:b/>
          <w:color w:val="000000"/>
          <w:sz w:val="20"/>
          <w:szCs w:val="20"/>
        </w:rPr>
      </w:pPr>
      <w:r w:rsidRPr="007954AF">
        <w:rPr>
          <w:rFonts w:asciiTheme="minorHAnsi" w:eastAsia="Arial" w:hAnsiTheme="minorHAnsi"/>
          <w:b/>
          <w:color w:val="000000"/>
          <w:sz w:val="20"/>
          <w:szCs w:val="20"/>
        </w:rPr>
        <w:t xml:space="preserve">Feature Releases </w:t>
      </w:r>
      <w:r w:rsidRPr="007954AF">
        <w:rPr>
          <w:rFonts w:asciiTheme="minorHAnsi" w:eastAsia="Arial" w:hAnsiTheme="minorHAnsi"/>
          <w:color w:val="000000"/>
          <w:sz w:val="20"/>
          <w:szCs w:val="20"/>
        </w:rPr>
        <w:t>means new releases of Software that include new content or functionality.</w:t>
      </w:r>
    </w:p>
    <w:p w14:paraId="63252D75" w14:textId="77777777" w:rsidR="007954AF" w:rsidRPr="007954AF" w:rsidRDefault="007954AF" w:rsidP="009B54CE">
      <w:pPr>
        <w:numPr>
          <w:ilvl w:val="0"/>
          <w:numId w:val="75"/>
        </w:numPr>
        <w:tabs>
          <w:tab w:val="left" w:pos="900"/>
        </w:tabs>
        <w:spacing w:after="120"/>
        <w:contextualSpacing/>
        <w:jc w:val="both"/>
        <w:rPr>
          <w:rFonts w:asciiTheme="minorHAnsi" w:eastAsia="Arial" w:hAnsiTheme="minorHAnsi"/>
          <w:b/>
          <w:color w:val="000000"/>
          <w:sz w:val="20"/>
          <w:szCs w:val="20"/>
        </w:rPr>
      </w:pPr>
      <w:r w:rsidRPr="007954AF">
        <w:rPr>
          <w:rFonts w:asciiTheme="minorHAnsi" w:eastAsia="Arial" w:hAnsiTheme="minorHAnsi"/>
          <w:b/>
          <w:color w:val="000000"/>
          <w:sz w:val="20"/>
          <w:szCs w:val="20"/>
        </w:rPr>
        <w:t xml:space="preserve">Maintenance Services </w:t>
      </w:r>
      <w:r w:rsidRPr="007954AF">
        <w:rPr>
          <w:rFonts w:asciiTheme="minorHAnsi" w:eastAsia="Arial" w:hAnsiTheme="minorHAnsi"/>
          <w:color w:val="000000"/>
          <w:sz w:val="20"/>
          <w:szCs w:val="20"/>
        </w:rPr>
        <w:t>means services provided by Xerox (or a designated service provider) under an Order to keep the Equipment in good working order and which are required as standard with Leased Equipment and Services with Equipment.</w:t>
      </w:r>
    </w:p>
    <w:p w14:paraId="244DC29E" w14:textId="77777777" w:rsidR="007954AF" w:rsidRPr="007954AF" w:rsidRDefault="007954AF" w:rsidP="009B54CE">
      <w:pPr>
        <w:numPr>
          <w:ilvl w:val="0"/>
          <w:numId w:val="75"/>
        </w:numPr>
        <w:spacing w:after="120" w:line="227" w:lineRule="exact"/>
        <w:contextualSpacing/>
        <w:jc w:val="both"/>
        <w:textAlignment w:val="baseline"/>
        <w:rPr>
          <w:rFonts w:asciiTheme="minorHAnsi" w:eastAsia="Arial" w:hAnsiTheme="minorHAnsi"/>
          <w:color w:val="000000"/>
          <w:sz w:val="20"/>
          <w:szCs w:val="20"/>
        </w:rPr>
      </w:pPr>
      <w:r w:rsidRPr="007954AF">
        <w:rPr>
          <w:rFonts w:asciiTheme="minorHAnsi" w:eastAsia="Arial" w:hAnsiTheme="minorHAnsi"/>
          <w:b/>
          <w:color w:val="000000"/>
          <w:sz w:val="20"/>
          <w:szCs w:val="20"/>
        </w:rPr>
        <w:t xml:space="preserve">Monthly Minimum Charge or MMC </w:t>
      </w:r>
      <w:r w:rsidRPr="007954AF">
        <w:rPr>
          <w:rFonts w:asciiTheme="minorHAnsi" w:eastAsia="Arial" w:hAnsiTheme="minorHAnsi"/>
          <w:color w:val="000000"/>
          <w:sz w:val="20"/>
          <w:szCs w:val="20"/>
        </w:rPr>
        <w:t>means the regular recurring Charge that is identified in an Order and which, along with any additional print/impression charges, covers the cost for the Services, Maintenance Services and/or Products. The MMC may also include lease buyout funds, Funds, monthly equipment component amounts, remaining Customer obligations from previous contracts, and amounts being financed or refinanced. One-time items, recurring separate charges and usage based charges (as such items or charges, as applicable, are defined on an Order) are billed separately from the MMC.</w:t>
      </w:r>
    </w:p>
    <w:p w14:paraId="562FDB19" w14:textId="77777777" w:rsidR="007954AF" w:rsidRPr="007954AF" w:rsidRDefault="007954AF" w:rsidP="009B54CE">
      <w:pPr>
        <w:numPr>
          <w:ilvl w:val="0"/>
          <w:numId w:val="75"/>
        </w:numPr>
        <w:spacing w:after="120" w:line="231" w:lineRule="exact"/>
        <w:contextualSpacing/>
        <w:jc w:val="both"/>
        <w:textAlignment w:val="baseline"/>
        <w:rPr>
          <w:rFonts w:asciiTheme="minorHAnsi" w:eastAsia="Arial" w:hAnsiTheme="minorHAnsi"/>
          <w:color w:val="000000"/>
          <w:sz w:val="20"/>
          <w:szCs w:val="20"/>
        </w:rPr>
      </w:pPr>
      <w:r w:rsidRPr="007954AF">
        <w:rPr>
          <w:rFonts w:asciiTheme="minorHAnsi" w:eastAsia="Arial" w:hAnsiTheme="minorHAnsi"/>
          <w:b/>
          <w:color w:val="000000"/>
          <w:sz w:val="20"/>
          <w:szCs w:val="20"/>
        </w:rPr>
        <w:t xml:space="preserve">Remote Data </w:t>
      </w:r>
      <w:r w:rsidRPr="007954AF">
        <w:rPr>
          <w:rFonts w:asciiTheme="minorHAnsi" w:eastAsia="Arial" w:hAnsiTheme="minorHAnsi"/>
          <w:color w:val="000000"/>
          <w:sz w:val="20"/>
          <w:szCs w:val="20"/>
        </w:rPr>
        <w:t>means data that is automatically collected by Xerox from, or transmitted to or from Xerox by, Equipment or Third Party Products connected to Customer’s network. Examples of Remote Data include product registration, meter read, supply level, equipment configuration and settings, software version, and problem/fault code data. Remote Data may also be collected by the Xerox Tools and certain Services Software as set forth in the applicable SOW; in all events Remote Data shall be handled in accordance with the provisions of the Agreement between the parties and any applicable information security provisions.</w:t>
      </w:r>
      <w:ins w:id="69" w:author="Brower, Katie [US] (CO)" w:date="2020-03-09T16:36:00Z">
        <w:r w:rsidR="00B13C72">
          <w:rPr>
            <w:rFonts w:asciiTheme="minorHAnsi" w:eastAsia="Arial" w:hAnsiTheme="minorHAnsi"/>
            <w:color w:val="000000"/>
            <w:sz w:val="20"/>
            <w:szCs w:val="20"/>
          </w:rPr>
          <w:t xml:space="preserve"> </w:t>
        </w:r>
      </w:ins>
      <w:ins w:id="70" w:author="Brower, Katie [US] (CO)" w:date="2020-03-11T12:20:00Z">
        <w:r w:rsidR="00F001A4">
          <w:rPr>
            <w:rFonts w:asciiTheme="minorHAnsi" w:eastAsia="Arial" w:hAnsiTheme="minorHAnsi"/>
            <w:color w:val="000000"/>
            <w:sz w:val="20"/>
            <w:szCs w:val="20"/>
          </w:rPr>
          <w:t>With the exception of data elements required for invoicing</w:t>
        </w:r>
      </w:ins>
      <w:ins w:id="71" w:author="Brower, Katie [US] (CO)" w:date="2020-03-11T12:21:00Z">
        <w:r w:rsidR="00F001A4">
          <w:rPr>
            <w:rFonts w:asciiTheme="minorHAnsi" w:eastAsia="Arial" w:hAnsiTheme="minorHAnsi"/>
            <w:color w:val="000000"/>
            <w:sz w:val="20"/>
            <w:szCs w:val="20"/>
          </w:rPr>
          <w:t xml:space="preserve"> or service delivery</w:t>
        </w:r>
      </w:ins>
      <w:ins w:id="72" w:author="Brower, Katie [US] (CO)" w:date="2020-03-11T12:20:00Z">
        <w:r w:rsidR="00F001A4">
          <w:rPr>
            <w:rFonts w:asciiTheme="minorHAnsi" w:eastAsia="Arial" w:hAnsiTheme="minorHAnsi"/>
            <w:color w:val="000000"/>
            <w:sz w:val="20"/>
            <w:szCs w:val="20"/>
          </w:rPr>
          <w:t xml:space="preserve">, </w:t>
        </w:r>
      </w:ins>
      <w:ins w:id="73" w:author="Brower, Katie [US] (CO)" w:date="2020-03-09T16:36:00Z">
        <w:r w:rsidR="00B13C72">
          <w:rPr>
            <w:rFonts w:asciiTheme="minorHAnsi" w:eastAsia="Arial" w:hAnsiTheme="minorHAnsi"/>
            <w:color w:val="000000"/>
            <w:sz w:val="20"/>
            <w:szCs w:val="20"/>
          </w:rPr>
          <w:t>Remote Data must stay within the Northrop Grumman environment unless approved for secure transmission by Northrop Grumman Information Security.</w:t>
        </w:r>
      </w:ins>
    </w:p>
    <w:p w14:paraId="04F534AA" w14:textId="77777777" w:rsidR="007954AF" w:rsidRPr="007954AF" w:rsidRDefault="007954AF" w:rsidP="009B54CE">
      <w:pPr>
        <w:numPr>
          <w:ilvl w:val="0"/>
          <w:numId w:val="75"/>
        </w:numPr>
        <w:spacing w:after="120" w:line="231" w:lineRule="exact"/>
        <w:contextualSpacing/>
        <w:jc w:val="both"/>
        <w:textAlignment w:val="baseline"/>
        <w:rPr>
          <w:rFonts w:asciiTheme="minorHAnsi" w:eastAsia="Arial" w:hAnsiTheme="minorHAnsi"/>
          <w:color w:val="000000"/>
          <w:sz w:val="20"/>
          <w:szCs w:val="20"/>
        </w:rPr>
      </w:pPr>
      <w:r w:rsidRPr="007954AF">
        <w:rPr>
          <w:rFonts w:asciiTheme="minorHAnsi" w:eastAsia="Arial" w:hAnsiTheme="minorHAnsi"/>
          <w:b/>
          <w:color w:val="000000"/>
          <w:sz w:val="20"/>
          <w:szCs w:val="20"/>
        </w:rPr>
        <w:t xml:space="preserve">Remote Data Access </w:t>
      </w:r>
      <w:r w:rsidRPr="007954AF">
        <w:rPr>
          <w:rFonts w:asciiTheme="minorHAnsi" w:eastAsia="Arial" w:hAnsiTheme="minorHAnsi"/>
          <w:color w:val="000000"/>
          <w:sz w:val="20"/>
          <w:szCs w:val="20"/>
        </w:rPr>
        <w:t>means electronic transmission of Remote Data to or from a secure offsite location.</w:t>
      </w:r>
      <w:ins w:id="74" w:author="Brower, Katie [US] (CO)" w:date="2020-03-09T16:37:00Z">
        <w:r w:rsidR="00B13C72">
          <w:rPr>
            <w:rFonts w:asciiTheme="minorHAnsi" w:eastAsia="Arial" w:hAnsiTheme="minorHAnsi"/>
            <w:color w:val="000000"/>
            <w:sz w:val="20"/>
            <w:szCs w:val="20"/>
          </w:rPr>
          <w:t xml:space="preserve"> </w:t>
        </w:r>
      </w:ins>
      <w:ins w:id="75" w:author="Brower, Katie [US] (CO)" w:date="2020-03-11T12:21:00Z">
        <w:r w:rsidR="00F001A4">
          <w:rPr>
            <w:rFonts w:asciiTheme="minorHAnsi" w:eastAsia="Arial" w:hAnsiTheme="minorHAnsi"/>
            <w:color w:val="000000"/>
            <w:sz w:val="20"/>
            <w:szCs w:val="20"/>
          </w:rPr>
          <w:t xml:space="preserve">With the exception of data elements required for invoicing or service delivery, </w:t>
        </w:r>
      </w:ins>
      <w:ins w:id="76" w:author="Brower, Katie [US] (CO)" w:date="2020-03-09T16:37:00Z">
        <w:r w:rsidR="00B13C72">
          <w:rPr>
            <w:rFonts w:asciiTheme="minorHAnsi" w:eastAsia="Arial" w:hAnsiTheme="minorHAnsi"/>
            <w:color w:val="000000"/>
            <w:sz w:val="20"/>
            <w:szCs w:val="20"/>
          </w:rPr>
          <w:t>Remote Data must stay within the Northrop Grumman environment unless approved for secure transmission by Northrop Grumman Information Security.</w:t>
        </w:r>
      </w:ins>
    </w:p>
    <w:p w14:paraId="4DF2046C" w14:textId="77777777" w:rsidR="007954AF" w:rsidRPr="007954AF" w:rsidRDefault="0042788E" w:rsidP="009B54CE">
      <w:pPr>
        <w:numPr>
          <w:ilvl w:val="0"/>
          <w:numId w:val="75"/>
        </w:numPr>
        <w:spacing w:after="120"/>
        <w:ind w:left="1166"/>
        <w:contextualSpacing/>
        <w:jc w:val="both"/>
        <w:textAlignment w:val="baseline"/>
        <w:rPr>
          <w:rFonts w:asciiTheme="minorHAnsi" w:eastAsia="Arial" w:hAnsiTheme="minorHAnsi"/>
          <w:color w:val="000000"/>
          <w:sz w:val="20"/>
          <w:szCs w:val="20"/>
        </w:rPr>
      </w:pPr>
      <w:r>
        <w:rPr>
          <w:rFonts w:asciiTheme="minorHAnsi" w:eastAsia="Arial" w:hAnsiTheme="minorHAnsi"/>
          <w:b/>
          <w:color w:val="000000"/>
          <w:sz w:val="20"/>
          <w:szCs w:val="20"/>
        </w:rPr>
        <w:t>Seller</w:t>
      </w:r>
      <w:r w:rsidR="007954AF" w:rsidRPr="007954AF">
        <w:rPr>
          <w:rFonts w:asciiTheme="minorHAnsi" w:eastAsia="Arial" w:hAnsiTheme="minorHAnsi"/>
          <w:b/>
          <w:color w:val="000000"/>
          <w:sz w:val="20"/>
          <w:szCs w:val="20"/>
        </w:rPr>
        <w:t xml:space="preserve"> Equipment </w:t>
      </w:r>
      <w:r w:rsidR="007954AF" w:rsidRPr="007954AF">
        <w:rPr>
          <w:rFonts w:asciiTheme="minorHAnsi" w:eastAsia="Arial" w:hAnsiTheme="minorHAnsi"/>
          <w:color w:val="000000"/>
          <w:sz w:val="20"/>
          <w:szCs w:val="20"/>
        </w:rPr>
        <w:t xml:space="preserve">means devices which are supplied by Xerox to the Customer during the term of an Order. </w:t>
      </w:r>
      <w:r>
        <w:rPr>
          <w:rFonts w:asciiTheme="minorHAnsi" w:eastAsia="Arial" w:hAnsiTheme="minorHAnsi"/>
          <w:color w:val="000000"/>
          <w:sz w:val="20"/>
          <w:szCs w:val="20"/>
        </w:rPr>
        <w:t>Seller</w:t>
      </w:r>
      <w:r w:rsidR="007954AF" w:rsidRPr="007954AF">
        <w:rPr>
          <w:rFonts w:asciiTheme="minorHAnsi" w:eastAsia="Arial" w:hAnsiTheme="minorHAnsi"/>
          <w:color w:val="000000"/>
          <w:sz w:val="20"/>
          <w:szCs w:val="20"/>
        </w:rPr>
        <w:t xml:space="preserve"> Equipment may be Equipment or Third Party Hardware.</w:t>
      </w:r>
    </w:p>
    <w:p w14:paraId="1E58A5AF" w14:textId="77777777" w:rsidR="007954AF" w:rsidRPr="007954AF" w:rsidRDefault="007954AF" w:rsidP="009B54CE">
      <w:pPr>
        <w:numPr>
          <w:ilvl w:val="0"/>
          <w:numId w:val="74"/>
        </w:numPr>
        <w:spacing w:after="120" w:line="230" w:lineRule="exact"/>
        <w:contextualSpacing/>
        <w:jc w:val="both"/>
        <w:textAlignment w:val="baseline"/>
        <w:rPr>
          <w:rFonts w:asciiTheme="minorHAnsi" w:eastAsia="Arial" w:hAnsiTheme="minorHAnsi"/>
          <w:b/>
          <w:color w:val="000000"/>
          <w:spacing w:val="2"/>
          <w:sz w:val="20"/>
          <w:szCs w:val="20"/>
        </w:rPr>
      </w:pPr>
      <w:r w:rsidRPr="007954AF">
        <w:rPr>
          <w:rFonts w:asciiTheme="minorHAnsi" w:eastAsia="Arial" w:hAnsiTheme="minorHAnsi"/>
          <w:b/>
          <w:color w:val="000000"/>
          <w:sz w:val="20"/>
          <w:szCs w:val="20"/>
        </w:rPr>
        <w:t>CUSTOMER RESPONSIBILITIES</w:t>
      </w:r>
    </w:p>
    <w:p w14:paraId="49D8DF19" w14:textId="77777777" w:rsidR="007954AF" w:rsidRPr="007954AF" w:rsidRDefault="007954AF" w:rsidP="009B54CE">
      <w:pPr>
        <w:spacing w:after="120" w:line="230" w:lineRule="exact"/>
        <w:ind w:left="360"/>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 xml:space="preserve">Customer agrees to perform its responsibilities under this Agreement </w:t>
      </w:r>
      <w:r w:rsidR="000E6332">
        <w:rPr>
          <w:rFonts w:asciiTheme="minorHAnsi" w:eastAsia="Arial" w:hAnsiTheme="minorHAnsi"/>
          <w:color w:val="000000"/>
          <w:sz w:val="20"/>
          <w:szCs w:val="20"/>
        </w:rPr>
        <w:t xml:space="preserve">and Exhibits </w:t>
      </w:r>
      <w:r w:rsidRPr="007954AF">
        <w:rPr>
          <w:rFonts w:asciiTheme="minorHAnsi" w:eastAsia="Arial" w:hAnsiTheme="minorHAnsi"/>
          <w:color w:val="000000"/>
          <w:sz w:val="20"/>
          <w:szCs w:val="20"/>
        </w:rPr>
        <w:t>in support of the Services, Maintenance Services, or Products in a timely manner. Customer agrees</w:t>
      </w:r>
      <w:r w:rsidR="005126E6">
        <w:rPr>
          <w:rFonts w:asciiTheme="minorHAnsi" w:eastAsia="Arial" w:hAnsiTheme="minorHAnsi"/>
          <w:color w:val="000000"/>
          <w:sz w:val="20"/>
          <w:szCs w:val="20"/>
        </w:rPr>
        <w:t xml:space="preserve">, subject </w:t>
      </w:r>
      <w:r w:rsidR="00EC062F">
        <w:rPr>
          <w:rFonts w:asciiTheme="minorHAnsi" w:eastAsia="Arial" w:hAnsiTheme="minorHAnsi"/>
          <w:color w:val="000000"/>
          <w:sz w:val="20"/>
          <w:szCs w:val="20"/>
        </w:rPr>
        <w:t>to</w:t>
      </w:r>
      <w:r w:rsidR="005126E6">
        <w:rPr>
          <w:rFonts w:asciiTheme="minorHAnsi" w:eastAsia="Arial" w:hAnsiTheme="minorHAnsi"/>
          <w:color w:val="000000"/>
          <w:sz w:val="20"/>
          <w:szCs w:val="20"/>
        </w:rPr>
        <w:t xml:space="preserve"> Customer’s access and security</w:t>
      </w:r>
      <w:r w:rsidRPr="007954AF">
        <w:rPr>
          <w:rFonts w:asciiTheme="minorHAnsi" w:eastAsia="Arial" w:hAnsiTheme="minorHAnsi"/>
          <w:color w:val="000000"/>
          <w:sz w:val="20"/>
          <w:szCs w:val="20"/>
        </w:rPr>
        <w:t>:</w:t>
      </w:r>
    </w:p>
    <w:p w14:paraId="1FF3A896" w14:textId="77777777" w:rsidR="007954AF" w:rsidRPr="007954AF" w:rsidRDefault="007954AF" w:rsidP="009B54CE">
      <w:pPr>
        <w:numPr>
          <w:ilvl w:val="0"/>
          <w:numId w:val="76"/>
        </w:numPr>
        <w:tabs>
          <w:tab w:val="clear" w:pos="576"/>
        </w:tabs>
        <w:spacing w:after="120" w:line="232" w:lineRule="exact"/>
        <w:ind w:left="720" w:hanging="360"/>
        <w:contextualSpacing/>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that Products acquired hereunder are ordered for Customer’s (or its Affiliates’) own internal business use</w:t>
      </w:r>
      <w:r w:rsidR="005D2E3B">
        <w:rPr>
          <w:rFonts w:asciiTheme="minorHAnsi" w:eastAsia="Arial" w:hAnsiTheme="minorHAnsi"/>
          <w:color w:val="000000"/>
          <w:sz w:val="20"/>
          <w:szCs w:val="20"/>
        </w:rPr>
        <w:t xml:space="preserve">, </w:t>
      </w:r>
      <w:r w:rsidR="00B1164D">
        <w:rPr>
          <w:rFonts w:asciiTheme="minorHAnsi" w:eastAsia="Arial" w:hAnsiTheme="minorHAnsi"/>
          <w:color w:val="000000"/>
          <w:sz w:val="20"/>
          <w:szCs w:val="20"/>
        </w:rPr>
        <w:t xml:space="preserve">including </w:t>
      </w:r>
      <w:r w:rsidR="00424D68">
        <w:rPr>
          <w:rFonts w:asciiTheme="minorHAnsi" w:eastAsia="Arial" w:hAnsiTheme="minorHAnsi"/>
          <w:color w:val="000000"/>
          <w:sz w:val="20"/>
          <w:szCs w:val="20"/>
        </w:rPr>
        <w:t xml:space="preserve">the use of </w:t>
      </w:r>
      <w:r w:rsidR="00AC2F7D">
        <w:rPr>
          <w:rFonts w:asciiTheme="minorHAnsi" w:eastAsia="Arial" w:hAnsiTheme="minorHAnsi"/>
          <w:color w:val="000000"/>
          <w:sz w:val="20"/>
          <w:szCs w:val="20"/>
        </w:rPr>
        <w:t>an end-user of Customer</w:t>
      </w:r>
      <w:r w:rsidR="008E4B25">
        <w:rPr>
          <w:rFonts w:asciiTheme="minorHAnsi" w:eastAsia="Arial" w:hAnsiTheme="minorHAnsi"/>
          <w:color w:val="000000"/>
          <w:sz w:val="20"/>
          <w:szCs w:val="20"/>
        </w:rPr>
        <w:t xml:space="preserve">, </w:t>
      </w:r>
      <w:r w:rsidRPr="007954AF">
        <w:rPr>
          <w:rFonts w:asciiTheme="minorHAnsi" w:eastAsia="Arial" w:hAnsiTheme="minorHAnsi"/>
          <w:color w:val="000000"/>
          <w:sz w:val="20"/>
          <w:szCs w:val="20"/>
        </w:rPr>
        <w:t xml:space="preserve">(rather than resale, license and/or distribution outside of Customer’s organization) and will not be used for personal, household or family purposes; </w:t>
      </w:r>
    </w:p>
    <w:p w14:paraId="6197488C" w14:textId="77777777" w:rsidR="007954AF" w:rsidRPr="007954AF" w:rsidRDefault="007954AF" w:rsidP="009B54CE">
      <w:pPr>
        <w:numPr>
          <w:ilvl w:val="0"/>
          <w:numId w:val="76"/>
        </w:numPr>
        <w:tabs>
          <w:tab w:val="clear" w:pos="576"/>
        </w:tabs>
        <w:spacing w:after="120" w:line="232" w:lineRule="exact"/>
        <w:ind w:left="720" w:hanging="360"/>
        <w:contextualSpacing/>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to (1) provide Xerox and its agents with timely and sufficient access</w:t>
      </w:r>
      <w:r w:rsidR="00F001A4">
        <w:rPr>
          <w:rFonts w:asciiTheme="minorHAnsi" w:eastAsia="Arial" w:hAnsiTheme="minorHAnsi"/>
          <w:color w:val="000000"/>
          <w:sz w:val="20"/>
          <w:szCs w:val="20"/>
        </w:rPr>
        <w:t>, excluding areas that may require heightened security clearance</w:t>
      </w:r>
      <w:r w:rsidRPr="007954AF">
        <w:rPr>
          <w:rFonts w:asciiTheme="minorHAnsi" w:eastAsia="Arial" w:hAnsiTheme="minorHAnsi"/>
          <w:color w:val="000000"/>
          <w:sz w:val="20"/>
          <w:szCs w:val="20"/>
        </w:rPr>
        <w:t xml:space="preserve">, without charge, to Customer Facilities required by Xerox to perform Services and Maintenance Services and/or provide Products, and (2) ensure that Customer Facilities are suitable for the Services, Maintenance Services and/or Products, safe for Xerox personnel, and fully comply with all applicable laws and regulations, including without limitation any federal, state and local building, fire and safety codes; </w:t>
      </w:r>
    </w:p>
    <w:p w14:paraId="03C71CB2" w14:textId="77777777" w:rsidR="007954AF" w:rsidRPr="007954AF" w:rsidRDefault="007954AF" w:rsidP="009B54CE">
      <w:pPr>
        <w:numPr>
          <w:ilvl w:val="0"/>
          <w:numId w:val="76"/>
        </w:numPr>
        <w:tabs>
          <w:tab w:val="clear" w:pos="576"/>
        </w:tabs>
        <w:spacing w:after="120" w:line="232" w:lineRule="exact"/>
        <w:ind w:left="720" w:hanging="360"/>
        <w:contextualSpacing/>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to provide Xerox and its agents with timely and sufficient use of and access</w:t>
      </w:r>
      <w:r w:rsidR="00F001A4">
        <w:rPr>
          <w:rFonts w:asciiTheme="minorHAnsi" w:eastAsia="Arial" w:hAnsiTheme="minorHAnsi"/>
          <w:color w:val="000000"/>
          <w:sz w:val="20"/>
          <w:szCs w:val="20"/>
        </w:rPr>
        <w:t xml:space="preserve"> excluding areas that may require heightened security clearance</w:t>
      </w:r>
      <w:r w:rsidRPr="007954AF">
        <w:rPr>
          <w:rFonts w:asciiTheme="minorHAnsi" w:eastAsia="Arial" w:hAnsiTheme="minorHAnsi"/>
          <w:color w:val="000000"/>
          <w:sz w:val="20"/>
          <w:szCs w:val="20"/>
        </w:rPr>
        <w:t xml:space="preserve">, without charge, to Customer Assets required by Xerox to perform Services </w:t>
      </w:r>
      <w:r w:rsidRPr="007954AF">
        <w:rPr>
          <w:rFonts w:asciiTheme="minorHAnsi" w:eastAsia="Arial" w:hAnsiTheme="minorHAnsi"/>
          <w:color w:val="000000"/>
          <w:sz w:val="20"/>
          <w:szCs w:val="20"/>
        </w:rPr>
        <w:lastRenderedPageBreak/>
        <w:t xml:space="preserve">and Maintenance Services and/or provide Products, and to grant Xerox and its agents sufficient rights to use, access and, if agreed, modify the same; </w:t>
      </w:r>
    </w:p>
    <w:p w14:paraId="08A4997B" w14:textId="77777777" w:rsidR="007954AF" w:rsidRPr="007954AF" w:rsidRDefault="007954AF" w:rsidP="009B54CE">
      <w:pPr>
        <w:numPr>
          <w:ilvl w:val="0"/>
          <w:numId w:val="76"/>
        </w:numPr>
        <w:tabs>
          <w:tab w:val="clear" w:pos="576"/>
        </w:tabs>
        <w:spacing w:after="120" w:line="232" w:lineRule="exact"/>
        <w:ind w:left="720" w:hanging="360"/>
        <w:contextualSpacing/>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 xml:space="preserve">to acquire or continue maintenance, repair and software support services, without charge to Xerox, for all Customer Assets that Customer permits Xerox to use or access; </w:t>
      </w:r>
    </w:p>
    <w:p w14:paraId="2DA0BBBB" w14:textId="77777777" w:rsidR="007954AF" w:rsidRPr="007954AF" w:rsidRDefault="007954AF" w:rsidP="009B54CE">
      <w:pPr>
        <w:numPr>
          <w:ilvl w:val="0"/>
          <w:numId w:val="76"/>
        </w:numPr>
        <w:tabs>
          <w:tab w:val="clear" w:pos="576"/>
        </w:tabs>
        <w:spacing w:after="120" w:line="232" w:lineRule="exact"/>
        <w:ind w:left="720" w:hanging="360"/>
        <w:contextualSpacing/>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 xml:space="preserve">to maintain the manufacturer’s maintenance agreement for any Third Party </w:t>
      </w:r>
      <w:r w:rsidR="0019074A">
        <w:rPr>
          <w:rFonts w:asciiTheme="minorHAnsi" w:eastAsia="Arial" w:hAnsiTheme="minorHAnsi"/>
          <w:color w:val="000000"/>
          <w:sz w:val="20"/>
          <w:szCs w:val="20"/>
        </w:rPr>
        <w:t>Equipment</w:t>
      </w:r>
      <w:r w:rsidRPr="007954AF">
        <w:rPr>
          <w:rFonts w:asciiTheme="minorHAnsi" w:eastAsia="Arial" w:hAnsiTheme="minorHAnsi"/>
          <w:color w:val="000000"/>
          <w:sz w:val="20"/>
          <w:szCs w:val="20"/>
        </w:rPr>
        <w:t>;</w:t>
      </w:r>
    </w:p>
    <w:p w14:paraId="0A4EC9AE" w14:textId="77777777" w:rsidR="007954AF" w:rsidRPr="007954AF" w:rsidRDefault="007954AF" w:rsidP="009B54CE">
      <w:pPr>
        <w:numPr>
          <w:ilvl w:val="0"/>
          <w:numId w:val="76"/>
        </w:numPr>
        <w:tabs>
          <w:tab w:val="clear" w:pos="576"/>
        </w:tabs>
        <w:spacing w:after="120" w:line="232" w:lineRule="exact"/>
        <w:ind w:left="720" w:hanging="360"/>
        <w:contextualSpacing/>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to provide Xerox with access to appropriate members of Customer personnel, as reasonably requested by Xerox, in order for Xerox to perform the Services and Maintenance Services and/or provide Products;</w:t>
      </w:r>
      <w:bookmarkStart w:id="77" w:name="_Hlk29373509"/>
    </w:p>
    <w:bookmarkEnd w:id="77"/>
    <w:p w14:paraId="0B9BDC66" w14:textId="77777777" w:rsidR="007954AF" w:rsidRPr="007954AF" w:rsidRDefault="007954AF" w:rsidP="009B54CE">
      <w:pPr>
        <w:numPr>
          <w:ilvl w:val="0"/>
          <w:numId w:val="76"/>
        </w:numPr>
        <w:tabs>
          <w:tab w:val="clear" w:pos="576"/>
        </w:tabs>
        <w:spacing w:after="120" w:line="232" w:lineRule="exact"/>
        <w:ind w:left="720" w:hanging="360"/>
        <w:contextualSpacing/>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 xml:space="preserve">to respond to and provide such documentation, data and other information as Xerox reasonably requests in order for Xerox to perform the Services and Maintenance Services and/or provide Products; </w:t>
      </w:r>
    </w:p>
    <w:p w14:paraId="702EA7AD" w14:textId="77777777" w:rsidR="007954AF" w:rsidRPr="007954AF" w:rsidRDefault="007954AF" w:rsidP="009B54CE">
      <w:pPr>
        <w:numPr>
          <w:ilvl w:val="0"/>
          <w:numId w:val="76"/>
        </w:numPr>
        <w:tabs>
          <w:tab w:val="clear" w:pos="576"/>
        </w:tabs>
        <w:spacing w:after="120" w:line="232" w:lineRule="exact"/>
        <w:ind w:left="720" w:hanging="360"/>
        <w:contextualSpacing/>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 xml:space="preserve">that, as between Xerox and Customer, Customer alone is responsible for backing up its data and content and Xerox shall not be responsible for Customer’s failure to do so; </w:t>
      </w:r>
    </w:p>
    <w:p w14:paraId="48E39341" w14:textId="77777777" w:rsidR="007954AF" w:rsidRPr="007954AF" w:rsidRDefault="007954AF" w:rsidP="009B54CE">
      <w:pPr>
        <w:numPr>
          <w:ilvl w:val="0"/>
          <w:numId w:val="76"/>
        </w:numPr>
        <w:tabs>
          <w:tab w:val="clear" w:pos="576"/>
        </w:tabs>
        <w:spacing w:after="120" w:line="232" w:lineRule="exact"/>
        <w:ind w:left="720" w:hanging="360"/>
        <w:contextualSpacing/>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that as between Xerox and Customer, Customer alone is responsible for determining whether content and materials provided to Xerox (i) is libelous, defamatory or obscene, or (ii) may be duplicated, scanned or imaged without violating a third party’s intellectual property rights; and</w:t>
      </w:r>
    </w:p>
    <w:p w14:paraId="5D9504BF" w14:textId="77777777" w:rsidR="000E6332" w:rsidRPr="000E6332" w:rsidRDefault="007954AF" w:rsidP="009B54CE">
      <w:pPr>
        <w:numPr>
          <w:ilvl w:val="0"/>
          <w:numId w:val="76"/>
        </w:numPr>
        <w:tabs>
          <w:tab w:val="clear" w:pos="576"/>
        </w:tabs>
        <w:spacing w:after="120" w:line="232" w:lineRule="exact"/>
        <w:ind w:left="720" w:hanging="360"/>
        <w:contextualSpacing/>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 xml:space="preserve">to provide contact information for Equipment such as name and address of Customer contact. </w:t>
      </w:r>
      <w:r w:rsidR="00E722D9">
        <w:rPr>
          <w:rFonts w:asciiTheme="minorHAnsi" w:eastAsia="Arial" w:hAnsiTheme="minorHAnsi"/>
          <w:color w:val="000000"/>
          <w:sz w:val="20"/>
          <w:szCs w:val="20"/>
        </w:rPr>
        <w:t>This shall not exclude Xerox from reque</w:t>
      </w:r>
      <w:r w:rsidR="00561D24">
        <w:rPr>
          <w:rFonts w:asciiTheme="minorHAnsi" w:eastAsia="Arial" w:hAnsiTheme="minorHAnsi"/>
          <w:color w:val="000000"/>
          <w:sz w:val="20"/>
          <w:szCs w:val="20"/>
        </w:rPr>
        <w:t xml:space="preserve">sting asset data, including contact information, while performing Services under this Agreement. </w:t>
      </w:r>
    </w:p>
    <w:p w14:paraId="1B52B8C5" w14:textId="77777777" w:rsidR="007954AF" w:rsidRPr="007954AF" w:rsidRDefault="007954AF" w:rsidP="009B54CE">
      <w:pPr>
        <w:numPr>
          <w:ilvl w:val="0"/>
          <w:numId w:val="74"/>
        </w:numPr>
        <w:spacing w:after="120" w:line="230" w:lineRule="exact"/>
        <w:contextualSpacing/>
        <w:jc w:val="both"/>
        <w:textAlignment w:val="baseline"/>
        <w:rPr>
          <w:rFonts w:asciiTheme="minorHAnsi" w:eastAsia="Arial" w:hAnsiTheme="minorHAnsi"/>
          <w:b/>
          <w:color w:val="000000"/>
          <w:spacing w:val="1"/>
          <w:sz w:val="20"/>
          <w:szCs w:val="20"/>
        </w:rPr>
      </w:pPr>
      <w:r w:rsidRPr="007954AF">
        <w:rPr>
          <w:rFonts w:asciiTheme="minorHAnsi" w:eastAsia="Arial" w:hAnsiTheme="minorHAnsi"/>
          <w:b/>
          <w:color w:val="000000"/>
          <w:spacing w:val="1"/>
          <w:sz w:val="20"/>
          <w:szCs w:val="20"/>
        </w:rPr>
        <w:t>TERMS AND CONDITIONS SPECIFIC TO SERVICES</w:t>
      </w:r>
    </w:p>
    <w:p w14:paraId="4F8724E6" w14:textId="77777777" w:rsidR="007954AF" w:rsidRPr="007954AF" w:rsidRDefault="007954AF" w:rsidP="009B54CE">
      <w:pPr>
        <w:spacing w:after="120"/>
        <w:ind w:left="360"/>
        <w:jc w:val="both"/>
        <w:rPr>
          <w:rFonts w:asciiTheme="minorHAnsi" w:hAnsiTheme="minorHAnsi" w:cs="Arial"/>
          <w:sz w:val="20"/>
          <w:szCs w:val="20"/>
        </w:rPr>
      </w:pPr>
      <w:r w:rsidRPr="007954AF">
        <w:rPr>
          <w:rFonts w:asciiTheme="minorHAnsi" w:hAnsiTheme="minorHAnsi" w:cs="Arial"/>
          <w:sz w:val="20"/>
          <w:szCs w:val="20"/>
        </w:rPr>
        <w:t xml:space="preserve">In addition to the terms and conditions in the </w:t>
      </w:r>
      <w:r w:rsidRPr="007954AF">
        <w:rPr>
          <w:rFonts w:asciiTheme="minorHAnsi" w:eastAsia="PMingLiU" w:hAnsiTheme="minorHAnsi"/>
          <w:sz w:val="20"/>
          <w:szCs w:val="20"/>
        </w:rPr>
        <w:t>Corporate Award for Enterprise Managed Print Services (eMPS)</w:t>
      </w:r>
      <w:r w:rsidRPr="007954AF">
        <w:rPr>
          <w:rFonts w:asciiTheme="minorHAnsi" w:hAnsiTheme="minorHAnsi" w:cs="Arial"/>
          <w:sz w:val="20"/>
          <w:szCs w:val="20"/>
        </w:rPr>
        <w:t>, the following terms and conditions apply to Xerox’s performance of Services.</w:t>
      </w:r>
    </w:p>
    <w:p w14:paraId="0E9F6266" w14:textId="77777777" w:rsidR="007954AF" w:rsidRPr="007954AF" w:rsidRDefault="007954AF" w:rsidP="009B54CE">
      <w:pPr>
        <w:numPr>
          <w:ilvl w:val="1"/>
          <w:numId w:val="74"/>
        </w:numPr>
        <w:spacing w:after="120" w:line="230" w:lineRule="exact"/>
        <w:ind w:left="900" w:hanging="540"/>
        <w:contextualSpacing/>
        <w:jc w:val="both"/>
        <w:textAlignment w:val="baseline"/>
        <w:rPr>
          <w:rFonts w:asciiTheme="minorHAnsi" w:eastAsia="Arial" w:hAnsiTheme="minorHAnsi"/>
          <w:b/>
          <w:color w:val="000000"/>
          <w:sz w:val="20"/>
          <w:szCs w:val="20"/>
        </w:rPr>
      </w:pPr>
      <w:r w:rsidRPr="007954AF">
        <w:rPr>
          <w:rFonts w:asciiTheme="minorHAnsi" w:eastAsia="Arial" w:hAnsiTheme="minorHAnsi"/>
          <w:b/>
          <w:color w:val="000000"/>
          <w:sz w:val="20"/>
          <w:szCs w:val="20"/>
        </w:rPr>
        <w:t>Scope of Services</w:t>
      </w:r>
    </w:p>
    <w:p w14:paraId="138EAA8A" w14:textId="77777777" w:rsidR="007954AF" w:rsidRPr="007954AF" w:rsidRDefault="007954AF" w:rsidP="009B54CE">
      <w:pPr>
        <w:spacing w:after="120" w:line="230" w:lineRule="exact"/>
        <w:ind w:left="900"/>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Subject to the terms and conditions of this Agreement, Services will be performed by Xerox and/or its Affiliates in accordance with the requirements set forth in an Order. If Customer fails to perform or is delayed in performing any of its responsibilities under this Agreement, such failure or delay may prevent Xerox from being able to perform any part of the Services or Xerox-related activities. Xerox shall be entitled to an extension or revision of the applicable term of the Order (which may include setting a new expected date for commencement of Services) or to an equitable adjustment in performance metrics associated with such failure or delay. Xerox grants Customer a non-exclusive, non-transferable, non-sublicensable right and license to access and use the Services only for the purpose of such Customer and its designees receiving the benefit of the Services set forth in the applicable SOW.</w:t>
      </w:r>
    </w:p>
    <w:p w14:paraId="63312E8C" w14:textId="77777777" w:rsidR="007954AF" w:rsidRPr="007954AF" w:rsidRDefault="007954AF" w:rsidP="009B54CE">
      <w:pPr>
        <w:numPr>
          <w:ilvl w:val="1"/>
          <w:numId w:val="74"/>
        </w:numPr>
        <w:spacing w:after="120" w:line="230" w:lineRule="exact"/>
        <w:ind w:left="900" w:hanging="540"/>
        <w:contextualSpacing/>
        <w:jc w:val="both"/>
        <w:textAlignment w:val="baseline"/>
        <w:rPr>
          <w:rFonts w:asciiTheme="minorHAnsi" w:eastAsia="Arial" w:hAnsiTheme="minorHAnsi"/>
          <w:b/>
          <w:color w:val="000000"/>
          <w:sz w:val="20"/>
          <w:szCs w:val="20"/>
        </w:rPr>
      </w:pPr>
      <w:r w:rsidRPr="007954AF">
        <w:rPr>
          <w:rFonts w:asciiTheme="minorHAnsi" w:eastAsia="Arial" w:hAnsiTheme="minorHAnsi"/>
          <w:b/>
          <w:color w:val="000000"/>
          <w:sz w:val="20"/>
          <w:szCs w:val="20"/>
        </w:rPr>
        <w:t>Charges for Services</w:t>
      </w:r>
    </w:p>
    <w:p w14:paraId="70D39676" w14:textId="77777777" w:rsidR="007954AF" w:rsidRDefault="007954AF" w:rsidP="009B54CE">
      <w:pPr>
        <w:spacing w:after="120" w:line="230" w:lineRule="exact"/>
        <w:ind w:left="900"/>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 xml:space="preserve">Charges for Services are set forth in </w:t>
      </w:r>
      <w:r w:rsidR="00561D24">
        <w:rPr>
          <w:rFonts w:asciiTheme="minorHAnsi" w:eastAsia="Arial" w:hAnsiTheme="minorHAnsi"/>
          <w:color w:val="000000"/>
          <w:sz w:val="20"/>
          <w:szCs w:val="20"/>
        </w:rPr>
        <w:t xml:space="preserve">Exhibit B of the Agreement. </w:t>
      </w:r>
      <w:r w:rsidR="008E6428">
        <w:rPr>
          <w:rFonts w:asciiTheme="minorHAnsi" w:eastAsia="Arial" w:hAnsiTheme="minorHAnsi"/>
          <w:color w:val="000000"/>
          <w:sz w:val="20"/>
          <w:szCs w:val="20"/>
        </w:rPr>
        <w:t>Charges not defined in Exhibit B will be presented and approved by the Parties in writing bef</w:t>
      </w:r>
      <w:r w:rsidR="00A8424C">
        <w:rPr>
          <w:rFonts w:asciiTheme="minorHAnsi" w:eastAsia="Arial" w:hAnsiTheme="minorHAnsi"/>
          <w:color w:val="000000"/>
          <w:sz w:val="20"/>
          <w:szCs w:val="20"/>
        </w:rPr>
        <w:t>ore incurring cost</w:t>
      </w:r>
      <w:r w:rsidRPr="007954AF">
        <w:rPr>
          <w:rFonts w:asciiTheme="minorHAnsi" w:eastAsia="Arial" w:hAnsiTheme="minorHAnsi"/>
          <w:color w:val="000000"/>
          <w:sz w:val="20"/>
          <w:szCs w:val="20"/>
        </w:rPr>
        <w:t>. Charges are based upon information exchanged between Customer and Xerox, which is assumed to be complete and accurate, and also depend upon other factors such as the timely performance by Customer of its responsibilities. If: (a) such information should prove to be incomplete or inaccurate in any material respect; or (b) there is a failure or delay by the Customer in performing its responsibilities under this Agreement or an Order which results in Xerox incurring a loss or additional cost or expense, then the charges shall be adjusted to reflect proportionately the impact of such materially incomplete or inaccurate information or such failure or delay. Charges that are indicated in an Order as being fixed are not subject to an annual percentage escalation for the initial term of such Order; otherwise, Xerox may increase Charges for Services annually by an amount no greater than the CPI Adjustment Percentage. If Xerox provides Services partially or early (for example, prior to the start of the initial term of an Order), Xerox will bill Customer on a pro rata basis, based on a 30 day month, and the terms and conditions of this Agreement will apply.</w:t>
      </w:r>
    </w:p>
    <w:p w14:paraId="065B87E8" w14:textId="77777777" w:rsidR="004B6D25" w:rsidRPr="004B6D25" w:rsidRDefault="001C2681" w:rsidP="009B54CE">
      <w:pPr>
        <w:numPr>
          <w:ilvl w:val="1"/>
          <w:numId w:val="74"/>
        </w:numPr>
        <w:spacing w:after="120" w:line="230" w:lineRule="exact"/>
        <w:ind w:left="900" w:hanging="540"/>
        <w:contextualSpacing/>
        <w:jc w:val="both"/>
        <w:textAlignment w:val="baseline"/>
        <w:rPr>
          <w:rFonts w:asciiTheme="minorHAnsi" w:eastAsia="Arial" w:hAnsiTheme="minorHAnsi"/>
          <w:b/>
          <w:color w:val="000000"/>
          <w:sz w:val="20"/>
          <w:szCs w:val="20"/>
        </w:rPr>
      </w:pPr>
      <w:r w:rsidRPr="004B6D25">
        <w:rPr>
          <w:rFonts w:asciiTheme="minorHAnsi" w:eastAsia="Arial" w:hAnsiTheme="minorHAnsi"/>
          <w:b/>
          <w:color w:val="000000"/>
          <w:sz w:val="20"/>
          <w:szCs w:val="20"/>
        </w:rPr>
        <w:t>Existing Equipment and Existing Software</w:t>
      </w:r>
    </w:p>
    <w:p w14:paraId="00401266" w14:textId="71AC9EF8" w:rsidR="000E6332" w:rsidRPr="0019297F" w:rsidRDefault="000E6332" w:rsidP="0019297F">
      <w:pPr>
        <w:pStyle w:val="ListParagraph"/>
        <w:numPr>
          <w:ilvl w:val="0"/>
          <w:numId w:val="90"/>
        </w:numPr>
        <w:spacing w:after="120" w:line="230" w:lineRule="exact"/>
        <w:ind w:left="1440" w:hanging="540"/>
        <w:jc w:val="both"/>
        <w:textAlignment w:val="baseline"/>
        <w:rPr>
          <w:rFonts w:asciiTheme="minorHAnsi" w:eastAsia="Arial" w:hAnsiTheme="minorHAnsi" w:cstheme="minorHAnsi"/>
          <w:color w:val="000000"/>
          <w:sz w:val="20"/>
          <w:szCs w:val="20"/>
        </w:rPr>
      </w:pPr>
      <w:commentRangeStart w:id="78"/>
      <w:commentRangeStart w:id="79"/>
      <w:commentRangeStart w:id="80"/>
      <w:r w:rsidRPr="0019297F">
        <w:rPr>
          <w:rFonts w:asciiTheme="minorHAnsi" w:eastAsia="Arial" w:hAnsiTheme="minorHAnsi" w:cstheme="minorHAnsi"/>
          <w:color w:val="000000"/>
          <w:sz w:val="20"/>
          <w:szCs w:val="20"/>
        </w:rPr>
        <w:t xml:space="preserve">If and to the extent set forth in Exhibit A, certain Services may be provided, until Device is transitioned, for (i) Equipment or Third Party Equipment that Customer has leased, rented or purchased outside of this Agreement (e.g., under previous agreements) (”Existing Equipment”) or Software or Third Party Software that Customer has licensed outside of this Agreement (“Existing Software”).  Despite the provision of certain Services under an Order hereunder for Existing Equipment and Existing Software, the Existing Equipment and Existing Software shall continue to be governed by the terms and conditions of Customer’s respective agreements under which the Existing Equipment/Existing Software was leased, rented, sold, or licensed; including, but not limited to, terms </w:t>
      </w:r>
      <w:r w:rsidRPr="0019297F">
        <w:rPr>
          <w:rFonts w:asciiTheme="minorHAnsi" w:eastAsia="Arial" w:hAnsiTheme="minorHAnsi" w:cstheme="minorHAnsi"/>
          <w:color w:val="000000"/>
          <w:sz w:val="20"/>
          <w:szCs w:val="20"/>
        </w:rPr>
        <w:lastRenderedPageBreak/>
        <w:t xml:space="preserve">and conditions regarding service levels, title, risk of loss, termination, billing and payment. Customer, and if Xerox is a party to any such agreement, and Xerox shall comply with all such agreements, terms and conditions with respect to the Existing Equipment and Existing Software.  </w:t>
      </w:r>
      <w:commentRangeEnd w:id="78"/>
      <w:r w:rsidRPr="0019297F">
        <w:rPr>
          <w:rStyle w:val="CommentReference"/>
          <w:rFonts w:asciiTheme="minorHAnsi" w:hAnsiTheme="minorHAnsi" w:cstheme="minorHAnsi"/>
          <w:sz w:val="20"/>
          <w:szCs w:val="20"/>
        </w:rPr>
        <w:commentReference w:id="78"/>
      </w:r>
    </w:p>
    <w:p w14:paraId="7B79E563" w14:textId="03776630" w:rsidR="00FE3E33" w:rsidRPr="0019297F" w:rsidRDefault="00FE3E33" w:rsidP="0019297F">
      <w:pPr>
        <w:numPr>
          <w:ilvl w:val="1"/>
          <w:numId w:val="74"/>
        </w:numPr>
        <w:spacing w:after="120" w:line="230" w:lineRule="exact"/>
        <w:ind w:left="1440" w:hanging="540"/>
        <w:contextualSpacing/>
        <w:jc w:val="both"/>
        <w:textAlignment w:val="baseline"/>
        <w:rPr>
          <w:rFonts w:asciiTheme="minorHAnsi" w:eastAsia="Arial" w:hAnsiTheme="minorHAnsi" w:cstheme="minorHAnsi"/>
          <w:b/>
          <w:color w:val="000000"/>
          <w:sz w:val="20"/>
          <w:szCs w:val="20"/>
        </w:rPr>
      </w:pPr>
      <w:r w:rsidRPr="0019297F">
        <w:rPr>
          <w:rFonts w:asciiTheme="minorHAnsi" w:eastAsia="Arial" w:hAnsiTheme="minorHAnsi" w:cstheme="minorHAnsi"/>
          <w:color w:val="000000"/>
          <w:sz w:val="20"/>
          <w:szCs w:val="20"/>
        </w:rPr>
        <w:t>Equipment Provided with Services</w:t>
      </w:r>
      <w:r w:rsidRPr="0019297F">
        <w:rPr>
          <w:rFonts w:asciiTheme="minorHAnsi" w:eastAsia="Arial" w:hAnsiTheme="minorHAnsi" w:cstheme="minorHAnsi"/>
          <w:b/>
          <w:color w:val="000000"/>
          <w:sz w:val="20"/>
          <w:szCs w:val="20"/>
        </w:rPr>
        <w:t xml:space="preserve">  </w:t>
      </w:r>
    </w:p>
    <w:p w14:paraId="5C718FE2" w14:textId="77777777" w:rsidR="00836F6C" w:rsidRPr="0019297F" w:rsidRDefault="00836F6C" w:rsidP="0019297F">
      <w:pPr>
        <w:pStyle w:val="BodyTextIndent"/>
        <w:spacing w:after="120"/>
        <w:ind w:left="1440" w:hanging="540"/>
        <w:jc w:val="both"/>
        <w:rPr>
          <w:rFonts w:asciiTheme="minorHAnsi" w:hAnsiTheme="minorHAnsi" w:cstheme="minorHAnsi"/>
          <w:iCs/>
          <w:sz w:val="20"/>
          <w:szCs w:val="20"/>
        </w:rPr>
      </w:pPr>
      <w:r w:rsidRPr="0019297F">
        <w:rPr>
          <w:rFonts w:asciiTheme="minorHAnsi" w:hAnsiTheme="minorHAnsi" w:cstheme="minorHAnsi"/>
          <w:iCs/>
          <w:sz w:val="20"/>
          <w:szCs w:val="20"/>
        </w:rPr>
        <w:t xml:space="preserve">In the event Xerox provides Equipment or Third Party Equipment to Customer in connection with the provision of Services, the following terms shall apply unless otherwise specified in </w:t>
      </w:r>
      <w:r w:rsidRPr="0019297F">
        <w:rPr>
          <w:rFonts w:asciiTheme="minorHAnsi" w:hAnsiTheme="minorHAnsi" w:cstheme="minorHAnsi"/>
          <w:iCs/>
          <w:sz w:val="20"/>
          <w:szCs w:val="20"/>
          <w:highlight w:val="yellow"/>
        </w:rPr>
        <w:t>Exhibit A:</w:t>
      </w:r>
    </w:p>
    <w:p w14:paraId="350E8B54" w14:textId="54954F7F" w:rsidR="000E6332" w:rsidRPr="0019297F" w:rsidRDefault="000E6332" w:rsidP="0019297F">
      <w:pPr>
        <w:pStyle w:val="ListParagraph"/>
        <w:numPr>
          <w:ilvl w:val="0"/>
          <w:numId w:val="91"/>
        </w:numPr>
        <w:spacing w:after="120"/>
        <w:ind w:left="1440" w:hanging="540"/>
        <w:jc w:val="both"/>
        <w:rPr>
          <w:rFonts w:asciiTheme="minorHAnsi" w:eastAsia="Arial" w:hAnsiTheme="minorHAnsi" w:cstheme="minorHAnsi"/>
          <w:color w:val="000000"/>
          <w:sz w:val="20"/>
          <w:szCs w:val="20"/>
          <w:highlight w:val="yellow"/>
        </w:rPr>
      </w:pPr>
      <w:r w:rsidRPr="0019297F">
        <w:rPr>
          <w:rFonts w:asciiTheme="minorHAnsi" w:eastAsia="Arial" w:hAnsiTheme="minorHAnsi" w:cstheme="minorHAnsi"/>
          <w:color w:val="000000"/>
          <w:sz w:val="20"/>
          <w:szCs w:val="20"/>
        </w:rPr>
        <w:t xml:space="preserve">For </w:t>
      </w:r>
      <w:r w:rsidRPr="0019297F">
        <w:rPr>
          <w:rFonts w:asciiTheme="minorHAnsi" w:eastAsia="Arial" w:hAnsiTheme="minorHAnsi" w:cstheme="minorHAnsi"/>
          <w:color w:val="000000"/>
          <w:sz w:val="20"/>
          <w:szCs w:val="20"/>
          <w:highlight w:val="yellow"/>
        </w:rPr>
        <w:t>Services whereby Xerox orders Equipment or Third Party Equipment on behalf of Customer, the Parties agree that Xerox shall determine the manner in which Services will be performed and the selection, support, administration, management and provision of any such Equipment/Third Party Equipment in order to meet the requirements of the Award and Exhibits.  Customer authorizes Xerox to place Orders for Equipment/Third Party Equipment in coordination with Customer, including without limitation, to add, remove, substitute or relocate Equipment/Third Party Equipment, and/or change the method or manner used to perform the Services, in order to meet the requirements of any Order.</w:t>
      </w:r>
      <w:commentRangeEnd w:id="79"/>
      <w:r w:rsidR="008E6428" w:rsidRPr="0019297F">
        <w:rPr>
          <w:rStyle w:val="CommentReference"/>
          <w:rFonts w:asciiTheme="minorHAnsi" w:hAnsiTheme="minorHAnsi" w:cstheme="minorHAnsi"/>
          <w:sz w:val="20"/>
          <w:szCs w:val="20"/>
          <w:highlight w:val="yellow"/>
        </w:rPr>
        <w:commentReference w:id="79"/>
      </w:r>
      <w:commentRangeEnd w:id="80"/>
      <w:r w:rsidR="009F352A" w:rsidRPr="0019297F">
        <w:rPr>
          <w:rStyle w:val="CommentReference"/>
          <w:rFonts w:asciiTheme="minorHAnsi" w:hAnsiTheme="minorHAnsi" w:cstheme="minorHAnsi"/>
          <w:sz w:val="20"/>
          <w:szCs w:val="20"/>
        </w:rPr>
        <w:commentReference w:id="80"/>
      </w:r>
    </w:p>
    <w:p w14:paraId="5AD1DAF9" w14:textId="77777777" w:rsidR="004D32D0" w:rsidRPr="0019297F" w:rsidRDefault="004D32D0" w:rsidP="0019297F">
      <w:pPr>
        <w:pStyle w:val="Header"/>
        <w:numPr>
          <w:ilvl w:val="0"/>
          <w:numId w:val="91"/>
        </w:numPr>
        <w:tabs>
          <w:tab w:val="clear" w:pos="4320"/>
          <w:tab w:val="clear" w:pos="8640"/>
        </w:tabs>
        <w:spacing w:after="120"/>
        <w:ind w:left="1440" w:hanging="540"/>
        <w:jc w:val="both"/>
        <w:rPr>
          <w:rFonts w:asciiTheme="minorHAnsi" w:hAnsiTheme="minorHAnsi" w:cstheme="minorHAnsi"/>
          <w:sz w:val="20"/>
          <w:szCs w:val="20"/>
        </w:rPr>
      </w:pPr>
      <w:r w:rsidRPr="0019297F">
        <w:rPr>
          <w:rFonts w:asciiTheme="minorHAnsi" w:hAnsiTheme="minorHAnsi" w:cstheme="minorHAnsi"/>
          <w:sz w:val="20"/>
          <w:szCs w:val="20"/>
        </w:rPr>
        <w:t>Unless Equipment or Third Party Equipment is purchased by Customer, Xerox (or the applicable third party vendor) shall at all times retain title to the Equipment or Third Party Equipment provided as part of the Services.  The risk of loss for the Equipment and/or Third Party Equipment shall pass to Customer upon deliv</w:t>
      </w:r>
      <w:r w:rsidRPr="0019297F">
        <w:rPr>
          <w:rFonts w:asciiTheme="minorHAnsi" w:hAnsiTheme="minorHAnsi" w:cstheme="minorHAnsi"/>
          <w:iCs/>
          <w:sz w:val="20"/>
          <w:szCs w:val="20"/>
        </w:rPr>
        <w:t>ery to Customer’s Facility.</w:t>
      </w:r>
    </w:p>
    <w:p w14:paraId="50A11D0B" w14:textId="77777777" w:rsidR="007954AF" w:rsidRPr="007954AF" w:rsidRDefault="007954AF" w:rsidP="009B54CE">
      <w:pPr>
        <w:numPr>
          <w:ilvl w:val="0"/>
          <w:numId w:val="74"/>
        </w:numPr>
        <w:tabs>
          <w:tab w:val="left" w:pos="360"/>
        </w:tabs>
        <w:spacing w:after="120" w:line="230" w:lineRule="exact"/>
        <w:contextualSpacing/>
        <w:jc w:val="both"/>
        <w:textAlignment w:val="baseline"/>
        <w:rPr>
          <w:rFonts w:asciiTheme="minorHAnsi" w:eastAsia="Arial" w:hAnsiTheme="minorHAnsi"/>
          <w:b/>
          <w:color w:val="000000"/>
          <w:spacing w:val="1"/>
          <w:sz w:val="20"/>
          <w:szCs w:val="20"/>
        </w:rPr>
      </w:pPr>
      <w:r w:rsidRPr="007954AF">
        <w:rPr>
          <w:rFonts w:asciiTheme="minorHAnsi" w:eastAsia="Arial" w:hAnsiTheme="minorHAnsi"/>
          <w:b/>
          <w:color w:val="000000"/>
          <w:sz w:val="20"/>
          <w:szCs w:val="20"/>
        </w:rPr>
        <w:t>TERMS AND CONDITIONS SPECIFIC TO EQUIPMENT &amp; THIRD-PARTY HARDWARE</w:t>
      </w:r>
    </w:p>
    <w:p w14:paraId="4FE41067" w14:textId="77777777" w:rsidR="007954AF" w:rsidRPr="00C11107" w:rsidRDefault="007954AF" w:rsidP="009B54CE">
      <w:pPr>
        <w:spacing w:after="120"/>
        <w:ind w:left="360"/>
        <w:jc w:val="both"/>
        <w:rPr>
          <w:rFonts w:asciiTheme="minorHAnsi" w:hAnsiTheme="minorHAnsi" w:cs="Arial"/>
          <w:sz w:val="20"/>
          <w:szCs w:val="20"/>
        </w:rPr>
      </w:pPr>
      <w:r w:rsidRPr="007954AF">
        <w:rPr>
          <w:rFonts w:asciiTheme="minorHAnsi" w:hAnsiTheme="minorHAnsi" w:cs="Arial"/>
          <w:sz w:val="20"/>
          <w:szCs w:val="20"/>
        </w:rPr>
        <w:t xml:space="preserve">In addition to the terms and conditions in the </w:t>
      </w:r>
      <w:r w:rsidR="0025417D">
        <w:rPr>
          <w:rFonts w:asciiTheme="minorHAnsi" w:eastAsia="PMingLiU" w:hAnsiTheme="minorHAnsi"/>
          <w:sz w:val="20"/>
          <w:szCs w:val="20"/>
        </w:rPr>
        <w:t>Agreement and Exhibit A</w:t>
      </w:r>
      <w:r w:rsidRPr="007954AF">
        <w:rPr>
          <w:rFonts w:asciiTheme="minorHAnsi" w:hAnsiTheme="minorHAnsi" w:cs="Arial"/>
          <w:sz w:val="20"/>
          <w:szCs w:val="20"/>
        </w:rPr>
        <w:t>, the following terms and conditions apply to Equipment and Third Party Hardware provided to Customer</w:t>
      </w:r>
      <w:r w:rsidR="000E6332">
        <w:rPr>
          <w:rFonts w:asciiTheme="minorHAnsi" w:hAnsiTheme="minorHAnsi" w:cs="Arial"/>
          <w:sz w:val="20"/>
          <w:szCs w:val="20"/>
        </w:rPr>
        <w:t xml:space="preserve">. </w:t>
      </w:r>
    </w:p>
    <w:p w14:paraId="7B561E59" w14:textId="77777777" w:rsidR="007954AF" w:rsidRPr="0019297F" w:rsidRDefault="007954AF" w:rsidP="0019297F">
      <w:pPr>
        <w:numPr>
          <w:ilvl w:val="1"/>
          <w:numId w:val="74"/>
        </w:numPr>
        <w:spacing w:after="120" w:line="230" w:lineRule="exact"/>
        <w:ind w:left="900" w:hanging="540"/>
        <w:contextualSpacing/>
        <w:jc w:val="both"/>
        <w:textAlignment w:val="baseline"/>
        <w:rPr>
          <w:rFonts w:asciiTheme="minorHAnsi" w:eastAsia="Arial" w:hAnsiTheme="minorHAnsi" w:cstheme="minorHAnsi"/>
          <w:b/>
          <w:color w:val="000000"/>
          <w:sz w:val="20"/>
          <w:szCs w:val="20"/>
        </w:rPr>
      </w:pPr>
      <w:r w:rsidRPr="0019297F">
        <w:rPr>
          <w:rFonts w:asciiTheme="minorHAnsi" w:eastAsia="Arial" w:hAnsiTheme="minorHAnsi" w:cstheme="minorHAnsi"/>
          <w:b/>
          <w:color w:val="000000"/>
          <w:sz w:val="20"/>
          <w:szCs w:val="20"/>
        </w:rPr>
        <w:t>Term and Date of Installation</w:t>
      </w:r>
    </w:p>
    <w:p w14:paraId="31D741DB" w14:textId="77777777" w:rsidR="007954AF" w:rsidRPr="0019297F" w:rsidRDefault="007954AF" w:rsidP="0019297F">
      <w:pPr>
        <w:spacing w:after="120" w:line="230" w:lineRule="exact"/>
        <w:ind w:left="900"/>
        <w:jc w:val="both"/>
        <w:textAlignment w:val="baseline"/>
        <w:rPr>
          <w:rFonts w:asciiTheme="minorHAnsi" w:eastAsia="Arial" w:hAnsiTheme="minorHAnsi" w:cstheme="minorHAnsi"/>
          <w:color w:val="000000"/>
          <w:spacing w:val="-2"/>
          <w:sz w:val="20"/>
          <w:szCs w:val="20"/>
        </w:rPr>
      </w:pPr>
      <w:r w:rsidRPr="0019297F">
        <w:rPr>
          <w:rFonts w:asciiTheme="minorHAnsi" w:eastAsia="Arial" w:hAnsiTheme="minorHAnsi" w:cstheme="minorHAnsi"/>
          <w:color w:val="000000"/>
          <w:spacing w:val="-2"/>
          <w:sz w:val="20"/>
          <w:szCs w:val="20"/>
        </w:rPr>
        <w:t xml:space="preserve">The term for each unit of Equipment shall be the term </w:t>
      </w:r>
      <w:r w:rsidR="006D46BD" w:rsidRPr="0019297F">
        <w:rPr>
          <w:rFonts w:asciiTheme="minorHAnsi" w:eastAsia="Arial" w:hAnsiTheme="minorHAnsi" w:cstheme="minorHAnsi"/>
          <w:color w:val="000000"/>
          <w:spacing w:val="-2"/>
          <w:sz w:val="20"/>
          <w:szCs w:val="20"/>
        </w:rPr>
        <w:t>established by the Parties</w:t>
      </w:r>
      <w:r w:rsidRPr="0019297F">
        <w:rPr>
          <w:rFonts w:asciiTheme="minorHAnsi" w:eastAsia="Arial" w:hAnsiTheme="minorHAnsi" w:cstheme="minorHAnsi"/>
          <w:color w:val="000000"/>
          <w:spacing w:val="-2"/>
          <w:sz w:val="20"/>
          <w:szCs w:val="20"/>
        </w:rPr>
        <w:t>, with the commencement date based upon the actual</w:t>
      </w:r>
      <w:r w:rsidR="00A8424C" w:rsidRPr="0019297F">
        <w:rPr>
          <w:rFonts w:asciiTheme="minorHAnsi" w:eastAsia="Arial" w:hAnsiTheme="minorHAnsi" w:cstheme="minorHAnsi"/>
          <w:color w:val="000000"/>
          <w:spacing w:val="-2"/>
          <w:sz w:val="20"/>
          <w:szCs w:val="20"/>
        </w:rPr>
        <w:t xml:space="preserve"> first</w:t>
      </w:r>
      <w:r w:rsidRPr="0019297F">
        <w:rPr>
          <w:rFonts w:asciiTheme="minorHAnsi" w:eastAsia="Arial" w:hAnsiTheme="minorHAnsi" w:cstheme="minorHAnsi"/>
          <w:color w:val="000000"/>
          <w:spacing w:val="-2"/>
          <w:sz w:val="20"/>
          <w:szCs w:val="20"/>
        </w:rPr>
        <w:t xml:space="preserve"> Date of Installation. If the Date of Installation for a unit of Equipment is prior to the applicable Order start date, Xerox will bill the Customer for such Equipment on a pro rata basis, based on a 30-day month, and the terms and conditions of this Agreement and the applicable Services Contract will apply as of the Date of Installation.</w:t>
      </w:r>
    </w:p>
    <w:p w14:paraId="2A063C69" w14:textId="77777777" w:rsidR="007954AF" w:rsidRPr="0019297F" w:rsidRDefault="007954AF" w:rsidP="0019297F">
      <w:pPr>
        <w:spacing w:after="120"/>
        <w:ind w:left="900"/>
        <w:contextualSpacing/>
        <w:jc w:val="both"/>
        <w:rPr>
          <w:rFonts w:asciiTheme="minorHAnsi" w:eastAsia="Arial" w:hAnsiTheme="minorHAnsi" w:cstheme="minorHAnsi"/>
          <w:color w:val="000000"/>
          <w:spacing w:val="-2"/>
          <w:sz w:val="20"/>
          <w:szCs w:val="20"/>
        </w:rPr>
      </w:pPr>
      <w:r w:rsidRPr="0019297F">
        <w:rPr>
          <w:rFonts w:asciiTheme="minorHAnsi" w:eastAsia="Arial" w:hAnsiTheme="minorHAnsi" w:cstheme="minorHAnsi"/>
          <w:color w:val="000000"/>
          <w:spacing w:val="-2"/>
          <w:sz w:val="20"/>
          <w:szCs w:val="20"/>
        </w:rPr>
        <w:t>Unless Customer provides notice in writing of its intent not to renew at least thirty (30) days before the end of the term of an Order for Equipment, the term for that Order for Equipment will renew automatically on a month-to-month basis on the same terms and at the same price.  During this renewal period, either Party may terminate such Order upon at least thirty (30) days’ notice.</w:t>
      </w:r>
    </w:p>
    <w:p w14:paraId="4C48576B" w14:textId="77777777" w:rsidR="007954AF" w:rsidRPr="0019297F" w:rsidRDefault="007954AF" w:rsidP="0019297F">
      <w:pPr>
        <w:numPr>
          <w:ilvl w:val="1"/>
          <w:numId w:val="74"/>
        </w:numPr>
        <w:spacing w:after="120" w:line="230" w:lineRule="exact"/>
        <w:ind w:left="900" w:hanging="540"/>
        <w:contextualSpacing/>
        <w:jc w:val="both"/>
        <w:textAlignment w:val="baseline"/>
        <w:rPr>
          <w:rFonts w:asciiTheme="minorHAnsi" w:eastAsia="Arial" w:hAnsiTheme="minorHAnsi" w:cstheme="minorHAnsi"/>
          <w:b/>
          <w:color w:val="000000"/>
          <w:sz w:val="20"/>
          <w:szCs w:val="20"/>
        </w:rPr>
      </w:pPr>
      <w:r w:rsidRPr="0019297F">
        <w:rPr>
          <w:rFonts w:asciiTheme="minorHAnsi" w:eastAsia="Arial" w:hAnsiTheme="minorHAnsi" w:cstheme="minorHAnsi"/>
          <w:b/>
          <w:color w:val="000000"/>
          <w:sz w:val="20"/>
          <w:szCs w:val="20"/>
        </w:rPr>
        <w:t>Delivery and Removal and Suitability of Customer Facilities</w:t>
      </w:r>
    </w:p>
    <w:p w14:paraId="0E4E8475" w14:textId="77777777" w:rsidR="007954AF" w:rsidRPr="0019297F" w:rsidRDefault="007954AF" w:rsidP="0019297F">
      <w:pPr>
        <w:spacing w:after="120" w:line="230" w:lineRule="exact"/>
        <w:ind w:left="900"/>
        <w:jc w:val="both"/>
        <w:textAlignment w:val="baseline"/>
        <w:rPr>
          <w:rFonts w:asciiTheme="minorHAnsi" w:eastAsia="Arial" w:hAnsiTheme="minorHAnsi" w:cstheme="minorHAnsi"/>
          <w:color w:val="000000"/>
          <w:sz w:val="20"/>
          <w:szCs w:val="20"/>
        </w:rPr>
      </w:pPr>
      <w:r w:rsidRPr="0019297F">
        <w:rPr>
          <w:rFonts w:asciiTheme="minorHAnsi" w:eastAsia="Arial" w:hAnsiTheme="minorHAnsi" w:cstheme="minorHAnsi"/>
          <w:color w:val="000000"/>
          <w:sz w:val="20"/>
          <w:szCs w:val="20"/>
        </w:rPr>
        <w:t xml:space="preserve">Xerox will be responsible for all standard delivery charges for Equipment and Third-Party Hardware and, for Equipment or Third-Party Hardware for which Xerox holds title, standard removal charges. Non-standard delivery or removal charges (including removal prior to the end of the term for any Equipment) will be </w:t>
      </w:r>
      <w:r w:rsidR="008E7227" w:rsidRPr="0019297F">
        <w:rPr>
          <w:rFonts w:asciiTheme="minorHAnsi" w:eastAsia="Arial" w:hAnsiTheme="minorHAnsi" w:cstheme="minorHAnsi"/>
          <w:color w:val="000000"/>
          <w:sz w:val="20"/>
          <w:szCs w:val="20"/>
        </w:rPr>
        <w:t xml:space="preserve">subject to </w:t>
      </w:r>
      <w:r w:rsidRPr="0019297F">
        <w:rPr>
          <w:rFonts w:asciiTheme="minorHAnsi" w:eastAsia="Arial" w:hAnsiTheme="minorHAnsi" w:cstheme="minorHAnsi"/>
          <w:color w:val="000000"/>
          <w:sz w:val="20"/>
          <w:szCs w:val="20"/>
        </w:rPr>
        <w:t>Customer’s</w:t>
      </w:r>
      <w:r w:rsidR="008E7227" w:rsidRPr="0019297F">
        <w:rPr>
          <w:rFonts w:asciiTheme="minorHAnsi" w:eastAsia="Arial" w:hAnsiTheme="minorHAnsi" w:cstheme="minorHAnsi"/>
          <w:color w:val="000000"/>
          <w:sz w:val="20"/>
          <w:szCs w:val="20"/>
        </w:rPr>
        <w:t xml:space="preserve"> prior written</w:t>
      </w:r>
      <w:r w:rsidRPr="0019297F">
        <w:rPr>
          <w:rFonts w:asciiTheme="minorHAnsi" w:eastAsia="Arial" w:hAnsiTheme="minorHAnsi" w:cstheme="minorHAnsi"/>
          <w:color w:val="000000"/>
          <w:sz w:val="20"/>
          <w:szCs w:val="20"/>
        </w:rPr>
        <w:t xml:space="preserve"> </w:t>
      </w:r>
      <w:r w:rsidR="008E7227" w:rsidRPr="0019297F">
        <w:rPr>
          <w:rFonts w:asciiTheme="minorHAnsi" w:eastAsia="Arial" w:hAnsiTheme="minorHAnsi" w:cstheme="minorHAnsi"/>
          <w:color w:val="000000"/>
          <w:sz w:val="20"/>
          <w:szCs w:val="20"/>
        </w:rPr>
        <w:t xml:space="preserve">approval and </w:t>
      </w:r>
      <w:r w:rsidRPr="0019297F">
        <w:rPr>
          <w:rFonts w:asciiTheme="minorHAnsi" w:eastAsia="Arial" w:hAnsiTheme="minorHAnsi" w:cstheme="minorHAnsi"/>
          <w:color w:val="000000"/>
          <w:sz w:val="20"/>
          <w:szCs w:val="20"/>
        </w:rPr>
        <w:t xml:space="preserve">expense. </w:t>
      </w:r>
    </w:p>
    <w:p w14:paraId="753C3526" w14:textId="77777777" w:rsidR="007954AF" w:rsidRPr="0019297F" w:rsidRDefault="007954AF" w:rsidP="0019297F">
      <w:pPr>
        <w:numPr>
          <w:ilvl w:val="1"/>
          <w:numId w:val="74"/>
        </w:numPr>
        <w:spacing w:after="120" w:line="230" w:lineRule="exact"/>
        <w:ind w:left="900" w:hanging="540"/>
        <w:contextualSpacing/>
        <w:jc w:val="both"/>
        <w:textAlignment w:val="baseline"/>
        <w:rPr>
          <w:rFonts w:asciiTheme="minorHAnsi" w:eastAsia="Arial" w:hAnsiTheme="minorHAnsi" w:cstheme="minorHAnsi"/>
          <w:b/>
          <w:color w:val="000000"/>
          <w:sz w:val="20"/>
          <w:szCs w:val="20"/>
        </w:rPr>
      </w:pPr>
      <w:r w:rsidRPr="0019297F">
        <w:rPr>
          <w:rFonts w:asciiTheme="minorHAnsi" w:eastAsia="Arial" w:hAnsiTheme="minorHAnsi" w:cstheme="minorHAnsi"/>
          <w:b/>
          <w:color w:val="000000"/>
          <w:sz w:val="20"/>
          <w:szCs w:val="20"/>
        </w:rPr>
        <w:t>Equipment Status</w:t>
      </w:r>
      <w:bookmarkStart w:id="81" w:name="_Hlk29374001"/>
    </w:p>
    <w:bookmarkEnd w:id="81"/>
    <w:p w14:paraId="21CFD8EF" w14:textId="77777777" w:rsidR="007954AF" w:rsidRPr="0019297F" w:rsidRDefault="007954AF" w:rsidP="0019297F">
      <w:pPr>
        <w:spacing w:after="120" w:line="230" w:lineRule="exact"/>
        <w:ind w:left="900"/>
        <w:jc w:val="both"/>
        <w:textAlignment w:val="baseline"/>
        <w:rPr>
          <w:rFonts w:asciiTheme="minorHAnsi" w:hAnsiTheme="minorHAnsi" w:cstheme="minorHAnsi"/>
          <w:sz w:val="20"/>
          <w:szCs w:val="20"/>
        </w:rPr>
      </w:pPr>
      <w:commentRangeStart w:id="82"/>
      <w:r w:rsidRPr="0019297F">
        <w:rPr>
          <w:rFonts w:asciiTheme="minorHAnsi" w:eastAsia="Arial" w:hAnsiTheme="minorHAnsi" w:cstheme="minorHAnsi"/>
          <w:color w:val="000000"/>
          <w:spacing w:val="-3"/>
          <w:sz w:val="20"/>
          <w:szCs w:val="20"/>
        </w:rPr>
        <w:t xml:space="preserve">Unless Customer is acquiring previously installed equipment, Equipment will be either: (a) “Newly Manufactured,” which may contain some recycled components that are reconditioned; (b) “Factory Produced New Model” which is manufactured and newly serialized at a Xerox factory, adds functions and features to a product previously disassembled to a Xerox predetermined standard, and contains new components and recycled components that are reconditioned; or (c) “Remanufactured,” which has been factory produced following disassembly to a Xerox predetermined standard and contains both new components and recycled components that are reconditioned. </w:t>
      </w:r>
      <w:commentRangeEnd w:id="82"/>
      <w:r w:rsidR="00C038A6" w:rsidRPr="0019297F">
        <w:rPr>
          <w:rStyle w:val="CommentReference"/>
          <w:rFonts w:asciiTheme="minorHAnsi" w:hAnsiTheme="minorHAnsi" w:cstheme="minorHAnsi"/>
          <w:sz w:val="20"/>
          <w:szCs w:val="20"/>
        </w:rPr>
        <w:commentReference w:id="82"/>
      </w:r>
      <w:r w:rsidRPr="0019297F">
        <w:rPr>
          <w:rFonts w:asciiTheme="minorHAnsi" w:eastAsia="Arial" w:hAnsiTheme="minorHAnsi" w:cstheme="minorHAnsi"/>
          <w:color w:val="000000"/>
          <w:spacing w:val="-3"/>
          <w:sz w:val="20"/>
          <w:szCs w:val="20"/>
        </w:rPr>
        <w:t xml:space="preserve">Xerox makes no representations as to the status of any Third-Party Hardware that Xerox may provide under any Order. </w:t>
      </w:r>
      <w:r w:rsidRPr="0019297F">
        <w:rPr>
          <w:rFonts w:asciiTheme="minorHAnsi" w:hAnsiTheme="minorHAnsi" w:cstheme="minorHAnsi"/>
          <w:sz w:val="20"/>
          <w:szCs w:val="20"/>
        </w:rPr>
        <w:t>Customer authorizes Xerox or its agent to file financing statements necessary to protect Xerox’s rights as lessor of Equipment.</w:t>
      </w:r>
      <w:r w:rsidR="00210FC1" w:rsidRPr="0019297F">
        <w:rPr>
          <w:rFonts w:asciiTheme="minorHAnsi" w:hAnsiTheme="minorHAnsi" w:cstheme="minorHAnsi"/>
          <w:sz w:val="20"/>
          <w:szCs w:val="20"/>
        </w:rPr>
        <w:t xml:space="preserve"> </w:t>
      </w:r>
      <w:r w:rsidR="008E7227" w:rsidRPr="0019297F">
        <w:rPr>
          <w:rFonts w:asciiTheme="minorHAnsi" w:hAnsiTheme="minorHAnsi" w:cstheme="minorHAnsi"/>
          <w:sz w:val="20"/>
          <w:szCs w:val="20"/>
        </w:rPr>
        <w:t>All</w:t>
      </w:r>
      <w:r w:rsidR="00210FC1" w:rsidRPr="0019297F">
        <w:rPr>
          <w:rFonts w:asciiTheme="minorHAnsi" w:hAnsiTheme="minorHAnsi" w:cstheme="minorHAnsi"/>
          <w:sz w:val="20"/>
          <w:szCs w:val="20"/>
        </w:rPr>
        <w:t xml:space="preserve"> equipment, regardless o</w:t>
      </w:r>
      <w:r w:rsidR="008E7227" w:rsidRPr="0019297F">
        <w:rPr>
          <w:rFonts w:asciiTheme="minorHAnsi" w:hAnsiTheme="minorHAnsi" w:cstheme="minorHAnsi"/>
          <w:sz w:val="20"/>
          <w:szCs w:val="20"/>
        </w:rPr>
        <w:t>f status, will need to follow Chain of C</w:t>
      </w:r>
      <w:r w:rsidR="00753B2B" w:rsidRPr="0019297F">
        <w:rPr>
          <w:rFonts w:asciiTheme="minorHAnsi" w:hAnsiTheme="minorHAnsi" w:cstheme="minorHAnsi"/>
          <w:sz w:val="20"/>
          <w:szCs w:val="20"/>
        </w:rPr>
        <w:t>ustody requirements</w:t>
      </w:r>
      <w:r w:rsidR="008E7227" w:rsidRPr="0019297F">
        <w:rPr>
          <w:rFonts w:asciiTheme="minorHAnsi" w:hAnsiTheme="minorHAnsi" w:cstheme="minorHAnsi"/>
          <w:sz w:val="20"/>
          <w:szCs w:val="20"/>
        </w:rPr>
        <w:t xml:space="preserve"> referenced in Section 64 of the Agreement</w:t>
      </w:r>
      <w:r w:rsidR="00753B2B" w:rsidRPr="0019297F">
        <w:rPr>
          <w:rFonts w:asciiTheme="minorHAnsi" w:hAnsiTheme="minorHAnsi" w:cstheme="minorHAnsi"/>
          <w:sz w:val="20"/>
          <w:szCs w:val="20"/>
        </w:rPr>
        <w:t>.</w:t>
      </w:r>
    </w:p>
    <w:p w14:paraId="3DC2127B" w14:textId="77777777" w:rsidR="007954AF" w:rsidRPr="0019297F" w:rsidRDefault="007954AF" w:rsidP="0019297F">
      <w:pPr>
        <w:numPr>
          <w:ilvl w:val="1"/>
          <w:numId w:val="74"/>
        </w:numPr>
        <w:spacing w:after="120" w:line="230" w:lineRule="exact"/>
        <w:ind w:left="900" w:hanging="540"/>
        <w:contextualSpacing/>
        <w:jc w:val="both"/>
        <w:textAlignment w:val="baseline"/>
        <w:rPr>
          <w:rFonts w:asciiTheme="minorHAnsi" w:eastAsia="Arial" w:hAnsiTheme="minorHAnsi" w:cstheme="minorHAnsi"/>
          <w:b/>
          <w:color w:val="000000"/>
          <w:sz w:val="20"/>
          <w:szCs w:val="20"/>
        </w:rPr>
      </w:pPr>
      <w:r w:rsidRPr="0019297F">
        <w:rPr>
          <w:rFonts w:asciiTheme="minorHAnsi" w:eastAsia="Arial" w:hAnsiTheme="minorHAnsi" w:cstheme="minorHAnsi"/>
          <w:b/>
          <w:color w:val="000000"/>
          <w:sz w:val="20"/>
          <w:szCs w:val="20"/>
        </w:rPr>
        <w:t>Consumable Supplies</w:t>
      </w:r>
    </w:p>
    <w:p w14:paraId="594BC15D" w14:textId="77777777" w:rsidR="007954AF" w:rsidRPr="0019297F" w:rsidRDefault="004136C3" w:rsidP="0019297F">
      <w:pPr>
        <w:spacing w:after="120" w:line="230" w:lineRule="exact"/>
        <w:ind w:left="900"/>
        <w:jc w:val="both"/>
        <w:textAlignment w:val="baseline"/>
        <w:rPr>
          <w:rFonts w:asciiTheme="minorHAnsi" w:eastAsia="Arial" w:hAnsiTheme="minorHAnsi" w:cstheme="minorHAnsi"/>
          <w:color w:val="000000"/>
          <w:sz w:val="20"/>
          <w:szCs w:val="20"/>
        </w:rPr>
      </w:pPr>
      <w:r w:rsidRPr="0019297F">
        <w:rPr>
          <w:rFonts w:asciiTheme="minorHAnsi" w:eastAsia="Arial" w:hAnsiTheme="minorHAnsi" w:cstheme="minorHAnsi"/>
          <w:color w:val="000000"/>
          <w:sz w:val="20"/>
          <w:szCs w:val="20"/>
        </w:rPr>
        <w:lastRenderedPageBreak/>
        <w:t xml:space="preserve">As provided in the SOW, </w:t>
      </w:r>
      <w:r w:rsidR="007954AF" w:rsidRPr="0019297F">
        <w:rPr>
          <w:rFonts w:asciiTheme="minorHAnsi" w:eastAsia="Arial" w:hAnsiTheme="minorHAnsi" w:cstheme="minorHAnsi"/>
          <w:color w:val="000000"/>
          <w:sz w:val="20"/>
          <w:szCs w:val="20"/>
        </w:rPr>
        <w:t xml:space="preserve">Xerox will provide Consumable Supplies for related Equipment. </w:t>
      </w:r>
      <w:r w:rsidR="006853E4" w:rsidRPr="0019297F">
        <w:rPr>
          <w:rFonts w:asciiTheme="minorHAnsi" w:eastAsia="Arial" w:hAnsiTheme="minorHAnsi" w:cstheme="minorHAnsi"/>
          <w:color w:val="000000"/>
          <w:sz w:val="20"/>
          <w:szCs w:val="20"/>
        </w:rPr>
        <w:t>If Customer requests expedited delivery</w:t>
      </w:r>
      <w:r w:rsidR="00532385" w:rsidRPr="0019297F">
        <w:rPr>
          <w:rFonts w:asciiTheme="minorHAnsi" w:eastAsia="Arial" w:hAnsiTheme="minorHAnsi" w:cstheme="minorHAnsi"/>
          <w:color w:val="000000"/>
          <w:sz w:val="20"/>
          <w:szCs w:val="20"/>
        </w:rPr>
        <w:t xml:space="preserve"> for functioning E</w:t>
      </w:r>
      <w:r w:rsidR="00753B2B" w:rsidRPr="0019297F">
        <w:rPr>
          <w:rFonts w:asciiTheme="minorHAnsi" w:eastAsia="Arial" w:hAnsiTheme="minorHAnsi" w:cstheme="minorHAnsi"/>
          <w:color w:val="000000"/>
          <w:sz w:val="20"/>
          <w:szCs w:val="20"/>
        </w:rPr>
        <w:t>quipment</w:t>
      </w:r>
      <w:r w:rsidR="006853E4" w:rsidRPr="0019297F">
        <w:rPr>
          <w:rFonts w:asciiTheme="minorHAnsi" w:eastAsia="Arial" w:hAnsiTheme="minorHAnsi" w:cstheme="minorHAnsi"/>
          <w:color w:val="000000"/>
          <w:sz w:val="20"/>
          <w:szCs w:val="20"/>
        </w:rPr>
        <w:t xml:space="preserve">, </w:t>
      </w:r>
      <w:r w:rsidR="007954AF" w:rsidRPr="0019297F">
        <w:rPr>
          <w:rFonts w:asciiTheme="minorHAnsi" w:eastAsia="Arial" w:hAnsiTheme="minorHAnsi" w:cstheme="minorHAnsi"/>
          <w:color w:val="000000"/>
          <w:sz w:val="20"/>
          <w:szCs w:val="20"/>
        </w:rPr>
        <w:t xml:space="preserve">Xerox may charge a shipping fee for Consumable Supplies. Consumable Supplies are Xerox’s property until used in the Equipment for which they are provided. Upon expiration or termination of the applicable Order, Customer will either return any unused Consumable Supplies to Xerox at Xerox’s expense when using Xerox-supplied shipping labels or destroy them in a manner permitted by applicable law. Xerox reserves the right to charge Customer for any Consumable Supplies usage that exceeds Xerox’s published yields by more than 10%. In such a case, Xerox will notify Customer of the excess usage. If such excess usage does not cease within 30 days after notice, Xerox may charge Customer for the excess usage. </w:t>
      </w:r>
    </w:p>
    <w:p w14:paraId="4A45EDF8" w14:textId="77777777" w:rsidR="007954AF" w:rsidRPr="0019297F" w:rsidRDefault="007954AF" w:rsidP="0019297F">
      <w:pPr>
        <w:numPr>
          <w:ilvl w:val="1"/>
          <w:numId w:val="74"/>
        </w:numPr>
        <w:spacing w:after="120" w:line="230" w:lineRule="exact"/>
        <w:ind w:left="900" w:hanging="540"/>
        <w:contextualSpacing/>
        <w:jc w:val="both"/>
        <w:textAlignment w:val="baseline"/>
        <w:rPr>
          <w:rFonts w:asciiTheme="minorHAnsi" w:eastAsia="Arial" w:hAnsiTheme="minorHAnsi" w:cstheme="minorHAnsi"/>
          <w:b/>
          <w:color w:val="000000"/>
          <w:sz w:val="20"/>
          <w:szCs w:val="20"/>
        </w:rPr>
      </w:pPr>
      <w:r w:rsidRPr="0019297F">
        <w:rPr>
          <w:rFonts w:asciiTheme="minorHAnsi" w:eastAsia="Arial" w:hAnsiTheme="minorHAnsi" w:cstheme="minorHAnsi"/>
          <w:b/>
          <w:color w:val="000000"/>
          <w:sz w:val="20"/>
          <w:szCs w:val="20"/>
        </w:rPr>
        <w:t>Use and Relocation</w:t>
      </w:r>
    </w:p>
    <w:p w14:paraId="77C70D1F" w14:textId="77777777" w:rsidR="007954AF" w:rsidRPr="0019297F" w:rsidRDefault="007954AF" w:rsidP="0019297F">
      <w:pPr>
        <w:spacing w:after="120" w:line="230" w:lineRule="exact"/>
        <w:ind w:left="900"/>
        <w:jc w:val="both"/>
        <w:textAlignment w:val="baseline"/>
        <w:rPr>
          <w:rFonts w:asciiTheme="minorHAnsi" w:eastAsia="Arial" w:hAnsiTheme="minorHAnsi" w:cstheme="minorHAnsi"/>
          <w:color w:val="000000"/>
          <w:sz w:val="20"/>
          <w:szCs w:val="20"/>
        </w:rPr>
      </w:pPr>
      <w:r w:rsidRPr="0019297F">
        <w:rPr>
          <w:rFonts w:asciiTheme="minorHAnsi" w:eastAsia="Arial" w:hAnsiTheme="minorHAnsi" w:cstheme="minorHAnsi"/>
          <w:color w:val="000000"/>
          <w:sz w:val="20"/>
          <w:szCs w:val="20"/>
        </w:rPr>
        <w:t>For any Equipment or Third Party Hardware provided by Xerox, with the exception of Purchased Equipment for which Customer has paid in full, Customer agrees that: (a) the Equipment or Third Party Hardware shall remain personal property; (b) Customer will not attach any of the Equipment or Third Party Hardware as a fixture to any real estate; (c) Customer will not pledge, sub-lease or part with possession of the Equipment or Third Party Hardware or file or permit to be filed any lien against the Equipment or Third Party Hardware; and (d) Customer will not make any permanent alterations to the Equipment or Third Party Hardware. While Equipment or Third-Party Hardware is subject to an Order, Customer must provide Xerox prior written notice of all Equipment or Third-Party Hardware relocations and Xerox may arrange to relocate the Equipment or Third-Party Hardware at Customer’s expense. While Equipment or Third-Party Hardware is being relocated, Customer remains responsible for making all payments to Xerox required under the applicable Order.</w:t>
      </w:r>
      <w:r w:rsidR="00432421" w:rsidRPr="0019297F">
        <w:rPr>
          <w:rFonts w:asciiTheme="minorHAnsi" w:eastAsia="Arial" w:hAnsiTheme="minorHAnsi" w:cstheme="minorHAnsi"/>
          <w:color w:val="000000"/>
          <w:sz w:val="20"/>
          <w:szCs w:val="20"/>
        </w:rPr>
        <w:t xml:space="preserve">  </w:t>
      </w:r>
      <w:r w:rsidR="003F3993" w:rsidRPr="0019297F">
        <w:rPr>
          <w:rFonts w:asciiTheme="minorHAnsi" w:eastAsia="Arial" w:hAnsiTheme="minorHAnsi" w:cstheme="minorHAnsi"/>
          <w:color w:val="000000"/>
          <w:sz w:val="20"/>
          <w:szCs w:val="20"/>
        </w:rPr>
        <w:t>Without</w:t>
      </w:r>
      <w:r w:rsidR="00432421" w:rsidRPr="0019297F">
        <w:rPr>
          <w:rFonts w:asciiTheme="minorHAnsi" w:eastAsia="Arial" w:hAnsiTheme="minorHAnsi" w:cstheme="minorHAnsi"/>
          <w:color w:val="000000"/>
          <w:sz w:val="20"/>
          <w:szCs w:val="20"/>
        </w:rPr>
        <w:t xml:space="preserve"> limit</w:t>
      </w:r>
      <w:r w:rsidR="003F3993" w:rsidRPr="0019297F">
        <w:rPr>
          <w:rFonts w:asciiTheme="minorHAnsi" w:eastAsia="Arial" w:hAnsiTheme="minorHAnsi" w:cstheme="minorHAnsi"/>
          <w:color w:val="000000"/>
          <w:sz w:val="20"/>
          <w:szCs w:val="20"/>
        </w:rPr>
        <w:t>ing</w:t>
      </w:r>
      <w:r w:rsidR="00432421" w:rsidRPr="0019297F">
        <w:rPr>
          <w:rFonts w:asciiTheme="minorHAnsi" w:eastAsia="Arial" w:hAnsiTheme="minorHAnsi" w:cstheme="minorHAnsi"/>
          <w:color w:val="000000"/>
          <w:sz w:val="20"/>
          <w:szCs w:val="20"/>
        </w:rPr>
        <w:t xml:space="preserve"> Customer’s right</w:t>
      </w:r>
      <w:r w:rsidR="003F3993" w:rsidRPr="0019297F">
        <w:rPr>
          <w:rFonts w:asciiTheme="minorHAnsi" w:eastAsia="Arial" w:hAnsiTheme="minorHAnsi" w:cstheme="minorHAnsi"/>
          <w:color w:val="000000"/>
          <w:sz w:val="20"/>
          <w:szCs w:val="20"/>
        </w:rPr>
        <w:t xml:space="preserve"> to purchase information storage devices under 4.7,</w:t>
      </w:r>
      <w:r w:rsidRPr="0019297F">
        <w:rPr>
          <w:rFonts w:asciiTheme="minorHAnsi" w:eastAsia="Arial" w:hAnsiTheme="minorHAnsi" w:cstheme="minorHAnsi"/>
          <w:color w:val="000000"/>
          <w:sz w:val="20"/>
          <w:szCs w:val="20"/>
        </w:rPr>
        <w:t xml:space="preserve"> </w:t>
      </w:r>
      <w:r w:rsidR="0079490D" w:rsidRPr="0019297F">
        <w:rPr>
          <w:rFonts w:asciiTheme="minorHAnsi" w:eastAsia="Arial" w:hAnsiTheme="minorHAnsi" w:cstheme="minorHAnsi"/>
          <w:color w:val="000000"/>
          <w:sz w:val="20"/>
          <w:szCs w:val="20"/>
        </w:rPr>
        <w:t>a</w:t>
      </w:r>
      <w:r w:rsidRPr="0019297F">
        <w:rPr>
          <w:rFonts w:asciiTheme="minorHAnsi" w:eastAsia="Arial" w:hAnsiTheme="minorHAnsi" w:cstheme="minorHAnsi"/>
          <w:color w:val="000000"/>
          <w:sz w:val="20"/>
          <w:szCs w:val="20"/>
        </w:rPr>
        <w:t xml:space="preserve">ll parts or materials replaced, including as part of an upgrade, will become Xerox’s property. Equipment or Third-Party Hardware cannot be relocated outside of the U.S. until Customer has paid in full for the Equipment or Third-Party Hardware and has received title thereto. Notwithstanding anything to the contrary in the foregoing, to the extent the Equipment contains any Software, any relocation of such Equipment is subject to the terms and conditions set forth in </w:t>
      </w:r>
      <w:r w:rsidR="00532385" w:rsidRPr="0019297F">
        <w:rPr>
          <w:rFonts w:asciiTheme="minorHAnsi" w:eastAsia="Arial" w:hAnsiTheme="minorHAnsi" w:cstheme="minorHAnsi"/>
          <w:color w:val="000000"/>
          <w:sz w:val="20"/>
          <w:szCs w:val="20"/>
        </w:rPr>
        <w:t>this</w:t>
      </w:r>
      <w:r w:rsidRPr="0019297F">
        <w:rPr>
          <w:rFonts w:asciiTheme="minorHAnsi" w:eastAsia="Arial" w:hAnsiTheme="minorHAnsi" w:cstheme="minorHAnsi"/>
          <w:color w:val="000000"/>
          <w:sz w:val="20"/>
          <w:szCs w:val="20"/>
        </w:rPr>
        <w:t xml:space="preserve"> of this Agreement.</w:t>
      </w:r>
    </w:p>
    <w:p w14:paraId="2A4F49C9" w14:textId="77777777" w:rsidR="007954AF" w:rsidRPr="0019297F" w:rsidRDefault="0042788E" w:rsidP="0019297F">
      <w:pPr>
        <w:numPr>
          <w:ilvl w:val="1"/>
          <w:numId w:val="74"/>
        </w:numPr>
        <w:spacing w:after="120" w:line="230" w:lineRule="exact"/>
        <w:ind w:left="900" w:hanging="540"/>
        <w:contextualSpacing/>
        <w:jc w:val="both"/>
        <w:textAlignment w:val="baseline"/>
        <w:rPr>
          <w:rFonts w:asciiTheme="minorHAnsi" w:eastAsia="Arial" w:hAnsiTheme="minorHAnsi" w:cstheme="minorHAnsi"/>
          <w:b/>
          <w:color w:val="000000"/>
          <w:sz w:val="20"/>
          <w:szCs w:val="20"/>
        </w:rPr>
      </w:pPr>
      <w:r w:rsidRPr="0019297F">
        <w:rPr>
          <w:rFonts w:asciiTheme="minorHAnsi" w:eastAsia="Arial" w:hAnsiTheme="minorHAnsi" w:cstheme="minorHAnsi"/>
          <w:b/>
          <w:color w:val="000000"/>
          <w:sz w:val="20"/>
          <w:szCs w:val="20"/>
        </w:rPr>
        <w:t>Seller</w:t>
      </w:r>
      <w:r w:rsidR="007954AF" w:rsidRPr="0019297F">
        <w:rPr>
          <w:rFonts w:asciiTheme="minorHAnsi" w:eastAsia="Arial" w:hAnsiTheme="minorHAnsi" w:cstheme="minorHAnsi"/>
          <w:b/>
          <w:color w:val="000000"/>
          <w:sz w:val="20"/>
          <w:szCs w:val="20"/>
        </w:rPr>
        <w:t xml:space="preserve"> Equipment Provided</w:t>
      </w:r>
    </w:p>
    <w:p w14:paraId="3ECE70AC" w14:textId="77777777" w:rsidR="007954AF" w:rsidRPr="0019297F" w:rsidRDefault="007954AF" w:rsidP="0019297F">
      <w:pPr>
        <w:spacing w:after="120" w:line="230" w:lineRule="exact"/>
        <w:ind w:left="900"/>
        <w:jc w:val="both"/>
        <w:textAlignment w:val="baseline"/>
        <w:rPr>
          <w:rFonts w:asciiTheme="minorHAnsi" w:eastAsia="Arial" w:hAnsiTheme="minorHAnsi" w:cstheme="minorHAnsi"/>
          <w:color w:val="000000"/>
          <w:sz w:val="20"/>
          <w:szCs w:val="20"/>
        </w:rPr>
      </w:pPr>
      <w:r w:rsidRPr="0019297F">
        <w:rPr>
          <w:rFonts w:asciiTheme="minorHAnsi" w:eastAsia="Arial" w:hAnsiTheme="minorHAnsi" w:cstheme="minorHAnsi"/>
          <w:color w:val="000000"/>
          <w:sz w:val="20"/>
          <w:szCs w:val="20"/>
        </w:rPr>
        <w:t xml:space="preserve">In the event Xerox provides </w:t>
      </w:r>
      <w:r w:rsidR="0042788E" w:rsidRPr="0019297F">
        <w:rPr>
          <w:rFonts w:asciiTheme="minorHAnsi" w:eastAsia="Arial" w:hAnsiTheme="minorHAnsi" w:cstheme="minorHAnsi"/>
          <w:color w:val="000000"/>
          <w:sz w:val="20"/>
          <w:szCs w:val="20"/>
        </w:rPr>
        <w:t>Seller</w:t>
      </w:r>
      <w:r w:rsidRPr="0019297F">
        <w:rPr>
          <w:rFonts w:asciiTheme="minorHAnsi" w:eastAsia="Arial" w:hAnsiTheme="minorHAnsi" w:cstheme="minorHAnsi"/>
          <w:color w:val="000000"/>
          <w:sz w:val="20"/>
          <w:szCs w:val="20"/>
        </w:rPr>
        <w:t xml:space="preserve"> Equipment to Customer, the following terms shall apply unless otherwise specified in an Order:</w:t>
      </w:r>
    </w:p>
    <w:p w14:paraId="10C5495C" w14:textId="0D084713" w:rsidR="007954AF" w:rsidRPr="007954AF" w:rsidRDefault="007954AF" w:rsidP="0019297F">
      <w:pPr>
        <w:spacing w:after="120" w:line="230" w:lineRule="exact"/>
        <w:ind w:left="1260" w:hanging="360"/>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a.</w:t>
      </w:r>
      <w:r w:rsidRPr="007954AF">
        <w:rPr>
          <w:rFonts w:asciiTheme="minorHAnsi" w:eastAsia="Arial" w:hAnsiTheme="minorHAnsi"/>
          <w:color w:val="000000"/>
          <w:sz w:val="20"/>
          <w:szCs w:val="20"/>
        </w:rPr>
        <w:tab/>
        <w:t xml:space="preserve">Unless </w:t>
      </w:r>
      <w:r w:rsidR="0042788E">
        <w:rPr>
          <w:rFonts w:asciiTheme="minorHAnsi" w:eastAsia="Arial" w:hAnsiTheme="minorHAnsi"/>
          <w:color w:val="000000"/>
          <w:sz w:val="20"/>
          <w:szCs w:val="20"/>
        </w:rPr>
        <w:t>Seller</w:t>
      </w:r>
      <w:r w:rsidRPr="007954AF">
        <w:rPr>
          <w:rFonts w:asciiTheme="minorHAnsi" w:eastAsia="Arial" w:hAnsiTheme="minorHAnsi"/>
          <w:color w:val="000000"/>
          <w:sz w:val="20"/>
          <w:szCs w:val="20"/>
        </w:rPr>
        <w:t xml:space="preserve"> Equipment is purchased by Customer, Xerox (or the applicable third party vendor) shall at all times retain title to the </w:t>
      </w:r>
      <w:r w:rsidR="0042788E">
        <w:rPr>
          <w:rFonts w:asciiTheme="minorHAnsi" w:eastAsia="Arial" w:hAnsiTheme="minorHAnsi"/>
          <w:color w:val="000000"/>
          <w:sz w:val="20"/>
          <w:szCs w:val="20"/>
        </w:rPr>
        <w:t>Seller</w:t>
      </w:r>
      <w:r w:rsidRPr="007954AF">
        <w:rPr>
          <w:rFonts w:asciiTheme="minorHAnsi" w:eastAsia="Arial" w:hAnsiTheme="minorHAnsi"/>
          <w:color w:val="000000"/>
          <w:sz w:val="20"/>
          <w:szCs w:val="20"/>
        </w:rPr>
        <w:t xml:space="preserve"> Equipment. Customer hereby authorizes Xerox or its agents to file financing statements necessary to protect Xerox’s rights to the </w:t>
      </w:r>
      <w:r w:rsidR="0042788E">
        <w:rPr>
          <w:rFonts w:asciiTheme="minorHAnsi" w:eastAsia="Arial" w:hAnsiTheme="minorHAnsi"/>
          <w:color w:val="000000"/>
          <w:sz w:val="20"/>
          <w:szCs w:val="20"/>
        </w:rPr>
        <w:t>Seller</w:t>
      </w:r>
      <w:r w:rsidRPr="007954AF">
        <w:rPr>
          <w:rFonts w:asciiTheme="minorHAnsi" w:eastAsia="Arial" w:hAnsiTheme="minorHAnsi"/>
          <w:color w:val="000000"/>
          <w:sz w:val="20"/>
          <w:szCs w:val="20"/>
        </w:rPr>
        <w:t xml:space="preserve"> Equipment. Customer will promptly notify Xerox, in writing, of any change in ownership, or if it relocates its principal place of business or changes the name of its business. The risk of loss or damage to the </w:t>
      </w:r>
      <w:r w:rsidR="0042788E">
        <w:rPr>
          <w:rFonts w:asciiTheme="minorHAnsi" w:eastAsia="Arial" w:hAnsiTheme="minorHAnsi"/>
          <w:color w:val="000000"/>
          <w:sz w:val="20"/>
          <w:szCs w:val="20"/>
        </w:rPr>
        <w:t>Seller</w:t>
      </w:r>
      <w:r w:rsidRPr="007954AF">
        <w:rPr>
          <w:rFonts w:asciiTheme="minorHAnsi" w:eastAsia="Arial" w:hAnsiTheme="minorHAnsi"/>
          <w:color w:val="000000"/>
          <w:sz w:val="20"/>
          <w:szCs w:val="20"/>
        </w:rPr>
        <w:t xml:space="preserve"> Equipment shall pass to Customer upon delivery to the applicable Customer Facilities</w:t>
      </w:r>
      <w:r w:rsidR="00D4783A">
        <w:rPr>
          <w:rFonts w:asciiTheme="minorHAnsi" w:eastAsia="Arial" w:hAnsiTheme="minorHAnsi"/>
          <w:color w:val="000000"/>
          <w:sz w:val="20"/>
          <w:szCs w:val="20"/>
        </w:rPr>
        <w:t xml:space="preserve">, except for Xerox’s </w:t>
      </w:r>
      <w:r w:rsidR="005A0A07">
        <w:rPr>
          <w:rFonts w:asciiTheme="minorHAnsi" w:eastAsia="Arial" w:hAnsiTheme="minorHAnsi"/>
          <w:color w:val="000000"/>
          <w:sz w:val="20"/>
          <w:szCs w:val="20"/>
        </w:rPr>
        <w:t xml:space="preserve">assumption of the risk of loss during </w:t>
      </w:r>
      <w:r w:rsidR="00D4783A">
        <w:rPr>
          <w:rFonts w:asciiTheme="minorHAnsi" w:eastAsia="Arial" w:hAnsiTheme="minorHAnsi"/>
          <w:color w:val="000000"/>
          <w:sz w:val="20"/>
          <w:szCs w:val="20"/>
        </w:rPr>
        <w:t>relocations</w:t>
      </w:r>
      <w:r w:rsidRPr="007954AF">
        <w:rPr>
          <w:rFonts w:asciiTheme="minorHAnsi" w:eastAsia="Arial" w:hAnsiTheme="minorHAnsi"/>
          <w:color w:val="000000"/>
          <w:sz w:val="20"/>
          <w:szCs w:val="20"/>
        </w:rPr>
        <w:t xml:space="preserve">. </w:t>
      </w:r>
      <w:commentRangeStart w:id="83"/>
      <w:r w:rsidRPr="007954AF">
        <w:rPr>
          <w:rFonts w:asciiTheme="minorHAnsi" w:eastAsia="Arial" w:hAnsiTheme="minorHAnsi"/>
          <w:color w:val="000000"/>
          <w:sz w:val="20"/>
          <w:szCs w:val="20"/>
        </w:rPr>
        <w:t xml:space="preserve">Customer will insure the </w:t>
      </w:r>
      <w:r w:rsidR="0042788E">
        <w:rPr>
          <w:rFonts w:asciiTheme="minorHAnsi" w:eastAsia="Arial" w:hAnsiTheme="minorHAnsi"/>
          <w:color w:val="000000"/>
          <w:sz w:val="20"/>
          <w:szCs w:val="20"/>
        </w:rPr>
        <w:t>Seller</w:t>
      </w:r>
      <w:r w:rsidRPr="007954AF">
        <w:rPr>
          <w:rFonts w:asciiTheme="minorHAnsi" w:eastAsia="Arial" w:hAnsiTheme="minorHAnsi"/>
          <w:color w:val="000000"/>
          <w:sz w:val="20"/>
          <w:szCs w:val="20"/>
        </w:rPr>
        <w:t xml:space="preserve"> Equipment against loss or damage</w:t>
      </w:r>
      <w:del w:id="84" w:author="Barrett, Molly E" w:date="2020-03-17T13:06:00Z">
        <w:r w:rsidRPr="007954AF" w:rsidDel="00C64247">
          <w:rPr>
            <w:rFonts w:asciiTheme="minorHAnsi" w:eastAsia="Arial" w:hAnsiTheme="minorHAnsi"/>
            <w:color w:val="000000"/>
            <w:sz w:val="20"/>
            <w:szCs w:val="20"/>
          </w:rPr>
          <w:delText xml:space="preserve"> and the policy will name Xerox as </w:delText>
        </w:r>
        <w:commentRangeStart w:id="85"/>
        <w:r w:rsidRPr="007954AF" w:rsidDel="00C64247">
          <w:rPr>
            <w:rFonts w:asciiTheme="minorHAnsi" w:eastAsia="Arial" w:hAnsiTheme="minorHAnsi"/>
            <w:color w:val="000000"/>
            <w:sz w:val="20"/>
            <w:szCs w:val="20"/>
          </w:rPr>
          <w:delText>loss p</w:delText>
        </w:r>
      </w:del>
      <w:commentRangeEnd w:id="85"/>
      <w:r w:rsidR="00DF6207">
        <w:rPr>
          <w:rStyle w:val="CommentReference"/>
        </w:rPr>
        <w:commentReference w:id="85"/>
      </w:r>
      <w:del w:id="86" w:author="Barrett, Molly E" w:date="2020-03-17T13:06:00Z">
        <w:r w:rsidRPr="007954AF" w:rsidDel="00C64247">
          <w:rPr>
            <w:rFonts w:asciiTheme="minorHAnsi" w:eastAsia="Arial" w:hAnsiTheme="minorHAnsi"/>
            <w:color w:val="000000"/>
            <w:sz w:val="20"/>
            <w:szCs w:val="20"/>
          </w:rPr>
          <w:delText>ayee</w:delText>
        </w:r>
      </w:del>
      <w:r w:rsidRPr="007954AF">
        <w:rPr>
          <w:rFonts w:asciiTheme="minorHAnsi" w:eastAsia="Arial" w:hAnsiTheme="minorHAnsi"/>
          <w:color w:val="000000"/>
          <w:sz w:val="20"/>
          <w:szCs w:val="20"/>
        </w:rPr>
        <w:t>.</w:t>
      </w:r>
      <w:commentRangeEnd w:id="83"/>
      <w:r w:rsidR="001C54AE">
        <w:rPr>
          <w:rStyle w:val="CommentReference"/>
        </w:rPr>
        <w:commentReference w:id="83"/>
      </w:r>
    </w:p>
    <w:p w14:paraId="7B9BFDD9" w14:textId="77777777" w:rsidR="007954AF" w:rsidRPr="007954AF" w:rsidRDefault="007954AF" w:rsidP="0019297F">
      <w:pPr>
        <w:spacing w:after="120" w:line="230" w:lineRule="exact"/>
        <w:ind w:left="1260" w:hanging="360"/>
        <w:jc w:val="both"/>
        <w:textAlignment w:val="baseline"/>
        <w:rPr>
          <w:rFonts w:asciiTheme="minorHAnsi" w:eastAsia="Arial" w:hAnsiTheme="minorHAnsi"/>
          <w:color w:val="000000"/>
          <w:spacing w:val="-2"/>
          <w:sz w:val="20"/>
          <w:szCs w:val="20"/>
        </w:rPr>
      </w:pPr>
      <w:r w:rsidRPr="007954AF">
        <w:rPr>
          <w:rFonts w:asciiTheme="minorHAnsi" w:eastAsia="Arial" w:hAnsiTheme="minorHAnsi"/>
          <w:color w:val="000000"/>
          <w:spacing w:val="-2"/>
          <w:sz w:val="20"/>
          <w:szCs w:val="20"/>
        </w:rPr>
        <w:t>b.</w:t>
      </w:r>
      <w:r w:rsidRPr="007954AF">
        <w:rPr>
          <w:rFonts w:asciiTheme="minorHAnsi" w:eastAsia="Arial" w:hAnsiTheme="minorHAnsi"/>
          <w:color w:val="000000"/>
          <w:spacing w:val="-2"/>
          <w:sz w:val="20"/>
          <w:szCs w:val="20"/>
        </w:rPr>
        <w:tab/>
      </w:r>
      <w:r w:rsidR="00A54AD9">
        <w:rPr>
          <w:rFonts w:asciiTheme="minorHAnsi" w:eastAsia="Arial" w:hAnsiTheme="minorHAnsi"/>
          <w:color w:val="000000"/>
          <w:spacing w:val="-2"/>
          <w:sz w:val="20"/>
          <w:szCs w:val="20"/>
        </w:rPr>
        <w:t xml:space="preserve">Subject to </w:t>
      </w:r>
      <w:r w:rsidR="00B952B9">
        <w:rPr>
          <w:rFonts w:asciiTheme="minorHAnsi" w:eastAsia="Arial" w:hAnsiTheme="minorHAnsi"/>
          <w:color w:val="000000"/>
          <w:spacing w:val="-2"/>
          <w:sz w:val="20"/>
          <w:szCs w:val="20"/>
        </w:rPr>
        <w:t xml:space="preserve">any agreements in a SOW regarding Xerox performing all Maintenance Services, </w:t>
      </w:r>
      <w:r w:rsidRPr="007954AF">
        <w:rPr>
          <w:rFonts w:asciiTheme="minorHAnsi" w:eastAsia="Arial" w:hAnsiTheme="minorHAnsi"/>
          <w:color w:val="000000"/>
          <w:spacing w:val="-2"/>
          <w:sz w:val="20"/>
          <w:szCs w:val="20"/>
        </w:rPr>
        <w:t xml:space="preserve">Customer agrees to use the </w:t>
      </w:r>
      <w:r w:rsidR="0042788E">
        <w:rPr>
          <w:rFonts w:asciiTheme="minorHAnsi" w:eastAsia="Arial" w:hAnsiTheme="minorHAnsi"/>
          <w:color w:val="000000"/>
          <w:spacing w:val="-2"/>
          <w:sz w:val="20"/>
          <w:szCs w:val="20"/>
        </w:rPr>
        <w:t>Seller</w:t>
      </w:r>
      <w:r w:rsidRPr="007954AF">
        <w:rPr>
          <w:rFonts w:asciiTheme="minorHAnsi" w:eastAsia="Arial" w:hAnsiTheme="minorHAnsi"/>
          <w:color w:val="000000"/>
          <w:spacing w:val="-2"/>
          <w:sz w:val="20"/>
          <w:szCs w:val="20"/>
        </w:rPr>
        <w:t xml:space="preserve"> Equipment in accordance with, and to perform, all operator maintenance procedures for the </w:t>
      </w:r>
      <w:r w:rsidR="0042788E">
        <w:rPr>
          <w:rFonts w:asciiTheme="minorHAnsi" w:eastAsia="Arial" w:hAnsiTheme="minorHAnsi"/>
          <w:color w:val="000000"/>
          <w:spacing w:val="-2"/>
          <w:sz w:val="20"/>
          <w:szCs w:val="20"/>
        </w:rPr>
        <w:t>Seller</w:t>
      </w:r>
      <w:r w:rsidRPr="007954AF">
        <w:rPr>
          <w:rFonts w:asciiTheme="minorHAnsi" w:eastAsia="Arial" w:hAnsiTheme="minorHAnsi"/>
          <w:color w:val="000000"/>
          <w:spacing w:val="-2"/>
          <w:sz w:val="20"/>
          <w:szCs w:val="20"/>
        </w:rPr>
        <w:t xml:space="preserve"> Equipment described in the applicable Documentation made available or provided by Xerox. The Customer shall not (unless the </w:t>
      </w:r>
      <w:r w:rsidR="0042788E">
        <w:rPr>
          <w:rFonts w:asciiTheme="minorHAnsi" w:eastAsia="Arial" w:hAnsiTheme="minorHAnsi"/>
          <w:color w:val="000000"/>
          <w:spacing w:val="-2"/>
          <w:sz w:val="20"/>
          <w:szCs w:val="20"/>
        </w:rPr>
        <w:t>Seller</w:t>
      </w:r>
      <w:r w:rsidRPr="007954AF">
        <w:rPr>
          <w:rFonts w:asciiTheme="minorHAnsi" w:eastAsia="Arial" w:hAnsiTheme="minorHAnsi"/>
          <w:color w:val="000000"/>
          <w:spacing w:val="-2"/>
          <w:sz w:val="20"/>
          <w:szCs w:val="20"/>
        </w:rPr>
        <w:t xml:space="preserve"> Equipment is Purchased Equipment, and then only with Xerox’s prior consent):</w:t>
      </w:r>
    </w:p>
    <w:p w14:paraId="2A666D36" w14:textId="77777777" w:rsidR="007954AF" w:rsidRPr="007954AF" w:rsidRDefault="007954AF" w:rsidP="0019297F">
      <w:pPr>
        <w:numPr>
          <w:ilvl w:val="0"/>
          <w:numId w:val="77"/>
        </w:numPr>
        <w:tabs>
          <w:tab w:val="clear" w:pos="504"/>
        </w:tabs>
        <w:spacing w:after="120" w:line="230" w:lineRule="exact"/>
        <w:ind w:left="1800" w:hanging="540"/>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 xml:space="preserve">sell, charge, let or part with possession of the </w:t>
      </w:r>
      <w:r w:rsidR="0042788E">
        <w:rPr>
          <w:rFonts w:asciiTheme="minorHAnsi" w:eastAsia="Arial" w:hAnsiTheme="minorHAnsi"/>
          <w:color w:val="000000"/>
          <w:sz w:val="20"/>
          <w:szCs w:val="20"/>
        </w:rPr>
        <w:t>Seller</w:t>
      </w:r>
      <w:r w:rsidRPr="007954AF">
        <w:rPr>
          <w:rFonts w:asciiTheme="minorHAnsi" w:eastAsia="Arial" w:hAnsiTheme="minorHAnsi"/>
          <w:color w:val="000000"/>
          <w:sz w:val="20"/>
          <w:szCs w:val="20"/>
        </w:rPr>
        <w:t xml:space="preserve"> Equipment;</w:t>
      </w:r>
    </w:p>
    <w:p w14:paraId="3678825D" w14:textId="56E80A63" w:rsidR="007954AF" w:rsidRPr="007954AF" w:rsidRDefault="007954AF" w:rsidP="0019297F">
      <w:pPr>
        <w:numPr>
          <w:ilvl w:val="0"/>
          <w:numId w:val="77"/>
        </w:numPr>
        <w:tabs>
          <w:tab w:val="clear" w:pos="504"/>
        </w:tabs>
        <w:spacing w:after="120" w:line="230" w:lineRule="exact"/>
        <w:ind w:left="1800" w:hanging="540"/>
        <w:jc w:val="both"/>
        <w:textAlignment w:val="baseline"/>
        <w:rPr>
          <w:rFonts w:asciiTheme="minorHAnsi" w:eastAsia="Arial" w:hAnsiTheme="minorHAnsi"/>
          <w:color w:val="000000"/>
          <w:sz w:val="20"/>
          <w:szCs w:val="20"/>
        </w:rPr>
      </w:pPr>
      <w:commentRangeStart w:id="87"/>
      <w:commentRangeStart w:id="88"/>
      <w:commentRangeStart w:id="89"/>
      <w:r w:rsidRPr="007954AF">
        <w:rPr>
          <w:rFonts w:asciiTheme="minorHAnsi" w:eastAsia="Arial" w:hAnsiTheme="minorHAnsi"/>
          <w:color w:val="000000"/>
          <w:sz w:val="20"/>
          <w:szCs w:val="20"/>
        </w:rPr>
        <w:t xml:space="preserve">remove the </w:t>
      </w:r>
      <w:r w:rsidR="0042788E">
        <w:rPr>
          <w:rFonts w:asciiTheme="minorHAnsi" w:eastAsia="Arial" w:hAnsiTheme="minorHAnsi"/>
          <w:color w:val="000000"/>
          <w:sz w:val="20"/>
          <w:szCs w:val="20"/>
        </w:rPr>
        <w:t>Seller</w:t>
      </w:r>
      <w:r w:rsidRPr="007954AF">
        <w:rPr>
          <w:rFonts w:asciiTheme="minorHAnsi" w:eastAsia="Arial" w:hAnsiTheme="minorHAnsi"/>
          <w:color w:val="000000"/>
          <w:sz w:val="20"/>
          <w:szCs w:val="20"/>
        </w:rPr>
        <w:t xml:space="preserve"> Equipment from Customer Facilities in which it is installed</w:t>
      </w:r>
      <w:ins w:id="90" w:author="Brower, Katie [US] (CO)" w:date="2020-03-10T10:54:00Z">
        <w:r w:rsidR="00752D65">
          <w:rPr>
            <w:rFonts w:asciiTheme="minorHAnsi" w:eastAsia="Arial" w:hAnsiTheme="minorHAnsi"/>
            <w:color w:val="000000"/>
            <w:sz w:val="20"/>
            <w:szCs w:val="20"/>
          </w:rPr>
          <w:t xml:space="preserve"> without prior approval and/or coordination with </w:t>
        </w:r>
        <w:proofErr w:type="gramStart"/>
        <w:r w:rsidR="00752D65">
          <w:rPr>
            <w:rFonts w:asciiTheme="minorHAnsi" w:eastAsia="Arial" w:hAnsiTheme="minorHAnsi"/>
            <w:color w:val="000000"/>
            <w:sz w:val="20"/>
            <w:szCs w:val="20"/>
          </w:rPr>
          <w:t>Seller</w:t>
        </w:r>
      </w:ins>
      <w:ins w:id="91" w:author="Barrett, Molly E" w:date="2020-03-17T13:50:00Z">
        <w:r w:rsidR="00C117BB">
          <w:rPr>
            <w:rFonts w:asciiTheme="minorHAnsi" w:eastAsia="Arial" w:hAnsiTheme="minorHAnsi"/>
            <w:color w:val="000000"/>
            <w:sz w:val="20"/>
            <w:szCs w:val="20"/>
          </w:rPr>
          <w:t xml:space="preserve"> </w:t>
        </w:r>
      </w:ins>
      <w:r w:rsidRPr="007954AF">
        <w:rPr>
          <w:rFonts w:asciiTheme="minorHAnsi" w:eastAsia="Arial" w:hAnsiTheme="minorHAnsi"/>
          <w:color w:val="000000"/>
          <w:sz w:val="20"/>
          <w:szCs w:val="20"/>
        </w:rPr>
        <w:t>;</w:t>
      </w:r>
      <w:proofErr w:type="gramEnd"/>
      <w:r w:rsidRPr="007954AF">
        <w:rPr>
          <w:rFonts w:asciiTheme="minorHAnsi" w:eastAsia="Arial" w:hAnsiTheme="minorHAnsi"/>
          <w:color w:val="000000"/>
          <w:sz w:val="20"/>
          <w:szCs w:val="20"/>
        </w:rPr>
        <w:t xml:space="preserve"> or</w:t>
      </w:r>
      <w:commentRangeEnd w:id="87"/>
      <w:r w:rsidR="00532385">
        <w:rPr>
          <w:rStyle w:val="CommentReference"/>
        </w:rPr>
        <w:commentReference w:id="87"/>
      </w:r>
      <w:commentRangeEnd w:id="88"/>
      <w:r w:rsidR="00531354">
        <w:rPr>
          <w:rStyle w:val="CommentReference"/>
        </w:rPr>
        <w:commentReference w:id="88"/>
      </w:r>
      <w:commentRangeEnd w:id="89"/>
      <w:r w:rsidR="001748B6">
        <w:rPr>
          <w:rStyle w:val="CommentReference"/>
        </w:rPr>
        <w:commentReference w:id="89"/>
      </w:r>
    </w:p>
    <w:p w14:paraId="482E0A25" w14:textId="77777777" w:rsidR="007954AF" w:rsidRPr="007954AF" w:rsidRDefault="007954AF" w:rsidP="0019297F">
      <w:pPr>
        <w:numPr>
          <w:ilvl w:val="0"/>
          <w:numId w:val="77"/>
        </w:numPr>
        <w:tabs>
          <w:tab w:val="clear" w:pos="504"/>
        </w:tabs>
        <w:spacing w:after="120" w:line="230" w:lineRule="exact"/>
        <w:ind w:left="1800" w:hanging="540"/>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 xml:space="preserve">make any </w:t>
      </w:r>
      <w:r w:rsidR="00547224">
        <w:rPr>
          <w:rFonts w:asciiTheme="minorHAnsi" w:eastAsia="Arial" w:hAnsiTheme="minorHAnsi"/>
          <w:color w:val="000000"/>
          <w:sz w:val="20"/>
          <w:szCs w:val="20"/>
        </w:rPr>
        <w:t xml:space="preserve">unauthorized </w:t>
      </w:r>
      <w:r w:rsidRPr="007954AF">
        <w:rPr>
          <w:rFonts w:asciiTheme="minorHAnsi" w:eastAsia="Arial" w:hAnsiTheme="minorHAnsi"/>
          <w:color w:val="000000"/>
          <w:sz w:val="20"/>
          <w:szCs w:val="20"/>
        </w:rPr>
        <w:t xml:space="preserve">changes or additions to the </w:t>
      </w:r>
      <w:r w:rsidR="0042788E">
        <w:rPr>
          <w:rFonts w:asciiTheme="minorHAnsi" w:eastAsia="Arial" w:hAnsiTheme="minorHAnsi"/>
          <w:color w:val="000000"/>
          <w:sz w:val="20"/>
          <w:szCs w:val="20"/>
        </w:rPr>
        <w:t>Seller</w:t>
      </w:r>
      <w:r w:rsidRPr="007954AF">
        <w:rPr>
          <w:rFonts w:asciiTheme="minorHAnsi" w:eastAsia="Arial" w:hAnsiTheme="minorHAnsi"/>
          <w:color w:val="000000"/>
          <w:sz w:val="20"/>
          <w:szCs w:val="20"/>
        </w:rPr>
        <w:t xml:space="preserve"> Equipment.</w:t>
      </w:r>
    </w:p>
    <w:p w14:paraId="2947F78C" w14:textId="77777777" w:rsidR="007954AF" w:rsidRDefault="007954AF" w:rsidP="009B54CE">
      <w:pPr>
        <w:autoSpaceDE w:val="0"/>
        <w:autoSpaceDN w:val="0"/>
        <w:adjustRightInd w:val="0"/>
        <w:snapToGrid w:val="0"/>
        <w:spacing w:after="120"/>
        <w:ind w:left="1080" w:hanging="360"/>
        <w:jc w:val="both"/>
        <w:rPr>
          <w:rFonts w:asciiTheme="minorHAnsi" w:eastAsia="Arial" w:hAnsiTheme="minorHAnsi"/>
          <w:b/>
          <w:color w:val="000000"/>
          <w:sz w:val="20"/>
          <w:szCs w:val="20"/>
        </w:rPr>
      </w:pPr>
      <w:r w:rsidRPr="007954AF">
        <w:rPr>
          <w:rFonts w:asciiTheme="minorHAnsi" w:eastAsia="Arial" w:hAnsiTheme="minorHAnsi"/>
          <w:color w:val="000000"/>
          <w:sz w:val="20"/>
          <w:szCs w:val="20"/>
        </w:rPr>
        <w:t>c.</w:t>
      </w:r>
      <w:r w:rsidRPr="007954AF">
        <w:rPr>
          <w:rFonts w:asciiTheme="minorHAnsi" w:eastAsia="Arial" w:hAnsiTheme="minorHAnsi"/>
          <w:color w:val="000000"/>
          <w:sz w:val="20"/>
          <w:szCs w:val="20"/>
        </w:rPr>
        <w:tab/>
      </w:r>
      <w:r w:rsidRPr="007954AF">
        <w:rPr>
          <w:rFonts w:asciiTheme="minorHAnsi" w:eastAsia="Arial" w:hAnsiTheme="minorHAnsi"/>
          <w:b/>
          <w:color w:val="000000"/>
          <w:sz w:val="20"/>
          <w:szCs w:val="20"/>
        </w:rPr>
        <w:t xml:space="preserve">Early Termination. </w:t>
      </w:r>
    </w:p>
    <w:p w14:paraId="48F081FC" w14:textId="77777777" w:rsidR="007954AF" w:rsidRPr="00C11107" w:rsidRDefault="006158D7" w:rsidP="009B54CE">
      <w:pPr>
        <w:autoSpaceDE w:val="0"/>
        <w:autoSpaceDN w:val="0"/>
        <w:adjustRightInd w:val="0"/>
        <w:snapToGrid w:val="0"/>
        <w:spacing w:after="120"/>
        <w:ind w:left="1080"/>
        <w:jc w:val="both"/>
        <w:rPr>
          <w:rFonts w:asciiTheme="minorHAnsi" w:eastAsia="PMingLiU" w:hAnsiTheme="minorHAnsi" w:cs="Arial"/>
          <w:sz w:val="20"/>
          <w:szCs w:val="20"/>
        </w:rPr>
      </w:pPr>
      <w:r>
        <w:rPr>
          <w:rFonts w:asciiTheme="minorHAnsi" w:hAnsiTheme="minorHAnsi" w:cs="Arial"/>
          <w:color w:val="000000"/>
          <w:sz w:val="20"/>
          <w:szCs w:val="20"/>
        </w:rPr>
        <w:t>U</w:t>
      </w:r>
      <w:r w:rsidR="007954AF" w:rsidRPr="007954AF">
        <w:rPr>
          <w:rFonts w:asciiTheme="minorHAnsi" w:hAnsiTheme="minorHAnsi" w:cs="Arial"/>
          <w:color w:val="000000"/>
          <w:sz w:val="20"/>
          <w:szCs w:val="20"/>
        </w:rPr>
        <w:t>pon termination/removal, Customer shall either make the subject Equipment (in the same condition as when delivered, reasonable wear and tear excepted) and its Software available for removal by Xerox</w:t>
      </w:r>
      <w:r w:rsidR="00A06189">
        <w:rPr>
          <w:rFonts w:asciiTheme="minorHAnsi" w:hAnsiTheme="minorHAnsi" w:cs="Arial"/>
          <w:color w:val="000000"/>
          <w:sz w:val="20"/>
          <w:szCs w:val="20"/>
        </w:rPr>
        <w:t>, within a reasonable timeframe, of being</w:t>
      </w:r>
      <w:r w:rsidR="007954AF" w:rsidRPr="007954AF">
        <w:rPr>
          <w:rFonts w:asciiTheme="minorHAnsi" w:hAnsiTheme="minorHAnsi" w:cs="Arial"/>
          <w:color w:val="000000"/>
          <w:sz w:val="20"/>
          <w:szCs w:val="20"/>
        </w:rPr>
        <w:t xml:space="preserve"> requested to do so or purchase the subject Equipment “AS IS </w:t>
      </w:r>
      <w:r w:rsidR="007954AF" w:rsidRPr="007954AF">
        <w:rPr>
          <w:rFonts w:asciiTheme="minorHAnsi" w:hAnsiTheme="minorHAnsi" w:cs="Arial"/>
          <w:color w:val="000000"/>
          <w:sz w:val="20"/>
          <w:szCs w:val="20"/>
        </w:rPr>
        <w:lastRenderedPageBreak/>
        <w:t>WHERE IS’ and WITHOUT ANY WARRANTY AS TO CONDIT</w:t>
      </w:r>
      <w:r w:rsidR="00752D65">
        <w:rPr>
          <w:rFonts w:asciiTheme="minorHAnsi" w:hAnsiTheme="minorHAnsi" w:cs="Arial"/>
          <w:color w:val="000000"/>
          <w:sz w:val="20"/>
          <w:szCs w:val="20"/>
        </w:rPr>
        <w:t>IO</w:t>
      </w:r>
      <w:r w:rsidR="007954AF" w:rsidRPr="007954AF">
        <w:rPr>
          <w:rFonts w:asciiTheme="minorHAnsi" w:hAnsiTheme="minorHAnsi" w:cs="Arial"/>
          <w:color w:val="000000"/>
          <w:sz w:val="20"/>
          <w:szCs w:val="20"/>
        </w:rPr>
        <w:t>N OR VALUE by paying Xerox the Fair Market (“FMV”) of the Equipment at its conclusion.</w:t>
      </w:r>
      <w:r w:rsidR="007954AF" w:rsidRPr="007954AF">
        <w:rPr>
          <w:rFonts w:asciiTheme="minorHAnsi" w:eastAsia="PMingLiU" w:hAnsiTheme="minorHAnsi" w:cs="Arial"/>
          <w:sz w:val="20"/>
          <w:szCs w:val="20"/>
        </w:rPr>
        <w:t xml:space="preserve"> </w:t>
      </w:r>
    </w:p>
    <w:p w14:paraId="4DB78F5E" w14:textId="77777777" w:rsidR="007954AF" w:rsidRPr="007954AF" w:rsidRDefault="007954AF" w:rsidP="0019297F">
      <w:pPr>
        <w:numPr>
          <w:ilvl w:val="1"/>
          <w:numId w:val="74"/>
        </w:numPr>
        <w:spacing w:after="120" w:line="230" w:lineRule="exact"/>
        <w:ind w:left="900" w:hanging="450"/>
        <w:contextualSpacing/>
        <w:jc w:val="both"/>
        <w:textAlignment w:val="baseline"/>
        <w:rPr>
          <w:rFonts w:asciiTheme="minorHAnsi" w:eastAsia="Arial" w:hAnsiTheme="minorHAnsi"/>
          <w:b/>
          <w:color w:val="000000"/>
          <w:sz w:val="20"/>
          <w:szCs w:val="20"/>
        </w:rPr>
      </w:pPr>
      <w:r w:rsidRPr="007954AF">
        <w:rPr>
          <w:rFonts w:asciiTheme="minorHAnsi" w:eastAsia="Arial" w:hAnsiTheme="minorHAnsi"/>
          <w:b/>
          <w:color w:val="000000"/>
          <w:sz w:val="20"/>
          <w:szCs w:val="20"/>
        </w:rPr>
        <w:t>Data Security</w:t>
      </w:r>
    </w:p>
    <w:p w14:paraId="1603D56E" w14:textId="77777777" w:rsidR="007954AF" w:rsidRPr="007954AF" w:rsidRDefault="007954AF" w:rsidP="0019297F">
      <w:pPr>
        <w:spacing w:after="120" w:line="230" w:lineRule="exact"/>
        <w:ind w:left="900"/>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Certain models of Equipment can be configured to include a variety of data security features. There may be an additional cost associated with certain data security features</w:t>
      </w:r>
      <w:r w:rsidR="00752D65">
        <w:rPr>
          <w:rFonts w:asciiTheme="minorHAnsi" w:eastAsia="Arial" w:hAnsiTheme="minorHAnsi"/>
          <w:color w:val="000000"/>
          <w:sz w:val="20"/>
          <w:szCs w:val="20"/>
        </w:rPr>
        <w:t xml:space="preserve"> if not listed in Exhibit B</w:t>
      </w:r>
      <w:r w:rsidRPr="007954AF">
        <w:rPr>
          <w:rFonts w:asciiTheme="minorHAnsi" w:eastAsia="Arial" w:hAnsiTheme="minorHAnsi"/>
          <w:color w:val="000000"/>
          <w:sz w:val="20"/>
          <w:szCs w:val="20"/>
        </w:rPr>
        <w:t xml:space="preserve">. The selection, suitability and </w:t>
      </w:r>
      <w:r w:rsidR="00752D65">
        <w:rPr>
          <w:rFonts w:asciiTheme="minorHAnsi" w:eastAsia="Arial" w:hAnsiTheme="minorHAnsi"/>
          <w:color w:val="000000"/>
          <w:sz w:val="20"/>
          <w:szCs w:val="20"/>
        </w:rPr>
        <w:t>approval</w:t>
      </w:r>
      <w:r w:rsidR="00752D65" w:rsidRPr="007954AF">
        <w:rPr>
          <w:rFonts w:asciiTheme="minorHAnsi" w:eastAsia="Arial" w:hAnsiTheme="minorHAnsi"/>
          <w:color w:val="000000"/>
          <w:sz w:val="20"/>
          <w:szCs w:val="20"/>
        </w:rPr>
        <w:t xml:space="preserve"> </w:t>
      </w:r>
      <w:r w:rsidRPr="007954AF">
        <w:rPr>
          <w:rFonts w:asciiTheme="minorHAnsi" w:eastAsia="Arial" w:hAnsiTheme="minorHAnsi"/>
          <w:color w:val="000000"/>
          <w:sz w:val="20"/>
          <w:szCs w:val="20"/>
        </w:rPr>
        <w:t>of data security features are solely Customer’s responsibility</w:t>
      </w:r>
      <w:r w:rsidR="00752D65">
        <w:rPr>
          <w:rFonts w:asciiTheme="minorHAnsi" w:eastAsia="Arial" w:hAnsiTheme="minorHAnsi"/>
          <w:color w:val="000000"/>
          <w:sz w:val="20"/>
          <w:szCs w:val="20"/>
        </w:rPr>
        <w:t>. Once approved, Seller shall have responsibility for configuration</w:t>
      </w:r>
      <w:r w:rsidRPr="007954AF">
        <w:rPr>
          <w:rFonts w:asciiTheme="minorHAnsi" w:eastAsia="Arial" w:hAnsiTheme="minorHAnsi"/>
          <w:color w:val="000000"/>
          <w:sz w:val="20"/>
          <w:szCs w:val="20"/>
        </w:rPr>
        <w:t xml:space="preserve">. Upon request, Xerox will provide additional information to Customer regarding the security features available for particular Equipment models. Obligations regarding removal of Customer’s Confidential Information that may be stored on hard drives on Equipment owned by Xerox, if any, and any costs associated with such removal will be set forth in </w:t>
      </w:r>
      <w:r w:rsidR="007B6F54" w:rsidRPr="00D3296E">
        <w:rPr>
          <w:rFonts w:asciiTheme="minorHAnsi" w:eastAsia="Arial" w:hAnsiTheme="minorHAnsi"/>
          <w:color w:val="000000"/>
          <w:sz w:val="20"/>
          <w:szCs w:val="20"/>
        </w:rPr>
        <w:t>Exhibit B of the</w:t>
      </w:r>
      <w:r w:rsidR="007B6F54">
        <w:rPr>
          <w:rFonts w:asciiTheme="minorHAnsi" w:eastAsia="Arial" w:hAnsiTheme="minorHAnsi"/>
          <w:color w:val="000000"/>
          <w:sz w:val="20"/>
          <w:szCs w:val="20"/>
        </w:rPr>
        <w:t xml:space="preserve"> Corporate Award</w:t>
      </w:r>
      <w:r w:rsidRPr="007954AF">
        <w:rPr>
          <w:rFonts w:asciiTheme="minorHAnsi" w:eastAsia="Arial" w:hAnsiTheme="minorHAnsi"/>
          <w:color w:val="000000"/>
          <w:sz w:val="20"/>
          <w:szCs w:val="20"/>
        </w:rPr>
        <w:t>.</w:t>
      </w:r>
    </w:p>
    <w:p w14:paraId="2C1F8CFE" w14:textId="77777777" w:rsidR="007954AF" w:rsidRPr="007954AF" w:rsidRDefault="007954AF" w:rsidP="0019297F">
      <w:pPr>
        <w:numPr>
          <w:ilvl w:val="1"/>
          <w:numId w:val="74"/>
        </w:numPr>
        <w:spacing w:after="120" w:line="230" w:lineRule="exact"/>
        <w:ind w:left="900" w:hanging="450"/>
        <w:contextualSpacing/>
        <w:jc w:val="both"/>
        <w:textAlignment w:val="baseline"/>
        <w:rPr>
          <w:rFonts w:asciiTheme="minorHAnsi" w:eastAsia="Arial" w:hAnsiTheme="minorHAnsi"/>
          <w:b/>
          <w:color w:val="000000"/>
          <w:sz w:val="20"/>
          <w:szCs w:val="20"/>
        </w:rPr>
      </w:pPr>
      <w:r w:rsidRPr="007954AF">
        <w:rPr>
          <w:rFonts w:asciiTheme="minorHAnsi" w:eastAsia="Arial" w:hAnsiTheme="minorHAnsi"/>
          <w:b/>
          <w:color w:val="000000"/>
          <w:sz w:val="20"/>
          <w:szCs w:val="20"/>
        </w:rPr>
        <w:t>Remote Services for Equipment</w:t>
      </w:r>
    </w:p>
    <w:p w14:paraId="5170B04F" w14:textId="77777777" w:rsidR="007954AF" w:rsidRPr="007954AF" w:rsidRDefault="007954AF" w:rsidP="0019297F">
      <w:pPr>
        <w:spacing w:after="120" w:line="230" w:lineRule="exact"/>
        <w:ind w:left="900"/>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Certain models of Equipment are supported and serviced using Remote Data Access. Remote Data Access also enables Xerox to transmit to Customer Maintenance Releases or Updates for software or firmware and to remotely diagnose and modify Equipment to repair or correct malfunctions. Remote Data will be transmitted to and from Customer in a secure manner specified by Xerox. Remote Data Access will not allow Xerox to read, view or download any Customer data, documents or other information residing on or passing through the Equipment, Third Party Hardware or Customer’s information management systems. Customer grants the right to Xerox, without charge, to establish and maintain Remote Data Access for the purposes described above. Upon Xerox’s request, Customer will provide contact information for Equipment such as name and address of Customer contact and IP and physical addresses/locations of Equipment. Customer will enable Remote Data Access via a method prescribed by Xerox and Customer will provide Xerox with reasonable assistance to allow Xerox to have Remote Data Access. Unless Xerox deems Equipment incapable of Remote Data Access, Customer will ensure that Remote Data Access is maintained at all times Maintenance Services are being performed.</w:t>
      </w:r>
    </w:p>
    <w:p w14:paraId="6B289DD7" w14:textId="77777777" w:rsidR="007954AF" w:rsidRPr="007954AF" w:rsidRDefault="007954AF" w:rsidP="0019297F">
      <w:pPr>
        <w:numPr>
          <w:ilvl w:val="1"/>
          <w:numId w:val="74"/>
        </w:numPr>
        <w:spacing w:after="120" w:line="230" w:lineRule="exact"/>
        <w:ind w:left="900" w:hanging="450"/>
        <w:contextualSpacing/>
        <w:jc w:val="both"/>
        <w:textAlignment w:val="baseline"/>
        <w:rPr>
          <w:rFonts w:asciiTheme="minorHAnsi" w:eastAsia="Arial" w:hAnsiTheme="minorHAnsi"/>
          <w:b/>
          <w:color w:val="000000"/>
          <w:sz w:val="20"/>
          <w:szCs w:val="20"/>
        </w:rPr>
      </w:pPr>
      <w:r w:rsidRPr="007954AF">
        <w:rPr>
          <w:rFonts w:asciiTheme="minorHAnsi" w:eastAsia="Arial" w:hAnsiTheme="minorHAnsi"/>
          <w:b/>
          <w:color w:val="000000"/>
          <w:sz w:val="20"/>
          <w:szCs w:val="20"/>
        </w:rPr>
        <w:t>Removal of Hazardous Waste</w:t>
      </w:r>
    </w:p>
    <w:p w14:paraId="103C2477" w14:textId="77777777" w:rsidR="00773932" w:rsidRPr="007954AF" w:rsidRDefault="007954AF" w:rsidP="0019297F">
      <w:pPr>
        <w:spacing w:after="120" w:line="230" w:lineRule="exact"/>
        <w:ind w:left="900"/>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Customer agrees to take responsibility for legally disposing of all hazardous wastes generated from the use of Third-Party Hardware or supplies.</w:t>
      </w:r>
    </w:p>
    <w:p w14:paraId="6E4F974F" w14:textId="77777777" w:rsidR="007954AF" w:rsidRPr="007954AF" w:rsidRDefault="007954AF" w:rsidP="009B54CE">
      <w:pPr>
        <w:numPr>
          <w:ilvl w:val="0"/>
          <w:numId w:val="74"/>
        </w:numPr>
        <w:spacing w:after="120" w:line="230" w:lineRule="exact"/>
        <w:contextualSpacing/>
        <w:jc w:val="both"/>
        <w:textAlignment w:val="baseline"/>
        <w:rPr>
          <w:rFonts w:asciiTheme="minorHAnsi" w:eastAsia="Arial" w:hAnsiTheme="minorHAnsi"/>
          <w:b/>
          <w:color w:val="000000"/>
          <w:sz w:val="20"/>
          <w:szCs w:val="20"/>
        </w:rPr>
      </w:pPr>
      <w:r w:rsidRPr="007954AF">
        <w:rPr>
          <w:rFonts w:asciiTheme="minorHAnsi" w:eastAsia="Arial" w:hAnsiTheme="minorHAnsi"/>
          <w:b/>
          <w:color w:val="000000"/>
          <w:sz w:val="20"/>
          <w:szCs w:val="20"/>
        </w:rPr>
        <w:t>TERMS AND CONDITIONS SPECIFIC TO MAINTENANCE SERVICES</w:t>
      </w:r>
    </w:p>
    <w:p w14:paraId="7E6CA6BC" w14:textId="77777777" w:rsidR="007954AF" w:rsidRPr="00C11107" w:rsidRDefault="007954AF" w:rsidP="009B54CE">
      <w:pPr>
        <w:spacing w:after="120"/>
        <w:ind w:left="360"/>
        <w:jc w:val="both"/>
        <w:rPr>
          <w:rFonts w:asciiTheme="minorHAnsi" w:hAnsiTheme="minorHAnsi" w:cs="Arial"/>
          <w:sz w:val="20"/>
          <w:szCs w:val="20"/>
        </w:rPr>
      </w:pPr>
      <w:r w:rsidRPr="007954AF">
        <w:rPr>
          <w:rFonts w:asciiTheme="minorHAnsi" w:hAnsiTheme="minorHAnsi" w:cs="Arial"/>
          <w:sz w:val="20"/>
          <w:szCs w:val="20"/>
        </w:rPr>
        <w:t xml:space="preserve">In addition to the terms and conditions in the </w:t>
      </w:r>
      <w:r w:rsidRPr="007954AF">
        <w:rPr>
          <w:rFonts w:asciiTheme="minorHAnsi" w:eastAsia="PMingLiU" w:hAnsiTheme="minorHAnsi"/>
          <w:sz w:val="20"/>
          <w:szCs w:val="20"/>
        </w:rPr>
        <w:t>Corporate Award for Enterprise Managed Print Services (eMPS)</w:t>
      </w:r>
      <w:r w:rsidRPr="007954AF">
        <w:rPr>
          <w:rFonts w:asciiTheme="minorHAnsi" w:hAnsiTheme="minorHAnsi" w:cs="Arial"/>
          <w:sz w:val="20"/>
          <w:szCs w:val="20"/>
        </w:rPr>
        <w:t>, and except as set forth in an Order, the following terms and conditions apply to the provision of Maintenance Services.</w:t>
      </w:r>
    </w:p>
    <w:p w14:paraId="29457003" w14:textId="77777777" w:rsidR="007954AF" w:rsidRPr="007954AF" w:rsidRDefault="007954AF" w:rsidP="0019297F">
      <w:pPr>
        <w:numPr>
          <w:ilvl w:val="1"/>
          <w:numId w:val="78"/>
        </w:numPr>
        <w:spacing w:after="120" w:line="230" w:lineRule="exact"/>
        <w:ind w:left="900" w:hanging="540"/>
        <w:contextualSpacing/>
        <w:jc w:val="both"/>
        <w:textAlignment w:val="baseline"/>
        <w:rPr>
          <w:rFonts w:asciiTheme="minorHAnsi" w:eastAsia="Arial" w:hAnsiTheme="minorHAnsi"/>
          <w:b/>
          <w:color w:val="000000"/>
          <w:sz w:val="20"/>
          <w:szCs w:val="20"/>
        </w:rPr>
      </w:pPr>
      <w:r w:rsidRPr="007954AF">
        <w:rPr>
          <w:rFonts w:asciiTheme="minorHAnsi" w:eastAsia="Arial" w:hAnsiTheme="minorHAnsi"/>
          <w:b/>
          <w:color w:val="000000"/>
          <w:sz w:val="20"/>
          <w:szCs w:val="20"/>
        </w:rPr>
        <w:t>Maintenance Services</w:t>
      </w:r>
      <w:bookmarkStart w:id="92" w:name="_Hlk29374678"/>
    </w:p>
    <w:bookmarkEnd w:id="92"/>
    <w:p w14:paraId="67E6E45A" w14:textId="77777777" w:rsidR="007954AF" w:rsidRPr="007954AF" w:rsidRDefault="007954AF" w:rsidP="0019297F">
      <w:pPr>
        <w:spacing w:after="120" w:line="230" w:lineRule="exact"/>
        <w:ind w:left="900"/>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As part of an Order for (a) stand-alone Maintenance Services related to Purchased Equipment, or (b) Maintenance Services related to Equipment to which Xerox does not hold title, or as a mandatory part of an Order for Equipment (other than Purchased Equipment) that includes Maintenance Services, Xerox or a designated service provider will provide the following Maintenance Services for Equipment. If Customer is acquiring Equipment for which Xerox does not offer Maintenance Services, such Equipment will be designated as “No Svc.” This Module does not apply to maintenance of Third-Party Hardware. Maintenance that Xerox provides on Third Party Hardware will be provided in accordance with the terms of the applicable Order.</w:t>
      </w:r>
    </w:p>
    <w:p w14:paraId="1FD3328E" w14:textId="77777777" w:rsidR="007954AF" w:rsidRPr="007954AF" w:rsidRDefault="007954AF" w:rsidP="0019297F">
      <w:pPr>
        <w:spacing w:after="120" w:line="230" w:lineRule="exact"/>
        <w:ind w:left="900"/>
        <w:jc w:val="both"/>
        <w:textAlignment w:val="baseline"/>
        <w:rPr>
          <w:rFonts w:asciiTheme="minorHAnsi" w:eastAsia="Arial" w:hAnsiTheme="minorHAnsi"/>
          <w:color w:val="000000"/>
          <w:spacing w:val="-1"/>
          <w:sz w:val="20"/>
          <w:szCs w:val="20"/>
        </w:rPr>
      </w:pPr>
      <w:r w:rsidRPr="007954AF">
        <w:rPr>
          <w:rFonts w:asciiTheme="minorHAnsi" w:eastAsia="Arial" w:hAnsiTheme="minorHAnsi"/>
          <w:color w:val="000000"/>
          <w:spacing w:val="-1"/>
          <w:sz w:val="20"/>
          <w:szCs w:val="20"/>
        </w:rPr>
        <w:t>The provision of Maintenance Services is contingent upon Customer facilitating timely and efficient resolution of Equipment issues by: (i) utilizing Customer-implemented remedies provided by Xerox; (ii) replacing Cartridges; and (iii) providing information to and implementing recommendations provided by Xerox telephone support personnel in those instances where Xerox is not providing on-site Equipment support personnel. If an Equipment issue is not resolved after completion of (i) through (iii) above, Xerox will provide on-site support as provided in the applicable Order.</w:t>
      </w:r>
    </w:p>
    <w:p w14:paraId="04472D9C" w14:textId="77777777" w:rsidR="007954AF" w:rsidRPr="007954AF" w:rsidRDefault="007954AF" w:rsidP="0019297F">
      <w:pPr>
        <w:numPr>
          <w:ilvl w:val="1"/>
          <w:numId w:val="78"/>
        </w:numPr>
        <w:spacing w:after="120" w:line="230" w:lineRule="exact"/>
        <w:ind w:left="900" w:hanging="540"/>
        <w:contextualSpacing/>
        <w:jc w:val="both"/>
        <w:textAlignment w:val="baseline"/>
        <w:rPr>
          <w:rFonts w:asciiTheme="minorHAnsi" w:eastAsia="Arial" w:hAnsiTheme="minorHAnsi"/>
          <w:b/>
          <w:color w:val="000000"/>
          <w:sz w:val="20"/>
          <w:szCs w:val="20"/>
        </w:rPr>
      </w:pPr>
      <w:r w:rsidRPr="007954AF">
        <w:rPr>
          <w:rFonts w:asciiTheme="minorHAnsi" w:eastAsia="Arial" w:hAnsiTheme="minorHAnsi"/>
          <w:b/>
          <w:color w:val="000000"/>
          <w:sz w:val="20"/>
          <w:szCs w:val="20"/>
        </w:rPr>
        <w:t>Repairs and Parts</w:t>
      </w:r>
    </w:p>
    <w:p w14:paraId="39AD59BE" w14:textId="77777777" w:rsidR="007954AF" w:rsidRPr="007954AF" w:rsidRDefault="007954AF" w:rsidP="0019297F">
      <w:pPr>
        <w:numPr>
          <w:ilvl w:val="0"/>
          <w:numId w:val="79"/>
        </w:numPr>
        <w:tabs>
          <w:tab w:val="clear" w:pos="576"/>
        </w:tabs>
        <w:spacing w:after="120" w:line="230" w:lineRule="exact"/>
        <w:ind w:left="1440" w:hanging="540"/>
        <w:contextualSpacing/>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 xml:space="preserve">Xerox will make repairs and adjustments necessary to keep the Equipment in good working order and operating in accordance with its written specifications (including such repairs or adjustments </w:t>
      </w:r>
      <w:r w:rsidRPr="007954AF">
        <w:rPr>
          <w:rFonts w:asciiTheme="minorHAnsi" w:eastAsia="Arial" w:hAnsiTheme="minorHAnsi"/>
          <w:color w:val="000000"/>
          <w:sz w:val="20"/>
          <w:szCs w:val="20"/>
        </w:rPr>
        <w:lastRenderedPageBreak/>
        <w:t>required during initial installation). Maintenance Services shall cover repairs and adjustments required as a result of normal wear and tear or defects in materials or workmanship. Parts required for repair may be new, reconditioned, reprocessed or recovered.</w:t>
      </w:r>
    </w:p>
    <w:p w14:paraId="4A589DF9" w14:textId="77777777" w:rsidR="007954AF" w:rsidRPr="007954AF" w:rsidRDefault="007954AF" w:rsidP="0019297F">
      <w:pPr>
        <w:numPr>
          <w:ilvl w:val="0"/>
          <w:numId w:val="79"/>
        </w:numPr>
        <w:tabs>
          <w:tab w:val="clear" w:pos="576"/>
        </w:tabs>
        <w:spacing w:after="120" w:line="230" w:lineRule="exact"/>
        <w:ind w:left="1440" w:hanging="540"/>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 xml:space="preserve">Failure to use </w:t>
      </w:r>
      <w:r w:rsidR="006623C2">
        <w:rPr>
          <w:rFonts w:asciiTheme="minorHAnsi" w:eastAsia="Arial" w:hAnsiTheme="minorHAnsi"/>
          <w:color w:val="000000"/>
          <w:sz w:val="20"/>
          <w:szCs w:val="20"/>
        </w:rPr>
        <w:t>Xerox authorized or provided</w:t>
      </w:r>
      <w:r w:rsidR="006623C2" w:rsidRPr="007954AF">
        <w:rPr>
          <w:rFonts w:asciiTheme="minorHAnsi" w:eastAsia="Arial" w:hAnsiTheme="minorHAnsi"/>
          <w:color w:val="000000"/>
          <w:sz w:val="20"/>
          <w:szCs w:val="20"/>
        </w:rPr>
        <w:t xml:space="preserve"> </w:t>
      </w:r>
      <w:r w:rsidRPr="007954AF">
        <w:rPr>
          <w:rFonts w:asciiTheme="minorHAnsi" w:eastAsia="Arial" w:hAnsiTheme="minorHAnsi"/>
          <w:color w:val="000000"/>
          <w:sz w:val="20"/>
          <w:szCs w:val="20"/>
        </w:rPr>
        <w:t xml:space="preserve">Cartridges </w:t>
      </w:r>
      <w:r w:rsidR="006623C2">
        <w:rPr>
          <w:rFonts w:asciiTheme="minorHAnsi" w:eastAsia="Arial" w:hAnsiTheme="minorHAnsi"/>
          <w:color w:val="000000"/>
          <w:sz w:val="20"/>
          <w:szCs w:val="20"/>
        </w:rPr>
        <w:t>may</w:t>
      </w:r>
      <w:r w:rsidR="006623C2" w:rsidRPr="007954AF">
        <w:rPr>
          <w:rFonts w:asciiTheme="minorHAnsi" w:eastAsia="Arial" w:hAnsiTheme="minorHAnsi"/>
          <w:color w:val="000000"/>
          <w:sz w:val="20"/>
          <w:szCs w:val="20"/>
        </w:rPr>
        <w:t xml:space="preserve"> </w:t>
      </w:r>
      <w:r w:rsidRPr="007954AF">
        <w:rPr>
          <w:rFonts w:asciiTheme="minorHAnsi" w:eastAsia="Arial" w:hAnsiTheme="minorHAnsi"/>
          <w:color w:val="000000"/>
          <w:sz w:val="20"/>
          <w:szCs w:val="20"/>
        </w:rPr>
        <w:t>void any warranty applicable to such Equipment. Cartridges packed with Equipment or furnished by Xerox as Consumable Supplies will meet Xerox’s new Cartridge performance standards and may be new, remanufactured or reprocessed and contain new and/or reprocessed components. To enhance print quality, Cartridges for many models of Equipment have been designed to cease functioning at a predetermined point. Many Equipment models are designed to function only with Cartridges that are newly manufactured original Xerox Cartridges or with Cartridges intended for use in the country where originally provided.</w:t>
      </w:r>
    </w:p>
    <w:p w14:paraId="44B12C07" w14:textId="77777777" w:rsidR="007954AF" w:rsidRPr="007954AF" w:rsidRDefault="007954AF" w:rsidP="0019297F">
      <w:pPr>
        <w:numPr>
          <w:ilvl w:val="1"/>
          <w:numId w:val="78"/>
        </w:numPr>
        <w:spacing w:after="120" w:line="230" w:lineRule="exact"/>
        <w:ind w:left="900" w:hanging="540"/>
        <w:contextualSpacing/>
        <w:jc w:val="both"/>
        <w:textAlignment w:val="baseline"/>
        <w:rPr>
          <w:rFonts w:asciiTheme="minorHAnsi" w:eastAsia="Arial" w:hAnsiTheme="minorHAnsi"/>
          <w:b/>
          <w:color w:val="000000"/>
          <w:sz w:val="20"/>
          <w:szCs w:val="20"/>
        </w:rPr>
      </w:pPr>
      <w:commentRangeStart w:id="93"/>
      <w:r w:rsidRPr="007954AF">
        <w:rPr>
          <w:rFonts w:asciiTheme="minorHAnsi" w:eastAsia="Arial" w:hAnsiTheme="minorHAnsi"/>
          <w:b/>
          <w:color w:val="000000"/>
          <w:sz w:val="20"/>
          <w:szCs w:val="20"/>
        </w:rPr>
        <w:t>Hours and Exclusions</w:t>
      </w:r>
      <w:bookmarkStart w:id="94" w:name="_Hlk29374725"/>
      <w:commentRangeEnd w:id="93"/>
      <w:r w:rsidR="00AC1E3E">
        <w:rPr>
          <w:rStyle w:val="CommentReference"/>
        </w:rPr>
        <w:commentReference w:id="93"/>
      </w:r>
    </w:p>
    <w:p w14:paraId="5BF2E8D3" w14:textId="77777777" w:rsidR="007954AF" w:rsidRPr="007954AF" w:rsidRDefault="007954AF" w:rsidP="0019297F">
      <w:pPr>
        <w:spacing w:after="120" w:line="230" w:lineRule="exact"/>
        <w:ind w:left="900"/>
        <w:jc w:val="both"/>
        <w:textAlignment w:val="baseline"/>
        <w:rPr>
          <w:rFonts w:asciiTheme="minorHAnsi" w:eastAsia="Arial" w:hAnsiTheme="minorHAnsi"/>
          <w:b/>
          <w:color w:val="000000"/>
          <w:sz w:val="20"/>
          <w:szCs w:val="20"/>
        </w:rPr>
      </w:pPr>
      <w:r w:rsidRPr="007954AF">
        <w:rPr>
          <w:rFonts w:asciiTheme="minorHAnsi" w:eastAsia="Arial" w:hAnsiTheme="minorHAnsi"/>
          <w:color w:val="000000"/>
          <w:sz w:val="20"/>
          <w:szCs w:val="20"/>
        </w:rPr>
        <w:t xml:space="preserve">Unless otherwise set forth in </w:t>
      </w:r>
      <w:r w:rsidR="00895A82">
        <w:rPr>
          <w:rFonts w:asciiTheme="minorHAnsi" w:eastAsia="Arial" w:hAnsiTheme="minorHAnsi"/>
          <w:color w:val="000000"/>
          <w:sz w:val="20"/>
          <w:szCs w:val="20"/>
        </w:rPr>
        <w:t>the SOW</w:t>
      </w:r>
      <w:r w:rsidRPr="007954AF">
        <w:rPr>
          <w:rFonts w:asciiTheme="minorHAnsi" w:eastAsia="Arial" w:hAnsiTheme="minorHAnsi"/>
          <w:color w:val="000000"/>
          <w:sz w:val="20"/>
          <w:szCs w:val="20"/>
        </w:rPr>
        <w:t>, Maintenance Services will be provided in areas accessible for repair services during Xerox’s standard working hours. Maintenance Services excludes repairs due to: (a) misuse, neglect or abuse; (b) failure of the installation site or the PC or workstation used with the Equipment to comply with Xerox’s published specifications; (c) use of options, accessories, or other products not serviced by Xerox; (d) non-Xerox alterations, relocation, service or supplies; and (e) failure to perform operator maintenance procedures identified in operator manuals. Customer agrees to furnish all referenced parts, tools, and supplies needed to perform those procedures that are described in the applicable manuals and instructions.</w:t>
      </w:r>
    </w:p>
    <w:p w14:paraId="10DAD028" w14:textId="77777777" w:rsidR="007954AF" w:rsidRPr="007954AF" w:rsidRDefault="007954AF" w:rsidP="0019297F">
      <w:pPr>
        <w:numPr>
          <w:ilvl w:val="1"/>
          <w:numId w:val="78"/>
        </w:numPr>
        <w:spacing w:after="120" w:line="230" w:lineRule="exact"/>
        <w:ind w:left="900" w:hanging="540"/>
        <w:contextualSpacing/>
        <w:jc w:val="both"/>
        <w:textAlignment w:val="baseline"/>
        <w:rPr>
          <w:rFonts w:asciiTheme="minorHAnsi" w:eastAsia="Arial" w:hAnsiTheme="minorHAnsi"/>
          <w:b/>
          <w:color w:val="000000"/>
          <w:sz w:val="20"/>
          <w:szCs w:val="20"/>
        </w:rPr>
      </w:pPr>
      <w:r w:rsidRPr="007954AF">
        <w:rPr>
          <w:rFonts w:asciiTheme="minorHAnsi" w:eastAsia="Arial" w:hAnsiTheme="minorHAnsi"/>
          <w:b/>
          <w:color w:val="000000"/>
          <w:sz w:val="20"/>
          <w:szCs w:val="20"/>
        </w:rPr>
        <w:t>Installation Site and Meter Readings</w:t>
      </w:r>
    </w:p>
    <w:bookmarkEnd w:id="94"/>
    <w:p w14:paraId="3570386B" w14:textId="13AFE434" w:rsidR="007954AF" w:rsidRPr="007954AF" w:rsidRDefault="007954AF" w:rsidP="0019297F">
      <w:pPr>
        <w:spacing w:after="120" w:line="230" w:lineRule="exact"/>
        <w:ind w:left="900"/>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 xml:space="preserve">In order to receive Maintenance Services for Equipment requiring connection to a PC or workstation, Customer must utilize a PC or workstation that either (a) has been provided by Xerox or (b) meets Xerox’s published specifications. The Equipment installation site must conform to Xerox’s published requirements. If applicable, unless otherwise set forth in </w:t>
      </w:r>
      <w:r w:rsidR="00532385">
        <w:rPr>
          <w:rFonts w:asciiTheme="minorHAnsi" w:eastAsia="Arial" w:hAnsiTheme="minorHAnsi"/>
          <w:color w:val="000000"/>
          <w:sz w:val="20"/>
          <w:szCs w:val="20"/>
        </w:rPr>
        <w:t>Exhibit A</w:t>
      </w:r>
      <w:r w:rsidRPr="007954AF">
        <w:rPr>
          <w:rFonts w:asciiTheme="minorHAnsi" w:eastAsia="Arial" w:hAnsiTheme="minorHAnsi"/>
          <w:color w:val="000000"/>
          <w:sz w:val="20"/>
          <w:szCs w:val="20"/>
        </w:rPr>
        <w:t>, Customer agrees to provide meter readings in the manner prescribed by Xerox. If Customer does not provide Xerox with meter readings as required, for Equipment not capable of Remote Data Access, or if Remote Data Access is interrupted, Xerox may estimate them and bill Customer accordingly.</w:t>
      </w:r>
    </w:p>
    <w:p w14:paraId="2D3128F4" w14:textId="77777777" w:rsidR="007954AF" w:rsidRPr="007954AF" w:rsidRDefault="007954AF" w:rsidP="0019297F">
      <w:pPr>
        <w:numPr>
          <w:ilvl w:val="1"/>
          <w:numId w:val="78"/>
        </w:numPr>
        <w:spacing w:after="120" w:line="230" w:lineRule="exact"/>
        <w:ind w:left="900" w:hanging="540"/>
        <w:contextualSpacing/>
        <w:jc w:val="both"/>
        <w:textAlignment w:val="baseline"/>
        <w:rPr>
          <w:rFonts w:asciiTheme="minorHAnsi" w:eastAsia="Arial" w:hAnsiTheme="minorHAnsi"/>
          <w:b/>
          <w:color w:val="000000"/>
          <w:sz w:val="20"/>
          <w:szCs w:val="20"/>
        </w:rPr>
      </w:pPr>
      <w:r w:rsidRPr="007954AF">
        <w:rPr>
          <w:rFonts w:asciiTheme="minorHAnsi" w:eastAsia="Arial" w:hAnsiTheme="minorHAnsi"/>
          <w:b/>
          <w:color w:val="000000"/>
          <w:sz w:val="20"/>
          <w:szCs w:val="20"/>
        </w:rPr>
        <w:t>Remedy</w:t>
      </w:r>
      <w:bookmarkStart w:id="95" w:name="_Hlk29374492"/>
    </w:p>
    <w:p w14:paraId="51FCE870" w14:textId="77777777" w:rsidR="007954AF" w:rsidRPr="007954AF" w:rsidRDefault="007954AF" w:rsidP="0019297F">
      <w:pPr>
        <w:spacing w:after="120" w:line="230" w:lineRule="exact"/>
        <w:ind w:left="900"/>
        <w:jc w:val="both"/>
        <w:textAlignment w:val="baseline"/>
        <w:rPr>
          <w:rFonts w:asciiTheme="minorHAnsi" w:eastAsia="Arial" w:hAnsiTheme="minorHAnsi"/>
          <w:b/>
          <w:color w:val="000000"/>
          <w:sz w:val="20"/>
          <w:szCs w:val="20"/>
        </w:rPr>
      </w:pPr>
      <w:commentRangeStart w:id="96"/>
      <w:commentRangeStart w:id="97"/>
      <w:commentRangeStart w:id="98"/>
      <w:r w:rsidRPr="007954AF">
        <w:rPr>
          <w:rFonts w:asciiTheme="minorHAnsi" w:eastAsia="Arial" w:hAnsiTheme="minorHAnsi"/>
          <w:color w:val="000000"/>
          <w:spacing w:val="-1"/>
          <w:sz w:val="20"/>
          <w:szCs w:val="20"/>
        </w:rPr>
        <w:t>As Customer’s exclusive remedy for Xerox’s failure to provide Maintenance Services, Xerox will, for</w:t>
      </w:r>
      <w:r w:rsidR="00C77905">
        <w:rPr>
          <w:rFonts w:asciiTheme="minorHAnsi" w:eastAsia="Arial" w:hAnsiTheme="minorHAnsi"/>
          <w:color w:val="000000"/>
          <w:spacing w:val="-1"/>
          <w:sz w:val="20"/>
          <w:szCs w:val="20"/>
        </w:rPr>
        <w:t>: (i)</w:t>
      </w:r>
      <w:r w:rsidRPr="007954AF">
        <w:rPr>
          <w:rFonts w:asciiTheme="minorHAnsi" w:eastAsia="Arial" w:hAnsiTheme="minorHAnsi"/>
          <w:color w:val="000000"/>
          <w:spacing w:val="-1"/>
          <w:sz w:val="20"/>
          <w:szCs w:val="20"/>
        </w:rPr>
        <w:t xml:space="preserve"> 5 years after the installation date of the initial unit</w:t>
      </w:r>
      <w:r w:rsidR="00400E84">
        <w:rPr>
          <w:rFonts w:asciiTheme="minorHAnsi" w:eastAsia="Arial" w:hAnsiTheme="minorHAnsi"/>
          <w:color w:val="000000"/>
          <w:spacing w:val="-1"/>
          <w:sz w:val="20"/>
          <w:szCs w:val="20"/>
        </w:rPr>
        <w:t xml:space="preserve"> or such longer period as may</w:t>
      </w:r>
      <w:r w:rsidR="00C77905">
        <w:rPr>
          <w:rFonts w:asciiTheme="minorHAnsi" w:eastAsia="Arial" w:hAnsiTheme="minorHAnsi"/>
          <w:color w:val="000000"/>
          <w:spacing w:val="-1"/>
          <w:sz w:val="20"/>
          <w:szCs w:val="20"/>
        </w:rPr>
        <w:t xml:space="preserve"> </w:t>
      </w:r>
      <w:r w:rsidR="002D5F76">
        <w:rPr>
          <w:rFonts w:asciiTheme="minorHAnsi" w:eastAsia="Arial" w:hAnsiTheme="minorHAnsi"/>
          <w:color w:val="000000"/>
          <w:spacing w:val="-1"/>
          <w:sz w:val="20"/>
          <w:szCs w:val="20"/>
        </w:rPr>
        <w:t>be set forth in the SOW (subject in all events to EOS limit</w:t>
      </w:r>
      <w:r w:rsidR="00CB3193">
        <w:rPr>
          <w:rFonts w:asciiTheme="minorHAnsi" w:eastAsia="Arial" w:hAnsiTheme="minorHAnsi"/>
          <w:color w:val="000000"/>
          <w:spacing w:val="-1"/>
          <w:sz w:val="20"/>
          <w:szCs w:val="20"/>
        </w:rPr>
        <w:t>ati</w:t>
      </w:r>
      <w:r w:rsidR="002D5F76">
        <w:rPr>
          <w:rFonts w:asciiTheme="minorHAnsi" w:eastAsia="Arial" w:hAnsiTheme="minorHAnsi"/>
          <w:color w:val="000000"/>
          <w:spacing w:val="-1"/>
          <w:sz w:val="20"/>
          <w:szCs w:val="20"/>
        </w:rPr>
        <w:t xml:space="preserve">ons on the ability to provide </w:t>
      </w:r>
      <w:r w:rsidR="00CB3193">
        <w:rPr>
          <w:rFonts w:asciiTheme="minorHAnsi" w:eastAsia="Arial" w:hAnsiTheme="minorHAnsi"/>
          <w:color w:val="000000"/>
          <w:spacing w:val="-1"/>
          <w:sz w:val="20"/>
          <w:szCs w:val="20"/>
        </w:rPr>
        <w:t>Maintenance</w:t>
      </w:r>
      <w:r w:rsidR="002D5F76">
        <w:rPr>
          <w:rFonts w:asciiTheme="minorHAnsi" w:eastAsia="Arial" w:hAnsiTheme="minorHAnsi"/>
          <w:color w:val="000000"/>
          <w:spacing w:val="-1"/>
          <w:sz w:val="20"/>
          <w:szCs w:val="20"/>
        </w:rPr>
        <w:t xml:space="preserve"> Services), </w:t>
      </w:r>
      <w:r w:rsidRPr="007954AF">
        <w:rPr>
          <w:rFonts w:asciiTheme="minorHAnsi" w:eastAsia="Arial" w:hAnsiTheme="minorHAnsi"/>
          <w:color w:val="000000"/>
          <w:spacing w:val="-1"/>
          <w:sz w:val="20"/>
          <w:szCs w:val="20"/>
        </w:rPr>
        <w:t xml:space="preserve"> or </w:t>
      </w:r>
      <w:r w:rsidR="00C77905">
        <w:rPr>
          <w:rFonts w:asciiTheme="minorHAnsi" w:eastAsia="Arial" w:hAnsiTheme="minorHAnsi"/>
          <w:color w:val="000000"/>
          <w:spacing w:val="-1"/>
          <w:sz w:val="20"/>
          <w:szCs w:val="20"/>
        </w:rPr>
        <w:t xml:space="preserve">(ii) </w:t>
      </w:r>
      <w:r w:rsidRPr="007954AF">
        <w:rPr>
          <w:rFonts w:asciiTheme="minorHAnsi" w:eastAsia="Arial" w:hAnsiTheme="minorHAnsi"/>
          <w:color w:val="000000"/>
          <w:spacing w:val="-1"/>
          <w:sz w:val="20"/>
          <w:szCs w:val="20"/>
        </w:rPr>
        <w:t xml:space="preserve">the initial term of the Order, whichever is longer, replace the Equipment with an identical product or, at Xerox’s option, another model with comparable features and capabilities. </w:t>
      </w:r>
      <w:commentRangeEnd w:id="96"/>
      <w:r w:rsidR="00FB0A2D">
        <w:rPr>
          <w:rStyle w:val="CommentReference"/>
        </w:rPr>
        <w:commentReference w:id="96"/>
      </w:r>
      <w:commentRangeEnd w:id="97"/>
      <w:r w:rsidR="00532385">
        <w:rPr>
          <w:rStyle w:val="CommentReference"/>
        </w:rPr>
        <w:commentReference w:id="97"/>
      </w:r>
      <w:commentRangeEnd w:id="98"/>
      <w:r w:rsidR="00924119">
        <w:rPr>
          <w:rStyle w:val="CommentReference"/>
        </w:rPr>
        <w:commentReference w:id="98"/>
      </w:r>
      <w:r w:rsidRPr="007954AF">
        <w:rPr>
          <w:rFonts w:asciiTheme="minorHAnsi" w:eastAsia="Arial" w:hAnsiTheme="minorHAnsi"/>
          <w:color w:val="000000"/>
          <w:spacing w:val="-1"/>
          <w:sz w:val="20"/>
          <w:szCs w:val="20"/>
        </w:rPr>
        <w:t>If replacement Equipment is provided pursuant to this Section, there shall be no additional charge for its provision by Xerox during the initial term of the Order and it shall be subject to the terms and conditions of this Agreement and the applicable Order(s). Customer’s use of non-Xerox approved consumables that affect the performance of the Equipment may invalidate this remedy.</w:t>
      </w:r>
    </w:p>
    <w:bookmarkEnd w:id="95"/>
    <w:p w14:paraId="6E6DFBAF" w14:textId="77777777" w:rsidR="007954AF" w:rsidRPr="007954AF" w:rsidRDefault="007954AF" w:rsidP="0019297F">
      <w:pPr>
        <w:numPr>
          <w:ilvl w:val="1"/>
          <w:numId w:val="78"/>
        </w:numPr>
        <w:spacing w:after="120" w:line="230" w:lineRule="exact"/>
        <w:ind w:left="900" w:hanging="540"/>
        <w:contextualSpacing/>
        <w:jc w:val="both"/>
        <w:textAlignment w:val="baseline"/>
        <w:rPr>
          <w:rFonts w:asciiTheme="minorHAnsi" w:eastAsia="Arial" w:hAnsiTheme="minorHAnsi"/>
          <w:b/>
          <w:color w:val="000000"/>
          <w:sz w:val="20"/>
          <w:szCs w:val="20"/>
        </w:rPr>
      </w:pPr>
      <w:r w:rsidRPr="007954AF">
        <w:rPr>
          <w:rFonts w:asciiTheme="minorHAnsi" w:eastAsia="Arial" w:hAnsiTheme="minorHAnsi"/>
          <w:b/>
          <w:color w:val="000000"/>
          <w:sz w:val="20"/>
          <w:szCs w:val="20"/>
        </w:rPr>
        <w:t>End of Service</w:t>
      </w:r>
    </w:p>
    <w:p w14:paraId="0C5D511A" w14:textId="77777777" w:rsidR="00773932" w:rsidRPr="00C11107" w:rsidRDefault="007954AF" w:rsidP="0019297F">
      <w:pPr>
        <w:spacing w:after="120" w:line="230" w:lineRule="exact"/>
        <w:ind w:left="900"/>
        <w:jc w:val="both"/>
        <w:textAlignment w:val="baseline"/>
        <w:rPr>
          <w:rFonts w:asciiTheme="minorHAnsi" w:eastAsia="Arial" w:hAnsiTheme="minorHAnsi"/>
          <w:color w:val="000000"/>
          <w:sz w:val="20"/>
          <w:szCs w:val="20"/>
        </w:rPr>
      </w:pPr>
      <w:commentRangeStart w:id="99"/>
      <w:commentRangeStart w:id="100"/>
      <w:commentRangeStart w:id="101"/>
      <w:r w:rsidRPr="007954AF">
        <w:rPr>
          <w:rFonts w:asciiTheme="minorHAnsi" w:eastAsia="Arial" w:hAnsiTheme="minorHAnsi"/>
          <w:color w:val="000000"/>
          <w:sz w:val="20"/>
          <w:szCs w:val="20"/>
        </w:rPr>
        <w:t>Xerox has no obligation to maintain or replace Equipment beyond the “End of Service” for that particular model of Equipment. End of Service (“EOS”) means the date announced by Xerox after which Xerox will no longer offer Maintenance Services for a particular Equipment model. An EOS Equipment List is available upon request.</w:t>
      </w:r>
      <w:commentRangeEnd w:id="99"/>
      <w:r w:rsidR="00FB0A2D">
        <w:rPr>
          <w:rStyle w:val="CommentReference"/>
        </w:rPr>
        <w:commentReference w:id="99"/>
      </w:r>
      <w:commentRangeEnd w:id="100"/>
      <w:r w:rsidR="00532385">
        <w:rPr>
          <w:rStyle w:val="CommentReference"/>
        </w:rPr>
        <w:commentReference w:id="100"/>
      </w:r>
      <w:commentRangeEnd w:id="101"/>
      <w:r w:rsidR="000801CA">
        <w:rPr>
          <w:rStyle w:val="CommentReference"/>
        </w:rPr>
        <w:commentReference w:id="101"/>
      </w:r>
    </w:p>
    <w:p w14:paraId="72FD14E7" w14:textId="77777777" w:rsidR="007954AF" w:rsidRPr="007954AF" w:rsidRDefault="007954AF" w:rsidP="009B54CE">
      <w:pPr>
        <w:numPr>
          <w:ilvl w:val="0"/>
          <w:numId w:val="74"/>
        </w:numPr>
        <w:spacing w:after="120" w:line="230" w:lineRule="exact"/>
        <w:contextualSpacing/>
        <w:jc w:val="both"/>
        <w:textAlignment w:val="baseline"/>
        <w:rPr>
          <w:rFonts w:asciiTheme="minorHAnsi" w:eastAsia="Arial" w:hAnsiTheme="minorHAnsi"/>
          <w:b/>
          <w:color w:val="000000"/>
          <w:sz w:val="20"/>
          <w:szCs w:val="20"/>
        </w:rPr>
      </w:pPr>
      <w:r w:rsidRPr="007954AF">
        <w:rPr>
          <w:rFonts w:asciiTheme="minorHAnsi" w:eastAsia="Arial" w:hAnsiTheme="minorHAnsi"/>
          <w:b/>
          <w:color w:val="000000"/>
          <w:sz w:val="20"/>
          <w:szCs w:val="20"/>
        </w:rPr>
        <w:t xml:space="preserve"> TERMS AND CONDITIONS SPECIFIC TO SOFTWARE</w:t>
      </w:r>
    </w:p>
    <w:p w14:paraId="7217E68A" w14:textId="77777777" w:rsidR="007954AF" w:rsidRPr="007954AF" w:rsidRDefault="007954AF" w:rsidP="0019297F">
      <w:pPr>
        <w:spacing w:after="120" w:line="230" w:lineRule="exact"/>
        <w:ind w:left="360"/>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 xml:space="preserve">In addition to the terms and conditions in the </w:t>
      </w:r>
      <w:r w:rsidRPr="007954AF">
        <w:rPr>
          <w:rFonts w:asciiTheme="minorHAnsi" w:eastAsia="PMingLiU" w:hAnsiTheme="minorHAnsi"/>
          <w:sz w:val="20"/>
          <w:szCs w:val="20"/>
        </w:rPr>
        <w:t>Corporate Award for Enterprise Managed Print Services (eMPS</w:t>
      </w:r>
      <w:r w:rsidRPr="007954AF">
        <w:rPr>
          <w:rFonts w:asciiTheme="minorHAnsi" w:eastAsia="Arial" w:hAnsiTheme="minorHAnsi"/>
          <w:color w:val="000000"/>
          <w:sz w:val="20"/>
          <w:szCs w:val="20"/>
        </w:rPr>
        <w:t>), the following terms and conditions apply to the license and use of Software and its associated Documentation.</w:t>
      </w:r>
      <w:r w:rsidR="001D188B">
        <w:rPr>
          <w:rFonts w:asciiTheme="minorHAnsi" w:eastAsia="Arial" w:hAnsiTheme="minorHAnsi"/>
          <w:color w:val="000000"/>
          <w:sz w:val="20"/>
          <w:szCs w:val="20"/>
        </w:rPr>
        <w:t xml:space="preserve"> </w:t>
      </w:r>
    </w:p>
    <w:p w14:paraId="19F42975" w14:textId="459D19FB" w:rsidR="00CC73D1" w:rsidRPr="00CC73D1" w:rsidRDefault="00CC73D1" w:rsidP="009B54CE">
      <w:pPr>
        <w:numPr>
          <w:ilvl w:val="1"/>
          <w:numId w:val="74"/>
        </w:numPr>
        <w:spacing w:after="120"/>
        <w:ind w:left="720"/>
        <w:contextualSpacing/>
        <w:jc w:val="both"/>
        <w:textAlignment w:val="baseline"/>
        <w:rPr>
          <w:rFonts w:asciiTheme="minorHAnsi" w:eastAsia="Arial" w:hAnsiTheme="minorHAnsi"/>
          <w:b/>
          <w:color w:val="000000"/>
          <w:sz w:val="20"/>
          <w:szCs w:val="20"/>
        </w:rPr>
      </w:pPr>
      <w:r w:rsidRPr="00CC73D1">
        <w:rPr>
          <w:rFonts w:asciiTheme="minorHAnsi" w:eastAsia="Arial" w:hAnsiTheme="minorHAnsi"/>
          <w:b/>
          <w:color w:val="000000"/>
          <w:sz w:val="20"/>
          <w:szCs w:val="20"/>
        </w:rPr>
        <w:t>Software License</w:t>
      </w:r>
    </w:p>
    <w:p w14:paraId="46E72194" w14:textId="77777777" w:rsidR="00CC73D1" w:rsidRPr="001D188B" w:rsidRDefault="00CC73D1" w:rsidP="009B54CE">
      <w:pPr>
        <w:numPr>
          <w:ilvl w:val="0"/>
          <w:numId w:val="80"/>
        </w:numPr>
        <w:tabs>
          <w:tab w:val="clear" w:pos="576"/>
        </w:tabs>
        <w:spacing w:after="120" w:line="230" w:lineRule="exact"/>
        <w:ind w:left="1080" w:hanging="360"/>
        <w:jc w:val="both"/>
        <w:textAlignment w:val="baseline"/>
        <w:rPr>
          <w:rFonts w:asciiTheme="minorHAnsi" w:eastAsia="Arial" w:hAnsiTheme="minorHAnsi"/>
          <w:color w:val="000000"/>
          <w:sz w:val="20"/>
          <w:szCs w:val="20"/>
        </w:rPr>
      </w:pPr>
      <w:r w:rsidRPr="001D188B">
        <w:rPr>
          <w:rFonts w:asciiTheme="minorHAnsi" w:eastAsia="Arial" w:hAnsiTheme="minorHAnsi"/>
          <w:color w:val="000000"/>
          <w:sz w:val="20"/>
          <w:szCs w:val="20"/>
        </w:rPr>
        <w:t>Xerox may provide Software to Customer pursuant to the Award and the Exhibits or an Order hereunder.  Software can be Base Software or Application Software.  “Base Software” means Software embedded, installed, or resident in Equipment that provides the functions necessary for operation of the Equipment in accordance with published specifications.  “Application Software” means Software iden</w:t>
      </w:r>
      <w:r w:rsidRPr="001D188B">
        <w:rPr>
          <w:rFonts w:asciiTheme="minorHAnsi" w:eastAsia="Arial" w:hAnsiTheme="minorHAnsi"/>
          <w:color w:val="000000"/>
          <w:sz w:val="20"/>
          <w:szCs w:val="20"/>
        </w:rPr>
        <w:lastRenderedPageBreak/>
        <w:t xml:space="preserve">tified in the Award and Exhibits or an Order which allows Equipment or Third Party Equipment to perform additional functions and which may be installed on Equipment, Third Party Equipment, a PC, a workstation or server as more particularly set forth in the applicable Documentation for the Application Software.  The following license applies to Base Software and Application Software. </w:t>
      </w:r>
    </w:p>
    <w:p w14:paraId="2C000DD3" w14:textId="77777777" w:rsidR="00CC73D1" w:rsidRPr="001D188B" w:rsidRDefault="00CC73D1" w:rsidP="009B54CE">
      <w:pPr>
        <w:numPr>
          <w:ilvl w:val="0"/>
          <w:numId w:val="80"/>
        </w:numPr>
        <w:tabs>
          <w:tab w:val="clear" w:pos="576"/>
        </w:tabs>
        <w:spacing w:after="120" w:line="230" w:lineRule="exact"/>
        <w:ind w:left="1080" w:hanging="360"/>
        <w:jc w:val="both"/>
        <w:textAlignment w:val="baseline"/>
        <w:rPr>
          <w:rFonts w:asciiTheme="minorHAnsi" w:eastAsia="Arial" w:hAnsiTheme="minorHAnsi"/>
          <w:color w:val="000000"/>
          <w:sz w:val="20"/>
          <w:szCs w:val="20"/>
        </w:rPr>
      </w:pPr>
      <w:r w:rsidRPr="001D188B">
        <w:rPr>
          <w:rFonts w:asciiTheme="minorHAnsi" w:eastAsia="Arial" w:hAnsiTheme="minorHAnsi"/>
          <w:color w:val="000000"/>
          <w:sz w:val="20"/>
          <w:szCs w:val="20"/>
        </w:rPr>
        <w:t>Xerox grants Customer a non-exclusive, non-transferable, non-assignable (by operation of law or otherwise) license to use the Software within the country in which the Equipment (or Third Party Equipment) and Software is delivered, only on or with the Equipment (or Third Party Equipment) with which (or within which) it was delivered, subject to Customer remaining current in the payment of any undisputed Software license fees (including any annual renewal fees).  Customer has no other rights to the Software and, in particular, may not:  (i) distribute, copy, modify, create derivatives of, decompile, or reverse engineer the Software except as permitted by applicable law; (ii) activate any Software delivered with or within the Equipment/Third Party Equipment in an un-activated state; or, (iii) allow others to engage in same.  Title to the Software and all copyrights and other intellectual property rights in the Software shall at all times reside solely with Xerox and/or its licensors (who shall be considered third party beneficiaries of this Awards software and limitation of liability provisions).</w:t>
      </w:r>
    </w:p>
    <w:p w14:paraId="191F1013" w14:textId="77777777" w:rsidR="00CC73D1" w:rsidRPr="001D188B" w:rsidRDefault="00CC73D1" w:rsidP="009B54CE">
      <w:pPr>
        <w:numPr>
          <w:ilvl w:val="0"/>
          <w:numId w:val="80"/>
        </w:numPr>
        <w:tabs>
          <w:tab w:val="clear" w:pos="576"/>
        </w:tabs>
        <w:spacing w:after="120" w:line="230" w:lineRule="exact"/>
        <w:ind w:left="1080" w:hanging="360"/>
        <w:jc w:val="both"/>
        <w:textAlignment w:val="baseline"/>
        <w:rPr>
          <w:rFonts w:asciiTheme="minorHAnsi" w:eastAsia="Arial" w:hAnsiTheme="minorHAnsi"/>
          <w:color w:val="000000"/>
          <w:sz w:val="20"/>
          <w:szCs w:val="20"/>
        </w:rPr>
      </w:pPr>
      <w:r w:rsidRPr="001D188B">
        <w:rPr>
          <w:rFonts w:asciiTheme="minorHAnsi" w:eastAsia="Arial" w:hAnsiTheme="minorHAnsi"/>
          <w:color w:val="000000"/>
          <w:sz w:val="20"/>
          <w:szCs w:val="20"/>
        </w:rPr>
        <w:t xml:space="preserve">Xerox may terminate Customer’s license for any Software:  (i) subject to subsection (iv) below immediately if Customer no longer uses, possesses or transfers the Equipment/Third Party Equipment with which the Software was provided; (ii) upon the termination of Exhibit A or an Order under which Customer has acquired the Equipment/Third Party Equipment with which the Software was provided; or (iii) Customer fails to pay any undisputed annual software license or support fees in accordance with </w:t>
      </w:r>
      <w:r w:rsidRPr="00D74DDD">
        <w:rPr>
          <w:rFonts w:asciiTheme="minorHAnsi" w:eastAsia="Arial" w:hAnsiTheme="minorHAnsi"/>
          <w:color w:val="000000"/>
          <w:sz w:val="20"/>
          <w:szCs w:val="20"/>
        </w:rPr>
        <w:t>Section 26 Termination for Default, paragraph C</w:t>
      </w:r>
      <w:r w:rsidRPr="001D188B">
        <w:rPr>
          <w:rFonts w:asciiTheme="minorHAnsi" w:eastAsia="Arial" w:hAnsiTheme="minorHAnsi"/>
          <w:color w:val="000000"/>
          <w:sz w:val="20"/>
          <w:szCs w:val="20"/>
        </w:rPr>
        <w:t>.</w:t>
      </w:r>
    </w:p>
    <w:p w14:paraId="57B87A20" w14:textId="77777777" w:rsidR="00CC73D1" w:rsidRPr="001D188B" w:rsidRDefault="00CC73D1" w:rsidP="009B54CE">
      <w:pPr>
        <w:numPr>
          <w:ilvl w:val="0"/>
          <w:numId w:val="80"/>
        </w:numPr>
        <w:tabs>
          <w:tab w:val="clear" w:pos="576"/>
        </w:tabs>
        <w:spacing w:after="120" w:line="230" w:lineRule="exact"/>
        <w:ind w:left="1080" w:hanging="360"/>
        <w:jc w:val="both"/>
        <w:textAlignment w:val="baseline"/>
        <w:rPr>
          <w:rFonts w:asciiTheme="minorHAnsi" w:eastAsia="Arial" w:hAnsiTheme="minorHAnsi"/>
          <w:color w:val="000000"/>
          <w:sz w:val="20"/>
          <w:szCs w:val="20"/>
        </w:rPr>
      </w:pPr>
      <w:r w:rsidRPr="001D188B">
        <w:rPr>
          <w:rFonts w:asciiTheme="minorHAnsi" w:eastAsia="Arial" w:hAnsiTheme="minorHAnsi"/>
          <w:color w:val="000000"/>
          <w:sz w:val="20"/>
          <w:szCs w:val="20"/>
        </w:rPr>
        <w:t xml:space="preserve">Software may contain, or be modified to contain, computer code capable of automatically disabling proper operation or functioning of the Equipment or Software.  Xerox will not invoke, without Customer’s prior written approval, any such computer code. </w:t>
      </w:r>
    </w:p>
    <w:p w14:paraId="5B31F391" w14:textId="77777777" w:rsidR="00CC73D1" w:rsidRPr="001D188B" w:rsidRDefault="00CC73D1" w:rsidP="009B54CE">
      <w:pPr>
        <w:numPr>
          <w:ilvl w:val="0"/>
          <w:numId w:val="80"/>
        </w:numPr>
        <w:tabs>
          <w:tab w:val="clear" w:pos="576"/>
        </w:tabs>
        <w:spacing w:after="120" w:line="230" w:lineRule="exact"/>
        <w:ind w:left="1080" w:hanging="360"/>
        <w:jc w:val="both"/>
        <w:textAlignment w:val="baseline"/>
        <w:rPr>
          <w:rFonts w:asciiTheme="minorHAnsi" w:eastAsia="Arial" w:hAnsiTheme="minorHAnsi"/>
          <w:color w:val="000000"/>
          <w:sz w:val="20"/>
          <w:szCs w:val="20"/>
        </w:rPr>
      </w:pPr>
      <w:r w:rsidRPr="001D188B">
        <w:rPr>
          <w:rFonts w:asciiTheme="minorHAnsi" w:eastAsia="Arial" w:hAnsiTheme="minorHAnsi"/>
          <w:color w:val="000000"/>
          <w:sz w:val="20"/>
          <w:szCs w:val="20"/>
        </w:rPr>
        <w:t xml:space="preserve">If Customer is permitted to transfer Equipment pursuant to the Award and Exhibits or an Order, Xerox will offer the transferee a license to use the Software provided with such transferred Equipment, subject to Xerox’s then-applicable terms, policies and license fees, if any, in such country to which it is transferred, and provided the transfer is not in violation of Xerox’s rights. </w:t>
      </w:r>
    </w:p>
    <w:p w14:paraId="2659E8A1" w14:textId="77777777" w:rsidR="00CC73D1" w:rsidRPr="001D188B" w:rsidRDefault="00CC73D1" w:rsidP="009B54CE">
      <w:pPr>
        <w:numPr>
          <w:ilvl w:val="0"/>
          <w:numId w:val="80"/>
        </w:numPr>
        <w:tabs>
          <w:tab w:val="clear" w:pos="576"/>
        </w:tabs>
        <w:spacing w:after="120" w:line="230" w:lineRule="exact"/>
        <w:ind w:left="1080" w:hanging="360"/>
        <w:jc w:val="both"/>
        <w:textAlignment w:val="baseline"/>
        <w:rPr>
          <w:rFonts w:asciiTheme="minorHAnsi" w:eastAsia="Arial" w:hAnsiTheme="minorHAnsi"/>
          <w:color w:val="000000"/>
          <w:sz w:val="20"/>
          <w:szCs w:val="20"/>
        </w:rPr>
      </w:pPr>
      <w:r w:rsidRPr="001D188B">
        <w:rPr>
          <w:rFonts w:asciiTheme="minorHAnsi" w:eastAsia="Arial" w:hAnsiTheme="minorHAnsi"/>
          <w:color w:val="000000"/>
          <w:sz w:val="20"/>
          <w:szCs w:val="20"/>
        </w:rPr>
        <w:t xml:space="preserve">Xerox represents, warrants and covenants that all Software, upon delivery, will (i) perform in accordance with all applicable documentation and specifications and all requirements set forth in the applicable Exhibit or Order and (ii) be free from material defects and Viruses.  Xerox further represents, warrants and covenants that all Maintenance Releases will be provided in a timely, professional manner in accordance with industry standards and all requirements set forth in the applicable Exhibit or Order.  Xerox does not warrant that the Software will be free from errors or that its operation will be uninterrupted.  </w:t>
      </w:r>
    </w:p>
    <w:p w14:paraId="623E31FE" w14:textId="77777777" w:rsidR="001D188B" w:rsidRDefault="00CC73D1" w:rsidP="009B54CE">
      <w:pPr>
        <w:numPr>
          <w:ilvl w:val="1"/>
          <w:numId w:val="74"/>
        </w:numPr>
        <w:spacing w:after="120"/>
        <w:ind w:left="720" w:hanging="540"/>
        <w:contextualSpacing/>
        <w:jc w:val="both"/>
        <w:textAlignment w:val="baseline"/>
        <w:rPr>
          <w:rFonts w:asciiTheme="minorHAnsi" w:eastAsia="Arial" w:hAnsiTheme="minorHAnsi"/>
          <w:b/>
          <w:color w:val="000000"/>
          <w:sz w:val="20"/>
          <w:szCs w:val="20"/>
        </w:rPr>
      </w:pPr>
      <w:r w:rsidRPr="00CC73D1">
        <w:rPr>
          <w:rFonts w:asciiTheme="minorHAnsi" w:eastAsia="Arial" w:hAnsiTheme="minorHAnsi"/>
          <w:b/>
          <w:color w:val="000000"/>
          <w:sz w:val="20"/>
          <w:szCs w:val="20"/>
        </w:rPr>
        <w:t xml:space="preserve">Software Support </w:t>
      </w:r>
    </w:p>
    <w:p w14:paraId="0710BE62" w14:textId="50EB0DA7" w:rsidR="00CC73D1" w:rsidRPr="001D188B" w:rsidRDefault="00CC73D1" w:rsidP="009B54CE">
      <w:pPr>
        <w:spacing w:after="120"/>
        <w:ind w:left="720"/>
        <w:jc w:val="both"/>
        <w:textAlignment w:val="baseline"/>
        <w:rPr>
          <w:rFonts w:asciiTheme="minorHAnsi" w:eastAsia="Arial" w:hAnsiTheme="minorHAnsi"/>
          <w:b/>
          <w:color w:val="000000"/>
          <w:sz w:val="20"/>
          <w:szCs w:val="20"/>
        </w:rPr>
      </w:pPr>
      <w:r w:rsidRPr="001D188B">
        <w:rPr>
          <w:rFonts w:asciiTheme="minorHAnsi" w:eastAsia="Arial" w:hAnsiTheme="minorHAnsi"/>
          <w:color w:val="000000"/>
          <w:sz w:val="20"/>
          <w:szCs w:val="20"/>
        </w:rPr>
        <w:t xml:space="preserve">Xerox will provide the following support for Software licensed to Customer pursuant to Section </w:t>
      </w:r>
      <w:r w:rsidR="001D188B">
        <w:rPr>
          <w:rFonts w:asciiTheme="minorHAnsi" w:eastAsia="Arial" w:hAnsiTheme="minorHAnsi"/>
          <w:color w:val="000000"/>
          <w:sz w:val="20"/>
          <w:szCs w:val="20"/>
        </w:rPr>
        <w:t>6.1</w:t>
      </w:r>
      <w:r w:rsidR="001D188B" w:rsidRPr="001D188B">
        <w:rPr>
          <w:rFonts w:asciiTheme="minorHAnsi" w:eastAsia="Arial" w:hAnsiTheme="minorHAnsi"/>
          <w:color w:val="000000"/>
          <w:sz w:val="20"/>
          <w:szCs w:val="20"/>
        </w:rPr>
        <w:t xml:space="preserve"> </w:t>
      </w:r>
      <w:r w:rsidRPr="001D188B">
        <w:rPr>
          <w:rFonts w:asciiTheme="minorHAnsi" w:eastAsia="Arial" w:hAnsiTheme="minorHAnsi"/>
          <w:color w:val="000000"/>
          <w:sz w:val="20"/>
          <w:szCs w:val="20"/>
        </w:rPr>
        <w:t>above.  Xerox shall make available to Customer all Maintenance Releases that are made available to Xerox’s customers.  Maintenance Releases shall be provided at no charge and must be implemented within one (1) year after being made available to Customer.  Each Maintenance Release shall be considered Software governed by these terms.  New releases of the Software that are not Maintenance Releases that include substantial new content or functionality (“Feature Releases”) will be subject to additional license fees at Xerox’s then-current pricing and shall be considered Software governed by these terms and conditions (unless otherwise noted in an Order).  Implementation of a Maintenance Release or Feature Release may require Customer to procure, at its expense, additional hardware and/or software from Xerox or another entity.  If additional expenses are required, Customer may issue an Order for such expenses before the release is installed.</w:t>
      </w:r>
    </w:p>
    <w:p w14:paraId="286478AA" w14:textId="77777777" w:rsidR="00CC73D1" w:rsidRPr="001D188B" w:rsidRDefault="00CC73D1" w:rsidP="009B54CE">
      <w:pPr>
        <w:numPr>
          <w:ilvl w:val="1"/>
          <w:numId w:val="74"/>
        </w:numPr>
        <w:spacing w:after="120"/>
        <w:ind w:left="720" w:hanging="540"/>
        <w:contextualSpacing/>
        <w:jc w:val="both"/>
        <w:textAlignment w:val="baseline"/>
        <w:rPr>
          <w:rFonts w:asciiTheme="minorHAnsi" w:eastAsia="Arial" w:hAnsiTheme="minorHAnsi"/>
          <w:b/>
          <w:color w:val="000000"/>
          <w:sz w:val="20"/>
          <w:szCs w:val="20"/>
        </w:rPr>
      </w:pPr>
      <w:r w:rsidRPr="001D188B">
        <w:rPr>
          <w:rFonts w:asciiTheme="minorHAnsi" w:eastAsia="Arial" w:hAnsiTheme="minorHAnsi"/>
          <w:b/>
          <w:color w:val="000000"/>
          <w:sz w:val="20"/>
          <w:szCs w:val="20"/>
        </w:rPr>
        <w:t>Software with Separate License Terms</w:t>
      </w:r>
    </w:p>
    <w:p w14:paraId="3175DB0A" w14:textId="77777777" w:rsidR="00CC73D1" w:rsidRPr="001D188B" w:rsidRDefault="00CC73D1" w:rsidP="009B54CE">
      <w:pPr>
        <w:spacing w:after="120"/>
        <w:ind w:left="720"/>
        <w:jc w:val="both"/>
        <w:textAlignment w:val="baseline"/>
        <w:rPr>
          <w:rFonts w:asciiTheme="minorHAnsi" w:eastAsia="Arial" w:hAnsiTheme="minorHAnsi"/>
          <w:color w:val="000000"/>
          <w:sz w:val="20"/>
          <w:szCs w:val="20"/>
        </w:rPr>
      </w:pPr>
      <w:r w:rsidRPr="001D188B">
        <w:rPr>
          <w:rFonts w:asciiTheme="minorHAnsi" w:eastAsia="Arial" w:hAnsiTheme="minorHAnsi"/>
          <w:color w:val="000000"/>
          <w:sz w:val="20"/>
          <w:szCs w:val="20"/>
        </w:rPr>
        <w:t>For Software provided pursuant to a separate license agreement, such separate license agreement will be incorporated into the applicable Order and provided to Customer, and will be subject to Customer’s written consent.</w:t>
      </w:r>
    </w:p>
    <w:p w14:paraId="1160DAD7" w14:textId="77777777" w:rsidR="00CC73D1" w:rsidRPr="001D188B" w:rsidRDefault="00CC73D1" w:rsidP="009B54CE">
      <w:pPr>
        <w:numPr>
          <w:ilvl w:val="1"/>
          <w:numId w:val="74"/>
        </w:numPr>
        <w:spacing w:after="120"/>
        <w:ind w:left="720" w:hanging="540"/>
        <w:contextualSpacing/>
        <w:jc w:val="both"/>
        <w:textAlignment w:val="baseline"/>
        <w:rPr>
          <w:rFonts w:asciiTheme="minorHAnsi" w:eastAsia="Arial" w:hAnsiTheme="minorHAnsi"/>
          <w:b/>
          <w:color w:val="000000"/>
          <w:sz w:val="20"/>
          <w:szCs w:val="20"/>
        </w:rPr>
      </w:pPr>
      <w:r w:rsidRPr="001D188B">
        <w:rPr>
          <w:rFonts w:asciiTheme="minorHAnsi" w:eastAsia="Arial" w:hAnsiTheme="minorHAnsi"/>
          <w:b/>
          <w:color w:val="000000"/>
          <w:sz w:val="20"/>
          <w:szCs w:val="20"/>
        </w:rPr>
        <w:lastRenderedPageBreak/>
        <w:t>Diagnostic Software</w:t>
      </w:r>
    </w:p>
    <w:p w14:paraId="4BB8132A" w14:textId="77777777" w:rsidR="00CC73D1" w:rsidRPr="001D188B" w:rsidRDefault="00CC73D1" w:rsidP="009B54CE">
      <w:pPr>
        <w:spacing w:after="120"/>
        <w:ind w:left="720"/>
        <w:jc w:val="both"/>
        <w:textAlignment w:val="baseline"/>
        <w:rPr>
          <w:rFonts w:asciiTheme="minorHAnsi" w:eastAsia="Arial" w:hAnsiTheme="minorHAnsi"/>
          <w:color w:val="000000"/>
          <w:sz w:val="20"/>
          <w:szCs w:val="20"/>
        </w:rPr>
      </w:pPr>
      <w:r w:rsidRPr="001D188B">
        <w:rPr>
          <w:rFonts w:asciiTheme="minorHAnsi" w:eastAsia="Arial" w:hAnsiTheme="minorHAnsi"/>
          <w:color w:val="000000"/>
          <w:sz w:val="20"/>
          <w:szCs w:val="20"/>
        </w:rPr>
        <w:t xml:space="preserve">The Diagnostic Software and method of entry or access to it constitute valuable trade secrets of Xerox.  Title to the Diagnostic Software shall at all times remain solely with Xerox and/or Xerox’s licensors.  Customer agrees that:  (1) Customer’s acquisition or use of Equipment does not grant Customer a license or right to use the Diagnostic Software in any manner, and (2) unless separately licensed by Xerox to do so, Customer will not use, reproduce, distribute, or disclose the Diagnostic Software for any purpose (or allow third parties to do so).  Customer agrees at all times (including subsequent to the expiration of the Agreement or an Order hereunder) to allow Xerox to reasonably access, monitor and otherwise take steps to prevent unauthorized use or reproduction of the Diagnostic Software.  </w:t>
      </w:r>
    </w:p>
    <w:p w14:paraId="6FC420C6" w14:textId="77777777" w:rsidR="00CC73D1" w:rsidRPr="001D188B" w:rsidRDefault="00CC73D1" w:rsidP="009B54CE">
      <w:pPr>
        <w:numPr>
          <w:ilvl w:val="1"/>
          <w:numId w:val="74"/>
        </w:numPr>
        <w:spacing w:after="120"/>
        <w:ind w:left="720" w:hanging="540"/>
        <w:contextualSpacing/>
        <w:jc w:val="both"/>
        <w:textAlignment w:val="baseline"/>
        <w:rPr>
          <w:rFonts w:asciiTheme="minorHAnsi" w:eastAsia="Arial" w:hAnsiTheme="minorHAnsi"/>
          <w:b/>
          <w:color w:val="000000"/>
          <w:sz w:val="20"/>
          <w:szCs w:val="20"/>
        </w:rPr>
      </w:pPr>
      <w:r w:rsidRPr="001D188B">
        <w:rPr>
          <w:rFonts w:asciiTheme="minorHAnsi" w:eastAsia="Arial" w:hAnsiTheme="minorHAnsi"/>
          <w:b/>
          <w:color w:val="000000"/>
          <w:sz w:val="20"/>
          <w:szCs w:val="20"/>
        </w:rPr>
        <w:t>Third Party Software</w:t>
      </w:r>
    </w:p>
    <w:p w14:paraId="522A490F" w14:textId="77777777" w:rsidR="00CC73D1" w:rsidRPr="001D188B" w:rsidRDefault="00CC73D1" w:rsidP="009B54CE">
      <w:pPr>
        <w:spacing w:after="120"/>
        <w:ind w:left="720"/>
        <w:jc w:val="both"/>
        <w:textAlignment w:val="baseline"/>
        <w:rPr>
          <w:rFonts w:asciiTheme="minorHAnsi" w:eastAsia="Arial" w:hAnsiTheme="minorHAnsi"/>
          <w:color w:val="000000"/>
          <w:sz w:val="20"/>
          <w:szCs w:val="20"/>
        </w:rPr>
      </w:pPr>
      <w:r w:rsidRPr="001D188B">
        <w:rPr>
          <w:rFonts w:asciiTheme="minorHAnsi" w:eastAsia="Arial" w:hAnsiTheme="minorHAnsi"/>
          <w:color w:val="000000"/>
          <w:sz w:val="20"/>
          <w:szCs w:val="20"/>
        </w:rPr>
        <w:t>Xerox will advise Customer of any Third Party Software (pre-installed or not) provided to Customer or its Affiliates under this Agreement.  Any such Third Party Software will be licensed to Customer under and subject solely to the end user license agreement terms and conditions provided by the Third Party Software vendor which Xerox provides to Customer.</w:t>
      </w:r>
    </w:p>
    <w:p w14:paraId="3B41AB7A" w14:textId="77777777" w:rsidR="007954AF" w:rsidRPr="007954AF" w:rsidRDefault="007954AF" w:rsidP="0019297F">
      <w:pPr>
        <w:numPr>
          <w:ilvl w:val="1"/>
          <w:numId w:val="74"/>
        </w:numPr>
        <w:spacing w:after="120"/>
        <w:ind w:left="720" w:hanging="540"/>
        <w:contextualSpacing/>
        <w:jc w:val="both"/>
        <w:textAlignment w:val="baseline"/>
        <w:rPr>
          <w:rFonts w:asciiTheme="minorHAnsi" w:eastAsia="Arial" w:hAnsiTheme="minorHAnsi"/>
          <w:b/>
          <w:color w:val="000000"/>
          <w:sz w:val="20"/>
          <w:szCs w:val="20"/>
        </w:rPr>
      </w:pPr>
      <w:r w:rsidRPr="007954AF">
        <w:rPr>
          <w:rFonts w:asciiTheme="minorHAnsi" w:eastAsia="Arial" w:hAnsiTheme="minorHAnsi"/>
          <w:b/>
          <w:color w:val="000000"/>
          <w:sz w:val="20"/>
          <w:szCs w:val="20"/>
        </w:rPr>
        <w:t>Software Support</w:t>
      </w:r>
    </w:p>
    <w:p w14:paraId="615C37CB" w14:textId="77777777" w:rsidR="007954AF" w:rsidRPr="007954AF" w:rsidRDefault="007954AF" w:rsidP="009B54CE">
      <w:pPr>
        <w:spacing w:after="120"/>
        <w:ind w:left="720" w:right="216"/>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 xml:space="preserve">Software support will be provided by Xerox or a designated service provider as follows. For Base Software, Software support will be provided during the initial term of the applicable Order and any renewal period, </w:t>
      </w:r>
      <w:commentRangeStart w:id="102"/>
      <w:r w:rsidRPr="007954AF">
        <w:rPr>
          <w:rFonts w:asciiTheme="minorHAnsi" w:eastAsia="Arial" w:hAnsiTheme="minorHAnsi"/>
          <w:color w:val="000000"/>
          <w:sz w:val="20"/>
          <w:szCs w:val="20"/>
        </w:rPr>
        <w:t xml:space="preserve">but not longer than 5 years after Xerox stops taking orders for the subject model of Equipment. </w:t>
      </w:r>
      <w:commentRangeEnd w:id="102"/>
      <w:r w:rsidR="00FB0A2D">
        <w:rPr>
          <w:rStyle w:val="CommentReference"/>
        </w:rPr>
        <w:commentReference w:id="102"/>
      </w:r>
      <w:r w:rsidRPr="007954AF">
        <w:rPr>
          <w:rFonts w:asciiTheme="minorHAnsi" w:eastAsia="Arial" w:hAnsiTheme="minorHAnsi"/>
          <w:color w:val="000000"/>
          <w:sz w:val="20"/>
          <w:szCs w:val="20"/>
        </w:rPr>
        <w:t>For Application Software, Software support will be provided as long as Customer is current in the payment of all applicable software license, annual renewal and “support only” fees. For Services Software, support will be provided in accordance with the terms of the applicable Statement of Work or Order.</w:t>
      </w:r>
    </w:p>
    <w:p w14:paraId="29D543BC" w14:textId="77777777" w:rsidR="007954AF" w:rsidRPr="007954AF" w:rsidRDefault="007954AF" w:rsidP="009B54CE">
      <w:pPr>
        <w:numPr>
          <w:ilvl w:val="0"/>
          <w:numId w:val="92"/>
        </w:numPr>
        <w:tabs>
          <w:tab w:val="clear" w:pos="576"/>
        </w:tabs>
        <w:spacing w:after="120" w:line="230" w:lineRule="exact"/>
        <w:ind w:left="1080" w:hanging="360"/>
        <w:jc w:val="both"/>
        <w:textAlignment w:val="baseline"/>
        <w:rPr>
          <w:rFonts w:asciiTheme="minorHAnsi" w:eastAsia="Arial" w:hAnsiTheme="minorHAnsi"/>
          <w:color w:val="000000"/>
          <w:sz w:val="20"/>
          <w:szCs w:val="20"/>
        </w:rPr>
      </w:pPr>
      <w:commentRangeStart w:id="103"/>
      <w:r w:rsidRPr="007954AF">
        <w:rPr>
          <w:rFonts w:asciiTheme="minorHAnsi" w:eastAsia="Arial" w:hAnsiTheme="minorHAnsi"/>
          <w:color w:val="000000"/>
          <w:sz w:val="20"/>
          <w:szCs w:val="20"/>
        </w:rPr>
        <w:t>Xerox will maintain a web-based or toll-free hotline during Xerox’s standard working hours to report Software problems and answer Software-related questions. Xerox, either directly or with its vendors, will make reasonable efforts to: (i) assure that Software performs in material conformity with its Documentation; (ii) provide available workarounds or patches to resolve Software performance problems; and (iii) resolve coding errors for (1) the current release and (2) the previous release for a period of 6 months after the current release is made available to Customer. Xerox will not be required to provide Software support if Customer has modified the Software.</w:t>
      </w:r>
      <w:commentRangeEnd w:id="103"/>
      <w:r w:rsidR="00AC1E3E">
        <w:rPr>
          <w:rStyle w:val="CommentReference"/>
        </w:rPr>
        <w:commentReference w:id="103"/>
      </w:r>
    </w:p>
    <w:p w14:paraId="759446BB" w14:textId="77777777" w:rsidR="007954AF" w:rsidRPr="007954AF" w:rsidRDefault="007954AF" w:rsidP="009B54CE">
      <w:pPr>
        <w:numPr>
          <w:ilvl w:val="0"/>
          <w:numId w:val="92"/>
        </w:numPr>
        <w:spacing w:after="120" w:line="230" w:lineRule="exact"/>
        <w:ind w:left="1080" w:hanging="360"/>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Xerox may make available new releases of the Software that are designated as “</w:t>
      </w:r>
      <w:r w:rsidRPr="007954AF">
        <w:rPr>
          <w:rFonts w:asciiTheme="minorHAnsi" w:eastAsia="Arial" w:hAnsiTheme="minorHAnsi"/>
          <w:b/>
          <w:color w:val="000000"/>
          <w:sz w:val="20"/>
          <w:szCs w:val="20"/>
        </w:rPr>
        <w:t>Maintenance Releases</w:t>
      </w:r>
      <w:r w:rsidRPr="007954AF">
        <w:rPr>
          <w:rFonts w:asciiTheme="minorHAnsi" w:eastAsia="Arial" w:hAnsiTheme="minorHAnsi"/>
          <w:color w:val="000000"/>
          <w:sz w:val="20"/>
          <w:szCs w:val="20"/>
        </w:rPr>
        <w:t>” or “</w:t>
      </w:r>
      <w:r w:rsidRPr="007954AF">
        <w:rPr>
          <w:rFonts w:asciiTheme="minorHAnsi" w:eastAsia="Arial" w:hAnsiTheme="minorHAnsi"/>
          <w:b/>
          <w:color w:val="000000"/>
          <w:sz w:val="20"/>
          <w:szCs w:val="20"/>
        </w:rPr>
        <w:t>Updates</w:t>
      </w:r>
      <w:r w:rsidRPr="007954AF">
        <w:rPr>
          <w:rFonts w:asciiTheme="minorHAnsi" w:eastAsia="Arial" w:hAnsiTheme="minorHAnsi"/>
          <w:color w:val="000000"/>
          <w:sz w:val="20"/>
          <w:szCs w:val="20"/>
        </w:rPr>
        <w:t>.” Maintenance Releases or Updates are provided at no charge and must be implemented within 6 months after being made available to Customer. Each Maintenance Release or Update shall be considered Software governed by these terms. Feature Releases will be subject to additional license fees at Xerox’s then-current pricing and shall be considered Software governed by these terms and conditions (unless otherwise noted in an Order). Implementation of a Maintenance Release, Update or Feature Release may require Customer to procure, at its expense, additional hardware and/or software from Xerox or another entity. Upon installation of a Maintenance Release, Update or Feature Release, Customer will return or destroy all prior Maintenance Releases, Updates or Feature Releases.</w:t>
      </w:r>
    </w:p>
    <w:p w14:paraId="546A600E" w14:textId="77777777" w:rsidR="007954AF" w:rsidRPr="007954AF" w:rsidRDefault="007954AF" w:rsidP="009B54CE">
      <w:pPr>
        <w:numPr>
          <w:ilvl w:val="0"/>
          <w:numId w:val="92"/>
        </w:numPr>
        <w:spacing w:after="120" w:line="230" w:lineRule="exact"/>
        <w:ind w:left="1080" w:hanging="360"/>
        <w:jc w:val="both"/>
        <w:textAlignment w:val="baseline"/>
        <w:rPr>
          <w:rFonts w:asciiTheme="minorHAnsi" w:eastAsia="Arial" w:hAnsiTheme="minorHAnsi"/>
          <w:color w:val="000000"/>
          <w:sz w:val="20"/>
          <w:szCs w:val="20"/>
        </w:rPr>
      </w:pPr>
      <w:r w:rsidRPr="007954AF">
        <w:rPr>
          <w:rFonts w:asciiTheme="minorHAnsi" w:eastAsia="Arial" w:hAnsiTheme="minorHAnsi"/>
          <w:color w:val="000000"/>
          <w:sz w:val="20"/>
          <w:szCs w:val="20"/>
        </w:rPr>
        <w:t>Xerox may increase Software license fees and support fees for Application Software annually by an amount no greater than the CPI Adjustment Percentage.</w:t>
      </w:r>
    </w:p>
    <w:p w14:paraId="0FF3D720" w14:textId="77777777" w:rsidR="007954AF" w:rsidRPr="007954AF" w:rsidRDefault="007954AF" w:rsidP="009B54CE">
      <w:pPr>
        <w:tabs>
          <w:tab w:val="left" w:pos="4392"/>
          <w:tab w:val="right" w:pos="9576"/>
        </w:tabs>
        <w:spacing w:after="120" w:line="228" w:lineRule="exact"/>
        <w:jc w:val="both"/>
        <w:textAlignment w:val="baseline"/>
        <w:rPr>
          <w:rFonts w:asciiTheme="minorHAnsi" w:eastAsia="Arial" w:hAnsiTheme="minorHAnsi"/>
          <w:color w:val="000000"/>
          <w:sz w:val="20"/>
          <w:szCs w:val="20"/>
        </w:rPr>
      </w:pPr>
    </w:p>
    <w:p w14:paraId="18909888" w14:textId="77777777" w:rsidR="007954AF" w:rsidRPr="00AC1E3E" w:rsidRDefault="007954AF" w:rsidP="000A4EBA">
      <w:pPr>
        <w:ind w:left="2700" w:hanging="1440"/>
        <w:jc w:val="center"/>
        <w:rPr>
          <w:rFonts w:asciiTheme="minorHAnsi" w:hAnsiTheme="minorHAnsi" w:cstheme="minorHAnsi"/>
          <w:b/>
          <w:sz w:val="20"/>
          <w:szCs w:val="20"/>
        </w:rPr>
      </w:pPr>
    </w:p>
    <w:p w14:paraId="7E384BD4" w14:textId="77777777" w:rsidR="007954AF" w:rsidRDefault="007954AF" w:rsidP="000A4EBA">
      <w:pPr>
        <w:ind w:left="2700" w:hanging="1440"/>
        <w:jc w:val="center"/>
        <w:rPr>
          <w:rFonts w:asciiTheme="minorHAnsi" w:hAnsiTheme="minorHAnsi" w:cstheme="minorHAnsi"/>
          <w:b/>
          <w:sz w:val="22"/>
          <w:szCs w:val="22"/>
        </w:rPr>
        <w:sectPr w:rsidR="007954AF" w:rsidSect="00FD7331">
          <w:type w:val="continuous"/>
          <w:pgSz w:w="12240" w:h="15840"/>
          <w:pgMar w:top="1440" w:right="1440" w:bottom="1152" w:left="1440" w:header="720" w:footer="720" w:gutter="0"/>
          <w:cols w:space="720"/>
          <w:titlePg/>
          <w:docGrid w:linePitch="360"/>
        </w:sectPr>
      </w:pPr>
    </w:p>
    <w:p w14:paraId="50C20D95" w14:textId="77777777" w:rsidR="007708F0" w:rsidRDefault="007708F0" w:rsidP="000A4EBA">
      <w:pPr>
        <w:ind w:left="2700" w:hanging="1440"/>
        <w:jc w:val="center"/>
        <w:rPr>
          <w:ins w:id="104" w:author="Brower, Katie [US] (CO)" w:date="2020-02-18T19:40:00Z"/>
          <w:rFonts w:asciiTheme="minorHAnsi" w:hAnsiTheme="minorHAnsi" w:cstheme="minorHAnsi"/>
          <w:b/>
          <w:sz w:val="22"/>
          <w:szCs w:val="22"/>
        </w:rPr>
        <w:sectPr w:rsidR="007708F0" w:rsidSect="00FD7331">
          <w:type w:val="continuous"/>
          <w:pgSz w:w="12240" w:h="15840"/>
          <w:pgMar w:top="1440" w:right="1440" w:bottom="1152" w:left="1440" w:header="720" w:footer="720" w:gutter="0"/>
          <w:cols w:space="720"/>
          <w:titlePg/>
          <w:docGrid w:linePitch="360"/>
        </w:sectPr>
      </w:pPr>
    </w:p>
    <w:p w14:paraId="3F8FF9DA" w14:textId="77777777" w:rsidR="007708F0" w:rsidRDefault="007708F0" w:rsidP="000A4EBA">
      <w:pPr>
        <w:ind w:left="2700" w:hanging="1440"/>
        <w:jc w:val="center"/>
        <w:rPr>
          <w:ins w:id="105" w:author="Brower, Katie [US] (CO)" w:date="2020-02-18T19:41:00Z"/>
          <w:rFonts w:asciiTheme="minorHAnsi" w:hAnsiTheme="minorHAnsi" w:cstheme="minorHAnsi"/>
          <w:b/>
          <w:sz w:val="22"/>
          <w:szCs w:val="22"/>
        </w:rPr>
        <w:sectPr w:rsidR="007708F0" w:rsidSect="00FD7331">
          <w:type w:val="continuous"/>
          <w:pgSz w:w="12240" w:h="15840"/>
          <w:pgMar w:top="1440" w:right="1440" w:bottom="1152" w:left="1440" w:header="720" w:footer="720" w:gutter="0"/>
          <w:cols w:space="720"/>
          <w:titlePg/>
          <w:docGrid w:linePitch="360"/>
        </w:sectPr>
      </w:pPr>
    </w:p>
    <w:p w14:paraId="1170E92E" w14:textId="4186BF88" w:rsidR="007708F0" w:rsidRPr="005C49AE" w:rsidRDefault="007708F0" w:rsidP="00AF6095">
      <w:pPr>
        <w:pStyle w:val="Heading1"/>
        <w:numPr>
          <w:ilvl w:val="0"/>
          <w:numId w:val="0"/>
        </w:numPr>
        <w:rPr>
          <w:rFonts w:asciiTheme="minorHAnsi" w:hAnsiTheme="minorHAnsi" w:cstheme="minorHAnsi"/>
          <w:b w:val="0"/>
          <w:sz w:val="22"/>
          <w:szCs w:val="22"/>
        </w:rPr>
      </w:pPr>
      <w:r>
        <w:rPr>
          <w:rFonts w:asciiTheme="minorHAnsi" w:hAnsiTheme="minorHAnsi" w:cstheme="minorHAnsi"/>
          <w:sz w:val="22"/>
          <w:szCs w:val="22"/>
        </w:rPr>
        <w:lastRenderedPageBreak/>
        <w:t xml:space="preserve">EXHIBIT I – SUPPLEMENTAL </w:t>
      </w:r>
      <w:commentRangeStart w:id="106"/>
      <w:r>
        <w:rPr>
          <w:rFonts w:asciiTheme="minorHAnsi" w:hAnsiTheme="minorHAnsi" w:cstheme="minorHAnsi"/>
          <w:sz w:val="22"/>
          <w:szCs w:val="22"/>
        </w:rPr>
        <w:t xml:space="preserve">XEROX TOOLS </w:t>
      </w:r>
      <w:commentRangeEnd w:id="106"/>
      <w:r w:rsidR="00396C61">
        <w:rPr>
          <w:rStyle w:val="CommentReference"/>
          <w:b w:val="0"/>
          <w:bCs w:val="0"/>
          <w:u w:val="none"/>
        </w:rPr>
        <w:commentReference w:id="106"/>
      </w:r>
      <w:r>
        <w:rPr>
          <w:rFonts w:asciiTheme="minorHAnsi" w:hAnsiTheme="minorHAnsi" w:cstheme="minorHAnsi"/>
          <w:sz w:val="22"/>
          <w:szCs w:val="22"/>
        </w:rPr>
        <w:t>TERMS AND CONDITIONS</w:t>
      </w:r>
    </w:p>
    <w:p w14:paraId="33AE3A0A" w14:textId="77777777" w:rsidR="007708F0" w:rsidRPr="0086018B" w:rsidRDefault="007708F0" w:rsidP="007708F0">
      <w:pPr>
        <w:pStyle w:val="BodyTextIndent"/>
        <w:ind w:left="0"/>
        <w:jc w:val="center"/>
        <w:rPr>
          <w:rFonts w:asciiTheme="minorHAnsi" w:hAnsiTheme="minorHAnsi" w:cstheme="minorHAnsi"/>
          <w:b/>
          <w:caps/>
          <w:sz w:val="22"/>
          <w:szCs w:val="22"/>
        </w:rPr>
      </w:pPr>
    </w:p>
    <w:p w14:paraId="3DF5718B" w14:textId="77777777" w:rsidR="007708F0" w:rsidRPr="0086018B" w:rsidRDefault="007708F0" w:rsidP="007708F0">
      <w:pPr>
        <w:pStyle w:val="BodyTextIndent"/>
        <w:ind w:left="0"/>
        <w:jc w:val="both"/>
        <w:rPr>
          <w:rFonts w:asciiTheme="minorHAnsi" w:hAnsiTheme="minorHAnsi" w:cstheme="minorHAnsi"/>
          <w:b/>
          <w:caps/>
          <w:sz w:val="22"/>
          <w:szCs w:val="22"/>
        </w:rPr>
      </w:pPr>
    </w:p>
    <w:tbl>
      <w:tblPr>
        <w:tblW w:w="10076" w:type="dxa"/>
        <w:tblInd w:w="-108" w:type="dxa"/>
        <w:tblBorders>
          <w:top w:val="nil"/>
          <w:left w:val="nil"/>
          <w:bottom w:val="nil"/>
          <w:right w:val="nil"/>
        </w:tblBorders>
        <w:tblLayout w:type="fixed"/>
        <w:tblLook w:val="0000" w:firstRow="0" w:lastRow="0" w:firstColumn="0" w:lastColumn="0" w:noHBand="0" w:noVBand="0"/>
      </w:tblPr>
      <w:tblGrid>
        <w:gridCol w:w="5038"/>
        <w:gridCol w:w="5038"/>
      </w:tblGrid>
      <w:tr w:rsidR="007C2D9B" w:rsidRPr="007C2D9B" w14:paraId="1B7797A3" w14:textId="77777777" w:rsidTr="00396C61">
        <w:trPr>
          <w:trHeight w:val="95"/>
        </w:trPr>
        <w:tc>
          <w:tcPr>
            <w:tcW w:w="5038" w:type="dxa"/>
          </w:tcPr>
          <w:p w14:paraId="0C11A828" w14:textId="77777777" w:rsidR="007C2D9B" w:rsidRDefault="007C2D9B" w:rsidP="00284921">
            <w:pPr>
              <w:autoSpaceDE w:val="0"/>
              <w:autoSpaceDN w:val="0"/>
              <w:adjustRightInd w:val="0"/>
              <w:rPr>
                <w:rFonts w:asciiTheme="minorHAnsi" w:hAnsiTheme="minorHAnsi" w:cstheme="minorHAnsi"/>
                <w:color w:val="000000"/>
                <w:sz w:val="20"/>
                <w:szCs w:val="20"/>
              </w:rPr>
            </w:pPr>
            <w:r w:rsidRPr="007C2D9B">
              <w:rPr>
                <w:rFonts w:asciiTheme="minorHAnsi" w:hAnsiTheme="minorHAnsi" w:cstheme="minorHAnsi"/>
                <w:color w:val="000000"/>
                <w:sz w:val="20"/>
                <w:szCs w:val="20"/>
              </w:rPr>
              <w:t xml:space="preserve">Xerox will install and configure, on-site, Xerox Tool(s) at a mutually agreed upon NGSC Site with the following specifications. The installation of Xerox Tools will require dedicated server(s), provided by Northrop Grumman, to be installed, functional and attached to the Northrop Grumman network infrastructure. </w:t>
            </w:r>
          </w:p>
          <w:p w14:paraId="1C6CC506" w14:textId="77777777" w:rsidR="0046353A" w:rsidRDefault="0046353A" w:rsidP="00284921">
            <w:pPr>
              <w:autoSpaceDE w:val="0"/>
              <w:autoSpaceDN w:val="0"/>
              <w:adjustRightInd w:val="0"/>
              <w:rPr>
                <w:rFonts w:asciiTheme="minorHAnsi" w:hAnsiTheme="minorHAnsi" w:cstheme="minorHAnsi"/>
                <w:b/>
                <w:bCs/>
                <w:color w:val="000000"/>
                <w:sz w:val="20"/>
                <w:szCs w:val="20"/>
              </w:rPr>
            </w:pPr>
          </w:p>
          <w:p w14:paraId="13CF3D64" w14:textId="77777777" w:rsidR="007C2D9B" w:rsidRPr="007C2D9B" w:rsidRDefault="007C2D9B" w:rsidP="00284921">
            <w:pPr>
              <w:autoSpaceDE w:val="0"/>
              <w:autoSpaceDN w:val="0"/>
              <w:adjustRightInd w:val="0"/>
              <w:rPr>
                <w:rFonts w:asciiTheme="minorHAnsi" w:hAnsiTheme="minorHAnsi" w:cstheme="minorHAnsi"/>
                <w:color w:val="000000"/>
                <w:sz w:val="20"/>
                <w:szCs w:val="20"/>
              </w:rPr>
            </w:pPr>
            <w:r w:rsidRPr="007C2D9B">
              <w:rPr>
                <w:rFonts w:asciiTheme="minorHAnsi" w:hAnsiTheme="minorHAnsi" w:cstheme="minorHAnsi"/>
                <w:b/>
                <w:bCs/>
                <w:color w:val="000000"/>
                <w:sz w:val="20"/>
                <w:szCs w:val="20"/>
              </w:rPr>
              <w:t xml:space="preserve">Component </w:t>
            </w:r>
          </w:p>
        </w:tc>
        <w:tc>
          <w:tcPr>
            <w:tcW w:w="5038" w:type="dxa"/>
          </w:tcPr>
          <w:p w14:paraId="1072E060" w14:textId="77777777" w:rsidR="0046353A" w:rsidRDefault="0046353A" w:rsidP="00284921">
            <w:pPr>
              <w:autoSpaceDE w:val="0"/>
              <w:autoSpaceDN w:val="0"/>
              <w:adjustRightInd w:val="0"/>
              <w:rPr>
                <w:rFonts w:asciiTheme="minorHAnsi" w:hAnsiTheme="minorHAnsi" w:cstheme="minorHAnsi"/>
                <w:b/>
                <w:bCs/>
                <w:color w:val="000000"/>
                <w:sz w:val="20"/>
                <w:szCs w:val="20"/>
              </w:rPr>
            </w:pPr>
          </w:p>
          <w:p w14:paraId="22167B73" w14:textId="77777777" w:rsidR="0046353A" w:rsidRDefault="0046353A" w:rsidP="00284921">
            <w:pPr>
              <w:autoSpaceDE w:val="0"/>
              <w:autoSpaceDN w:val="0"/>
              <w:adjustRightInd w:val="0"/>
              <w:rPr>
                <w:rFonts w:asciiTheme="minorHAnsi" w:hAnsiTheme="minorHAnsi" w:cstheme="minorHAnsi"/>
                <w:b/>
                <w:bCs/>
                <w:color w:val="000000"/>
                <w:sz w:val="20"/>
                <w:szCs w:val="20"/>
              </w:rPr>
            </w:pPr>
          </w:p>
          <w:p w14:paraId="538AA392" w14:textId="77777777" w:rsidR="0046353A" w:rsidRDefault="0046353A" w:rsidP="00284921">
            <w:pPr>
              <w:autoSpaceDE w:val="0"/>
              <w:autoSpaceDN w:val="0"/>
              <w:adjustRightInd w:val="0"/>
              <w:rPr>
                <w:rFonts w:asciiTheme="minorHAnsi" w:hAnsiTheme="minorHAnsi" w:cstheme="minorHAnsi"/>
                <w:b/>
                <w:bCs/>
                <w:color w:val="000000"/>
                <w:sz w:val="20"/>
                <w:szCs w:val="20"/>
              </w:rPr>
            </w:pPr>
          </w:p>
          <w:p w14:paraId="08B20C1B" w14:textId="77777777" w:rsidR="0046353A" w:rsidRDefault="0046353A" w:rsidP="00284921">
            <w:pPr>
              <w:autoSpaceDE w:val="0"/>
              <w:autoSpaceDN w:val="0"/>
              <w:adjustRightInd w:val="0"/>
              <w:rPr>
                <w:rFonts w:asciiTheme="minorHAnsi" w:hAnsiTheme="minorHAnsi" w:cstheme="minorHAnsi"/>
                <w:b/>
                <w:bCs/>
                <w:color w:val="000000"/>
                <w:sz w:val="20"/>
                <w:szCs w:val="20"/>
              </w:rPr>
            </w:pPr>
          </w:p>
          <w:p w14:paraId="31872926" w14:textId="77777777" w:rsidR="0046353A" w:rsidRDefault="0046353A" w:rsidP="00284921">
            <w:pPr>
              <w:autoSpaceDE w:val="0"/>
              <w:autoSpaceDN w:val="0"/>
              <w:adjustRightInd w:val="0"/>
              <w:rPr>
                <w:rFonts w:asciiTheme="minorHAnsi" w:hAnsiTheme="minorHAnsi" w:cstheme="minorHAnsi"/>
                <w:b/>
                <w:bCs/>
                <w:color w:val="000000"/>
                <w:sz w:val="20"/>
                <w:szCs w:val="20"/>
              </w:rPr>
            </w:pPr>
          </w:p>
          <w:p w14:paraId="29425945" w14:textId="77777777" w:rsidR="0046353A" w:rsidRDefault="0046353A" w:rsidP="00284921">
            <w:pPr>
              <w:autoSpaceDE w:val="0"/>
              <w:autoSpaceDN w:val="0"/>
              <w:adjustRightInd w:val="0"/>
              <w:rPr>
                <w:rFonts w:asciiTheme="minorHAnsi" w:hAnsiTheme="minorHAnsi" w:cstheme="minorHAnsi"/>
                <w:b/>
                <w:bCs/>
                <w:color w:val="000000"/>
                <w:sz w:val="20"/>
                <w:szCs w:val="20"/>
              </w:rPr>
            </w:pPr>
          </w:p>
          <w:p w14:paraId="716763F6" w14:textId="77777777" w:rsidR="0046353A" w:rsidRDefault="0046353A" w:rsidP="00284921">
            <w:pPr>
              <w:autoSpaceDE w:val="0"/>
              <w:autoSpaceDN w:val="0"/>
              <w:adjustRightInd w:val="0"/>
              <w:rPr>
                <w:rFonts w:asciiTheme="minorHAnsi" w:hAnsiTheme="minorHAnsi" w:cstheme="minorHAnsi"/>
                <w:b/>
                <w:bCs/>
                <w:color w:val="000000"/>
                <w:sz w:val="20"/>
                <w:szCs w:val="20"/>
              </w:rPr>
            </w:pPr>
          </w:p>
          <w:p w14:paraId="2672C18A" w14:textId="77777777" w:rsidR="007C2D9B" w:rsidRPr="007C2D9B" w:rsidRDefault="007C2D9B" w:rsidP="00284921">
            <w:pPr>
              <w:autoSpaceDE w:val="0"/>
              <w:autoSpaceDN w:val="0"/>
              <w:adjustRightInd w:val="0"/>
              <w:rPr>
                <w:rFonts w:asciiTheme="minorHAnsi" w:hAnsiTheme="minorHAnsi" w:cstheme="minorHAnsi"/>
                <w:color w:val="000000"/>
                <w:sz w:val="20"/>
                <w:szCs w:val="20"/>
              </w:rPr>
            </w:pPr>
            <w:r w:rsidRPr="007C2D9B">
              <w:rPr>
                <w:rFonts w:asciiTheme="minorHAnsi" w:hAnsiTheme="minorHAnsi" w:cstheme="minorHAnsi"/>
                <w:b/>
                <w:bCs/>
                <w:color w:val="000000"/>
                <w:sz w:val="20"/>
                <w:szCs w:val="20"/>
              </w:rPr>
              <w:t xml:space="preserve">Specifications </w:t>
            </w:r>
          </w:p>
        </w:tc>
      </w:tr>
      <w:tr w:rsidR="007C2D9B" w:rsidRPr="007C2D9B" w14:paraId="6E8DB0D0" w14:textId="77777777" w:rsidTr="00396C61">
        <w:trPr>
          <w:trHeight w:val="727"/>
        </w:trPr>
        <w:tc>
          <w:tcPr>
            <w:tcW w:w="5038" w:type="dxa"/>
          </w:tcPr>
          <w:p w14:paraId="56010D26"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Tools </w:t>
            </w:r>
          </w:p>
        </w:tc>
        <w:tc>
          <w:tcPr>
            <w:tcW w:w="5038" w:type="dxa"/>
          </w:tcPr>
          <w:p w14:paraId="016248D8" w14:textId="77777777" w:rsidR="007C2D9B" w:rsidRPr="00143B00" w:rsidRDefault="007C2D9B" w:rsidP="00284921">
            <w:pPr>
              <w:autoSpaceDE w:val="0"/>
              <w:autoSpaceDN w:val="0"/>
              <w:adjustRightInd w:val="0"/>
              <w:rPr>
                <w:rFonts w:asciiTheme="minorHAnsi" w:hAnsiTheme="minorHAnsi" w:cstheme="minorHAnsi"/>
                <w:sz w:val="20"/>
                <w:szCs w:val="20"/>
                <w:lang w:val="fr-FR"/>
              </w:rPr>
            </w:pPr>
          </w:p>
          <w:p w14:paraId="3291385F" w14:textId="77777777" w:rsidR="007C2D9B" w:rsidRPr="00143B00" w:rsidRDefault="007C2D9B" w:rsidP="00284921">
            <w:pPr>
              <w:autoSpaceDE w:val="0"/>
              <w:autoSpaceDN w:val="0"/>
              <w:adjustRightInd w:val="0"/>
              <w:rPr>
                <w:rFonts w:asciiTheme="minorHAnsi" w:hAnsiTheme="minorHAnsi" w:cstheme="minorHAnsi"/>
                <w:color w:val="000000"/>
                <w:sz w:val="20"/>
                <w:szCs w:val="20"/>
                <w:lang w:val="fr-FR"/>
              </w:rPr>
            </w:pPr>
            <w:r w:rsidRPr="00143B00">
              <w:rPr>
                <w:rFonts w:asciiTheme="minorHAnsi" w:hAnsiTheme="minorHAnsi" w:cstheme="minorHAnsi"/>
                <w:color w:val="000000"/>
                <w:sz w:val="20"/>
                <w:szCs w:val="20"/>
              </w:rPr>
              <w:t></w:t>
            </w:r>
            <w:r w:rsidRPr="00143B00">
              <w:rPr>
                <w:rFonts w:asciiTheme="minorHAnsi" w:hAnsiTheme="minorHAnsi" w:cstheme="minorHAnsi"/>
                <w:color w:val="000000"/>
                <w:sz w:val="20"/>
                <w:szCs w:val="20"/>
                <w:lang w:val="fr-FR"/>
              </w:rPr>
              <w:t xml:space="preserve"> Xerox </w:t>
            </w:r>
            <w:proofErr w:type="spellStart"/>
            <w:r w:rsidRPr="00143B00">
              <w:rPr>
                <w:rFonts w:asciiTheme="minorHAnsi" w:hAnsiTheme="minorHAnsi" w:cstheme="minorHAnsi"/>
                <w:color w:val="000000"/>
                <w:sz w:val="20"/>
                <w:szCs w:val="20"/>
                <w:lang w:val="fr-FR"/>
              </w:rPr>
              <w:t>Device</w:t>
            </w:r>
            <w:proofErr w:type="spellEnd"/>
            <w:r w:rsidRPr="00143B00">
              <w:rPr>
                <w:rFonts w:asciiTheme="minorHAnsi" w:hAnsiTheme="minorHAnsi" w:cstheme="minorHAnsi"/>
                <w:color w:val="000000"/>
                <w:sz w:val="20"/>
                <w:szCs w:val="20"/>
                <w:lang w:val="fr-FR"/>
              </w:rPr>
              <w:t xml:space="preserve"> Manager </w:t>
            </w:r>
          </w:p>
          <w:p w14:paraId="082C6D4F" w14:textId="77777777" w:rsidR="007C2D9B" w:rsidRPr="00143B00" w:rsidRDefault="007C2D9B" w:rsidP="00284921">
            <w:pPr>
              <w:autoSpaceDE w:val="0"/>
              <w:autoSpaceDN w:val="0"/>
              <w:adjustRightInd w:val="0"/>
              <w:rPr>
                <w:rFonts w:asciiTheme="minorHAnsi" w:hAnsiTheme="minorHAnsi" w:cstheme="minorHAnsi"/>
                <w:color w:val="000000"/>
                <w:sz w:val="20"/>
                <w:szCs w:val="20"/>
                <w:lang w:val="fr-FR"/>
              </w:rPr>
            </w:pPr>
            <w:r w:rsidRPr="00143B00">
              <w:rPr>
                <w:rFonts w:asciiTheme="minorHAnsi" w:hAnsiTheme="minorHAnsi" w:cstheme="minorHAnsi"/>
                <w:color w:val="000000"/>
                <w:sz w:val="20"/>
                <w:szCs w:val="20"/>
              </w:rPr>
              <w:t></w:t>
            </w:r>
            <w:r w:rsidRPr="00143B00">
              <w:rPr>
                <w:rFonts w:asciiTheme="minorHAnsi" w:hAnsiTheme="minorHAnsi" w:cstheme="minorHAnsi"/>
                <w:color w:val="000000"/>
                <w:sz w:val="20"/>
                <w:szCs w:val="20"/>
                <w:lang w:val="fr-FR"/>
              </w:rPr>
              <w:t xml:space="preserve"> Xerox Services Manager </w:t>
            </w:r>
          </w:p>
          <w:p w14:paraId="2B6A11AE" w14:textId="77777777" w:rsidR="007C2D9B" w:rsidRPr="00143B00" w:rsidRDefault="007C2D9B" w:rsidP="00284921">
            <w:pPr>
              <w:autoSpaceDE w:val="0"/>
              <w:autoSpaceDN w:val="0"/>
              <w:adjustRightInd w:val="0"/>
              <w:rPr>
                <w:rFonts w:asciiTheme="minorHAnsi" w:hAnsiTheme="minorHAnsi" w:cstheme="minorHAnsi"/>
                <w:color w:val="000000"/>
                <w:sz w:val="20"/>
                <w:szCs w:val="20"/>
                <w:lang w:val="fr-FR"/>
              </w:rPr>
            </w:pPr>
            <w:r w:rsidRPr="00143B00">
              <w:rPr>
                <w:rFonts w:asciiTheme="minorHAnsi" w:hAnsiTheme="minorHAnsi" w:cstheme="minorHAnsi"/>
                <w:color w:val="000000"/>
                <w:sz w:val="20"/>
                <w:szCs w:val="20"/>
              </w:rPr>
              <w:t></w:t>
            </w:r>
            <w:r w:rsidRPr="00143B00">
              <w:rPr>
                <w:rFonts w:asciiTheme="minorHAnsi" w:hAnsiTheme="minorHAnsi" w:cstheme="minorHAnsi"/>
                <w:color w:val="000000"/>
                <w:sz w:val="20"/>
                <w:szCs w:val="20"/>
                <w:lang w:val="fr-FR"/>
              </w:rPr>
              <w:t xml:space="preserve"> Xerox Services Portal </w:t>
            </w:r>
          </w:p>
          <w:p w14:paraId="1F351538" w14:textId="77777777" w:rsidR="007C2D9B" w:rsidRPr="00143B00" w:rsidRDefault="007C2D9B" w:rsidP="00284921">
            <w:pPr>
              <w:autoSpaceDE w:val="0"/>
              <w:autoSpaceDN w:val="0"/>
              <w:adjustRightInd w:val="0"/>
              <w:rPr>
                <w:rFonts w:asciiTheme="minorHAnsi" w:hAnsiTheme="minorHAnsi" w:cstheme="minorHAnsi"/>
                <w:color w:val="000000"/>
                <w:sz w:val="20"/>
                <w:szCs w:val="20"/>
                <w:lang w:val="fr-FR"/>
              </w:rPr>
            </w:pPr>
            <w:r w:rsidRPr="00143B00">
              <w:rPr>
                <w:rFonts w:asciiTheme="minorHAnsi" w:hAnsiTheme="minorHAnsi" w:cstheme="minorHAnsi"/>
                <w:color w:val="000000"/>
                <w:sz w:val="20"/>
                <w:szCs w:val="20"/>
              </w:rPr>
              <w:t></w:t>
            </w:r>
            <w:r w:rsidRPr="00143B00">
              <w:rPr>
                <w:rFonts w:asciiTheme="minorHAnsi" w:hAnsiTheme="minorHAnsi" w:cstheme="minorHAnsi"/>
                <w:color w:val="000000"/>
                <w:sz w:val="20"/>
                <w:szCs w:val="20"/>
                <w:lang w:val="fr-FR"/>
              </w:rPr>
              <w:t xml:space="preserve"> Xerox Report Manager </w:t>
            </w:r>
          </w:p>
          <w:p w14:paraId="527BCEBC"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 Xerox Data warehouse </w:t>
            </w:r>
          </w:p>
          <w:p w14:paraId="72B6EC21"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p>
        </w:tc>
      </w:tr>
      <w:tr w:rsidR="007C2D9B" w:rsidRPr="007C2D9B" w14:paraId="0BE97D9F" w14:textId="77777777" w:rsidTr="00396C61">
        <w:trPr>
          <w:trHeight w:val="959"/>
        </w:trPr>
        <w:tc>
          <w:tcPr>
            <w:tcW w:w="5038" w:type="dxa"/>
          </w:tcPr>
          <w:p w14:paraId="4CC4FB18"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Operating Systems </w:t>
            </w:r>
          </w:p>
        </w:tc>
        <w:tc>
          <w:tcPr>
            <w:tcW w:w="5038" w:type="dxa"/>
          </w:tcPr>
          <w:p w14:paraId="3BE1B856"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Windows® 2008 R2 and R2 x64 </w:t>
            </w:r>
          </w:p>
          <w:p w14:paraId="5D69954E"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Windows® 2012 </w:t>
            </w:r>
          </w:p>
          <w:p w14:paraId="3691B7EA"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Note: The following operating systems are not supported - Windows Vista®, Windows® XP, Windows® NT 4, Windows® 2000, Windows® 2000 Data Center, Windows® 2003 Server, and Windows® systems running on a Novell® client, Macintosh®, or non-NTFS partitions. </w:t>
            </w:r>
          </w:p>
          <w:p w14:paraId="0F49590A"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Note: Installation on a Domain Controller is not supported. </w:t>
            </w:r>
          </w:p>
        </w:tc>
      </w:tr>
      <w:tr w:rsidR="007C2D9B" w:rsidRPr="007C2D9B" w14:paraId="6B9EF006" w14:textId="77777777" w:rsidTr="00396C61">
        <w:trPr>
          <w:trHeight w:val="84"/>
        </w:trPr>
        <w:tc>
          <w:tcPr>
            <w:tcW w:w="5038" w:type="dxa"/>
          </w:tcPr>
          <w:p w14:paraId="1784FDF4" w14:textId="77777777" w:rsidR="0046353A" w:rsidRDefault="0046353A" w:rsidP="00284921">
            <w:pPr>
              <w:autoSpaceDE w:val="0"/>
              <w:autoSpaceDN w:val="0"/>
              <w:adjustRightInd w:val="0"/>
              <w:rPr>
                <w:rFonts w:asciiTheme="minorHAnsi" w:hAnsiTheme="minorHAnsi" w:cstheme="minorHAnsi"/>
                <w:color w:val="000000"/>
                <w:sz w:val="20"/>
                <w:szCs w:val="20"/>
              </w:rPr>
            </w:pPr>
          </w:p>
          <w:p w14:paraId="640F2E2A"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Web Server </w:t>
            </w:r>
          </w:p>
        </w:tc>
        <w:tc>
          <w:tcPr>
            <w:tcW w:w="5038" w:type="dxa"/>
          </w:tcPr>
          <w:p w14:paraId="356AE7C3" w14:textId="77777777" w:rsidR="0046353A" w:rsidRDefault="0046353A" w:rsidP="00284921">
            <w:pPr>
              <w:autoSpaceDE w:val="0"/>
              <w:autoSpaceDN w:val="0"/>
              <w:adjustRightInd w:val="0"/>
              <w:rPr>
                <w:rFonts w:asciiTheme="minorHAnsi" w:hAnsiTheme="minorHAnsi" w:cstheme="minorHAnsi"/>
                <w:color w:val="000000"/>
                <w:sz w:val="20"/>
                <w:szCs w:val="20"/>
              </w:rPr>
            </w:pPr>
          </w:p>
          <w:p w14:paraId="6149E9E5"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Internet Information Services (IIS) 6.0 or above </w:t>
            </w:r>
          </w:p>
        </w:tc>
      </w:tr>
      <w:tr w:rsidR="007C2D9B" w:rsidRPr="007C2D9B" w14:paraId="537655AA" w14:textId="77777777" w:rsidTr="00396C61">
        <w:trPr>
          <w:trHeight w:val="89"/>
        </w:trPr>
        <w:tc>
          <w:tcPr>
            <w:tcW w:w="5038" w:type="dxa"/>
          </w:tcPr>
          <w:p w14:paraId="4B6AFD5B" w14:textId="77777777" w:rsidR="0046353A" w:rsidRDefault="0046353A" w:rsidP="00284921">
            <w:pPr>
              <w:autoSpaceDE w:val="0"/>
              <w:autoSpaceDN w:val="0"/>
              <w:adjustRightInd w:val="0"/>
              <w:rPr>
                <w:rFonts w:asciiTheme="minorHAnsi" w:hAnsiTheme="minorHAnsi" w:cstheme="minorHAnsi"/>
                <w:color w:val="000000"/>
                <w:sz w:val="20"/>
                <w:szCs w:val="20"/>
              </w:rPr>
            </w:pPr>
          </w:p>
          <w:p w14:paraId="62866A8B" w14:textId="77777777" w:rsidR="0046353A" w:rsidRDefault="0046353A" w:rsidP="00284921">
            <w:pPr>
              <w:autoSpaceDE w:val="0"/>
              <w:autoSpaceDN w:val="0"/>
              <w:adjustRightInd w:val="0"/>
              <w:rPr>
                <w:rFonts w:asciiTheme="minorHAnsi" w:hAnsiTheme="minorHAnsi" w:cstheme="minorHAnsi"/>
                <w:color w:val="000000"/>
                <w:sz w:val="20"/>
                <w:szCs w:val="20"/>
              </w:rPr>
            </w:pPr>
          </w:p>
          <w:p w14:paraId="59B23235"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Internet Protocol </w:t>
            </w:r>
          </w:p>
        </w:tc>
        <w:tc>
          <w:tcPr>
            <w:tcW w:w="5038" w:type="dxa"/>
          </w:tcPr>
          <w:p w14:paraId="243D01AF"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Working Microsoft® TCP/IPv4 Stack </w:t>
            </w:r>
          </w:p>
        </w:tc>
      </w:tr>
      <w:tr w:rsidR="007C2D9B" w:rsidRPr="007C2D9B" w14:paraId="05426549" w14:textId="77777777" w:rsidTr="00396C61">
        <w:trPr>
          <w:trHeight w:val="86"/>
        </w:trPr>
        <w:tc>
          <w:tcPr>
            <w:tcW w:w="5038" w:type="dxa"/>
          </w:tcPr>
          <w:p w14:paraId="7DC13258"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Browser </w:t>
            </w:r>
          </w:p>
        </w:tc>
        <w:tc>
          <w:tcPr>
            <w:tcW w:w="5038" w:type="dxa"/>
          </w:tcPr>
          <w:p w14:paraId="77B56721"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Internet Explorer® 7.0, 8.0, 9.0, 10.0, 11.0 </w:t>
            </w:r>
          </w:p>
        </w:tc>
      </w:tr>
      <w:tr w:rsidR="007C2D9B" w:rsidRPr="007C2D9B" w14:paraId="44C846D5" w14:textId="77777777" w:rsidTr="00396C61">
        <w:trPr>
          <w:trHeight w:val="397"/>
        </w:trPr>
        <w:tc>
          <w:tcPr>
            <w:tcW w:w="5038" w:type="dxa"/>
          </w:tcPr>
          <w:p w14:paraId="5F346494" w14:textId="77777777" w:rsidR="0046353A" w:rsidRDefault="0046353A" w:rsidP="00284921">
            <w:pPr>
              <w:autoSpaceDE w:val="0"/>
              <w:autoSpaceDN w:val="0"/>
              <w:adjustRightInd w:val="0"/>
              <w:rPr>
                <w:rFonts w:asciiTheme="minorHAnsi" w:hAnsiTheme="minorHAnsi" w:cstheme="minorHAnsi"/>
                <w:color w:val="000000"/>
                <w:sz w:val="20"/>
                <w:szCs w:val="20"/>
              </w:rPr>
            </w:pPr>
          </w:p>
          <w:p w14:paraId="78037168"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Access Components </w:t>
            </w:r>
          </w:p>
        </w:tc>
        <w:tc>
          <w:tcPr>
            <w:tcW w:w="5038" w:type="dxa"/>
          </w:tcPr>
          <w:p w14:paraId="37229559"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Windows Data Access Components (WDAC): MDAC changed its name to WDAC (Windows Data Access Components) with Windows Vista and Windows Server 2008. WDAC is included as part of the operating system and is not available separately for redistribution. Serviceability for WDAC is subject to the life cycle of the operating system. </w:t>
            </w:r>
          </w:p>
        </w:tc>
        <w:bookmarkStart w:id="107" w:name="_GoBack"/>
        <w:bookmarkEnd w:id="107"/>
      </w:tr>
      <w:tr w:rsidR="007C2D9B" w:rsidRPr="007C2D9B" w14:paraId="7AF832B3" w14:textId="77777777" w:rsidTr="00396C61">
        <w:trPr>
          <w:trHeight w:val="591"/>
        </w:trPr>
        <w:tc>
          <w:tcPr>
            <w:tcW w:w="5038" w:type="dxa"/>
          </w:tcPr>
          <w:p w14:paraId="52522881" w14:textId="77777777" w:rsidR="0046353A" w:rsidRDefault="0046353A" w:rsidP="00284921">
            <w:pPr>
              <w:autoSpaceDE w:val="0"/>
              <w:autoSpaceDN w:val="0"/>
              <w:adjustRightInd w:val="0"/>
              <w:rPr>
                <w:rFonts w:asciiTheme="minorHAnsi" w:hAnsiTheme="minorHAnsi" w:cstheme="minorHAnsi"/>
                <w:color w:val="000000"/>
                <w:sz w:val="20"/>
                <w:szCs w:val="20"/>
              </w:rPr>
            </w:pPr>
          </w:p>
          <w:p w14:paraId="34E8AF83"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Microsoft® .NET Framework </w:t>
            </w:r>
          </w:p>
        </w:tc>
        <w:tc>
          <w:tcPr>
            <w:tcW w:w="5038" w:type="dxa"/>
          </w:tcPr>
          <w:p w14:paraId="5DA1F57A" w14:textId="77777777" w:rsidR="0046353A" w:rsidRDefault="0046353A" w:rsidP="00284921">
            <w:pPr>
              <w:autoSpaceDE w:val="0"/>
              <w:autoSpaceDN w:val="0"/>
              <w:adjustRightInd w:val="0"/>
              <w:rPr>
                <w:rFonts w:asciiTheme="minorHAnsi" w:hAnsiTheme="minorHAnsi" w:cstheme="minorHAnsi"/>
                <w:color w:val="000000"/>
                <w:sz w:val="20"/>
                <w:szCs w:val="20"/>
              </w:rPr>
            </w:pPr>
          </w:p>
          <w:p w14:paraId="29532EB3"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Microsoft® .NET 3.5.1 </w:t>
            </w:r>
          </w:p>
          <w:p w14:paraId="773359A6"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Note: The .Net Framework is NOT installed and will need to be installed prior to running the installation for any of the tools. </w:t>
            </w:r>
          </w:p>
          <w:p w14:paraId="0803203B"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Note: AJAX extensions are now installed along with the .NET 3.5.1 Framework. </w:t>
            </w:r>
          </w:p>
        </w:tc>
      </w:tr>
      <w:tr w:rsidR="007C2D9B" w:rsidRPr="007C2D9B" w14:paraId="38265921" w14:textId="77777777" w:rsidTr="00396C61">
        <w:trPr>
          <w:trHeight w:val="127"/>
        </w:trPr>
        <w:tc>
          <w:tcPr>
            <w:tcW w:w="5038" w:type="dxa"/>
          </w:tcPr>
          <w:p w14:paraId="1EBDF0DE" w14:textId="77777777" w:rsidR="0046353A" w:rsidRDefault="0046353A" w:rsidP="00284921">
            <w:pPr>
              <w:autoSpaceDE w:val="0"/>
              <w:autoSpaceDN w:val="0"/>
              <w:adjustRightInd w:val="0"/>
              <w:rPr>
                <w:rFonts w:asciiTheme="minorHAnsi" w:hAnsiTheme="minorHAnsi" w:cstheme="minorHAnsi"/>
                <w:color w:val="000000"/>
                <w:sz w:val="20"/>
                <w:szCs w:val="20"/>
              </w:rPr>
            </w:pPr>
          </w:p>
          <w:p w14:paraId="77CE4797"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Database Server </w:t>
            </w:r>
          </w:p>
        </w:tc>
        <w:tc>
          <w:tcPr>
            <w:tcW w:w="5038" w:type="dxa"/>
          </w:tcPr>
          <w:p w14:paraId="3F9D6EFB" w14:textId="77777777" w:rsidR="0046353A" w:rsidRDefault="0046353A" w:rsidP="00284921">
            <w:pPr>
              <w:autoSpaceDE w:val="0"/>
              <w:autoSpaceDN w:val="0"/>
              <w:adjustRightInd w:val="0"/>
              <w:rPr>
                <w:rFonts w:asciiTheme="minorHAnsi" w:hAnsiTheme="minorHAnsi" w:cstheme="minorHAnsi"/>
                <w:color w:val="000000"/>
                <w:sz w:val="20"/>
                <w:szCs w:val="20"/>
              </w:rPr>
            </w:pPr>
          </w:p>
          <w:p w14:paraId="15B7683B" w14:textId="77777777" w:rsidR="007C2D9B" w:rsidRPr="00143B00" w:rsidRDefault="007C2D9B" w:rsidP="00284921">
            <w:pPr>
              <w:autoSpaceDE w:val="0"/>
              <w:autoSpaceDN w:val="0"/>
              <w:adjustRightInd w:val="0"/>
              <w:rPr>
                <w:rFonts w:asciiTheme="minorHAnsi" w:hAnsiTheme="minorHAnsi" w:cstheme="minorHAnsi"/>
                <w:color w:val="000000"/>
                <w:sz w:val="20"/>
                <w:szCs w:val="20"/>
              </w:rPr>
            </w:pPr>
            <w:r w:rsidRPr="00143B00">
              <w:rPr>
                <w:rFonts w:asciiTheme="minorHAnsi" w:hAnsiTheme="minorHAnsi" w:cstheme="minorHAnsi"/>
                <w:color w:val="000000"/>
                <w:sz w:val="20"/>
                <w:szCs w:val="20"/>
              </w:rPr>
              <w:t xml:space="preserve">Database Server: Microsoft SQL Server® 2008 R2 or </w:t>
            </w:r>
            <w:proofErr w:type="spellStart"/>
            <w:r w:rsidRPr="00143B00">
              <w:rPr>
                <w:rFonts w:asciiTheme="minorHAnsi" w:hAnsiTheme="minorHAnsi" w:cstheme="minorHAnsi"/>
                <w:color w:val="000000"/>
                <w:sz w:val="20"/>
                <w:szCs w:val="20"/>
              </w:rPr>
              <w:t>SQLServer</w:t>
            </w:r>
            <w:proofErr w:type="spellEnd"/>
            <w:r w:rsidRPr="00143B00">
              <w:rPr>
                <w:rFonts w:asciiTheme="minorHAnsi" w:hAnsiTheme="minorHAnsi" w:cstheme="minorHAnsi"/>
                <w:color w:val="000000"/>
                <w:sz w:val="20"/>
                <w:szCs w:val="20"/>
              </w:rPr>
              <w:t xml:space="preserve">® 2012. </w:t>
            </w:r>
          </w:p>
        </w:tc>
      </w:tr>
    </w:tbl>
    <w:p w14:paraId="32361B95" w14:textId="77777777" w:rsidR="007708F0" w:rsidRPr="007C2D9B" w:rsidRDefault="007708F0" w:rsidP="000A4EBA">
      <w:pPr>
        <w:ind w:left="2700" w:hanging="1440"/>
        <w:jc w:val="center"/>
        <w:rPr>
          <w:rFonts w:asciiTheme="minorHAnsi" w:hAnsiTheme="minorHAnsi" w:cstheme="minorHAnsi"/>
          <w:b/>
          <w:sz w:val="22"/>
          <w:szCs w:val="22"/>
        </w:rPr>
        <w:sectPr w:rsidR="007708F0" w:rsidRPr="007C2D9B" w:rsidSect="007708F0">
          <w:pgSz w:w="12240" w:h="15840"/>
          <w:pgMar w:top="1440" w:right="1440" w:bottom="1152" w:left="1440" w:header="720" w:footer="720" w:gutter="0"/>
          <w:cols w:space="720"/>
          <w:titlePg/>
          <w:docGrid w:linePitch="360"/>
        </w:sectPr>
      </w:pPr>
    </w:p>
    <w:p w14:paraId="60CCFFBD" w14:textId="684D9571" w:rsidR="000A4EBA" w:rsidRDefault="000A4EBA" w:rsidP="00AF6095">
      <w:pPr>
        <w:pStyle w:val="Heading1"/>
        <w:numPr>
          <w:ilvl w:val="0"/>
          <w:numId w:val="0"/>
        </w:numPr>
        <w:rPr>
          <w:rFonts w:asciiTheme="minorHAnsi" w:hAnsiTheme="minorHAnsi" w:cstheme="minorHAnsi"/>
          <w:b w:val="0"/>
          <w:sz w:val="22"/>
          <w:szCs w:val="22"/>
        </w:rPr>
      </w:pPr>
      <w:r>
        <w:rPr>
          <w:rFonts w:asciiTheme="minorHAnsi" w:hAnsiTheme="minorHAnsi" w:cstheme="minorHAnsi"/>
          <w:sz w:val="22"/>
          <w:szCs w:val="22"/>
        </w:rPr>
        <w:lastRenderedPageBreak/>
        <w:t xml:space="preserve">EXHIBIT </w:t>
      </w:r>
      <w:r w:rsidR="007708F0">
        <w:rPr>
          <w:rFonts w:asciiTheme="minorHAnsi" w:hAnsiTheme="minorHAnsi" w:cstheme="minorHAnsi"/>
          <w:sz w:val="22"/>
          <w:szCs w:val="22"/>
        </w:rPr>
        <w:t>J</w:t>
      </w:r>
      <w:r>
        <w:rPr>
          <w:rFonts w:asciiTheme="minorHAnsi" w:hAnsiTheme="minorHAnsi" w:cstheme="minorHAnsi"/>
          <w:sz w:val="22"/>
          <w:szCs w:val="22"/>
        </w:rPr>
        <w:t xml:space="preserve"> – FORM OF COUNTRY PERFORMANCE AGREEMENT </w:t>
      </w:r>
    </w:p>
    <w:p w14:paraId="337BE2FB" w14:textId="77777777" w:rsidR="000A4EBA" w:rsidRDefault="000A4EBA" w:rsidP="000A4EBA">
      <w:pPr>
        <w:ind w:left="2700" w:hanging="1440"/>
        <w:jc w:val="center"/>
        <w:rPr>
          <w:rFonts w:asciiTheme="minorHAnsi" w:hAnsiTheme="minorHAnsi" w:cstheme="minorHAnsi"/>
          <w:b/>
          <w:sz w:val="22"/>
          <w:szCs w:val="22"/>
        </w:rPr>
      </w:pPr>
      <w:r>
        <w:rPr>
          <w:rFonts w:asciiTheme="minorHAnsi" w:hAnsiTheme="minorHAnsi" w:cstheme="minorHAnsi"/>
          <w:b/>
          <w:sz w:val="22"/>
          <w:szCs w:val="22"/>
        </w:rPr>
        <w:t>FOR INTERNATIONAL AFFILIATES</w:t>
      </w:r>
    </w:p>
    <w:p w14:paraId="32BF918C" w14:textId="77777777" w:rsidR="000A4EBA" w:rsidRDefault="000A4EBA" w:rsidP="000A4EBA">
      <w:pPr>
        <w:rPr>
          <w:rFonts w:asciiTheme="minorHAnsi" w:hAnsiTheme="minorHAnsi" w:cstheme="minorHAnsi"/>
          <w:b/>
          <w:sz w:val="22"/>
          <w:szCs w:val="22"/>
        </w:rPr>
      </w:pPr>
    </w:p>
    <w:p w14:paraId="7A3F83F1" w14:textId="749738A1" w:rsidR="000A4EBA" w:rsidRPr="00F413E5" w:rsidRDefault="000A4EBA" w:rsidP="00F413E5">
      <w:pPr>
        <w:ind w:left="1440" w:hanging="1440"/>
        <w:rPr>
          <w:rFonts w:asciiTheme="minorHAnsi" w:hAnsiTheme="minorHAnsi" w:cstheme="minorHAnsi"/>
          <w:sz w:val="22"/>
          <w:szCs w:val="22"/>
        </w:rPr>
      </w:pPr>
      <w:r w:rsidRPr="000A4EBA">
        <w:rPr>
          <w:rFonts w:asciiTheme="minorHAnsi" w:hAnsiTheme="minorHAnsi" w:cstheme="minorHAnsi"/>
          <w:b/>
          <w:sz w:val="22"/>
          <w:szCs w:val="22"/>
        </w:rPr>
        <w:t>For:</w:t>
      </w:r>
      <w:r w:rsidRPr="000A4EBA">
        <w:rPr>
          <w:rFonts w:asciiTheme="minorHAnsi" w:hAnsiTheme="minorHAnsi" w:cstheme="minorHAnsi"/>
          <w:b/>
          <w:sz w:val="22"/>
          <w:szCs w:val="22"/>
        </w:rPr>
        <w:tab/>
      </w:r>
      <w:r w:rsidR="0019297F">
        <w:rPr>
          <w:rFonts w:asciiTheme="minorHAnsi" w:hAnsiTheme="minorHAnsi" w:cstheme="minorHAnsi"/>
          <w:sz w:val="22"/>
          <w:szCs w:val="22"/>
        </w:rPr>
        <w:t>Corporate Award # 3793</w:t>
      </w:r>
      <w:r w:rsidRPr="00F413E5">
        <w:rPr>
          <w:rFonts w:asciiTheme="minorHAnsi" w:hAnsiTheme="minorHAnsi" w:cstheme="minorHAnsi"/>
          <w:sz w:val="22"/>
          <w:szCs w:val="22"/>
        </w:rPr>
        <w:t xml:space="preserve"> between Xerox Corporation and Northrop Grumman Systems Corporation (“Agreement”)</w:t>
      </w:r>
    </w:p>
    <w:p w14:paraId="71B5BDD1" w14:textId="77777777" w:rsidR="000A4EBA" w:rsidRPr="000A4EBA" w:rsidRDefault="000A4EBA" w:rsidP="000A4EBA">
      <w:pPr>
        <w:rPr>
          <w:rFonts w:asciiTheme="minorHAnsi" w:hAnsiTheme="minorHAnsi" w:cstheme="minorHAnsi"/>
          <w:b/>
          <w:sz w:val="22"/>
          <w:szCs w:val="22"/>
        </w:rPr>
      </w:pPr>
    </w:p>
    <w:p w14:paraId="643FF223" w14:textId="77777777" w:rsidR="000A4EBA" w:rsidRPr="000A4EBA" w:rsidRDefault="000A4EBA" w:rsidP="000A4EBA">
      <w:pPr>
        <w:rPr>
          <w:rFonts w:asciiTheme="minorHAnsi" w:hAnsiTheme="minorHAnsi" w:cstheme="minorHAnsi"/>
          <w:b/>
          <w:sz w:val="22"/>
          <w:szCs w:val="22"/>
        </w:rPr>
      </w:pPr>
      <w:r w:rsidRPr="000A4EBA">
        <w:rPr>
          <w:rFonts w:asciiTheme="minorHAnsi" w:hAnsiTheme="minorHAnsi" w:cstheme="minorHAnsi"/>
          <w:b/>
          <w:sz w:val="22"/>
          <w:szCs w:val="22"/>
        </w:rPr>
        <w:t xml:space="preserve">Xerox Affiliate Name: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t>
      </w:r>
      <w:r w:rsidRPr="000A4EBA">
        <w:rPr>
          <w:rFonts w:asciiTheme="minorHAnsi" w:hAnsiTheme="minorHAnsi" w:cstheme="minorHAnsi"/>
          <w:b/>
          <w:sz w:val="22"/>
          <w:szCs w:val="22"/>
        </w:rPr>
        <w:t>insert Xerox Affiliate name</w:t>
      </w:r>
      <w:r>
        <w:rPr>
          <w:rFonts w:asciiTheme="minorHAnsi" w:hAnsiTheme="minorHAnsi" w:cstheme="minorHAnsi"/>
          <w:b/>
          <w:sz w:val="22"/>
          <w:szCs w:val="22"/>
        </w:rPr>
        <w:t>]</w:t>
      </w:r>
    </w:p>
    <w:p w14:paraId="04390242" w14:textId="77777777" w:rsidR="000A4EBA" w:rsidRPr="000A4EBA" w:rsidRDefault="000A4EBA" w:rsidP="000A4EBA">
      <w:pPr>
        <w:rPr>
          <w:rFonts w:asciiTheme="minorHAnsi" w:hAnsiTheme="minorHAnsi" w:cstheme="minorHAnsi"/>
          <w:b/>
          <w:sz w:val="22"/>
          <w:szCs w:val="22"/>
        </w:rPr>
      </w:pPr>
    </w:p>
    <w:p w14:paraId="1A1853C7" w14:textId="77777777" w:rsidR="000A4EBA" w:rsidRPr="000A4EBA" w:rsidRDefault="000A4EBA" w:rsidP="000A4EBA">
      <w:pPr>
        <w:rPr>
          <w:rFonts w:asciiTheme="minorHAnsi" w:hAnsiTheme="minorHAnsi" w:cstheme="minorHAnsi"/>
          <w:b/>
          <w:sz w:val="22"/>
          <w:szCs w:val="22"/>
        </w:rPr>
      </w:pPr>
      <w:r w:rsidRPr="000A4EBA">
        <w:rPr>
          <w:rFonts w:asciiTheme="minorHAnsi" w:hAnsiTheme="minorHAnsi" w:cstheme="minorHAnsi"/>
          <w:b/>
          <w:sz w:val="22"/>
          <w:szCs w:val="22"/>
        </w:rPr>
        <w:t xml:space="preserve">Customer Affiliate Name:  </w:t>
      </w:r>
      <w:r>
        <w:rPr>
          <w:rFonts w:asciiTheme="minorHAnsi" w:hAnsiTheme="minorHAnsi" w:cstheme="minorHAnsi"/>
          <w:b/>
          <w:sz w:val="22"/>
          <w:szCs w:val="22"/>
        </w:rPr>
        <w:tab/>
      </w:r>
      <w:r>
        <w:rPr>
          <w:rFonts w:asciiTheme="minorHAnsi" w:hAnsiTheme="minorHAnsi" w:cstheme="minorHAnsi"/>
          <w:b/>
          <w:sz w:val="22"/>
          <w:szCs w:val="22"/>
        </w:rPr>
        <w:tab/>
        <w:t>[</w:t>
      </w:r>
      <w:r w:rsidRPr="000A4EBA">
        <w:rPr>
          <w:rFonts w:asciiTheme="minorHAnsi" w:hAnsiTheme="minorHAnsi" w:cstheme="minorHAnsi"/>
          <w:b/>
          <w:sz w:val="22"/>
          <w:szCs w:val="22"/>
        </w:rPr>
        <w:t>insert Customer Affiliate name</w:t>
      </w:r>
      <w:r>
        <w:rPr>
          <w:rFonts w:asciiTheme="minorHAnsi" w:hAnsiTheme="minorHAnsi" w:cstheme="minorHAnsi"/>
          <w:b/>
          <w:sz w:val="22"/>
          <w:szCs w:val="22"/>
        </w:rPr>
        <w:t>]</w:t>
      </w:r>
    </w:p>
    <w:p w14:paraId="3252BCCE" w14:textId="77777777" w:rsidR="000A4EBA" w:rsidRPr="000A4EBA" w:rsidRDefault="000A4EBA" w:rsidP="000A4EBA">
      <w:pPr>
        <w:rPr>
          <w:rFonts w:asciiTheme="minorHAnsi" w:hAnsiTheme="minorHAnsi" w:cstheme="minorHAnsi"/>
          <w:b/>
          <w:sz w:val="22"/>
          <w:szCs w:val="22"/>
        </w:rPr>
      </w:pPr>
    </w:p>
    <w:p w14:paraId="2B21F790" w14:textId="77777777" w:rsidR="000A4EBA" w:rsidRPr="000A4EBA" w:rsidRDefault="000A4EBA" w:rsidP="000A4EBA">
      <w:pPr>
        <w:rPr>
          <w:rFonts w:asciiTheme="minorHAnsi" w:hAnsiTheme="minorHAnsi" w:cstheme="minorHAnsi"/>
          <w:b/>
          <w:sz w:val="22"/>
          <w:szCs w:val="22"/>
        </w:rPr>
      </w:pPr>
      <w:r w:rsidRPr="000A4EBA">
        <w:rPr>
          <w:rFonts w:asciiTheme="minorHAnsi" w:hAnsiTheme="minorHAnsi" w:cstheme="minorHAnsi"/>
          <w:b/>
          <w:sz w:val="22"/>
          <w:szCs w:val="22"/>
        </w:rPr>
        <w:t>Country Covered by this Country Participation Agreement:  [insert country]</w:t>
      </w:r>
    </w:p>
    <w:p w14:paraId="51232927" w14:textId="77777777" w:rsidR="000A4EBA" w:rsidRPr="000A4EBA" w:rsidRDefault="000A4EBA" w:rsidP="000A4EBA">
      <w:pPr>
        <w:rPr>
          <w:rFonts w:asciiTheme="minorHAnsi" w:hAnsiTheme="minorHAnsi" w:cstheme="minorHAnsi"/>
          <w:b/>
          <w:sz w:val="22"/>
          <w:szCs w:val="22"/>
        </w:rPr>
      </w:pPr>
    </w:p>
    <w:p w14:paraId="4CEE8ED7" w14:textId="77777777" w:rsidR="000A4EBA" w:rsidRPr="000A4EBA" w:rsidRDefault="000A4EBA" w:rsidP="000A4EBA">
      <w:pPr>
        <w:rPr>
          <w:rFonts w:asciiTheme="minorHAnsi" w:hAnsiTheme="minorHAnsi" w:cstheme="minorHAnsi"/>
          <w:sz w:val="22"/>
          <w:szCs w:val="22"/>
        </w:rPr>
      </w:pPr>
      <w:r w:rsidRPr="000A4EBA">
        <w:rPr>
          <w:rFonts w:asciiTheme="minorHAnsi" w:hAnsiTheme="minorHAnsi" w:cstheme="minorHAnsi"/>
          <w:sz w:val="22"/>
          <w:szCs w:val="22"/>
        </w:rPr>
        <w:t xml:space="preserve">This Country Participation Agreement (“Country Participation Agreement”) is made </w:t>
      </w:r>
      <w:r>
        <w:rPr>
          <w:rFonts w:asciiTheme="minorHAnsi" w:hAnsiTheme="minorHAnsi" w:cstheme="minorHAnsi"/>
          <w:sz w:val="22"/>
          <w:szCs w:val="22"/>
        </w:rPr>
        <w:t>effective as of [day, month, year]</w:t>
      </w:r>
      <w:r w:rsidRPr="000A4EBA">
        <w:rPr>
          <w:rFonts w:asciiTheme="minorHAnsi" w:hAnsiTheme="minorHAnsi" w:cstheme="minorHAnsi"/>
          <w:sz w:val="22"/>
          <w:szCs w:val="22"/>
        </w:rPr>
        <w:t>, by and between insert name of local Xerox Affiliate (“Xerox Affiliate” or “</w:t>
      </w:r>
      <w:r w:rsidR="0042788E">
        <w:rPr>
          <w:rFonts w:asciiTheme="minorHAnsi" w:hAnsiTheme="minorHAnsi" w:cstheme="minorHAnsi"/>
          <w:sz w:val="22"/>
          <w:szCs w:val="22"/>
        </w:rPr>
        <w:t>Seller</w:t>
      </w:r>
      <w:r w:rsidRPr="000A4EBA">
        <w:rPr>
          <w:rFonts w:asciiTheme="minorHAnsi" w:hAnsiTheme="minorHAnsi" w:cstheme="minorHAnsi"/>
          <w:sz w:val="22"/>
          <w:szCs w:val="22"/>
        </w:rPr>
        <w:t>”), located at _____________________ and insert name of local Customer Affiliate (“_____________”), located at _________________and hereby acknowledges the signatories’ acceptance of the terms and conditions of the Agreement and incorporates its terms by reference, subject to the modifications set forth herein.</w:t>
      </w:r>
    </w:p>
    <w:p w14:paraId="76EAA77E" w14:textId="77777777" w:rsidR="000A4EBA" w:rsidRPr="000A4EBA" w:rsidRDefault="000A4EBA" w:rsidP="000A4EBA">
      <w:pPr>
        <w:rPr>
          <w:rFonts w:asciiTheme="minorHAnsi" w:hAnsiTheme="minorHAnsi" w:cstheme="minorHAnsi"/>
          <w:sz w:val="22"/>
          <w:szCs w:val="22"/>
        </w:rPr>
      </w:pPr>
    </w:p>
    <w:p w14:paraId="2328815D" w14:textId="77777777" w:rsidR="000A4EBA" w:rsidRPr="00F413E5" w:rsidRDefault="000A4EBA" w:rsidP="00944860">
      <w:pPr>
        <w:pStyle w:val="ListParagraph"/>
        <w:numPr>
          <w:ilvl w:val="2"/>
          <w:numId w:val="46"/>
        </w:numPr>
        <w:ind w:left="360" w:hanging="360"/>
        <w:rPr>
          <w:rFonts w:asciiTheme="minorHAnsi" w:hAnsiTheme="minorHAnsi" w:cstheme="minorHAnsi"/>
          <w:b/>
          <w:sz w:val="22"/>
          <w:szCs w:val="22"/>
        </w:rPr>
      </w:pPr>
      <w:r w:rsidRPr="00F413E5">
        <w:rPr>
          <w:rFonts w:asciiTheme="minorHAnsi" w:hAnsiTheme="minorHAnsi" w:cstheme="minorHAnsi"/>
          <w:b/>
          <w:sz w:val="22"/>
          <w:szCs w:val="22"/>
        </w:rPr>
        <w:t>BACKGROUND; SCOPE</w:t>
      </w:r>
    </w:p>
    <w:p w14:paraId="63F79889" w14:textId="77777777" w:rsidR="000A4EBA" w:rsidRPr="000A4EBA" w:rsidRDefault="000A4EBA" w:rsidP="00944860">
      <w:pPr>
        <w:pStyle w:val="ListParagraph"/>
        <w:numPr>
          <w:ilvl w:val="1"/>
          <w:numId w:val="73"/>
        </w:numPr>
        <w:ind w:left="900" w:hanging="540"/>
        <w:rPr>
          <w:rFonts w:asciiTheme="minorHAnsi" w:hAnsiTheme="minorHAnsi" w:cstheme="minorHAnsi"/>
          <w:sz w:val="22"/>
          <w:szCs w:val="22"/>
        </w:rPr>
      </w:pPr>
      <w:r w:rsidRPr="000A4EBA">
        <w:rPr>
          <w:rFonts w:asciiTheme="minorHAnsi" w:hAnsiTheme="minorHAnsi" w:cstheme="minorHAnsi"/>
          <w:sz w:val="22"/>
          <w:szCs w:val="22"/>
        </w:rPr>
        <w:t xml:space="preserve">Background.  Xerox Corporation (“Xerox”) and Northrop Grumman Systems Corporation (“Customer”) have entered into the Agreement, pursuant to which Xerox and Customer have agreed to the terms and conditions under which (1) certain Services and will be provided by Xerox to Customer; and (2) certain additional Services will be provided on a global and regional basis by Xerox Affiliates to Customer Affiliates within specified geographic territories.  </w:t>
      </w:r>
    </w:p>
    <w:p w14:paraId="2CA3B21D" w14:textId="77777777" w:rsidR="000A4EBA" w:rsidRPr="000A4EBA" w:rsidRDefault="000A4EBA" w:rsidP="00944860">
      <w:pPr>
        <w:pStyle w:val="ListParagraph"/>
        <w:numPr>
          <w:ilvl w:val="1"/>
          <w:numId w:val="73"/>
        </w:numPr>
        <w:ind w:left="900" w:hanging="540"/>
        <w:rPr>
          <w:rFonts w:asciiTheme="minorHAnsi" w:hAnsiTheme="minorHAnsi" w:cstheme="minorHAnsi"/>
          <w:sz w:val="22"/>
          <w:szCs w:val="22"/>
        </w:rPr>
      </w:pPr>
      <w:r w:rsidRPr="000A4EBA">
        <w:rPr>
          <w:rFonts w:asciiTheme="minorHAnsi" w:hAnsiTheme="minorHAnsi" w:cstheme="minorHAnsi"/>
          <w:sz w:val="22"/>
          <w:szCs w:val="22"/>
        </w:rPr>
        <w:t>Scope.  This Country Participation Agreement shall constitute a “Country Participation Agreement” as contemplated by the Agreement.</w:t>
      </w:r>
    </w:p>
    <w:p w14:paraId="1EF4BD0E" w14:textId="77777777" w:rsidR="000A4EBA" w:rsidRPr="000A4EBA" w:rsidRDefault="000A4EBA" w:rsidP="00944860">
      <w:pPr>
        <w:pStyle w:val="ListParagraph"/>
        <w:numPr>
          <w:ilvl w:val="1"/>
          <w:numId w:val="73"/>
        </w:numPr>
        <w:ind w:left="900" w:hanging="540"/>
        <w:rPr>
          <w:rFonts w:asciiTheme="minorHAnsi" w:hAnsiTheme="minorHAnsi" w:cstheme="minorHAnsi"/>
          <w:sz w:val="22"/>
          <w:szCs w:val="22"/>
        </w:rPr>
      </w:pPr>
      <w:r w:rsidRPr="000A4EBA">
        <w:rPr>
          <w:rFonts w:asciiTheme="minorHAnsi" w:hAnsiTheme="minorHAnsi" w:cstheme="minorHAnsi"/>
          <w:sz w:val="22"/>
          <w:szCs w:val="22"/>
        </w:rPr>
        <w:t xml:space="preserve">Term.  This Country Participation Agreement shall begin on _______________ and expire on _______________________, unless renewed by mutual agreement of the parties.  </w:t>
      </w:r>
    </w:p>
    <w:p w14:paraId="2E05969B" w14:textId="77777777" w:rsidR="000A4EBA" w:rsidRPr="000A4EBA" w:rsidRDefault="000A4EBA" w:rsidP="000A4EBA">
      <w:pPr>
        <w:rPr>
          <w:rFonts w:asciiTheme="minorHAnsi" w:hAnsiTheme="minorHAnsi" w:cstheme="minorHAnsi"/>
          <w:sz w:val="22"/>
          <w:szCs w:val="22"/>
        </w:rPr>
      </w:pPr>
    </w:p>
    <w:p w14:paraId="276F8DF4" w14:textId="77777777" w:rsidR="000A4EBA" w:rsidRPr="00F413E5" w:rsidRDefault="000A4EBA" w:rsidP="00944860">
      <w:pPr>
        <w:pStyle w:val="ListParagraph"/>
        <w:numPr>
          <w:ilvl w:val="2"/>
          <w:numId w:val="46"/>
        </w:numPr>
        <w:ind w:left="360" w:hanging="360"/>
        <w:rPr>
          <w:rFonts w:asciiTheme="minorHAnsi" w:hAnsiTheme="minorHAnsi" w:cstheme="minorHAnsi"/>
          <w:b/>
          <w:sz w:val="22"/>
          <w:szCs w:val="22"/>
        </w:rPr>
      </w:pPr>
      <w:r w:rsidRPr="00F413E5">
        <w:rPr>
          <w:rFonts w:asciiTheme="minorHAnsi" w:hAnsiTheme="minorHAnsi" w:cstheme="minorHAnsi"/>
          <w:b/>
          <w:sz w:val="22"/>
          <w:szCs w:val="22"/>
        </w:rPr>
        <w:t>INCORPORATION OF TERMS AND CONDITIONS</w:t>
      </w:r>
    </w:p>
    <w:p w14:paraId="7DA594B7" w14:textId="77777777" w:rsidR="000A4EBA" w:rsidRPr="000A4EBA" w:rsidRDefault="000A4EBA" w:rsidP="000A4EBA">
      <w:pPr>
        <w:ind w:left="360"/>
        <w:rPr>
          <w:rFonts w:asciiTheme="minorHAnsi" w:hAnsiTheme="minorHAnsi" w:cstheme="minorHAnsi"/>
          <w:sz w:val="22"/>
          <w:szCs w:val="22"/>
        </w:rPr>
      </w:pPr>
      <w:r w:rsidRPr="000A4EBA">
        <w:rPr>
          <w:rFonts w:asciiTheme="minorHAnsi" w:hAnsiTheme="minorHAnsi" w:cstheme="minorHAnsi"/>
          <w:sz w:val="22"/>
          <w:szCs w:val="22"/>
        </w:rPr>
        <w:t xml:space="preserve">Each of the Parties to this Country Participation Agreement hereby expressly acknowledges and agrees that the terms and conditions of the Agreement are incorporated by reference into this Country Participation Agreement and shall govern the performance of the Parties hereto in all respects, except to the extent such terms are expressly amended, modified or supplemented pursuant to </w:t>
      </w:r>
      <w:r w:rsidRPr="002013BE">
        <w:rPr>
          <w:rFonts w:asciiTheme="minorHAnsi" w:hAnsiTheme="minorHAnsi" w:cstheme="minorHAnsi"/>
          <w:sz w:val="22"/>
          <w:szCs w:val="22"/>
        </w:rPr>
        <w:t>Section 4</w:t>
      </w:r>
      <w:r w:rsidRPr="000A4EBA">
        <w:rPr>
          <w:rFonts w:asciiTheme="minorHAnsi" w:hAnsiTheme="minorHAnsi" w:cstheme="minorHAnsi"/>
          <w:sz w:val="22"/>
          <w:szCs w:val="22"/>
        </w:rPr>
        <w:t xml:space="preserve"> of this Country Participation Agreement.</w:t>
      </w:r>
    </w:p>
    <w:p w14:paraId="544730D5" w14:textId="77777777" w:rsidR="000A4EBA" w:rsidRPr="000A4EBA" w:rsidRDefault="000A4EBA" w:rsidP="000A4EBA">
      <w:pPr>
        <w:rPr>
          <w:rFonts w:asciiTheme="minorHAnsi" w:hAnsiTheme="minorHAnsi" w:cstheme="minorHAnsi"/>
          <w:sz w:val="22"/>
          <w:szCs w:val="22"/>
        </w:rPr>
      </w:pPr>
    </w:p>
    <w:p w14:paraId="4A293B10" w14:textId="77777777" w:rsidR="000A4EBA" w:rsidRPr="00F413E5" w:rsidRDefault="000A4EBA" w:rsidP="00944860">
      <w:pPr>
        <w:pStyle w:val="ListParagraph"/>
        <w:numPr>
          <w:ilvl w:val="2"/>
          <w:numId w:val="46"/>
        </w:numPr>
        <w:ind w:left="360" w:hanging="360"/>
        <w:rPr>
          <w:rFonts w:asciiTheme="minorHAnsi" w:hAnsiTheme="minorHAnsi" w:cstheme="minorHAnsi"/>
          <w:b/>
          <w:sz w:val="22"/>
          <w:szCs w:val="22"/>
        </w:rPr>
      </w:pPr>
      <w:r w:rsidRPr="00F413E5">
        <w:rPr>
          <w:rFonts w:asciiTheme="minorHAnsi" w:hAnsiTheme="minorHAnsi" w:cstheme="minorHAnsi"/>
          <w:b/>
          <w:sz w:val="22"/>
          <w:szCs w:val="22"/>
        </w:rPr>
        <w:t>DEFINITIONS</w:t>
      </w:r>
    </w:p>
    <w:p w14:paraId="2ACBACEE" w14:textId="77777777" w:rsidR="000A4EBA" w:rsidRPr="000A4EBA" w:rsidRDefault="000A4EBA" w:rsidP="000A4EBA">
      <w:pPr>
        <w:ind w:left="360"/>
        <w:rPr>
          <w:rFonts w:asciiTheme="minorHAnsi" w:hAnsiTheme="minorHAnsi" w:cstheme="minorHAnsi"/>
          <w:sz w:val="22"/>
          <w:szCs w:val="22"/>
        </w:rPr>
      </w:pPr>
      <w:r w:rsidRPr="000A4EBA">
        <w:rPr>
          <w:rFonts w:asciiTheme="minorHAnsi" w:hAnsiTheme="minorHAnsi" w:cstheme="minorHAnsi"/>
          <w:sz w:val="22"/>
          <w:szCs w:val="22"/>
        </w:rPr>
        <w:t>Capitalized terms used but not otherwise defined in this Country Participation Agreement will have the meanings ascribed to them in the Agreement.</w:t>
      </w:r>
    </w:p>
    <w:p w14:paraId="62B5F150" w14:textId="77777777" w:rsidR="000A4EBA" w:rsidRPr="000A4EBA" w:rsidRDefault="000A4EBA" w:rsidP="000A4EBA">
      <w:pPr>
        <w:rPr>
          <w:rFonts w:asciiTheme="minorHAnsi" w:hAnsiTheme="minorHAnsi" w:cstheme="minorHAnsi"/>
          <w:sz w:val="22"/>
          <w:szCs w:val="22"/>
        </w:rPr>
      </w:pPr>
    </w:p>
    <w:p w14:paraId="78F77582" w14:textId="77777777" w:rsidR="000A4EBA" w:rsidRPr="000A4EBA" w:rsidRDefault="000A4EBA" w:rsidP="00944860">
      <w:pPr>
        <w:pStyle w:val="ListParagraph"/>
        <w:numPr>
          <w:ilvl w:val="2"/>
          <w:numId w:val="46"/>
        </w:numPr>
        <w:ind w:left="360" w:hanging="360"/>
        <w:rPr>
          <w:rFonts w:asciiTheme="minorHAnsi" w:hAnsiTheme="minorHAnsi" w:cstheme="minorHAnsi"/>
          <w:sz w:val="22"/>
          <w:szCs w:val="22"/>
        </w:rPr>
      </w:pPr>
      <w:r w:rsidRPr="00F413E5">
        <w:rPr>
          <w:rFonts w:asciiTheme="minorHAnsi" w:hAnsiTheme="minorHAnsi" w:cstheme="minorHAnsi"/>
          <w:b/>
          <w:sz w:val="22"/>
          <w:szCs w:val="22"/>
        </w:rPr>
        <w:t>AMENDMENTS AND SUPPLEMENTS TO THE AGREEMENT</w:t>
      </w:r>
    </w:p>
    <w:p w14:paraId="4863E833" w14:textId="77777777" w:rsidR="000A4EBA" w:rsidRPr="000A4EBA" w:rsidRDefault="000A4EBA" w:rsidP="000A4EBA">
      <w:pPr>
        <w:ind w:left="360"/>
        <w:rPr>
          <w:rFonts w:asciiTheme="minorHAnsi" w:hAnsiTheme="minorHAnsi" w:cstheme="minorHAnsi"/>
          <w:sz w:val="22"/>
          <w:szCs w:val="22"/>
        </w:rPr>
      </w:pPr>
      <w:r w:rsidRPr="000A4EBA">
        <w:rPr>
          <w:rFonts w:asciiTheme="minorHAnsi" w:hAnsiTheme="minorHAnsi" w:cstheme="minorHAnsi"/>
          <w:sz w:val="22"/>
          <w:szCs w:val="22"/>
        </w:rPr>
        <w:t>Except as otherwise expressly provided in the preceding provisions, no provision of the Agreement is amended, modified or supplemented by this Country Participation Agreement, other than as provided below.  All other provisions of the Agreement shall remain in full force and effect.  The following clauses are modified or replaced as follows:</w:t>
      </w:r>
    </w:p>
    <w:p w14:paraId="3BCFBCA0" w14:textId="77777777" w:rsidR="000A4EBA" w:rsidRPr="000A4EBA" w:rsidRDefault="000A4EBA" w:rsidP="000A4EBA">
      <w:pPr>
        <w:rPr>
          <w:rFonts w:asciiTheme="minorHAnsi" w:hAnsiTheme="minorHAnsi" w:cstheme="minorHAnsi"/>
          <w:sz w:val="22"/>
          <w:szCs w:val="22"/>
        </w:rPr>
      </w:pPr>
    </w:p>
    <w:p w14:paraId="2B8426A2" w14:textId="77777777" w:rsidR="000A4EBA" w:rsidRPr="000A4EBA" w:rsidRDefault="000A4EBA" w:rsidP="000A4EBA">
      <w:pPr>
        <w:ind w:left="720"/>
        <w:rPr>
          <w:rFonts w:asciiTheme="minorHAnsi" w:hAnsiTheme="minorHAnsi" w:cstheme="minorHAnsi"/>
          <w:sz w:val="22"/>
          <w:szCs w:val="22"/>
        </w:rPr>
      </w:pPr>
      <w:r w:rsidRPr="000A4EBA">
        <w:rPr>
          <w:rFonts w:asciiTheme="minorHAnsi" w:hAnsiTheme="minorHAnsi" w:cstheme="minorHAnsi"/>
          <w:sz w:val="22"/>
          <w:szCs w:val="22"/>
        </w:rPr>
        <w:t>i)</w:t>
      </w:r>
      <w:r w:rsidRPr="000A4EBA">
        <w:rPr>
          <w:rFonts w:asciiTheme="minorHAnsi" w:hAnsiTheme="minorHAnsi" w:cstheme="minorHAnsi"/>
          <w:sz w:val="22"/>
          <w:szCs w:val="22"/>
        </w:rPr>
        <w:tab/>
      </w:r>
      <w:r>
        <w:rPr>
          <w:rFonts w:asciiTheme="minorHAnsi" w:hAnsiTheme="minorHAnsi" w:cstheme="minorHAnsi"/>
          <w:sz w:val="22"/>
          <w:szCs w:val="22"/>
        </w:rPr>
        <w:t>List modification 1 here</w:t>
      </w:r>
    </w:p>
    <w:p w14:paraId="07CAECE5" w14:textId="77777777" w:rsidR="000A4EBA" w:rsidRPr="000A4EBA" w:rsidRDefault="000A4EBA" w:rsidP="000A4EBA">
      <w:pPr>
        <w:ind w:left="720"/>
        <w:rPr>
          <w:rFonts w:asciiTheme="minorHAnsi" w:hAnsiTheme="minorHAnsi" w:cstheme="minorHAnsi"/>
          <w:sz w:val="22"/>
          <w:szCs w:val="22"/>
        </w:rPr>
      </w:pPr>
      <w:r w:rsidRPr="000A4EBA">
        <w:rPr>
          <w:rFonts w:asciiTheme="minorHAnsi" w:hAnsiTheme="minorHAnsi" w:cstheme="minorHAnsi"/>
          <w:sz w:val="22"/>
          <w:szCs w:val="22"/>
        </w:rPr>
        <w:lastRenderedPageBreak/>
        <w:t>ii)</w:t>
      </w:r>
      <w:r w:rsidRPr="000A4EBA">
        <w:rPr>
          <w:rFonts w:asciiTheme="minorHAnsi" w:hAnsiTheme="minorHAnsi" w:cstheme="minorHAnsi"/>
          <w:sz w:val="22"/>
          <w:szCs w:val="22"/>
        </w:rPr>
        <w:tab/>
      </w:r>
      <w:r>
        <w:rPr>
          <w:rFonts w:asciiTheme="minorHAnsi" w:hAnsiTheme="minorHAnsi" w:cstheme="minorHAnsi"/>
          <w:sz w:val="22"/>
          <w:szCs w:val="22"/>
        </w:rPr>
        <w:t>List modification 2 here, etc.</w:t>
      </w:r>
    </w:p>
    <w:p w14:paraId="0EEED114" w14:textId="77777777" w:rsidR="000A4EBA" w:rsidRPr="000A4EBA" w:rsidRDefault="000A4EBA" w:rsidP="000A4EBA">
      <w:pPr>
        <w:rPr>
          <w:rFonts w:asciiTheme="minorHAnsi" w:hAnsiTheme="minorHAnsi" w:cstheme="minorHAnsi"/>
          <w:sz w:val="22"/>
          <w:szCs w:val="22"/>
        </w:rPr>
      </w:pPr>
    </w:p>
    <w:p w14:paraId="7AD7B578" w14:textId="77777777" w:rsidR="000A4EBA" w:rsidRPr="00F413E5" w:rsidRDefault="000A4EBA" w:rsidP="00944860">
      <w:pPr>
        <w:pStyle w:val="ListParagraph"/>
        <w:numPr>
          <w:ilvl w:val="2"/>
          <w:numId w:val="46"/>
        </w:numPr>
        <w:ind w:left="360" w:hanging="360"/>
        <w:rPr>
          <w:rFonts w:asciiTheme="minorHAnsi" w:hAnsiTheme="minorHAnsi" w:cstheme="minorHAnsi"/>
          <w:b/>
          <w:sz w:val="22"/>
          <w:szCs w:val="22"/>
        </w:rPr>
      </w:pPr>
      <w:r w:rsidRPr="00F413E5">
        <w:rPr>
          <w:rFonts w:asciiTheme="minorHAnsi" w:hAnsiTheme="minorHAnsi" w:cstheme="minorHAnsi"/>
          <w:b/>
          <w:sz w:val="22"/>
          <w:szCs w:val="22"/>
        </w:rPr>
        <w:t>NOTICES</w:t>
      </w:r>
    </w:p>
    <w:p w14:paraId="4059A831" w14:textId="77777777" w:rsidR="000A4EBA" w:rsidRPr="000A4EBA" w:rsidRDefault="000A4EBA" w:rsidP="000A4EBA">
      <w:pPr>
        <w:ind w:left="360"/>
        <w:rPr>
          <w:rFonts w:asciiTheme="minorHAnsi" w:hAnsiTheme="minorHAnsi" w:cstheme="minorHAnsi"/>
          <w:sz w:val="22"/>
          <w:szCs w:val="22"/>
        </w:rPr>
      </w:pPr>
      <w:r w:rsidRPr="000A4EBA">
        <w:rPr>
          <w:rFonts w:asciiTheme="minorHAnsi" w:hAnsiTheme="minorHAnsi" w:cstheme="minorHAnsi"/>
          <w:sz w:val="22"/>
          <w:szCs w:val="22"/>
        </w:rPr>
        <w:t>All notices under this Country Participation Agreement shall be delivered to the following addresses, with a copy of such notices sent to the addresses set forth in the Agreement.</w:t>
      </w:r>
    </w:p>
    <w:p w14:paraId="4A963358" w14:textId="77777777" w:rsidR="000A4EBA" w:rsidRPr="000A4EBA" w:rsidRDefault="000A4EBA" w:rsidP="000A4EBA">
      <w:pPr>
        <w:rPr>
          <w:rFonts w:asciiTheme="minorHAnsi" w:hAnsiTheme="minorHAnsi" w:cstheme="minorHAnsi"/>
          <w:sz w:val="22"/>
          <w:szCs w:val="22"/>
        </w:rPr>
      </w:pPr>
    </w:p>
    <w:p w14:paraId="7F3CA51C" w14:textId="77777777" w:rsidR="000A4EBA" w:rsidRPr="000A4EBA" w:rsidRDefault="000A4EBA" w:rsidP="000A4EBA">
      <w:pPr>
        <w:ind w:firstLine="360"/>
        <w:rPr>
          <w:rFonts w:asciiTheme="minorHAnsi" w:hAnsiTheme="minorHAnsi" w:cstheme="minorHAnsi"/>
          <w:sz w:val="22"/>
          <w:szCs w:val="22"/>
        </w:rPr>
      </w:pPr>
      <w:r w:rsidRPr="000A4EBA">
        <w:rPr>
          <w:rFonts w:asciiTheme="minorHAnsi" w:hAnsiTheme="minorHAnsi" w:cstheme="minorHAnsi"/>
          <w:sz w:val="22"/>
          <w:szCs w:val="22"/>
        </w:rPr>
        <w:t>To Xerox Affiliate:</w:t>
      </w:r>
      <w:r w:rsidRPr="000A4EBA">
        <w:rPr>
          <w:rFonts w:asciiTheme="minorHAnsi" w:hAnsiTheme="minorHAnsi" w:cstheme="minorHAnsi"/>
          <w:sz w:val="22"/>
          <w:szCs w:val="22"/>
        </w:rPr>
        <w:tab/>
      </w:r>
      <w:r w:rsidRPr="000A4EBA">
        <w:rPr>
          <w:rFonts w:asciiTheme="minorHAnsi" w:hAnsiTheme="minorHAnsi" w:cstheme="minorHAnsi"/>
          <w:sz w:val="22"/>
          <w:szCs w:val="22"/>
        </w:rPr>
        <w:tab/>
      </w:r>
      <w:r w:rsidRPr="000A4EBA">
        <w:rPr>
          <w:rFonts w:asciiTheme="minorHAnsi" w:hAnsiTheme="minorHAnsi" w:cstheme="minorHAnsi"/>
          <w:sz w:val="22"/>
          <w:szCs w:val="22"/>
        </w:rPr>
        <w:tab/>
      </w:r>
      <w:r w:rsidRPr="000A4EBA">
        <w:rPr>
          <w:rFonts w:asciiTheme="minorHAnsi" w:hAnsiTheme="minorHAnsi" w:cstheme="minorHAnsi"/>
          <w:sz w:val="22"/>
          <w:szCs w:val="22"/>
        </w:rPr>
        <w:tab/>
      </w:r>
      <w:r>
        <w:rPr>
          <w:rFonts w:asciiTheme="minorHAnsi" w:hAnsiTheme="minorHAnsi" w:cstheme="minorHAnsi"/>
          <w:sz w:val="22"/>
          <w:szCs w:val="22"/>
        </w:rPr>
        <w:tab/>
      </w:r>
      <w:r w:rsidRPr="000A4EBA">
        <w:rPr>
          <w:rFonts w:asciiTheme="minorHAnsi" w:hAnsiTheme="minorHAnsi" w:cstheme="minorHAnsi"/>
          <w:sz w:val="22"/>
          <w:szCs w:val="22"/>
        </w:rPr>
        <w:t>To Customer Affiliate:</w:t>
      </w:r>
    </w:p>
    <w:p w14:paraId="549723D3" w14:textId="77777777" w:rsidR="000A4EBA" w:rsidRPr="000A4EBA" w:rsidRDefault="000A4EBA" w:rsidP="000A4EBA">
      <w:pPr>
        <w:rPr>
          <w:rFonts w:asciiTheme="minorHAnsi" w:hAnsiTheme="minorHAnsi" w:cstheme="minorHAnsi"/>
          <w:sz w:val="22"/>
          <w:szCs w:val="22"/>
        </w:rPr>
      </w:pPr>
      <w:r w:rsidRPr="000A4EBA">
        <w:rPr>
          <w:rFonts w:asciiTheme="minorHAnsi" w:hAnsiTheme="minorHAnsi" w:cstheme="minorHAnsi"/>
          <w:sz w:val="22"/>
          <w:szCs w:val="22"/>
        </w:rPr>
        <w:t xml:space="preserve">     </w:t>
      </w:r>
      <w:r w:rsidRPr="000A4EBA">
        <w:rPr>
          <w:rFonts w:asciiTheme="minorHAnsi" w:hAnsiTheme="minorHAnsi" w:cstheme="minorHAnsi"/>
          <w:sz w:val="22"/>
          <w:szCs w:val="22"/>
        </w:rPr>
        <w:tab/>
      </w:r>
      <w:r w:rsidRPr="000A4EBA">
        <w:rPr>
          <w:rFonts w:asciiTheme="minorHAnsi" w:hAnsiTheme="minorHAnsi" w:cstheme="minorHAnsi"/>
          <w:sz w:val="22"/>
          <w:szCs w:val="22"/>
        </w:rPr>
        <w:tab/>
      </w:r>
      <w:r w:rsidRPr="000A4EBA">
        <w:rPr>
          <w:rFonts w:asciiTheme="minorHAnsi" w:hAnsiTheme="minorHAnsi" w:cstheme="minorHAnsi"/>
          <w:sz w:val="22"/>
          <w:szCs w:val="22"/>
        </w:rPr>
        <w:tab/>
      </w:r>
      <w:r w:rsidRPr="000A4EBA">
        <w:rPr>
          <w:rFonts w:asciiTheme="minorHAnsi" w:hAnsiTheme="minorHAnsi" w:cstheme="minorHAnsi"/>
          <w:sz w:val="22"/>
          <w:szCs w:val="22"/>
        </w:rPr>
        <w:tab/>
      </w:r>
      <w:r w:rsidRPr="000A4EBA">
        <w:rPr>
          <w:rFonts w:asciiTheme="minorHAnsi" w:hAnsiTheme="minorHAnsi" w:cstheme="minorHAnsi"/>
          <w:sz w:val="22"/>
          <w:szCs w:val="22"/>
        </w:rPr>
        <w:tab/>
      </w:r>
      <w:r w:rsidRPr="000A4EBA">
        <w:rPr>
          <w:rFonts w:asciiTheme="minorHAnsi" w:hAnsiTheme="minorHAnsi" w:cstheme="minorHAnsi"/>
          <w:sz w:val="22"/>
          <w:szCs w:val="22"/>
        </w:rPr>
        <w:tab/>
        <w:t xml:space="preserve">      </w:t>
      </w:r>
    </w:p>
    <w:p w14:paraId="45462AD9" w14:textId="77777777" w:rsidR="000A4EBA" w:rsidRPr="000A4EBA" w:rsidRDefault="000A4EBA" w:rsidP="000A4EBA">
      <w:pPr>
        <w:rPr>
          <w:rFonts w:asciiTheme="minorHAnsi" w:hAnsiTheme="minorHAnsi" w:cstheme="minorHAnsi"/>
          <w:sz w:val="22"/>
          <w:szCs w:val="22"/>
        </w:rPr>
      </w:pPr>
      <w:r w:rsidRPr="000A4EBA">
        <w:rPr>
          <w:rFonts w:asciiTheme="minorHAnsi" w:hAnsiTheme="minorHAnsi" w:cstheme="minorHAnsi"/>
          <w:sz w:val="22"/>
          <w:szCs w:val="22"/>
        </w:rPr>
        <w:t xml:space="preserve">     </w:t>
      </w:r>
      <w:r w:rsidRPr="000A4EBA">
        <w:rPr>
          <w:rFonts w:asciiTheme="minorHAnsi" w:hAnsiTheme="minorHAnsi" w:cstheme="minorHAnsi"/>
          <w:sz w:val="22"/>
          <w:szCs w:val="22"/>
        </w:rPr>
        <w:tab/>
      </w:r>
      <w:r w:rsidRPr="000A4EBA">
        <w:rPr>
          <w:rFonts w:asciiTheme="minorHAnsi" w:hAnsiTheme="minorHAnsi" w:cstheme="minorHAnsi"/>
          <w:sz w:val="22"/>
          <w:szCs w:val="22"/>
        </w:rPr>
        <w:tab/>
      </w:r>
      <w:r w:rsidRPr="000A4EBA">
        <w:rPr>
          <w:rFonts w:asciiTheme="minorHAnsi" w:hAnsiTheme="minorHAnsi" w:cstheme="minorHAnsi"/>
          <w:sz w:val="22"/>
          <w:szCs w:val="22"/>
        </w:rPr>
        <w:tab/>
      </w:r>
      <w:r w:rsidRPr="000A4EBA">
        <w:rPr>
          <w:rFonts w:asciiTheme="minorHAnsi" w:hAnsiTheme="minorHAnsi" w:cstheme="minorHAnsi"/>
          <w:sz w:val="22"/>
          <w:szCs w:val="22"/>
        </w:rPr>
        <w:tab/>
      </w:r>
      <w:r w:rsidRPr="000A4EBA">
        <w:rPr>
          <w:rFonts w:asciiTheme="minorHAnsi" w:hAnsiTheme="minorHAnsi" w:cstheme="minorHAnsi"/>
          <w:sz w:val="22"/>
          <w:szCs w:val="22"/>
        </w:rPr>
        <w:tab/>
      </w:r>
      <w:r w:rsidRPr="000A4EBA">
        <w:rPr>
          <w:rFonts w:asciiTheme="minorHAnsi" w:hAnsiTheme="minorHAnsi" w:cstheme="minorHAnsi"/>
          <w:sz w:val="22"/>
          <w:szCs w:val="22"/>
        </w:rPr>
        <w:tab/>
        <w:t xml:space="preserve">     </w:t>
      </w:r>
    </w:p>
    <w:p w14:paraId="2FE68E77" w14:textId="77777777" w:rsidR="000A4EBA" w:rsidRPr="000A4EBA" w:rsidRDefault="000A4EBA" w:rsidP="007708F0">
      <w:pPr>
        <w:ind w:firstLine="360"/>
        <w:rPr>
          <w:rFonts w:asciiTheme="minorHAnsi" w:hAnsiTheme="minorHAnsi" w:cstheme="minorHAnsi"/>
          <w:sz w:val="22"/>
          <w:szCs w:val="22"/>
        </w:rPr>
      </w:pPr>
      <w:r w:rsidRPr="000A4EBA">
        <w:rPr>
          <w:rFonts w:asciiTheme="minorHAnsi" w:hAnsiTheme="minorHAnsi" w:cstheme="minorHAnsi"/>
          <w:sz w:val="22"/>
          <w:szCs w:val="22"/>
        </w:rPr>
        <w:t xml:space="preserve">Attention:      </w:t>
      </w:r>
      <w:r w:rsidRPr="000A4EBA">
        <w:rPr>
          <w:rFonts w:asciiTheme="minorHAnsi" w:hAnsiTheme="minorHAnsi" w:cstheme="minorHAnsi"/>
          <w:sz w:val="22"/>
          <w:szCs w:val="22"/>
        </w:rPr>
        <w:tab/>
      </w:r>
      <w:r w:rsidRPr="000A4EBA">
        <w:rPr>
          <w:rFonts w:asciiTheme="minorHAnsi" w:hAnsiTheme="minorHAnsi" w:cstheme="minorHAnsi"/>
          <w:sz w:val="22"/>
          <w:szCs w:val="22"/>
        </w:rPr>
        <w:tab/>
      </w:r>
      <w:r w:rsidRPr="000A4EBA">
        <w:rPr>
          <w:rFonts w:asciiTheme="minorHAnsi" w:hAnsiTheme="minorHAnsi" w:cstheme="minorHAnsi"/>
          <w:sz w:val="22"/>
          <w:szCs w:val="22"/>
        </w:rPr>
        <w:tab/>
      </w:r>
      <w:r w:rsidRPr="000A4EBA">
        <w:rPr>
          <w:rFonts w:asciiTheme="minorHAnsi" w:hAnsiTheme="minorHAnsi" w:cstheme="minorHAnsi"/>
          <w:sz w:val="22"/>
          <w:szCs w:val="22"/>
        </w:rPr>
        <w:tab/>
      </w:r>
      <w:r>
        <w:rPr>
          <w:rFonts w:asciiTheme="minorHAnsi" w:hAnsiTheme="minorHAnsi" w:cstheme="minorHAnsi"/>
          <w:sz w:val="22"/>
          <w:szCs w:val="22"/>
        </w:rPr>
        <w:tab/>
      </w:r>
      <w:r w:rsidRPr="000A4EBA">
        <w:rPr>
          <w:rFonts w:asciiTheme="minorHAnsi" w:hAnsiTheme="minorHAnsi" w:cstheme="minorHAnsi"/>
          <w:sz w:val="22"/>
          <w:szCs w:val="22"/>
        </w:rPr>
        <w:t xml:space="preserve">Attention:      </w:t>
      </w:r>
    </w:p>
    <w:p w14:paraId="3AF43795" w14:textId="77777777" w:rsidR="000A4EBA" w:rsidRPr="000A4EBA" w:rsidRDefault="000A4EBA" w:rsidP="000A4EBA">
      <w:pPr>
        <w:rPr>
          <w:rFonts w:asciiTheme="minorHAnsi" w:hAnsiTheme="minorHAnsi" w:cstheme="minorHAnsi"/>
          <w:sz w:val="22"/>
          <w:szCs w:val="22"/>
        </w:rPr>
      </w:pPr>
    </w:p>
    <w:p w14:paraId="46052C7D" w14:textId="77777777" w:rsidR="000A4EBA" w:rsidRPr="00F413E5" w:rsidRDefault="000A4EBA" w:rsidP="000A4EBA">
      <w:pPr>
        <w:rPr>
          <w:rFonts w:asciiTheme="minorHAnsi" w:hAnsiTheme="minorHAnsi" w:cstheme="minorHAnsi"/>
          <w:sz w:val="22"/>
          <w:szCs w:val="22"/>
        </w:rPr>
      </w:pPr>
      <w:r w:rsidRPr="00F413E5">
        <w:rPr>
          <w:rFonts w:asciiTheme="minorHAnsi" w:hAnsiTheme="minorHAnsi" w:cstheme="minorHAnsi"/>
          <w:sz w:val="22"/>
          <w:szCs w:val="22"/>
        </w:rPr>
        <w:t>This Country Participation Agreement, the Agreement, and any Appendices entered into under this Country Participation Agreement, are the complete agreement regarding the business transaction between the Parties that sign below and replace any prior oral or written communications between the Parties hereto regarding such business transaction.</w:t>
      </w:r>
    </w:p>
    <w:p w14:paraId="4F889DB0" w14:textId="77777777" w:rsidR="000A4EBA" w:rsidRPr="00F413E5" w:rsidRDefault="000A4EBA" w:rsidP="000A4EBA">
      <w:pPr>
        <w:rPr>
          <w:rFonts w:asciiTheme="minorHAnsi" w:hAnsiTheme="minorHAnsi" w:cstheme="minorHAnsi"/>
          <w:sz w:val="22"/>
          <w:szCs w:val="22"/>
        </w:rPr>
      </w:pPr>
    </w:p>
    <w:p w14:paraId="47164074" w14:textId="77777777" w:rsidR="000A4EBA" w:rsidRPr="00F413E5" w:rsidRDefault="000A4EBA" w:rsidP="000A4EBA">
      <w:pPr>
        <w:rPr>
          <w:rFonts w:asciiTheme="minorHAnsi" w:hAnsiTheme="minorHAnsi" w:cstheme="minorHAnsi"/>
          <w:sz w:val="22"/>
          <w:szCs w:val="22"/>
        </w:rPr>
      </w:pPr>
      <w:r w:rsidRPr="00F413E5">
        <w:rPr>
          <w:rFonts w:asciiTheme="minorHAnsi" w:hAnsiTheme="minorHAnsi" w:cstheme="minorHAnsi"/>
          <w:sz w:val="22"/>
          <w:szCs w:val="22"/>
        </w:rPr>
        <w:t xml:space="preserve">By signing below, both parties agree to the terms of this Country Participation Agreement.  </w:t>
      </w:r>
    </w:p>
    <w:p w14:paraId="3BB381F9" w14:textId="77777777" w:rsidR="000A4EBA" w:rsidRPr="00F413E5" w:rsidRDefault="000A4EBA" w:rsidP="000A4EBA">
      <w:pPr>
        <w:rPr>
          <w:rFonts w:asciiTheme="minorHAnsi" w:hAnsiTheme="minorHAnsi" w:cstheme="minorHAnsi"/>
          <w:sz w:val="22"/>
          <w:szCs w:val="22"/>
        </w:rPr>
      </w:pPr>
    </w:p>
    <w:p w14:paraId="708E1382" w14:textId="77777777" w:rsidR="000A4EBA" w:rsidRPr="00F413E5" w:rsidRDefault="000A4EBA" w:rsidP="000A4EBA">
      <w:pPr>
        <w:rPr>
          <w:rFonts w:asciiTheme="minorHAnsi" w:hAnsiTheme="minorHAnsi" w:cstheme="minorHAnsi"/>
          <w:sz w:val="22"/>
          <w:szCs w:val="22"/>
        </w:rPr>
      </w:pPr>
      <w:r w:rsidRPr="00F413E5">
        <w:rPr>
          <w:rFonts w:asciiTheme="minorHAnsi" w:hAnsiTheme="minorHAnsi" w:cstheme="minorHAnsi"/>
          <w:sz w:val="22"/>
          <w:szCs w:val="22"/>
        </w:rPr>
        <w:t> </w:t>
      </w:r>
    </w:p>
    <w:p w14:paraId="158F4B34" w14:textId="77777777" w:rsidR="000A4EBA" w:rsidRPr="00F413E5" w:rsidRDefault="000A4EBA" w:rsidP="000A4EBA">
      <w:pPr>
        <w:rPr>
          <w:rFonts w:asciiTheme="minorHAnsi" w:hAnsiTheme="minorHAnsi" w:cstheme="minorHAnsi"/>
          <w:sz w:val="22"/>
          <w:szCs w:val="22"/>
        </w:rPr>
      </w:pPr>
      <w:r w:rsidRPr="00F413E5">
        <w:rPr>
          <w:rFonts w:asciiTheme="minorHAnsi" w:hAnsiTheme="minorHAnsi" w:cstheme="minorHAnsi"/>
          <w:sz w:val="22"/>
          <w:szCs w:val="22"/>
        </w:rPr>
        <w:t>Agreed to:</w:t>
      </w:r>
      <w:r w:rsidRPr="00F413E5">
        <w:rPr>
          <w:rFonts w:asciiTheme="minorHAnsi" w:hAnsiTheme="minorHAnsi" w:cstheme="minorHAnsi"/>
          <w:sz w:val="22"/>
          <w:szCs w:val="22"/>
        </w:rPr>
        <w:tab/>
      </w:r>
      <w:r w:rsidRPr="00F413E5">
        <w:rPr>
          <w:rFonts w:asciiTheme="minorHAnsi" w:hAnsiTheme="minorHAnsi" w:cstheme="minorHAnsi"/>
          <w:sz w:val="22"/>
          <w:szCs w:val="22"/>
        </w:rPr>
        <w:tab/>
      </w:r>
      <w:r w:rsidRPr="00F413E5">
        <w:rPr>
          <w:rFonts w:asciiTheme="minorHAnsi" w:hAnsiTheme="minorHAnsi" w:cstheme="minorHAnsi"/>
          <w:sz w:val="22"/>
          <w:szCs w:val="22"/>
        </w:rPr>
        <w:tab/>
      </w:r>
      <w:r w:rsidRPr="00F413E5">
        <w:rPr>
          <w:rFonts w:asciiTheme="minorHAnsi" w:hAnsiTheme="minorHAnsi" w:cstheme="minorHAnsi"/>
          <w:sz w:val="22"/>
          <w:szCs w:val="22"/>
        </w:rPr>
        <w:tab/>
      </w:r>
      <w:r w:rsidRPr="00F413E5">
        <w:rPr>
          <w:rFonts w:asciiTheme="minorHAnsi" w:hAnsiTheme="minorHAnsi" w:cstheme="minorHAnsi"/>
          <w:sz w:val="22"/>
          <w:szCs w:val="22"/>
        </w:rPr>
        <w:tab/>
        <w:t>Agreed to:</w:t>
      </w:r>
    </w:p>
    <w:p w14:paraId="3544CFCD" w14:textId="77777777" w:rsidR="000A4EBA" w:rsidRPr="00F413E5" w:rsidRDefault="00F413E5" w:rsidP="000A4EBA">
      <w:pPr>
        <w:rPr>
          <w:rFonts w:asciiTheme="minorHAnsi" w:hAnsiTheme="minorHAnsi" w:cstheme="minorHAnsi"/>
          <w:sz w:val="22"/>
          <w:szCs w:val="22"/>
        </w:rPr>
      </w:pPr>
      <w:r>
        <w:rPr>
          <w:rFonts w:asciiTheme="minorHAnsi" w:hAnsiTheme="minorHAnsi" w:cstheme="minorHAnsi"/>
          <w:sz w:val="22"/>
          <w:szCs w:val="22"/>
        </w:rPr>
        <w:t>[</w:t>
      </w:r>
      <w:r w:rsidR="000A4EBA" w:rsidRPr="00F413E5">
        <w:rPr>
          <w:rFonts w:asciiTheme="minorHAnsi" w:hAnsiTheme="minorHAnsi" w:cstheme="minorHAnsi"/>
          <w:sz w:val="22"/>
          <w:szCs w:val="22"/>
        </w:rPr>
        <w:t>insert Customer Affiliate name</w:t>
      </w:r>
      <w:r>
        <w:rPr>
          <w:rFonts w:asciiTheme="minorHAnsi" w:hAnsiTheme="minorHAnsi" w:cstheme="minorHAnsi"/>
          <w:sz w:val="22"/>
          <w:szCs w:val="22"/>
        </w:rPr>
        <w:t>]</w:t>
      </w:r>
      <w:r w:rsidR="000A4EBA" w:rsidRPr="00F413E5">
        <w:rPr>
          <w:rFonts w:asciiTheme="minorHAnsi" w:hAnsiTheme="minorHAnsi" w:cstheme="minorHAnsi"/>
          <w:sz w:val="22"/>
          <w:szCs w:val="22"/>
        </w:rPr>
        <w:tab/>
      </w:r>
      <w:r w:rsidR="000A4EBA" w:rsidRPr="00F413E5">
        <w:rPr>
          <w:rFonts w:asciiTheme="minorHAnsi" w:hAnsiTheme="minorHAnsi" w:cstheme="minorHAnsi"/>
          <w:sz w:val="22"/>
          <w:szCs w:val="22"/>
        </w:rPr>
        <w:tab/>
      </w:r>
      <w:r w:rsidR="000A4EBA" w:rsidRPr="00F413E5">
        <w:rPr>
          <w:rFonts w:asciiTheme="minorHAnsi" w:hAnsiTheme="minorHAnsi" w:cstheme="minorHAnsi"/>
          <w:sz w:val="22"/>
          <w:szCs w:val="22"/>
        </w:rPr>
        <w:tab/>
      </w:r>
      <w:r>
        <w:rPr>
          <w:rFonts w:asciiTheme="minorHAnsi" w:hAnsiTheme="minorHAnsi" w:cstheme="minorHAnsi"/>
          <w:sz w:val="22"/>
          <w:szCs w:val="22"/>
        </w:rPr>
        <w:t>[</w:t>
      </w:r>
      <w:r w:rsidR="000A4EBA" w:rsidRPr="00F413E5">
        <w:rPr>
          <w:rFonts w:asciiTheme="minorHAnsi" w:hAnsiTheme="minorHAnsi" w:cstheme="minorHAnsi"/>
          <w:sz w:val="22"/>
          <w:szCs w:val="22"/>
        </w:rPr>
        <w:t>insert Xerox Affiliate name</w:t>
      </w:r>
      <w:r>
        <w:rPr>
          <w:rFonts w:asciiTheme="minorHAnsi" w:hAnsiTheme="minorHAnsi" w:cstheme="minorHAnsi"/>
          <w:sz w:val="22"/>
          <w:szCs w:val="22"/>
        </w:rPr>
        <w:t>]</w:t>
      </w:r>
    </w:p>
    <w:p w14:paraId="2BE4B102" w14:textId="77777777" w:rsidR="000A4EBA" w:rsidRPr="00F413E5" w:rsidRDefault="000A4EBA" w:rsidP="000A4EBA">
      <w:pPr>
        <w:rPr>
          <w:rFonts w:asciiTheme="minorHAnsi" w:hAnsiTheme="minorHAnsi" w:cstheme="minorHAnsi"/>
          <w:sz w:val="22"/>
          <w:szCs w:val="22"/>
        </w:rPr>
      </w:pPr>
    </w:p>
    <w:p w14:paraId="7F6762C7" w14:textId="77777777" w:rsidR="000A4EBA" w:rsidRPr="00F413E5" w:rsidRDefault="000A4EBA" w:rsidP="000A4EBA">
      <w:pPr>
        <w:rPr>
          <w:rFonts w:asciiTheme="minorHAnsi" w:hAnsiTheme="minorHAnsi" w:cstheme="minorHAnsi"/>
          <w:sz w:val="22"/>
          <w:szCs w:val="22"/>
        </w:rPr>
      </w:pPr>
      <w:r w:rsidRPr="00F413E5">
        <w:rPr>
          <w:rFonts w:asciiTheme="minorHAnsi" w:hAnsiTheme="minorHAnsi" w:cstheme="minorHAnsi"/>
          <w:sz w:val="22"/>
          <w:szCs w:val="22"/>
        </w:rPr>
        <w:t>By: __________________________</w:t>
      </w:r>
      <w:r w:rsidR="007708F0">
        <w:rPr>
          <w:rFonts w:asciiTheme="minorHAnsi" w:hAnsiTheme="minorHAnsi" w:cstheme="minorHAnsi"/>
          <w:sz w:val="22"/>
          <w:szCs w:val="22"/>
        </w:rPr>
        <w:t>________</w:t>
      </w:r>
      <w:r w:rsidRPr="00F413E5">
        <w:rPr>
          <w:rFonts w:asciiTheme="minorHAnsi" w:hAnsiTheme="minorHAnsi" w:cstheme="minorHAnsi"/>
          <w:sz w:val="22"/>
          <w:szCs w:val="22"/>
        </w:rPr>
        <w:t>_</w:t>
      </w:r>
      <w:r w:rsidRPr="00F413E5">
        <w:rPr>
          <w:rFonts w:asciiTheme="minorHAnsi" w:hAnsiTheme="minorHAnsi" w:cstheme="minorHAnsi"/>
          <w:sz w:val="22"/>
          <w:szCs w:val="22"/>
        </w:rPr>
        <w:tab/>
        <w:t>By: ________________________</w:t>
      </w:r>
      <w:r w:rsidR="007708F0">
        <w:rPr>
          <w:rFonts w:asciiTheme="minorHAnsi" w:hAnsiTheme="minorHAnsi" w:cstheme="minorHAnsi"/>
          <w:sz w:val="22"/>
          <w:szCs w:val="22"/>
        </w:rPr>
        <w:t>__________</w:t>
      </w:r>
      <w:r w:rsidRPr="00F413E5">
        <w:rPr>
          <w:rFonts w:asciiTheme="minorHAnsi" w:hAnsiTheme="minorHAnsi" w:cstheme="minorHAnsi"/>
          <w:sz w:val="22"/>
          <w:szCs w:val="22"/>
        </w:rPr>
        <w:t>_</w:t>
      </w:r>
    </w:p>
    <w:p w14:paraId="3C457051" w14:textId="77777777" w:rsidR="000A4EBA" w:rsidRPr="00F413E5" w:rsidRDefault="000A4EBA" w:rsidP="000A4EBA">
      <w:pPr>
        <w:rPr>
          <w:rFonts w:asciiTheme="minorHAnsi" w:hAnsiTheme="minorHAnsi" w:cstheme="minorHAnsi"/>
          <w:sz w:val="22"/>
          <w:szCs w:val="22"/>
        </w:rPr>
      </w:pPr>
      <w:r w:rsidRPr="00F413E5">
        <w:rPr>
          <w:rFonts w:asciiTheme="minorHAnsi" w:hAnsiTheme="minorHAnsi" w:cstheme="minorHAnsi"/>
          <w:sz w:val="22"/>
          <w:szCs w:val="22"/>
        </w:rPr>
        <w:tab/>
        <w:t>Authorized Signature</w:t>
      </w:r>
      <w:r w:rsidRPr="00F413E5">
        <w:rPr>
          <w:rFonts w:asciiTheme="minorHAnsi" w:hAnsiTheme="minorHAnsi" w:cstheme="minorHAnsi"/>
          <w:sz w:val="22"/>
          <w:szCs w:val="22"/>
        </w:rPr>
        <w:tab/>
      </w:r>
      <w:r w:rsidRPr="00F413E5">
        <w:rPr>
          <w:rFonts w:asciiTheme="minorHAnsi" w:hAnsiTheme="minorHAnsi" w:cstheme="minorHAnsi"/>
          <w:sz w:val="22"/>
          <w:szCs w:val="22"/>
        </w:rPr>
        <w:tab/>
      </w:r>
      <w:r w:rsidRPr="00F413E5">
        <w:rPr>
          <w:rFonts w:asciiTheme="minorHAnsi" w:hAnsiTheme="minorHAnsi" w:cstheme="minorHAnsi"/>
          <w:sz w:val="22"/>
          <w:szCs w:val="22"/>
        </w:rPr>
        <w:tab/>
      </w:r>
      <w:r w:rsidRPr="00F413E5">
        <w:rPr>
          <w:rFonts w:asciiTheme="minorHAnsi" w:hAnsiTheme="minorHAnsi" w:cstheme="minorHAnsi"/>
          <w:sz w:val="22"/>
          <w:szCs w:val="22"/>
        </w:rPr>
        <w:tab/>
        <w:t>Authorized Signature</w:t>
      </w:r>
    </w:p>
    <w:p w14:paraId="4EF2AF5D" w14:textId="77777777" w:rsidR="000A4EBA" w:rsidRPr="00F413E5" w:rsidRDefault="000A4EBA" w:rsidP="000A4EBA">
      <w:pPr>
        <w:rPr>
          <w:rFonts w:asciiTheme="minorHAnsi" w:hAnsiTheme="minorHAnsi" w:cstheme="minorHAnsi"/>
          <w:sz w:val="22"/>
          <w:szCs w:val="22"/>
        </w:rPr>
      </w:pPr>
    </w:p>
    <w:p w14:paraId="4F3E57C1" w14:textId="77777777" w:rsidR="000A4EBA" w:rsidRPr="000A4EBA" w:rsidRDefault="000A4EBA" w:rsidP="000A4EBA">
      <w:pPr>
        <w:rPr>
          <w:rFonts w:asciiTheme="minorHAnsi" w:hAnsiTheme="minorHAnsi" w:cstheme="minorHAnsi"/>
          <w:sz w:val="22"/>
          <w:szCs w:val="22"/>
        </w:rPr>
      </w:pPr>
      <w:r w:rsidRPr="000A4EBA">
        <w:rPr>
          <w:rFonts w:asciiTheme="minorHAnsi" w:hAnsiTheme="minorHAnsi" w:cstheme="minorHAnsi"/>
          <w:sz w:val="22"/>
          <w:szCs w:val="22"/>
        </w:rPr>
        <w:t>Name</w:t>
      </w:r>
      <w:r w:rsidR="00F413E5">
        <w:rPr>
          <w:rFonts w:asciiTheme="minorHAnsi" w:hAnsiTheme="minorHAnsi" w:cstheme="minorHAnsi"/>
          <w:sz w:val="22"/>
          <w:szCs w:val="22"/>
        </w:rPr>
        <w:t>:</w:t>
      </w:r>
      <w:r w:rsidRPr="000A4EBA">
        <w:rPr>
          <w:rFonts w:asciiTheme="minorHAnsi" w:hAnsiTheme="minorHAnsi" w:cstheme="minorHAnsi"/>
          <w:sz w:val="22"/>
          <w:szCs w:val="22"/>
        </w:rPr>
        <w:t xml:space="preserve"> ____________________</w:t>
      </w:r>
      <w:r w:rsidR="007708F0">
        <w:rPr>
          <w:rFonts w:asciiTheme="minorHAnsi" w:hAnsiTheme="minorHAnsi" w:cstheme="minorHAnsi"/>
          <w:sz w:val="22"/>
          <w:szCs w:val="22"/>
        </w:rPr>
        <w:t>____________</w:t>
      </w:r>
      <w:r w:rsidR="007708F0">
        <w:rPr>
          <w:rFonts w:asciiTheme="minorHAnsi" w:hAnsiTheme="minorHAnsi" w:cstheme="minorHAnsi"/>
          <w:sz w:val="22"/>
          <w:szCs w:val="22"/>
        </w:rPr>
        <w:tab/>
      </w:r>
      <w:r w:rsidRPr="000A4EBA">
        <w:rPr>
          <w:rFonts w:asciiTheme="minorHAnsi" w:hAnsiTheme="minorHAnsi" w:cstheme="minorHAnsi"/>
          <w:sz w:val="22"/>
          <w:szCs w:val="22"/>
        </w:rPr>
        <w:t>Name</w:t>
      </w:r>
      <w:r w:rsidR="00F413E5">
        <w:rPr>
          <w:rFonts w:asciiTheme="minorHAnsi" w:hAnsiTheme="minorHAnsi" w:cstheme="minorHAnsi"/>
          <w:sz w:val="22"/>
          <w:szCs w:val="22"/>
        </w:rPr>
        <w:t xml:space="preserve">: </w:t>
      </w:r>
      <w:r w:rsidRPr="000A4EBA">
        <w:rPr>
          <w:rFonts w:asciiTheme="minorHAnsi" w:hAnsiTheme="minorHAnsi" w:cstheme="minorHAnsi"/>
          <w:sz w:val="22"/>
          <w:szCs w:val="22"/>
        </w:rPr>
        <w:t>_____________________</w:t>
      </w:r>
      <w:r w:rsidR="007708F0">
        <w:rPr>
          <w:rFonts w:asciiTheme="minorHAnsi" w:hAnsiTheme="minorHAnsi" w:cstheme="minorHAnsi"/>
          <w:sz w:val="22"/>
          <w:szCs w:val="22"/>
        </w:rPr>
        <w:t>___________</w:t>
      </w:r>
    </w:p>
    <w:p w14:paraId="25B96034" w14:textId="77777777" w:rsidR="000A4EBA" w:rsidRDefault="000A4EBA" w:rsidP="000A4EBA">
      <w:pPr>
        <w:rPr>
          <w:rFonts w:asciiTheme="minorHAnsi" w:hAnsiTheme="minorHAnsi" w:cstheme="minorHAnsi"/>
          <w:sz w:val="22"/>
          <w:szCs w:val="22"/>
        </w:rPr>
      </w:pPr>
    </w:p>
    <w:p w14:paraId="53AC839B" w14:textId="77777777" w:rsidR="000A4EBA" w:rsidRPr="000A4EBA" w:rsidRDefault="000A4EBA" w:rsidP="000A4EBA">
      <w:pPr>
        <w:rPr>
          <w:rFonts w:asciiTheme="minorHAnsi" w:hAnsiTheme="minorHAnsi" w:cstheme="minorHAnsi"/>
          <w:sz w:val="22"/>
          <w:szCs w:val="22"/>
        </w:rPr>
      </w:pPr>
      <w:r w:rsidRPr="000A4EBA">
        <w:rPr>
          <w:rFonts w:asciiTheme="minorHAnsi" w:hAnsiTheme="minorHAnsi" w:cstheme="minorHAnsi"/>
          <w:sz w:val="22"/>
          <w:szCs w:val="22"/>
        </w:rPr>
        <w:t>Title:  _________________________________</w:t>
      </w:r>
      <w:r w:rsidRPr="000A4EBA">
        <w:rPr>
          <w:rFonts w:asciiTheme="minorHAnsi" w:hAnsiTheme="minorHAnsi" w:cstheme="minorHAnsi"/>
          <w:sz w:val="22"/>
          <w:szCs w:val="22"/>
        </w:rPr>
        <w:tab/>
        <w:t>Title:  _________________________________</w:t>
      </w:r>
    </w:p>
    <w:p w14:paraId="1C41AD8C" w14:textId="77777777" w:rsidR="000A4EBA" w:rsidRDefault="000A4EBA" w:rsidP="000A4EBA">
      <w:pPr>
        <w:rPr>
          <w:rFonts w:asciiTheme="minorHAnsi" w:hAnsiTheme="minorHAnsi" w:cstheme="minorHAnsi"/>
          <w:sz w:val="22"/>
          <w:szCs w:val="22"/>
        </w:rPr>
      </w:pPr>
    </w:p>
    <w:p w14:paraId="1EAB9E57" w14:textId="77777777" w:rsidR="000A4EBA" w:rsidRPr="000A4EBA" w:rsidRDefault="000A4EBA" w:rsidP="000A4EBA">
      <w:pPr>
        <w:rPr>
          <w:rFonts w:asciiTheme="minorHAnsi" w:hAnsiTheme="minorHAnsi" w:cstheme="minorHAnsi"/>
          <w:sz w:val="22"/>
          <w:szCs w:val="22"/>
        </w:rPr>
      </w:pPr>
      <w:r w:rsidRPr="000A4EBA">
        <w:rPr>
          <w:rFonts w:asciiTheme="minorHAnsi" w:hAnsiTheme="minorHAnsi" w:cstheme="minorHAnsi"/>
          <w:sz w:val="22"/>
          <w:szCs w:val="22"/>
        </w:rPr>
        <w:t>Date:  _________________________________</w:t>
      </w:r>
      <w:r w:rsidRPr="000A4EBA">
        <w:rPr>
          <w:rFonts w:asciiTheme="minorHAnsi" w:hAnsiTheme="minorHAnsi" w:cstheme="minorHAnsi"/>
          <w:sz w:val="22"/>
          <w:szCs w:val="22"/>
        </w:rPr>
        <w:tab/>
        <w:t>Date:  _________________________________</w:t>
      </w:r>
    </w:p>
    <w:p w14:paraId="38E63836" w14:textId="77777777" w:rsidR="00453B2B" w:rsidRPr="0086018B" w:rsidRDefault="00453B2B" w:rsidP="00F057E8">
      <w:pPr>
        <w:pStyle w:val="BodyTextIndent"/>
        <w:ind w:left="0"/>
        <w:jc w:val="both"/>
        <w:rPr>
          <w:rFonts w:asciiTheme="minorHAnsi" w:hAnsiTheme="minorHAnsi" w:cstheme="minorHAnsi"/>
          <w:b/>
          <w:caps/>
          <w:sz w:val="22"/>
          <w:szCs w:val="22"/>
        </w:rPr>
      </w:pPr>
    </w:p>
    <w:sectPr w:rsidR="00453B2B" w:rsidRPr="0086018B" w:rsidSect="007708F0">
      <w:pgSz w:w="12240" w:h="15840"/>
      <w:pgMar w:top="1440" w:right="1440" w:bottom="1152"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ower, Katie [US] (CO)" w:date="2020-03-10T14:56:00Z" w:initials="KB">
    <w:p w14:paraId="4673AC44" w14:textId="77777777" w:rsidR="00A7038C" w:rsidRDefault="00A7038C">
      <w:pPr>
        <w:pStyle w:val="CommentText"/>
      </w:pPr>
      <w:r>
        <w:rPr>
          <w:rStyle w:val="CommentReference"/>
        </w:rPr>
        <w:annotationRef/>
      </w:r>
      <w:r>
        <w:t>Term should reflect 36 months plus option pricing as follows:</w:t>
      </w:r>
    </w:p>
    <w:p w14:paraId="5EA483D8" w14:textId="77777777" w:rsidR="00A7038C" w:rsidRDefault="00A7038C">
      <w:pPr>
        <w:pStyle w:val="CommentText"/>
      </w:pPr>
    </w:p>
    <w:p w14:paraId="6862D8D2" w14:textId="77777777" w:rsidR="00A7038C" w:rsidRDefault="00A7038C">
      <w:pPr>
        <w:pStyle w:val="CommentText"/>
      </w:pPr>
      <w:r>
        <w:t>Option pricing:</w:t>
      </w:r>
    </w:p>
    <w:p w14:paraId="3324EAF3" w14:textId="77777777" w:rsidR="00A7038C" w:rsidRDefault="00A7038C" w:rsidP="00843EC8">
      <w:pPr>
        <w:pStyle w:val="CommentText"/>
        <w:numPr>
          <w:ilvl w:val="0"/>
          <w:numId w:val="89"/>
        </w:numPr>
      </w:pPr>
      <w:r>
        <w:t>NGIS device replacement</w:t>
      </w:r>
    </w:p>
    <w:p w14:paraId="2A562D04" w14:textId="77777777" w:rsidR="00A7038C" w:rsidRDefault="00A7038C" w:rsidP="00843EC8">
      <w:pPr>
        <w:pStyle w:val="CommentText"/>
        <w:numPr>
          <w:ilvl w:val="0"/>
          <w:numId w:val="89"/>
        </w:numPr>
      </w:pPr>
      <w:r>
        <w:t>Device refresh after initial 36 month term</w:t>
      </w:r>
    </w:p>
  </w:comment>
  <w:comment w:id="1" w:author="Barrett, Molly E" w:date="2020-03-12T16:10:00Z" w:initials="BME">
    <w:p w14:paraId="678E26EC" w14:textId="0080BA58" w:rsidR="00A7038C" w:rsidRDefault="00A7038C">
      <w:pPr>
        <w:pStyle w:val="CommentText"/>
      </w:pPr>
      <w:r>
        <w:rPr>
          <w:rStyle w:val="CommentReference"/>
        </w:rPr>
        <w:annotationRef/>
      </w:r>
      <w:r>
        <w:t>Xerox to add language in the pricing exhibit</w:t>
      </w:r>
    </w:p>
  </w:comment>
  <w:comment w:id="24" w:author="Barrett, Molly E" w:date="2020-03-12T10:16:00Z" w:initials="BME">
    <w:p w14:paraId="2782E5D8" w14:textId="7FC7B5EF" w:rsidR="00A7038C" w:rsidRDefault="00A7038C">
      <w:pPr>
        <w:pStyle w:val="CommentText"/>
      </w:pPr>
      <w:r>
        <w:rPr>
          <w:rStyle w:val="CommentReference"/>
        </w:rPr>
        <w:annotationRef/>
      </w:r>
      <w:r>
        <w:t>NG to review</w:t>
      </w:r>
    </w:p>
  </w:comment>
  <w:comment w:id="26" w:author="Brower, Katie [US] (CO)" w:date="2020-03-11T10:34:00Z" w:initials="KB">
    <w:p w14:paraId="1623E6C8" w14:textId="77777777" w:rsidR="00A7038C" w:rsidRDefault="00A7038C">
      <w:pPr>
        <w:pStyle w:val="CommentText"/>
      </w:pPr>
      <w:r>
        <w:rPr>
          <w:rStyle w:val="CommentReference"/>
        </w:rPr>
        <w:annotationRef/>
      </w:r>
      <w:r>
        <w:t>Xerox comment: INFO SEC: Is this referring to HD removal. Xerox offers a service for that for an additional fee.  Otherwise, it is NG responsibility.</w:t>
      </w:r>
    </w:p>
  </w:comment>
  <w:comment w:id="27" w:author="Brower, Katie [US] (CO)" w:date="2020-03-16T13:44:00Z" w:initials="KB">
    <w:p w14:paraId="13C7E194" w14:textId="6880D42F" w:rsidR="00122F64" w:rsidRDefault="00122F64">
      <w:pPr>
        <w:pStyle w:val="CommentText"/>
      </w:pPr>
      <w:r>
        <w:rPr>
          <w:rStyle w:val="CommentReference"/>
        </w:rPr>
        <w:annotationRef/>
      </w:r>
      <w:r>
        <w:t>Xerox to explain why these were removed</w:t>
      </w:r>
      <w:r w:rsidR="002013BE">
        <w:t>. HD removal is included in the SOW (fees may apply)</w:t>
      </w:r>
    </w:p>
  </w:comment>
  <w:comment w:id="28" w:author="Barrett, Molly E" w:date="2020-03-17T09:27:00Z" w:initials="BME">
    <w:p w14:paraId="14BE7F5E" w14:textId="5F442145" w:rsidR="006C7C0F" w:rsidRDefault="006C7C0F">
      <w:pPr>
        <w:pStyle w:val="CommentText"/>
      </w:pPr>
      <w:r>
        <w:rPr>
          <w:rStyle w:val="CommentReference"/>
        </w:rPr>
        <w:annotationRef/>
      </w:r>
      <w:r>
        <w:t>HD removal is done at the request of NG, this is not standard practice</w:t>
      </w:r>
      <w:r w:rsidR="00613EEE">
        <w:t>. This is not “at a minimum apply the following controls”</w:t>
      </w:r>
    </w:p>
  </w:comment>
  <w:comment w:id="29" w:author="Barrett, Molly E" w:date="2020-03-17T13:21:00Z" w:initials="BME">
    <w:p w14:paraId="0DDCABAE" w14:textId="3019D273" w:rsidR="00AA15F5" w:rsidRDefault="00AA15F5">
      <w:pPr>
        <w:pStyle w:val="CommentText"/>
      </w:pPr>
      <w:r>
        <w:rPr>
          <w:rStyle w:val="CommentReference"/>
        </w:rPr>
        <w:annotationRef/>
      </w:r>
      <w:r w:rsidRPr="00F72FCA">
        <w:rPr>
          <w:highlight w:val="yellow"/>
        </w:rPr>
        <w:t>MOLLY propose clarifying</w:t>
      </w:r>
      <w:r w:rsidR="00F72FCA" w:rsidRPr="00F72FCA">
        <w:rPr>
          <w:highlight w:val="yellow"/>
        </w:rPr>
        <w:t xml:space="preserve"> language</w:t>
      </w:r>
    </w:p>
  </w:comment>
  <w:comment w:id="35" w:author="Brower, Katie [US] (CO)" w:date="2020-03-11T10:35:00Z" w:initials="KB">
    <w:p w14:paraId="7A5936C2" w14:textId="77777777" w:rsidR="00A7038C" w:rsidRDefault="00A7038C">
      <w:pPr>
        <w:pStyle w:val="CommentText"/>
      </w:pPr>
      <w:r>
        <w:rPr>
          <w:rStyle w:val="CommentReference"/>
        </w:rPr>
        <w:annotationRef/>
      </w:r>
      <w:r>
        <w:t>Xerox comment: isn’t NG responsible for physical security?</w:t>
      </w:r>
    </w:p>
  </w:comment>
  <w:comment w:id="36" w:author="Barrett, Molly E" w:date="2020-03-17T13:27:00Z" w:initials="BME">
    <w:p w14:paraId="60CCCF97" w14:textId="6E0C8705" w:rsidR="00344D1C" w:rsidRDefault="00344D1C">
      <w:pPr>
        <w:pStyle w:val="CommentText"/>
      </w:pPr>
      <w:r>
        <w:rPr>
          <w:rStyle w:val="CommentReference"/>
        </w:rPr>
        <w:annotationRef/>
      </w:r>
      <w:r w:rsidR="00C45219">
        <w:rPr>
          <w:highlight w:val="yellow"/>
        </w:rPr>
        <w:t>Molly</w:t>
      </w:r>
      <w:r w:rsidRPr="00344D1C">
        <w:rPr>
          <w:highlight w:val="yellow"/>
        </w:rPr>
        <w:t xml:space="preserve"> to review</w:t>
      </w:r>
      <w:r w:rsidR="00C45219">
        <w:t>, what about Xerox employees with NG badge</w:t>
      </w:r>
      <w:r w:rsidR="00EC5D54">
        <w:t xml:space="preserve"> (H)</w:t>
      </w:r>
    </w:p>
  </w:comment>
  <w:comment w:id="37" w:author="Brower, Katie [US] (CO)" w:date="2020-03-11T10:36:00Z" w:initials="KB">
    <w:p w14:paraId="4B96A1D8" w14:textId="77777777" w:rsidR="00A7038C" w:rsidRDefault="00A7038C">
      <w:pPr>
        <w:pStyle w:val="CommentText"/>
      </w:pPr>
      <w:r>
        <w:rPr>
          <w:rStyle w:val="CommentReference"/>
        </w:rPr>
        <w:annotationRef/>
      </w:r>
      <w:r>
        <w:t>Xerox comment: INFO SEC:  This detailed level of response would require Delivery Steady state and Info Sec and Corporate Security to create and agree to a RACI and Plan prior to contract execution.</w:t>
      </w:r>
    </w:p>
  </w:comment>
  <w:comment w:id="38" w:author="Barrett, Molly E" w:date="2020-03-17T13:33:00Z" w:initials="BME">
    <w:p w14:paraId="1E36F1C5" w14:textId="53F731E8" w:rsidR="00C71332" w:rsidRDefault="00C71332">
      <w:pPr>
        <w:pStyle w:val="CommentText"/>
      </w:pPr>
      <w:r>
        <w:rPr>
          <w:rStyle w:val="CommentReference"/>
        </w:rPr>
        <w:annotationRef/>
      </w:r>
      <w:r w:rsidRPr="00C71332">
        <w:rPr>
          <w:highlight w:val="yellow"/>
        </w:rPr>
        <w:t>MOLLY to send to Mike</w:t>
      </w:r>
    </w:p>
  </w:comment>
  <w:comment w:id="39" w:author="Brower, Katie [US] (CO)" w:date="2020-03-11T10:37:00Z" w:initials="KB">
    <w:p w14:paraId="6CCBAE90" w14:textId="77777777" w:rsidR="00A7038C" w:rsidRDefault="00A7038C" w:rsidP="006A2478">
      <w:pPr>
        <w:pStyle w:val="CommentText"/>
      </w:pPr>
      <w:r>
        <w:rPr>
          <w:rStyle w:val="CommentReference"/>
        </w:rPr>
        <w:annotationRef/>
      </w:r>
      <w:r>
        <w:t xml:space="preserve">Xerox Comment: INFO SEC: </w:t>
      </w:r>
      <w:r w:rsidRPr="006B0CC3">
        <w:t>Xerox may be fully compliant with certain controls and not compliant with others.  I believe Xerox is at a Level 3 out of 5 compliance maturity against these controls.</w:t>
      </w:r>
    </w:p>
    <w:p w14:paraId="5CF4B502" w14:textId="77777777" w:rsidR="00A7038C" w:rsidRDefault="00A7038C">
      <w:pPr>
        <w:pStyle w:val="CommentText"/>
      </w:pPr>
    </w:p>
  </w:comment>
  <w:comment w:id="40" w:author="Barrett, Molly E" w:date="2020-03-17T13:34:00Z" w:initials="BME">
    <w:p w14:paraId="05D9C619" w14:textId="58F0A29C" w:rsidR="00833E3E" w:rsidRDefault="00833E3E">
      <w:pPr>
        <w:pStyle w:val="CommentText"/>
      </w:pPr>
      <w:r>
        <w:rPr>
          <w:rStyle w:val="CommentReference"/>
        </w:rPr>
        <w:annotationRef/>
      </w:r>
      <w:r w:rsidRPr="00833E3E">
        <w:rPr>
          <w:highlight w:val="yellow"/>
        </w:rPr>
        <w:t>Katie to review</w:t>
      </w:r>
    </w:p>
  </w:comment>
  <w:comment w:id="48" w:author="Fitzpatrick, David W" w:date="2020-02-19T13:25:00Z" w:initials="FDW">
    <w:p w14:paraId="32D100BE" w14:textId="77777777" w:rsidR="00A7038C" w:rsidRDefault="00A7038C">
      <w:pPr>
        <w:pStyle w:val="CommentText"/>
      </w:pPr>
      <w:r>
        <w:rPr>
          <w:rStyle w:val="CommentReference"/>
        </w:rPr>
        <w:annotationRef/>
      </w:r>
      <w:r>
        <w:t>NG to consider use of periodic Questionnaire response</w:t>
      </w:r>
    </w:p>
  </w:comment>
  <w:comment w:id="49" w:author="Barrett, Molly E" w:date="2020-03-17T09:34:00Z" w:initials="BME">
    <w:p w14:paraId="5828B9BF" w14:textId="463E3A31" w:rsidR="00D9644B" w:rsidRDefault="00D9644B">
      <w:pPr>
        <w:pStyle w:val="CommentText"/>
      </w:pPr>
      <w:r>
        <w:rPr>
          <w:rStyle w:val="CommentReference"/>
        </w:rPr>
        <w:annotationRef/>
      </w:r>
      <w:r>
        <w:t xml:space="preserve">Xerox currently reviewing </w:t>
      </w:r>
      <w:r w:rsidR="00FC5B2C">
        <w:t>attachment</w:t>
      </w:r>
    </w:p>
  </w:comment>
  <w:comment w:id="54" w:author="Brower, Katie [US] (CO)" w:date="2020-03-16T17:33:00Z" w:initials="KB">
    <w:p w14:paraId="02B6FFF8" w14:textId="7CC7D704" w:rsidR="002013BE" w:rsidRDefault="002013BE">
      <w:pPr>
        <w:pStyle w:val="CommentText"/>
      </w:pPr>
      <w:r>
        <w:rPr>
          <w:rStyle w:val="CommentReference"/>
        </w:rPr>
        <w:annotationRef/>
      </w:r>
      <w:r>
        <w:t>NG can’t accept</w:t>
      </w:r>
    </w:p>
  </w:comment>
  <w:comment w:id="60" w:author="Barrett, Molly E" w:date="2020-03-12T10:16:00Z" w:initials="BME">
    <w:p w14:paraId="2B9B7C00" w14:textId="3069A6BE" w:rsidR="00A7038C" w:rsidRDefault="00A7038C">
      <w:pPr>
        <w:pStyle w:val="CommentText"/>
      </w:pPr>
      <w:r>
        <w:rPr>
          <w:rStyle w:val="CommentReference"/>
        </w:rPr>
        <w:annotationRef/>
      </w:r>
      <w:r>
        <w:t>Xerox does not approve of the attachment with our answers rewritten. Can attach RFP actual response of sample Infosec questionnaire.</w:t>
      </w:r>
    </w:p>
  </w:comment>
  <w:comment w:id="66" w:author="Barrett, Molly E" w:date="2020-03-12T10:18:00Z" w:initials="BME">
    <w:p w14:paraId="33B6E509" w14:textId="647A3883" w:rsidR="00A7038C" w:rsidRDefault="00A7038C">
      <w:pPr>
        <w:pStyle w:val="CommentText"/>
      </w:pPr>
      <w:r>
        <w:rPr>
          <w:rStyle w:val="CommentReference"/>
        </w:rPr>
        <w:annotationRef/>
      </w:r>
      <w:r>
        <w:t>SA is performed by a channel partner, which will require a separate agreement with NG.</w:t>
      </w:r>
    </w:p>
  </w:comment>
  <w:comment w:id="67" w:author="Brower, Katie [US] (CO)" w:date="2020-03-09T16:47:00Z" w:initials="KB">
    <w:p w14:paraId="05D74D91" w14:textId="77777777" w:rsidR="00A7038C" w:rsidRDefault="00A7038C">
      <w:pPr>
        <w:pStyle w:val="CommentText"/>
      </w:pPr>
      <w:r>
        <w:rPr>
          <w:rStyle w:val="CommentReference"/>
        </w:rPr>
        <w:annotationRef/>
      </w:r>
      <w:r>
        <w:t>If NG resources are trained by Xerox to do Xerox activities on behalf of Xerox, their activities must be viewed as Xerox responsibilities. Delays by NG personnel count as approved exclusions to SLAs.</w:t>
      </w:r>
    </w:p>
  </w:comment>
  <w:comment w:id="68" w:author="Barrett, Molly E" w:date="2020-03-17T13:42:00Z" w:initials="BME">
    <w:p w14:paraId="192C8BDB" w14:textId="79E06ECB" w:rsidR="0097733F" w:rsidRDefault="0097733F">
      <w:pPr>
        <w:pStyle w:val="CommentText"/>
      </w:pPr>
      <w:r>
        <w:rPr>
          <w:rStyle w:val="CommentReference"/>
        </w:rPr>
        <w:annotationRef/>
      </w:r>
      <w:r w:rsidR="00393EBB" w:rsidRPr="00393EBB">
        <w:rPr>
          <w:highlight w:val="yellow"/>
        </w:rPr>
        <w:t>Language belongs in SOW</w:t>
      </w:r>
    </w:p>
  </w:comment>
  <w:comment w:id="78" w:author="Brower, Katie [US] (CO)" w:date="2020-03-10T14:37:00Z" w:initials="KB">
    <w:p w14:paraId="0114DE39" w14:textId="77777777" w:rsidR="00A7038C" w:rsidRDefault="00A7038C">
      <w:pPr>
        <w:pStyle w:val="CommentText"/>
      </w:pPr>
      <w:r>
        <w:rPr>
          <w:rStyle w:val="CommentReference"/>
        </w:rPr>
        <w:annotationRef/>
      </w:r>
      <w:r>
        <w:t>Copied from Section 32</w:t>
      </w:r>
    </w:p>
  </w:comment>
  <w:comment w:id="79" w:author="Brower, Katie [US] (CO)" w:date="2020-03-11T12:50:00Z" w:initials="KB">
    <w:p w14:paraId="189DD161" w14:textId="77777777" w:rsidR="00A7038C" w:rsidRDefault="00A7038C">
      <w:pPr>
        <w:pStyle w:val="CommentText"/>
      </w:pPr>
      <w:r>
        <w:rPr>
          <w:rStyle w:val="CommentReference"/>
        </w:rPr>
        <w:annotationRef/>
      </w:r>
      <w:r w:rsidRPr="008E6428">
        <w:rPr>
          <w:highlight w:val="yellow"/>
        </w:rPr>
        <w:t>Molly to validate</w:t>
      </w:r>
    </w:p>
  </w:comment>
  <w:comment w:id="80" w:author="Barrett, Molly E" w:date="2020-03-12T10:14:00Z" w:initials="BME">
    <w:p w14:paraId="58433F07" w14:textId="266098BC" w:rsidR="00A7038C" w:rsidRDefault="00A7038C">
      <w:pPr>
        <w:pStyle w:val="CommentText"/>
      </w:pPr>
      <w:r>
        <w:rPr>
          <w:rStyle w:val="CommentReference"/>
        </w:rPr>
        <w:annotationRef/>
      </w:r>
      <w:r>
        <w:t>I added titles and copied additional paragraphs that were missed in 32.  I am OKAY with this section.</w:t>
      </w:r>
    </w:p>
  </w:comment>
  <w:comment w:id="82" w:author="Brower, Katie [US] (CO)" w:date="2020-02-18T19:01:00Z" w:initials="KB">
    <w:p w14:paraId="464AA1B9" w14:textId="77777777" w:rsidR="00A7038C" w:rsidRDefault="00A7038C">
      <w:pPr>
        <w:pStyle w:val="CommentText"/>
      </w:pPr>
      <w:r>
        <w:rPr>
          <w:rStyle w:val="CommentReference"/>
        </w:rPr>
        <w:annotationRef/>
      </w:r>
      <w:r>
        <w:t>Info Sec Review</w:t>
      </w:r>
    </w:p>
  </w:comment>
  <w:comment w:id="85" w:author="Barrett, Molly E" w:date="2020-03-17T13:06:00Z" w:initials="BME">
    <w:p w14:paraId="7203202A" w14:textId="48039391" w:rsidR="00DF6207" w:rsidRDefault="00DF6207" w:rsidP="00DF6207">
      <w:pPr>
        <w:pStyle w:val="CommentText"/>
      </w:pPr>
      <w:r>
        <w:rPr>
          <w:rStyle w:val="CommentReference"/>
        </w:rPr>
        <w:annotationRef/>
      </w:r>
      <w:r w:rsidRPr="00BA2039">
        <w:rPr>
          <w:color w:val="1F497D"/>
          <w:highlight w:val="yellow"/>
        </w:rPr>
        <w:t>NG comment</w:t>
      </w:r>
      <w:r>
        <w:rPr>
          <w:color w:val="1F497D"/>
        </w:rPr>
        <w:t xml:space="preserve">: </w:t>
      </w:r>
      <w:r>
        <w:rPr>
          <w:color w:val="1F497D"/>
        </w:rPr>
        <w:t>Our property insurance policy does not explicitly name Xerox as loss payee. However, if the intention of the agreement between Xerox and NGC is that the assets are under NGC’s care, custody and control while in our facilities as leased computer equipment, they will be covered for damage or loss under our policy.</w:t>
      </w:r>
    </w:p>
    <w:p w14:paraId="78C006BA" w14:textId="79CF0381" w:rsidR="00DF6207" w:rsidRDefault="00DF6207">
      <w:pPr>
        <w:pStyle w:val="CommentText"/>
      </w:pPr>
    </w:p>
  </w:comment>
  <w:comment w:id="83" w:author="Durisin, John M [US] (CO)" w:date="2020-02-19T17:11:00Z" w:initials="DJM[(">
    <w:p w14:paraId="382B01CF" w14:textId="77777777" w:rsidR="00A7038C" w:rsidRDefault="00A7038C">
      <w:pPr>
        <w:pStyle w:val="CommentText"/>
      </w:pPr>
      <w:r>
        <w:rPr>
          <w:rStyle w:val="CommentReference"/>
        </w:rPr>
        <w:annotationRef/>
      </w:r>
      <w:r>
        <w:t xml:space="preserve">No idea if NG insures the equipment. </w:t>
      </w:r>
    </w:p>
  </w:comment>
  <w:comment w:id="87" w:author="Brower, Katie [US] (CO)" w:date="2020-03-11T13:03:00Z" w:initials="KB">
    <w:p w14:paraId="64F1469A" w14:textId="77777777" w:rsidR="00A7038C" w:rsidRDefault="00A7038C">
      <w:pPr>
        <w:pStyle w:val="CommentText"/>
      </w:pPr>
      <w:r>
        <w:rPr>
          <w:rStyle w:val="CommentReference"/>
        </w:rPr>
        <w:annotationRef/>
      </w:r>
      <w:r w:rsidRPr="001748B6">
        <w:t>Mike Simmons to review</w:t>
      </w:r>
    </w:p>
  </w:comment>
  <w:comment w:id="88" w:author="Barrett, Molly E" w:date="2020-03-17T13:07:00Z" w:initials="BME">
    <w:p w14:paraId="751F60BF" w14:textId="2719616C" w:rsidR="00531354" w:rsidRDefault="00531354">
      <w:pPr>
        <w:pStyle w:val="CommentText"/>
      </w:pPr>
      <w:r>
        <w:rPr>
          <w:rStyle w:val="CommentReference"/>
        </w:rPr>
        <w:annotationRef/>
      </w:r>
      <w:r>
        <w:t>It is standard practice that leased equip is only moved by Xerox.</w:t>
      </w:r>
    </w:p>
  </w:comment>
  <w:comment w:id="89" w:author="Barrett, Molly E" w:date="2020-03-17T13:51:00Z" w:initials="BME">
    <w:p w14:paraId="32C6C70B" w14:textId="36F1D317" w:rsidR="001748B6" w:rsidRDefault="001748B6">
      <w:pPr>
        <w:pStyle w:val="CommentText"/>
      </w:pPr>
      <w:r>
        <w:rPr>
          <w:rStyle w:val="CommentReference"/>
        </w:rPr>
        <w:annotationRef/>
      </w:r>
      <w:r w:rsidRPr="001748B6">
        <w:rPr>
          <w:highlight w:val="yellow"/>
        </w:rPr>
        <w:t>Molly to clarify for Closed Areas</w:t>
      </w:r>
    </w:p>
  </w:comment>
  <w:comment w:id="93" w:author="Brower, Katie [US] (CO)" w:date="2020-02-18T19:30:00Z" w:initials="KB">
    <w:p w14:paraId="172E6B13" w14:textId="77777777" w:rsidR="00A7038C" w:rsidRDefault="00A7038C">
      <w:pPr>
        <w:pStyle w:val="CommentText"/>
      </w:pPr>
      <w:r>
        <w:rPr>
          <w:rStyle w:val="CommentReference"/>
        </w:rPr>
        <w:annotationRef/>
      </w:r>
      <w:r>
        <w:t xml:space="preserve">NG </w:t>
      </w:r>
      <w:proofErr w:type="spellStart"/>
      <w:r>
        <w:t>eMPS</w:t>
      </w:r>
      <w:proofErr w:type="spellEnd"/>
      <w:r>
        <w:t xml:space="preserve"> team review</w:t>
      </w:r>
    </w:p>
  </w:comment>
  <w:comment w:id="96" w:author="Durisin, John M [US] (CO)" w:date="2020-02-19T17:22:00Z" w:initials="DJM[(">
    <w:p w14:paraId="6ACE654E" w14:textId="77777777" w:rsidR="00A7038C" w:rsidRDefault="00A7038C">
      <w:pPr>
        <w:pStyle w:val="CommentText"/>
      </w:pPr>
      <w:r>
        <w:rPr>
          <w:rStyle w:val="CommentReference"/>
        </w:rPr>
        <w:annotationRef/>
      </w:r>
      <w:r>
        <w:t>We are having some equipment in service for greater than 5 years after installation. 7 years would be reflective of offer to keep current devices in service.</w:t>
      </w:r>
    </w:p>
  </w:comment>
  <w:comment w:id="97" w:author="Brower, Katie [US] (CO)" w:date="2020-03-11T13:07:00Z" w:initials="KB">
    <w:p w14:paraId="0B116464" w14:textId="77777777" w:rsidR="00A7038C" w:rsidRDefault="00A7038C">
      <w:pPr>
        <w:pStyle w:val="CommentText"/>
      </w:pPr>
      <w:r>
        <w:rPr>
          <w:rStyle w:val="CommentReference"/>
        </w:rPr>
        <w:annotationRef/>
      </w:r>
      <w:r w:rsidRPr="00532385">
        <w:rPr>
          <w:highlight w:val="yellow"/>
        </w:rPr>
        <w:t>Xerox to review with David F.</w:t>
      </w:r>
    </w:p>
  </w:comment>
  <w:comment w:id="98" w:author="Barrett, Molly E" w:date="2020-03-17T09:40:00Z" w:initials="BME">
    <w:p w14:paraId="1563EA15" w14:textId="3A383806" w:rsidR="00924119" w:rsidRDefault="00924119">
      <w:pPr>
        <w:pStyle w:val="CommentText"/>
      </w:pPr>
      <w:r>
        <w:rPr>
          <w:rStyle w:val="CommentReference"/>
        </w:rPr>
        <w:annotationRef/>
      </w:r>
      <w:r>
        <w:t>Xerox legal OKAY, is Service Delivery OKAY</w:t>
      </w:r>
    </w:p>
  </w:comment>
  <w:comment w:id="99" w:author="Durisin, John M [US] (CO)" w:date="2020-02-19T17:24:00Z" w:initials="DJM[(">
    <w:p w14:paraId="3544F7F7" w14:textId="77777777" w:rsidR="00A7038C" w:rsidRDefault="00A7038C">
      <w:pPr>
        <w:pStyle w:val="CommentText"/>
      </w:pPr>
      <w:r>
        <w:rPr>
          <w:rStyle w:val="CommentReference"/>
        </w:rPr>
        <w:annotationRef/>
      </w:r>
      <w:r>
        <w:t>Is this going to impact any devices being stretched from 5 to 7 years?</w:t>
      </w:r>
    </w:p>
  </w:comment>
  <w:comment w:id="100" w:author="Brower, Katie [US] (CO)" w:date="2020-03-11T13:08:00Z" w:initials="KB">
    <w:p w14:paraId="31E99BF1" w14:textId="77777777" w:rsidR="00A7038C" w:rsidRDefault="00A7038C">
      <w:pPr>
        <w:pStyle w:val="CommentText"/>
      </w:pPr>
      <w:r>
        <w:rPr>
          <w:rStyle w:val="CommentReference"/>
        </w:rPr>
        <w:annotationRef/>
      </w:r>
      <w:r w:rsidRPr="00532385">
        <w:rPr>
          <w:highlight w:val="yellow"/>
        </w:rPr>
        <w:t>Xerox to review with David F.</w:t>
      </w:r>
      <w:r>
        <w:t xml:space="preserve"> proposal from Xerox says current fleet is serviceable through Dec. 2024.</w:t>
      </w:r>
    </w:p>
  </w:comment>
  <w:comment w:id="101" w:author="Barrett, Molly E" w:date="2020-03-17T09:40:00Z" w:initials="BME">
    <w:p w14:paraId="5EC9FE3A" w14:textId="4BD0795E" w:rsidR="000801CA" w:rsidRDefault="000801CA">
      <w:pPr>
        <w:pStyle w:val="CommentText"/>
      </w:pPr>
      <w:r>
        <w:rPr>
          <w:rStyle w:val="CommentReference"/>
        </w:rPr>
        <w:annotationRef/>
      </w:r>
      <w:r>
        <w:t>Xerox legal OKAY, is Service Delivery</w:t>
      </w:r>
    </w:p>
  </w:comment>
  <w:comment w:id="102" w:author="Durisin, John M [US] (CO)" w:date="2020-02-19T17:24:00Z" w:initials="DJM[(">
    <w:p w14:paraId="6A1044E4" w14:textId="77777777" w:rsidR="00A7038C" w:rsidRDefault="00A7038C">
      <w:pPr>
        <w:pStyle w:val="CommentText"/>
      </w:pPr>
      <w:r>
        <w:rPr>
          <w:rStyle w:val="CommentReference"/>
        </w:rPr>
        <w:annotationRef/>
      </w:r>
      <w:r>
        <w:t>Is this going to impact any devices being stretched from 5 to 7 years?</w:t>
      </w:r>
    </w:p>
  </w:comment>
  <w:comment w:id="103" w:author="Brower, Katie [US] (CO)" w:date="2020-02-18T19:32:00Z" w:initials="KB">
    <w:p w14:paraId="0D2FBE97" w14:textId="77777777" w:rsidR="00A7038C" w:rsidRDefault="00A7038C">
      <w:pPr>
        <w:pStyle w:val="CommentText"/>
      </w:pPr>
      <w:r>
        <w:rPr>
          <w:rStyle w:val="CommentReference"/>
        </w:rPr>
        <w:annotationRef/>
      </w:r>
      <w:r>
        <w:t>NG eMPS/Info Sec Review</w:t>
      </w:r>
    </w:p>
  </w:comment>
  <w:comment w:id="106" w:author="Barrett, Molly E" w:date="2020-03-12T10:13:00Z" w:initials="BME">
    <w:p w14:paraId="7270E824" w14:textId="381C29DC" w:rsidR="00A7038C" w:rsidRDefault="00A7038C">
      <w:pPr>
        <w:pStyle w:val="CommentText"/>
      </w:pPr>
      <w:r>
        <w:rPr>
          <w:rStyle w:val="CommentReference"/>
        </w:rPr>
        <w:annotationRef/>
      </w:r>
      <w:r>
        <w:t xml:space="preserve">Xerox – </w:t>
      </w:r>
      <w:r w:rsidRPr="00ED22C0">
        <w:rPr>
          <w:highlight w:val="yellow"/>
        </w:rPr>
        <w:t>Mike S to validate</w:t>
      </w:r>
      <w:r>
        <w:t xml:space="preserve"> tools are still accurate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562D04" w15:done="0"/>
  <w15:commentEx w15:paraId="678E26EC" w15:paraIdParent="2A562D04" w15:done="0"/>
  <w15:commentEx w15:paraId="2782E5D8" w15:done="1"/>
  <w15:commentEx w15:paraId="1623E6C8" w15:done="0"/>
  <w15:commentEx w15:paraId="13C7E194" w15:paraIdParent="1623E6C8" w15:done="0"/>
  <w15:commentEx w15:paraId="14BE7F5E" w15:paraIdParent="1623E6C8" w15:done="0"/>
  <w15:commentEx w15:paraId="0DDCABAE" w15:paraIdParent="1623E6C8" w15:done="0"/>
  <w15:commentEx w15:paraId="7A5936C2" w15:done="0"/>
  <w15:commentEx w15:paraId="60CCCF97" w15:paraIdParent="7A5936C2" w15:done="0"/>
  <w15:commentEx w15:paraId="4B96A1D8" w15:done="0"/>
  <w15:commentEx w15:paraId="1E36F1C5" w15:paraIdParent="4B96A1D8" w15:done="0"/>
  <w15:commentEx w15:paraId="5CF4B502" w15:done="0"/>
  <w15:commentEx w15:paraId="05D9C619" w15:paraIdParent="5CF4B502" w15:done="0"/>
  <w15:commentEx w15:paraId="32D100BE" w15:done="1"/>
  <w15:commentEx w15:paraId="5828B9BF" w15:done="0"/>
  <w15:commentEx w15:paraId="02B6FFF8" w15:done="1"/>
  <w15:commentEx w15:paraId="2B9B7C00" w15:done="1"/>
  <w15:commentEx w15:paraId="33B6E509" w15:done="1"/>
  <w15:commentEx w15:paraId="05D74D91" w15:done="0"/>
  <w15:commentEx w15:paraId="192C8BDB" w15:paraIdParent="05D74D91" w15:done="0"/>
  <w15:commentEx w15:paraId="0114DE39" w15:done="1"/>
  <w15:commentEx w15:paraId="189DD161" w15:done="1"/>
  <w15:commentEx w15:paraId="58433F07" w15:paraIdParent="189DD161" w15:done="1"/>
  <w15:commentEx w15:paraId="464AA1B9" w15:done="0"/>
  <w15:commentEx w15:paraId="78C006BA" w15:done="0"/>
  <w15:commentEx w15:paraId="382B01CF" w15:done="1"/>
  <w15:commentEx w15:paraId="64F1469A" w15:done="0"/>
  <w15:commentEx w15:paraId="751F60BF" w15:paraIdParent="64F1469A" w15:done="0"/>
  <w15:commentEx w15:paraId="32C6C70B" w15:paraIdParent="64F1469A" w15:done="0"/>
  <w15:commentEx w15:paraId="172E6B13" w15:done="1"/>
  <w15:commentEx w15:paraId="6ACE654E" w15:done="1"/>
  <w15:commentEx w15:paraId="0B116464" w15:done="1"/>
  <w15:commentEx w15:paraId="1563EA15" w15:paraIdParent="0B116464" w15:done="1"/>
  <w15:commentEx w15:paraId="3544F7F7" w15:done="1"/>
  <w15:commentEx w15:paraId="31E99BF1" w15:done="1"/>
  <w15:commentEx w15:paraId="5EC9FE3A" w15:paraIdParent="31E99BF1" w15:done="1"/>
  <w15:commentEx w15:paraId="6A1044E4" w15:done="1"/>
  <w15:commentEx w15:paraId="0D2FBE97" w15:done="1"/>
  <w15:commentEx w15:paraId="7270E8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562D04" w16cid:durableId="22146BC5"/>
  <w16cid:commentId w16cid:paraId="678E26EC" w16cid:durableId="2214DD90"/>
  <w16cid:commentId w16cid:paraId="2782E5D8" w16cid:durableId="22148A7A"/>
  <w16cid:commentId w16cid:paraId="1623E6C8" w16cid:durableId="22146BCC"/>
  <w16cid:commentId w16cid:paraId="13C7E194" w16cid:durableId="221B160C"/>
  <w16cid:commentId w16cid:paraId="14BE7F5E" w16cid:durableId="221B1682"/>
  <w16cid:commentId w16cid:paraId="0DDCABAE" w16cid:durableId="221B4D42"/>
  <w16cid:commentId w16cid:paraId="7A5936C2" w16cid:durableId="22146BCD"/>
  <w16cid:commentId w16cid:paraId="60CCCF97" w16cid:durableId="221B4EBB"/>
  <w16cid:commentId w16cid:paraId="4B96A1D8" w16cid:durableId="22146BCE"/>
  <w16cid:commentId w16cid:paraId="1E36F1C5" w16cid:durableId="221B5015"/>
  <w16cid:commentId w16cid:paraId="5CF4B502" w16cid:durableId="22146BCF"/>
  <w16cid:commentId w16cid:paraId="05D9C619" w16cid:durableId="221B505D"/>
  <w16cid:commentId w16cid:paraId="32D100BE" w16cid:durableId="22146BD0"/>
  <w16cid:commentId w16cid:paraId="5828B9BF" w16cid:durableId="221B1834"/>
  <w16cid:commentId w16cid:paraId="02B6FFF8" w16cid:durableId="221B1611"/>
  <w16cid:commentId w16cid:paraId="2B9B7C00" w16cid:durableId="22148A98"/>
  <w16cid:commentId w16cid:paraId="33B6E509" w16cid:durableId="22148AE1"/>
  <w16cid:commentId w16cid:paraId="05D74D91" w16cid:durableId="22146BD3"/>
  <w16cid:commentId w16cid:paraId="192C8BDB" w16cid:durableId="221B5253"/>
  <w16cid:commentId w16cid:paraId="0114DE39" w16cid:durableId="22146BD8"/>
  <w16cid:commentId w16cid:paraId="189DD161" w16cid:durableId="22146BD9"/>
  <w16cid:commentId w16cid:paraId="58433F07" w16cid:durableId="22148A18"/>
  <w16cid:commentId w16cid:paraId="464AA1B9" w16cid:durableId="22146BDB"/>
  <w16cid:commentId w16cid:paraId="78C006BA" w16cid:durableId="221B49EC"/>
  <w16cid:commentId w16cid:paraId="382B01CF" w16cid:durableId="22146BDC"/>
  <w16cid:commentId w16cid:paraId="64F1469A" w16cid:durableId="22146BDD"/>
  <w16cid:commentId w16cid:paraId="751F60BF" w16cid:durableId="221B49FF"/>
  <w16cid:commentId w16cid:paraId="32C6C70B" w16cid:durableId="221B5447"/>
  <w16cid:commentId w16cid:paraId="172E6B13" w16cid:durableId="22146BDE"/>
  <w16cid:commentId w16cid:paraId="6ACE654E" w16cid:durableId="22146BDF"/>
  <w16cid:commentId w16cid:paraId="0B116464" w16cid:durableId="22146BE0"/>
  <w16cid:commentId w16cid:paraId="1563EA15" w16cid:durableId="221B1980"/>
  <w16cid:commentId w16cid:paraId="3544F7F7" w16cid:durableId="22146BE1"/>
  <w16cid:commentId w16cid:paraId="31E99BF1" w16cid:durableId="22146BE2"/>
  <w16cid:commentId w16cid:paraId="5EC9FE3A" w16cid:durableId="221B1999"/>
  <w16cid:commentId w16cid:paraId="6A1044E4" w16cid:durableId="22146BE3"/>
  <w16cid:commentId w16cid:paraId="0D2FBE97" w16cid:durableId="22146BE4"/>
  <w16cid:commentId w16cid:paraId="7270E824" w16cid:durableId="221489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68657" w14:textId="77777777" w:rsidR="00F767CF" w:rsidRDefault="00F767CF">
      <w:r>
        <w:separator/>
      </w:r>
    </w:p>
  </w:endnote>
  <w:endnote w:type="continuationSeparator" w:id="0">
    <w:p w14:paraId="2D04B532" w14:textId="77777777" w:rsidR="00F767CF" w:rsidRDefault="00F76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MS Serif">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Xerox Sans Light">
    <w:panose1 w:val="02000000000000000000"/>
    <w:charset w:val="00"/>
    <w:family w:val="auto"/>
    <w:pitch w:val="variable"/>
    <w:sig w:usb0="A00002AF" w:usb1="5000204A" w:usb2="00000000" w:usb3="00000000" w:csb0="0000009F" w:csb1="00000000"/>
  </w:font>
  <w:font w:name="Xerox Sans">
    <w:panose1 w:val="02000000000000000000"/>
    <w:charset w:val="00"/>
    <w:family w:val="auto"/>
    <w:pitch w:val="variable"/>
    <w:sig w:usb0="A00002AF" w:usb1="5000204A" w:usb2="00000000" w:usb3="00000000" w:csb0="0000009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030BC" w14:textId="1B067589" w:rsidR="00A7038C" w:rsidRPr="00CF7648" w:rsidRDefault="00A7038C" w:rsidP="004C420D">
    <w:pPr>
      <w:pStyle w:val="Footer"/>
      <w:spacing w:before="240"/>
      <w:rPr>
        <w:rFonts w:asciiTheme="minorHAnsi" w:hAnsiTheme="minorHAnsi"/>
        <w:noProof/>
        <w:sz w:val="16"/>
        <w:szCs w:val="16"/>
      </w:rPr>
    </w:pPr>
    <w:r w:rsidRPr="00CF7648">
      <w:rPr>
        <w:rFonts w:asciiTheme="minorHAnsi" w:hAnsiTheme="minorHAnsi" w:cs="Arial"/>
        <w:sz w:val="16"/>
        <w:szCs w:val="16"/>
      </w:rPr>
      <w:t>R</w:t>
    </w:r>
    <w:r w:rsidR="00E169FE">
      <w:rPr>
        <w:rFonts w:asciiTheme="minorHAnsi" w:hAnsiTheme="minorHAnsi" w:cs="Arial"/>
        <w:sz w:val="16"/>
        <w:szCs w:val="16"/>
      </w:rPr>
      <w:t xml:space="preserve"> </w:t>
    </w:r>
    <w:r w:rsidRPr="00CF7648">
      <w:rPr>
        <w:rFonts w:asciiTheme="minorHAnsi" w:hAnsiTheme="minorHAnsi" w:cs="Arial"/>
        <w:sz w:val="16"/>
        <w:szCs w:val="16"/>
      </w:rPr>
      <w:t>0</w:t>
    </w:r>
    <w:r>
      <w:rPr>
        <w:rFonts w:asciiTheme="minorHAnsi" w:hAnsiTheme="minorHAnsi" w:cs="Arial"/>
        <w:sz w:val="16"/>
        <w:szCs w:val="16"/>
      </w:rPr>
      <w:t>3/</w:t>
    </w:r>
    <w:r w:rsidR="00E169FE">
      <w:rPr>
        <w:rFonts w:asciiTheme="minorHAnsi" w:hAnsiTheme="minorHAnsi" w:cs="Arial"/>
        <w:sz w:val="16"/>
        <w:szCs w:val="16"/>
      </w:rPr>
      <w:t>16</w:t>
    </w:r>
    <w:r>
      <w:rPr>
        <w:rFonts w:asciiTheme="minorHAnsi" w:hAnsiTheme="minorHAnsi" w:cs="Arial"/>
        <w:sz w:val="16"/>
        <w:szCs w:val="16"/>
      </w:rPr>
      <w:t>/</w:t>
    </w:r>
    <w:r w:rsidRPr="00CF7648">
      <w:rPr>
        <w:rFonts w:asciiTheme="minorHAnsi" w:hAnsiTheme="minorHAnsi" w:cs="Arial"/>
        <w:sz w:val="16"/>
        <w:szCs w:val="16"/>
      </w:rPr>
      <w:t>20</w:t>
    </w:r>
    <w:r w:rsidRPr="00CF7648">
      <w:rPr>
        <w:rFonts w:asciiTheme="minorHAnsi" w:hAnsiTheme="minorHAnsi" w:cs="Arial"/>
        <w:sz w:val="16"/>
        <w:szCs w:val="16"/>
      </w:rPr>
      <w:tab/>
    </w:r>
    <w:r w:rsidRPr="00CF7648">
      <w:rPr>
        <w:rFonts w:asciiTheme="minorHAnsi" w:hAnsiTheme="minorHAnsi"/>
        <w:sz w:val="16"/>
        <w:szCs w:val="16"/>
      </w:rPr>
      <w:t xml:space="preserve">Page </w:t>
    </w:r>
    <w:r w:rsidRPr="00CF7648">
      <w:rPr>
        <w:rFonts w:asciiTheme="minorHAnsi" w:hAnsiTheme="minorHAnsi"/>
        <w:sz w:val="16"/>
        <w:szCs w:val="16"/>
      </w:rPr>
      <w:fldChar w:fldCharType="begin"/>
    </w:r>
    <w:r w:rsidRPr="00CF7648">
      <w:rPr>
        <w:rFonts w:asciiTheme="minorHAnsi" w:hAnsiTheme="minorHAnsi"/>
        <w:sz w:val="16"/>
        <w:szCs w:val="16"/>
      </w:rPr>
      <w:instrText xml:space="preserve"> PAGE </w:instrText>
    </w:r>
    <w:r w:rsidRPr="00CF7648">
      <w:rPr>
        <w:rFonts w:asciiTheme="minorHAnsi" w:hAnsiTheme="minorHAnsi"/>
        <w:sz w:val="16"/>
        <w:szCs w:val="16"/>
      </w:rPr>
      <w:fldChar w:fldCharType="separate"/>
    </w:r>
    <w:r w:rsidR="0019297F">
      <w:rPr>
        <w:rFonts w:asciiTheme="minorHAnsi" w:hAnsiTheme="minorHAnsi"/>
        <w:noProof/>
        <w:sz w:val="16"/>
        <w:szCs w:val="16"/>
      </w:rPr>
      <w:t>21</w:t>
    </w:r>
    <w:r w:rsidRPr="00CF7648">
      <w:rPr>
        <w:rFonts w:asciiTheme="minorHAnsi" w:hAnsiTheme="minorHAnsi"/>
        <w:noProof/>
        <w:sz w:val="16"/>
        <w:szCs w:val="16"/>
      </w:rPr>
      <w:fldChar w:fldCharType="end"/>
    </w:r>
    <w:r w:rsidRPr="00CF7648">
      <w:rPr>
        <w:rFonts w:asciiTheme="minorHAnsi" w:hAnsiTheme="minorHAnsi"/>
        <w:sz w:val="16"/>
        <w:szCs w:val="16"/>
      </w:rPr>
      <w:t xml:space="preserve"> of </w:t>
    </w:r>
    <w:r w:rsidRPr="00CF7648">
      <w:rPr>
        <w:rFonts w:asciiTheme="minorHAnsi" w:hAnsiTheme="minorHAnsi"/>
        <w:noProof/>
        <w:sz w:val="16"/>
        <w:szCs w:val="16"/>
      </w:rPr>
      <w:fldChar w:fldCharType="begin"/>
    </w:r>
    <w:r w:rsidRPr="00CF7648">
      <w:rPr>
        <w:rFonts w:asciiTheme="minorHAnsi" w:hAnsiTheme="minorHAnsi"/>
        <w:noProof/>
        <w:sz w:val="16"/>
        <w:szCs w:val="16"/>
      </w:rPr>
      <w:instrText xml:space="preserve"> NUMPAGES </w:instrText>
    </w:r>
    <w:r w:rsidRPr="00CF7648">
      <w:rPr>
        <w:rFonts w:asciiTheme="minorHAnsi" w:hAnsiTheme="minorHAnsi"/>
        <w:noProof/>
        <w:sz w:val="16"/>
        <w:szCs w:val="16"/>
      </w:rPr>
      <w:fldChar w:fldCharType="separate"/>
    </w:r>
    <w:r w:rsidR="0019297F">
      <w:rPr>
        <w:rFonts w:asciiTheme="minorHAnsi" w:hAnsiTheme="minorHAnsi"/>
        <w:noProof/>
        <w:sz w:val="16"/>
        <w:szCs w:val="16"/>
      </w:rPr>
      <w:t>72</w:t>
    </w:r>
    <w:r w:rsidRPr="00CF7648">
      <w:rPr>
        <w:rFonts w:asciiTheme="minorHAnsi" w:hAnsiTheme="minorHAnsi"/>
        <w:noProof/>
        <w:sz w:val="16"/>
        <w:szCs w:val="16"/>
      </w:rPr>
      <w:fldChar w:fldCharType="end"/>
    </w:r>
  </w:p>
  <w:p w14:paraId="44FA7A7B" w14:textId="77777777" w:rsidR="00A7038C" w:rsidRPr="00CF7648" w:rsidRDefault="00A7038C" w:rsidP="00C62B47">
    <w:pPr>
      <w:pStyle w:val="Footer"/>
      <w:jc w:val="center"/>
      <w:rPr>
        <w:rFonts w:asciiTheme="minorHAnsi" w:hAnsiTheme="minorHAnsi"/>
        <w:sz w:val="16"/>
        <w:szCs w:val="16"/>
      </w:rPr>
    </w:pPr>
    <w:r w:rsidRPr="00CF7648">
      <w:rPr>
        <w:rFonts w:asciiTheme="minorHAnsi" w:hAnsiTheme="minorHAnsi"/>
        <w:b/>
        <w:bCs/>
        <w:sz w:val="16"/>
        <w:szCs w:val="16"/>
      </w:rPr>
      <w:t>Northrop Grumman Systems Corporation Private/Proprietary Level 1</w:t>
    </w:r>
  </w:p>
  <w:p w14:paraId="238AB804" w14:textId="1023456F" w:rsidR="00A7038C" w:rsidRDefault="00A7038C">
    <w:r>
      <w:rPr>
        <w:rFonts w:asciiTheme="minorHAnsi" w:hAnsiTheme="minorHAnsi"/>
        <w:noProof/>
        <w:sz w:val="16"/>
        <w:szCs w:val="16"/>
      </w:rPr>
      <w:fldChar w:fldCharType="begin"/>
    </w:r>
    <w:r>
      <w:rPr>
        <w:rFonts w:asciiTheme="minorHAnsi" w:hAnsiTheme="minorHAnsi"/>
        <w:noProof/>
        <w:sz w:val="16"/>
        <w:szCs w:val="16"/>
      </w:rPr>
      <w:instrText xml:space="preserve"> FILENAME \* MERGEFORMAT </w:instrText>
    </w:r>
    <w:r>
      <w:rPr>
        <w:rFonts w:asciiTheme="minorHAnsi" w:hAnsiTheme="minorHAnsi"/>
        <w:noProof/>
        <w:sz w:val="16"/>
        <w:szCs w:val="16"/>
      </w:rPr>
      <w:fldChar w:fldCharType="separate"/>
    </w:r>
    <w:r w:rsidR="00E169FE">
      <w:rPr>
        <w:rFonts w:asciiTheme="minorHAnsi" w:hAnsiTheme="minorHAnsi"/>
        <w:noProof/>
        <w:sz w:val="16"/>
        <w:szCs w:val="16"/>
      </w:rPr>
      <w:fldChar w:fldCharType="begin"/>
    </w:r>
    <w:r w:rsidR="00E169FE">
      <w:rPr>
        <w:rFonts w:asciiTheme="minorHAnsi" w:hAnsiTheme="minorHAnsi"/>
        <w:noProof/>
        <w:sz w:val="16"/>
        <w:szCs w:val="16"/>
      </w:rPr>
      <w:instrText xml:space="preserve"> FILENAME \* MERGEFORMAT </w:instrText>
    </w:r>
    <w:r w:rsidR="00E169FE">
      <w:rPr>
        <w:rFonts w:asciiTheme="minorHAnsi" w:hAnsiTheme="minorHAnsi"/>
        <w:noProof/>
        <w:sz w:val="16"/>
        <w:szCs w:val="16"/>
      </w:rPr>
      <w:fldChar w:fldCharType="separate"/>
    </w:r>
    <w:r w:rsidR="00E169FE">
      <w:rPr>
        <w:rFonts w:asciiTheme="minorHAnsi" w:hAnsiTheme="minorHAnsi"/>
        <w:noProof/>
        <w:sz w:val="16"/>
        <w:szCs w:val="16"/>
      </w:rPr>
      <w:t>NG Xerox eMPS Corp Awrd X v March 12 2020.docx</w:t>
    </w:r>
    <w:r w:rsidR="00E169FE">
      <w:rPr>
        <w:rFonts w:asciiTheme="minorHAnsi" w:hAnsiTheme="minorHAnsi"/>
        <w:noProof/>
        <w:sz w:val="16"/>
        <w:szCs w:val="16"/>
      </w:rPr>
      <w:fldChar w:fldCharType="end"/>
    </w:r>
    <w:r>
      <w:rPr>
        <w:rFonts w:asciiTheme="minorHAnsi" w:hAnsiTheme="minorHAnsi"/>
        <w:noProo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22FFB" w14:textId="4C3F03BA" w:rsidR="00A7038C" w:rsidRDefault="00A7038C" w:rsidP="00C1503C">
    <w:pPr>
      <w:pStyle w:val="Footer"/>
      <w:tabs>
        <w:tab w:val="clear" w:pos="4320"/>
        <w:tab w:val="clear" w:pos="8640"/>
        <w:tab w:val="center" w:pos="4680"/>
      </w:tabs>
    </w:pPr>
    <w:r w:rsidRPr="00CF7648">
      <w:rPr>
        <w:rFonts w:asciiTheme="minorHAnsi" w:hAnsiTheme="minorHAnsi" w:cstheme="minorHAnsi"/>
        <w:sz w:val="16"/>
        <w:szCs w:val="16"/>
      </w:rPr>
      <w:t xml:space="preserve">R </w:t>
    </w:r>
    <w:r w:rsidR="00E169FE">
      <w:rPr>
        <w:rFonts w:asciiTheme="minorHAnsi" w:hAnsiTheme="minorHAnsi" w:cstheme="minorHAnsi"/>
        <w:sz w:val="16"/>
        <w:szCs w:val="16"/>
      </w:rPr>
      <w:t>03/16/20</w:t>
    </w:r>
    <w:r>
      <w:rPr>
        <w:rFonts w:ascii="Arial" w:hAnsi="Arial" w:cs="Arial"/>
        <w:sz w:val="16"/>
        <w:szCs w:val="16"/>
      </w:rPr>
      <w:tab/>
    </w:r>
    <w:r w:rsidRPr="00CF7648">
      <w:rPr>
        <w:rFonts w:asciiTheme="minorHAnsi" w:hAnsiTheme="minorHAnsi" w:cstheme="minorHAnsi"/>
        <w:sz w:val="16"/>
        <w:szCs w:val="16"/>
      </w:rPr>
      <w:t xml:space="preserve">Page </w:t>
    </w:r>
    <w:r w:rsidRPr="00CF7648">
      <w:rPr>
        <w:rFonts w:asciiTheme="minorHAnsi" w:hAnsiTheme="minorHAnsi" w:cstheme="minorHAnsi"/>
        <w:sz w:val="16"/>
        <w:szCs w:val="16"/>
      </w:rPr>
      <w:fldChar w:fldCharType="begin"/>
    </w:r>
    <w:r w:rsidRPr="00CF7648">
      <w:rPr>
        <w:rFonts w:asciiTheme="minorHAnsi" w:hAnsiTheme="minorHAnsi" w:cstheme="minorHAnsi"/>
        <w:sz w:val="16"/>
        <w:szCs w:val="16"/>
      </w:rPr>
      <w:instrText xml:space="preserve"> PAGE </w:instrText>
    </w:r>
    <w:r w:rsidRPr="00CF7648">
      <w:rPr>
        <w:rFonts w:asciiTheme="minorHAnsi" w:hAnsiTheme="minorHAnsi" w:cstheme="minorHAnsi"/>
        <w:sz w:val="16"/>
        <w:szCs w:val="16"/>
      </w:rPr>
      <w:fldChar w:fldCharType="separate"/>
    </w:r>
    <w:r w:rsidR="0019297F">
      <w:rPr>
        <w:rFonts w:asciiTheme="minorHAnsi" w:hAnsiTheme="minorHAnsi" w:cstheme="minorHAnsi"/>
        <w:noProof/>
        <w:sz w:val="16"/>
        <w:szCs w:val="16"/>
      </w:rPr>
      <w:t>1</w:t>
    </w:r>
    <w:r w:rsidRPr="00CF7648">
      <w:rPr>
        <w:rFonts w:asciiTheme="minorHAnsi" w:hAnsiTheme="minorHAnsi" w:cstheme="minorHAnsi"/>
        <w:noProof/>
        <w:sz w:val="16"/>
        <w:szCs w:val="16"/>
      </w:rPr>
      <w:fldChar w:fldCharType="end"/>
    </w:r>
    <w:r w:rsidRPr="00CF7648">
      <w:rPr>
        <w:rFonts w:asciiTheme="minorHAnsi" w:hAnsiTheme="minorHAnsi" w:cstheme="minorHAnsi"/>
        <w:sz w:val="16"/>
        <w:szCs w:val="16"/>
      </w:rPr>
      <w:t xml:space="preserve"> of </w:t>
    </w:r>
    <w:r w:rsidRPr="00CF7648">
      <w:rPr>
        <w:rFonts w:asciiTheme="minorHAnsi" w:hAnsiTheme="minorHAnsi" w:cstheme="minorHAnsi"/>
        <w:noProof/>
        <w:sz w:val="16"/>
        <w:szCs w:val="16"/>
      </w:rPr>
      <w:fldChar w:fldCharType="begin"/>
    </w:r>
    <w:r w:rsidRPr="00CF7648">
      <w:rPr>
        <w:rFonts w:asciiTheme="minorHAnsi" w:hAnsiTheme="minorHAnsi" w:cstheme="minorHAnsi"/>
        <w:noProof/>
        <w:sz w:val="16"/>
        <w:szCs w:val="16"/>
      </w:rPr>
      <w:instrText xml:space="preserve"> NUMPAGES </w:instrText>
    </w:r>
    <w:r w:rsidRPr="00CF7648">
      <w:rPr>
        <w:rFonts w:asciiTheme="minorHAnsi" w:hAnsiTheme="minorHAnsi" w:cstheme="minorHAnsi"/>
        <w:noProof/>
        <w:sz w:val="16"/>
        <w:szCs w:val="16"/>
      </w:rPr>
      <w:fldChar w:fldCharType="separate"/>
    </w:r>
    <w:r w:rsidR="0019297F">
      <w:rPr>
        <w:rFonts w:asciiTheme="minorHAnsi" w:hAnsiTheme="minorHAnsi" w:cstheme="minorHAnsi"/>
        <w:noProof/>
        <w:sz w:val="16"/>
        <w:szCs w:val="16"/>
      </w:rPr>
      <w:t>72</w:t>
    </w:r>
    <w:r w:rsidRPr="00CF7648">
      <w:rPr>
        <w:rFonts w:asciiTheme="minorHAnsi" w:hAnsiTheme="minorHAnsi" w:cstheme="minorHAnsi"/>
        <w:noProof/>
        <w:sz w:val="16"/>
        <w:szCs w:val="16"/>
      </w:rPr>
      <w:fldChar w:fldCharType="end"/>
    </w:r>
  </w:p>
  <w:p w14:paraId="0F278AA0" w14:textId="77777777" w:rsidR="00A7038C" w:rsidRPr="00CF7648" w:rsidRDefault="00A7038C" w:rsidP="00E3275A">
    <w:pPr>
      <w:pStyle w:val="Footer"/>
      <w:jc w:val="center"/>
      <w:rPr>
        <w:rFonts w:asciiTheme="minorHAnsi" w:hAnsiTheme="minorHAnsi" w:cstheme="minorHAnsi"/>
        <w:sz w:val="16"/>
        <w:szCs w:val="16"/>
      </w:rPr>
    </w:pPr>
    <w:r w:rsidRPr="00CF7648">
      <w:rPr>
        <w:rFonts w:asciiTheme="minorHAnsi" w:hAnsiTheme="minorHAnsi" w:cstheme="minorHAnsi"/>
        <w:b/>
        <w:bCs/>
        <w:sz w:val="16"/>
        <w:szCs w:val="16"/>
      </w:rPr>
      <w:t>Northrop Grumman Private/Proprietary Level 1</w:t>
    </w:r>
  </w:p>
  <w:p w14:paraId="7AFDD8D0" w14:textId="77777777" w:rsidR="00A7038C" w:rsidRDefault="00A7038C">
    <w:pPr>
      <w:pStyle w:val="Footer"/>
      <w:jc w:val="center"/>
    </w:pPr>
  </w:p>
  <w:p w14:paraId="7773A8B5" w14:textId="0ADB9EA5" w:rsidR="00A7038C" w:rsidRPr="00AA52E0" w:rsidRDefault="002013BE" w:rsidP="002013BE">
    <w:pPr>
      <w:pStyle w:val="Footer"/>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FILENAME \* MERGEFORMAT </w:instrText>
    </w:r>
    <w:r>
      <w:rPr>
        <w:rFonts w:ascii="Arial" w:hAnsi="Arial" w:cs="Arial"/>
        <w:sz w:val="16"/>
        <w:szCs w:val="16"/>
      </w:rPr>
      <w:fldChar w:fldCharType="separate"/>
    </w:r>
    <w:r>
      <w:rPr>
        <w:rFonts w:ascii="Arial" w:hAnsi="Arial" w:cs="Arial"/>
        <w:noProof/>
        <w:sz w:val="16"/>
        <w:szCs w:val="16"/>
      </w:rPr>
      <w:t>NG Xerox eMPS Corp Awrd NG v March 16 2020.docx</w:t>
    </w:r>
    <w:r>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2D134" w14:textId="77777777" w:rsidR="00F767CF" w:rsidRDefault="00F767CF">
      <w:r>
        <w:separator/>
      </w:r>
    </w:p>
  </w:footnote>
  <w:footnote w:type="continuationSeparator" w:id="0">
    <w:p w14:paraId="6F505E44" w14:textId="77777777" w:rsidR="00F767CF" w:rsidRDefault="00F76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27438" w14:textId="5FB86806" w:rsidR="00A7038C" w:rsidRPr="00AA52E0" w:rsidRDefault="00A7038C" w:rsidP="00AA52E0">
    <w:pPr>
      <w:spacing w:after="40"/>
      <w:jc w:val="right"/>
      <w:rPr>
        <w:rFonts w:asciiTheme="minorHAnsi" w:hAnsiTheme="minorHAnsi" w:cstheme="minorHAnsi"/>
        <w:b/>
        <w:sz w:val="28"/>
        <w:szCs w:val="28"/>
      </w:rPr>
    </w:pPr>
    <w:r w:rsidRPr="00AA52E0">
      <w:rPr>
        <w:rFonts w:asciiTheme="minorHAnsi" w:hAnsiTheme="minorHAnsi" w:cstheme="minorHAnsi"/>
        <w:b/>
        <w:sz w:val="28"/>
        <w:szCs w:val="28"/>
      </w:rPr>
      <w:t xml:space="preserve">CORPORATE AWARD </w:t>
    </w:r>
    <w:r w:rsidR="001F6858">
      <w:rPr>
        <w:rFonts w:asciiTheme="minorHAnsi" w:hAnsiTheme="minorHAnsi" w:cstheme="minorHAnsi"/>
        <w:sz w:val="28"/>
        <w:szCs w:val="28"/>
      </w:rPr>
      <w:t>No. 3793</w:t>
    </w:r>
  </w:p>
  <w:p w14:paraId="58A12FC1" w14:textId="77777777" w:rsidR="00A7038C" w:rsidRDefault="00A7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667048C2"/>
    <w:lvl w:ilvl="0">
      <w:start w:val="1"/>
      <w:numFmt w:val="decimal"/>
      <w:pStyle w:val="ListNumber2"/>
      <w:lvlText w:val="%1."/>
      <w:lvlJc w:val="left"/>
      <w:pPr>
        <w:tabs>
          <w:tab w:val="num" w:pos="1440"/>
        </w:tabs>
        <w:ind w:left="1440" w:hanging="720"/>
      </w:pPr>
    </w:lvl>
  </w:abstractNum>
  <w:abstractNum w:abstractNumId="1" w15:restartNumberingAfterBreak="0">
    <w:nsid w:val="00BD124E"/>
    <w:multiLevelType w:val="hybridMultilevel"/>
    <w:tmpl w:val="120832AC"/>
    <w:lvl w:ilvl="0" w:tplc="4C561574">
      <w:start w:val="1"/>
      <w:numFmt w:val="upperLetter"/>
      <w:lvlText w:val="%1."/>
      <w:lvlJc w:val="left"/>
      <w:pPr>
        <w:ind w:left="1080" w:hanging="360"/>
      </w:pPr>
      <w:rPr>
        <w:rFonts w:hint="default"/>
        <w:b w:val="0"/>
        <w:sz w:val="22"/>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B32AC0"/>
    <w:multiLevelType w:val="multilevel"/>
    <w:tmpl w:val="6B8C572E"/>
    <w:lvl w:ilvl="0">
      <w:start w:val="1"/>
      <w:numFmt w:val="lowerRoman"/>
      <w:lvlText w:val="%1."/>
      <w:lvlJc w:val="left"/>
      <w:pPr>
        <w:tabs>
          <w:tab w:val="left" w:pos="504"/>
        </w:tabs>
        <w:ind w:left="0" w:firstLine="0"/>
      </w:pPr>
      <w:rPr>
        <w:rFonts w:ascii="Arial" w:eastAsia="Arial" w:hAnsi="Arial"/>
        <w:color w:val="000000"/>
        <w:spacing w:val="0"/>
        <w:w w:val="100"/>
        <w:sz w:val="20"/>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02F76E2A"/>
    <w:multiLevelType w:val="multilevel"/>
    <w:tmpl w:val="73C60080"/>
    <w:lvl w:ilvl="0">
      <w:start w:val="1"/>
      <w:numFmt w:val="decimal"/>
      <w:lvlText w:val="%1."/>
      <w:lvlJc w:val="left"/>
      <w:pPr>
        <w:ind w:left="360" w:hanging="360"/>
      </w:pPr>
      <w:rPr>
        <w:b w:val="0"/>
      </w:rPr>
    </w:lvl>
    <w:lvl w:ilvl="1">
      <w:start w:val="1"/>
      <w:numFmt w:val="upperLetter"/>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3BC7A2E"/>
    <w:multiLevelType w:val="multilevel"/>
    <w:tmpl w:val="73C60080"/>
    <w:lvl w:ilvl="0">
      <w:start w:val="1"/>
      <w:numFmt w:val="decimal"/>
      <w:lvlText w:val="%1."/>
      <w:lvlJc w:val="left"/>
      <w:pPr>
        <w:ind w:left="360" w:hanging="360"/>
      </w:pPr>
      <w:rPr>
        <w:b w:val="0"/>
      </w:rPr>
    </w:lvl>
    <w:lvl w:ilvl="1">
      <w:start w:val="1"/>
      <w:numFmt w:val="upperLetter"/>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4485D3C"/>
    <w:multiLevelType w:val="hybridMultilevel"/>
    <w:tmpl w:val="DC8EC42A"/>
    <w:lvl w:ilvl="0" w:tplc="0166E7B8">
      <w:start w:val="1"/>
      <w:numFmt w:val="upperLetter"/>
      <w:lvlText w:val="%1."/>
      <w:lvlJc w:val="left"/>
      <w:pPr>
        <w:ind w:left="144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B1370D"/>
    <w:multiLevelType w:val="multilevel"/>
    <w:tmpl w:val="1AEC257C"/>
    <w:lvl w:ilvl="0">
      <w:start w:val="1"/>
      <w:numFmt w:val="decimal"/>
      <w:lvlText w:val="%1."/>
      <w:lvlJc w:val="left"/>
      <w:pPr>
        <w:ind w:left="720" w:hanging="360"/>
      </w:pPr>
      <w:rPr>
        <w:b w:val="0"/>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06B757E3"/>
    <w:multiLevelType w:val="hybridMultilevel"/>
    <w:tmpl w:val="62803F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79596A"/>
    <w:multiLevelType w:val="hybridMultilevel"/>
    <w:tmpl w:val="F20A1D76"/>
    <w:lvl w:ilvl="0" w:tplc="006C67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7A02FE5"/>
    <w:multiLevelType w:val="multilevel"/>
    <w:tmpl w:val="61741BC2"/>
    <w:lvl w:ilvl="0">
      <w:start w:val="1"/>
      <w:numFmt w:val="decimal"/>
      <w:lvlRestart w:val="0"/>
      <w:pStyle w:val="Legal2L1Char"/>
      <w:lvlText w:val="%1."/>
      <w:lvlJc w:val="left"/>
      <w:pPr>
        <w:tabs>
          <w:tab w:val="num" w:pos="1260"/>
        </w:tabs>
        <w:ind w:left="540"/>
      </w:pPr>
      <w:rPr>
        <w:rFonts w:ascii="Times New Roman" w:hAnsi="Times New Roman" w:cs="Times New Roman" w:hint="default"/>
        <w:b/>
        <w:i w:val="0"/>
        <w:caps/>
        <w:smallCaps w:val="0"/>
        <w:color w:val="auto"/>
        <w:sz w:val="24"/>
        <w:u w:val="none"/>
      </w:rPr>
    </w:lvl>
    <w:lvl w:ilvl="1">
      <w:start w:val="1"/>
      <w:numFmt w:val="decimal"/>
      <w:isLgl/>
      <w:lvlText w:val="%1.%2"/>
      <w:lvlJc w:val="left"/>
      <w:pPr>
        <w:tabs>
          <w:tab w:val="num" w:pos="1260"/>
        </w:tabs>
        <w:ind w:left="540"/>
      </w:pPr>
      <w:rPr>
        <w:rFonts w:ascii="Times New Roman Bold" w:hAnsi="Times New Roman Bold" w:cs="Times New Roman" w:hint="default"/>
        <w:b/>
        <w:i w:val="0"/>
        <w:caps w:val="0"/>
        <w:color w:val="auto"/>
        <w:sz w:val="24"/>
        <w:szCs w:val="24"/>
        <w:u w:val="none"/>
      </w:rPr>
    </w:lvl>
    <w:lvl w:ilvl="2">
      <w:start w:val="1"/>
      <w:numFmt w:val="lowerLetter"/>
      <w:lvlText w:val="(%3)"/>
      <w:lvlJc w:val="left"/>
      <w:pPr>
        <w:tabs>
          <w:tab w:val="num" w:pos="1980"/>
        </w:tabs>
        <w:ind w:left="1980" w:hanging="720"/>
      </w:pPr>
      <w:rPr>
        <w:rFonts w:ascii="Times New Roman" w:hAnsi="Times New Roman" w:cs="Times New Roman" w:hint="default"/>
        <w:b w:val="0"/>
        <w:i w:val="0"/>
        <w:caps w:val="0"/>
        <w:color w:val="auto"/>
        <w:sz w:val="24"/>
        <w:u w:val="none"/>
      </w:rPr>
    </w:lvl>
    <w:lvl w:ilvl="3">
      <w:start w:val="1"/>
      <w:numFmt w:val="decimal"/>
      <w:lvlText w:val="(%4)"/>
      <w:lvlJc w:val="left"/>
      <w:pPr>
        <w:tabs>
          <w:tab w:val="num" w:pos="2700"/>
        </w:tabs>
        <w:ind w:left="3420" w:hanging="1440"/>
      </w:pPr>
      <w:rPr>
        <w:rFonts w:ascii="Times New Roman" w:hAnsi="Times New Roman" w:cs="Times New Roman" w:hint="default"/>
        <w:b w:val="0"/>
        <w:i w:val="0"/>
        <w:caps w:val="0"/>
        <w:color w:val="auto"/>
        <w:sz w:val="24"/>
        <w:u w:val="none"/>
      </w:rPr>
    </w:lvl>
    <w:lvl w:ilvl="4">
      <w:start w:val="1"/>
      <w:numFmt w:val="upperLetter"/>
      <w:lvlText w:val="(%5)"/>
      <w:lvlJc w:val="left"/>
      <w:pPr>
        <w:tabs>
          <w:tab w:val="num" w:pos="4140"/>
        </w:tabs>
        <w:ind w:left="540" w:firstLine="2880"/>
      </w:pPr>
      <w:rPr>
        <w:rFonts w:ascii="Times New Roman" w:hAnsi="Times New Roman" w:cs="Times New Roman" w:hint="default"/>
        <w:b w:val="0"/>
        <w:i w:val="0"/>
        <w:caps w:val="0"/>
        <w:color w:val="auto"/>
        <w:sz w:val="24"/>
        <w:u w:val="none"/>
      </w:rPr>
    </w:lvl>
    <w:lvl w:ilvl="5">
      <w:start w:val="1"/>
      <w:numFmt w:val="lowerLetter"/>
      <w:lvlText w:val="%6."/>
      <w:lvlJc w:val="left"/>
      <w:pPr>
        <w:tabs>
          <w:tab w:val="num" w:pos="4860"/>
        </w:tabs>
        <w:ind w:left="540" w:firstLine="3600"/>
      </w:pPr>
      <w:rPr>
        <w:rFonts w:ascii="Times New Roman" w:hAnsi="Times New Roman" w:cs="Times New Roman" w:hint="default"/>
        <w:b w:val="0"/>
        <w:i w:val="0"/>
        <w:caps w:val="0"/>
        <w:color w:val="auto"/>
        <w:sz w:val="24"/>
        <w:u w:val="none"/>
      </w:rPr>
    </w:lvl>
    <w:lvl w:ilvl="6">
      <w:start w:val="1"/>
      <w:numFmt w:val="lowerRoman"/>
      <w:lvlText w:val="%7."/>
      <w:lvlJc w:val="left"/>
      <w:pPr>
        <w:tabs>
          <w:tab w:val="num" w:pos="5580"/>
        </w:tabs>
        <w:ind w:left="540" w:firstLine="4320"/>
      </w:pPr>
      <w:rPr>
        <w:rFonts w:ascii="Times New Roman" w:hAnsi="Times New Roman" w:cs="Times New Roman" w:hint="default"/>
        <w:b w:val="0"/>
        <w:i w:val="0"/>
        <w:caps w:val="0"/>
        <w:color w:val="auto"/>
        <w:sz w:val="24"/>
        <w:u w:val="none"/>
      </w:rPr>
    </w:lvl>
    <w:lvl w:ilvl="7">
      <w:start w:val="1"/>
      <w:numFmt w:val="lowerLetter"/>
      <w:lvlText w:val="%8)"/>
      <w:lvlJc w:val="left"/>
      <w:pPr>
        <w:tabs>
          <w:tab w:val="num" w:pos="6300"/>
        </w:tabs>
        <w:ind w:left="540" w:firstLine="5040"/>
      </w:pPr>
      <w:rPr>
        <w:rFonts w:ascii="Times New Roman" w:hAnsi="Times New Roman" w:cs="Times New Roman" w:hint="default"/>
        <w:b w:val="0"/>
        <w:i w:val="0"/>
        <w:caps w:val="0"/>
        <w:color w:val="auto"/>
        <w:sz w:val="24"/>
        <w:u w:val="none"/>
      </w:rPr>
    </w:lvl>
    <w:lvl w:ilvl="8">
      <w:start w:val="1"/>
      <w:numFmt w:val="lowerRoman"/>
      <w:lvlText w:val="%9)"/>
      <w:lvlJc w:val="left"/>
      <w:pPr>
        <w:tabs>
          <w:tab w:val="num" w:pos="7020"/>
        </w:tabs>
        <w:ind w:left="540" w:firstLine="5760"/>
      </w:pPr>
      <w:rPr>
        <w:rFonts w:ascii="Times New Roman" w:hAnsi="Times New Roman" w:cs="Times New Roman" w:hint="default"/>
        <w:b w:val="0"/>
        <w:i w:val="0"/>
        <w:caps w:val="0"/>
        <w:color w:val="auto"/>
        <w:sz w:val="24"/>
        <w:u w:val="none"/>
      </w:rPr>
    </w:lvl>
  </w:abstractNum>
  <w:abstractNum w:abstractNumId="10" w15:restartNumberingAfterBreak="0">
    <w:nsid w:val="09687DBC"/>
    <w:multiLevelType w:val="hybridMultilevel"/>
    <w:tmpl w:val="DE9A73C2"/>
    <w:lvl w:ilvl="0" w:tplc="9E1648FC">
      <w:start w:val="1"/>
      <w:numFmt w:val="bullet"/>
      <w:lvlText w:val="-"/>
      <w:lvlJc w:val="left"/>
      <w:pPr>
        <w:tabs>
          <w:tab w:val="num" w:pos="1800"/>
        </w:tabs>
        <w:ind w:left="1800" w:hanging="360"/>
      </w:pPr>
      <w:rPr>
        <w:rFonts w:ascii="Courier New" w:hAnsi="Courier New" w:cs="Courier New" w:hint="default"/>
      </w:rPr>
    </w:lvl>
    <w:lvl w:ilvl="1" w:tplc="9E1648FC">
      <w:start w:val="1"/>
      <w:numFmt w:val="bullet"/>
      <w:pStyle w:val="Legal2L1"/>
      <w:lvlText w:val="-"/>
      <w:lvlJc w:val="left"/>
      <w:pPr>
        <w:tabs>
          <w:tab w:val="num" w:pos="1440"/>
        </w:tabs>
        <w:ind w:left="1440" w:hanging="360"/>
      </w:pPr>
      <w:rPr>
        <w:rFonts w:ascii="Courier New" w:hAnsi="Courier New" w:cs="Courier New" w:hint="default"/>
      </w:rPr>
    </w:lvl>
    <w:lvl w:ilvl="2" w:tplc="04090005">
      <w:start w:val="1"/>
      <w:numFmt w:val="bullet"/>
      <w:pStyle w:val="Legal2L2"/>
      <w:lvlText w:val=""/>
      <w:lvlJc w:val="left"/>
      <w:pPr>
        <w:tabs>
          <w:tab w:val="num" w:pos="2160"/>
        </w:tabs>
        <w:ind w:left="2160" w:hanging="360"/>
      </w:pPr>
      <w:rPr>
        <w:rFonts w:ascii="Wingdings" w:hAnsi="Wingdings" w:cs="Wingdings" w:hint="default"/>
      </w:rPr>
    </w:lvl>
    <w:lvl w:ilvl="3" w:tplc="04090001">
      <w:start w:val="1"/>
      <w:numFmt w:val="bullet"/>
      <w:pStyle w:val="Legal2L3"/>
      <w:lvlText w:val=""/>
      <w:lvlJc w:val="left"/>
      <w:pPr>
        <w:tabs>
          <w:tab w:val="num" w:pos="2880"/>
        </w:tabs>
        <w:ind w:left="2880" w:hanging="360"/>
      </w:pPr>
      <w:rPr>
        <w:rFonts w:ascii="Symbol" w:hAnsi="Symbol" w:cs="Symbol" w:hint="default"/>
      </w:rPr>
    </w:lvl>
    <w:lvl w:ilvl="4" w:tplc="04090003">
      <w:start w:val="1"/>
      <w:numFmt w:val="bullet"/>
      <w:pStyle w:val="Legal2L4"/>
      <w:lvlText w:val="o"/>
      <w:lvlJc w:val="left"/>
      <w:pPr>
        <w:tabs>
          <w:tab w:val="num" w:pos="3600"/>
        </w:tabs>
        <w:ind w:left="3600" w:hanging="360"/>
      </w:pPr>
      <w:rPr>
        <w:rFonts w:ascii="Courier New" w:hAnsi="Courier New" w:cs="Courier New" w:hint="default"/>
      </w:rPr>
    </w:lvl>
    <w:lvl w:ilvl="5" w:tplc="04090005">
      <w:start w:val="1"/>
      <w:numFmt w:val="bullet"/>
      <w:pStyle w:val="Legal2L5"/>
      <w:lvlText w:val=""/>
      <w:lvlJc w:val="left"/>
      <w:pPr>
        <w:tabs>
          <w:tab w:val="num" w:pos="4320"/>
        </w:tabs>
        <w:ind w:left="4320" w:hanging="360"/>
      </w:pPr>
      <w:rPr>
        <w:rFonts w:ascii="Wingdings" w:hAnsi="Wingdings" w:cs="Wingdings" w:hint="default"/>
      </w:rPr>
    </w:lvl>
    <w:lvl w:ilvl="6" w:tplc="04090001">
      <w:start w:val="1"/>
      <w:numFmt w:val="bullet"/>
      <w:pStyle w:val="Legal2L6"/>
      <w:lvlText w:val=""/>
      <w:lvlJc w:val="left"/>
      <w:pPr>
        <w:tabs>
          <w:tab w:val="num" w:pos="5040"/>
        </w:tabs>
        <w:ind w:left="5040" w:hanging="360"/>
      </w:pPr>
      <w:rPr>
        <w:rFonts w:ascii="Symbol" w:hAnsi="Symbol" w:cs="Symbol" w:hint="default"/>
      </w:rPr>
    </w:lvl>
    <w:lvl w:ilvl="7" w:tplc="04090003">
      <w:start w:val="1"/>
      <w:numFmt w:val="bullet"/>
      <w:pStyle w:val="Legal2L7"/>
      <w:lvlText w:val="o"/>
      <w:lvlJc w:val="left"/>
      <w:pPr>
        <w:tabs>
          <w:tab w:val="num" w:pos="5760"/>
        </w:tabs>
        <w:ind w:left="5760" w:hanging="360"/>
      </w:pPr>
      <w:rPr>
        <w:rFonts w:ascii="Courier New" w:hAnsi="Courier New" w:cs="Courier New" w:hint="default"/>
      </w:rPr>
    </w:lvl>
    <w:lvl w:ilvl="8" w:tplc="04090005">
      <w:start w:val="1"/>
      <w:numFmt w:val="bullet"/>
      <w:pStyle w:val="Legal2L8"/>
      <w:lvlText w:val=""/>
      <w:lvlJc w:val="left"/>
      <w:pPr>
        <w:tabs>
          <w:tab w:val="num" w:pos="6480"/>
        </w:tabs>
        <w:ind w:left="6480" w:hanging="360"/>
      </w:pPr>
      <w:rPr>
        <w:rFonts w:ascii="Wingdings" w:hAnsi="Wingdings" w:cs="Wingdings" w:hint="default"/>
      </w:rPr>
    </w:lvl>
  </w:abstractNum>
  <w:abstractNum w:abstractNumId="11" w15:restartNumberingAfterBreak="0">
    <w:nsid w:val="09E41208"/>
    <w:multiLevelType w:val="multilevel"/>
    <w:tmpl w:val="F2DC694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0BFC6A94"/>
    <w:multiLevelType w:val="multilevel"/>
    <w:tmpl w:val="73C60080"/>
    <w:lvl w:ilvl="0">
      <w:start w:val="1"/>
      <w:numFmt w:val="decimal"/>
      <w:lvlText w:val="%1."/>
      <w:lvlJc w:val="left"/>
      <w:pPr>
        <w:ind w:left="1080" w:hanging="360"/>
      </w:pPr>
      <w:rPr>
        <w:b w:val="0"/>
      </w:rPr>
    </w:lvl>
    <w:lvl w:ilvl="1">
      <w:start w:val="1"/>
      <w:numFmt w:val="upperLetter"/>
      <w:lvlText w:val="%2."/>
      <w:lvlJc w:val="left"/>
      <w:pPr>
        <w:ind w:left="1512" w:hanging="432"/>
      </w:pPr>
      <w:rPr>
        <w:b w:val="0"/>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0C623113"/>
    <w:multiLevelType w:val="hybridMultilevel"/>
    <w:tmpl w:val="E6F4A22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662856"/>
    <w:multiLevelType w:val="multilevel"/>
    <w:tmpl w:val="F514C05C"/>
    <w:lvl w:ilvl="0">
      <w:start w:val="1"/>
      <w:numFmt w:val="upperLetter"/>
      <w:lvlText w:val="%1."/>
      <w:lvlJc w:val="left"/>
      <w:pPr>
        <w:tabs>
          <w:tab w:val="left" w:pos="576"/>
        </w:tabs>
        <w:ind w:left="0" w:firstLine="0"/>
      </w:pPr>
      <w:rPr>
        <w:color w:val="000000"/>
        <w:spacing w:val="0"/>
        <w:w w:val="100"/>
        <w:sz w:val="20"/>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0E2A0121"/>
    <w:multiLevelType w:val="hybridMultilevel"/>
    <w:tmpl w:val="06EA8F4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0E7B3427"/>
    <w:multiLevelType w:val="hybridMultilevel"/>
    <w:tmpl w:val="A4E687FE"/>
    <w:lvl w:ilvl="0" w:tplc="04090015">
      <w:start w:val="1"/>
      <w:numFmt w:val="upperLetter"/>
      <w:lvlText w:val="%1."/>
      <w:lvlJc w:val="left"/>
      <w:pPr>
        <w:ind w:left="720" w:hanging="360"/>
      </w:pPr>
      <w:rPr>
        <w:rFonts w:hint="default"/>
      </w:rPr>
    </w:lvl>
    <w:lvl w:ilvl="1" w:tplc="CDA01672">
      <w:start w:val="1"/>
      <w:numFmt w:val="decimal"/>
      <w:lvlText w:val="%2."/>
      <w:lvlJc w:val="left"/>
      <w:pPr>
        <w:ind w:left="1575" w:hanging="49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81676D"/>
    <w:multiLevelType w:val="multilevel"/>
    <w:tmpl w:val="19483694"/>
    <w:lvl w:ilvl="0">
      <w:start w:val="1"/>
      <w:numFmt w:val="decimal"/>
      <w:lvlText w:val="%1."/>
      <w:lvlJc w:val="left"/>
      <w:pPr>
        <w:ind w:left="360" w:hanging="360"/>
      </w:pPr>
      <w:rPr>
        <w:b w:val="0"/>
      </w:rPr>
    </w:lvl>
    <w:lvl w:ilvl="1">
      <w:start w:val="1"/>
      <w:numFmt w:val="decimal"/>
      <w:isLgl/>
      <w:lvlText w:val="%1.%2."/>
      <w:lvlJc w:val="left"/>
      <w:pPr>
        <w:ind w:left="66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 w15:restartNumberingAfterBreak="0">
    <w:nsid w:val="143451A5"/>
    <w:multiLevelType w:val="hybridMultilevel"/>
    <w:tmpl w:val="B35EA39C"/>
    <w:lvl w:ilvl="0" w:tplc="FF1C8B02">
      <w:start w:val="1"/>
      <w:numFmt w:val="upperLetter"/>
      <w:lvlText w:val="%1."/>
      <w:lvlJc w:val="left"/>
      <w:pPr>
        <w:ind w:left="660" w:hanging="269"/>
      </w:pPr>
      <w:rPr>
        <w:rFonts w:asciiTheme="minorHAnsi" w:eastAsia="Times New Roman" w:hAnsiTheme="minorHAnsi" w:cstheme="minorHAnsi" w:hint="default"/>
        <w:spacing w:val="-4"/>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693257"/>
    <w:multiLevelType w:val="hybridMultilevel"/>
    <w:tmpl w:val="235CEA28"/>
    <w:lvl w:ilvl="0" w:tplc="5E3A3140">
      <w:start w:val="1"/>
      <w:numFmt w:val="upperLetter"/>
      <w:lvlText w:val="%1."/>
      <w:lvlJc w:val="left"/>
      <w:pPr>
        <w:ind w:left="1080" w:hanging="720"/>
      </w:pPr>
      <w:rPr>
        <w:rFonts w:hint="default"/>
        <w:b w:val="0"/>
        <w:i w:val="0"/>
      </w:rPr>
    </w:lvl>
    <w:lvl w:ilvl="1" w:tplc="0409000F">
      <w:start w:val="1"/>
      <w:numFmt w:val="decimal"/>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8D03A9"/>
    <w:multiLevelType w:val="hybridMultilevel"/>
    <w:tmpl w:val="9B581F2A"/>
    <w:lvl w:ilvl="0" w:tplc="1722BB6E">
      <w:start w:val="1"/>
      <w:numFmt w:val="upperLetter"/>
      <w:lvlText w:val="%1."/>
      <w:lvlJc w:val="left"/>
      <w:pPr>
        <w:ind w:left="1080" w:hanging="360"/>
      </w:pPr>
      <w:rPr>
        <w:rFonts w:asciiTheme="minorHAnsi" w:eastAsia="Times New Roman" w:hAnsiTheme="minorHAnsi" w:cstheme="minorHAnsi" w:hint="default"/>
        <w:spacing w:val="-9"/>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C97C18"/>
    <w:multiLevelType w:val="hybridMultilevel"/>
    <w:tmpl w:val="40C2CE4C"/>
    <w:lvl w:ilvl="0" w:tplc="D22EBA62">
      <w:start w:val="1"/>
      <w:numFmt w:val="upperLetter"/>
      <w:lvlText w:val="%1."/>
      <w:lvlJc w:val="left"/>
      <w:pPr>
        <w:ind w:left="700" w:hanging="269"/>
      </w:pPr>
      <w:rPr>
        <w:rFonts w:asciiTheme="minorHAnsi" w:eastAsia="Times New Roman" w:hAnsiTheme="minorHAnsi" w:cstheme="minorHAnsi" w:hint="default"/>
        <w:spacing w:val="-4"/>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C4126E"/>
    <w:multiLevelType w:val="hybridMultilevel"/>
    <w:tmpl w:val="5CC2ED7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C061C0"/>
    <w:multiLevelType w:val="hybridMultilevel"/>
    <w:tmpl w:val="187A5EBE"/>
    <w:lvl w:ilvl="0" w:tplc="04090015">
      <w:start w:val="1"/>
      <w:numFmt w:val="upperLetter"/>
      <w:lvlText w:val="%1."/>
      <w:lvlJc w:val="left"/>
      <w:pPr>
        <w:ind w:left="1440" w:hanging="360"/>
      </w:pPr>
    </w:lvl>
    <w:lvl w:ilvl="1" w:tplc="0409001B">
      <w:start w:val="1"/>
      <w:numFmt w:val="lowerRoman"/>
      <w:lvlText w:val="%2."/>
      <w:lvlJc w:val="right"/>
      <w:pPr>
        <w:ind w:left="2160" w:hanging="360"/>
      </w:pPr>
    </w:lvl>
    <w:lvl w:ilvl="2" w:tplc="90B02A0A">
      <w:start w:val="36"/>
      <w:numFmt w:val="decimal"/>
      <w:lvlText w:val="%3."/>
      <w:lvlJc w:val="left"/>
      <w:pPr>
        <w:ind w:left="3060" w:hanging="360"/>
      </w:pPr>
      <w:rPr>
        <w:rFonts w:hint="default"/>
      </w:rPr>
    </w:lvl>
    <w:lvl w:ilvl="3" w:tplc="234C9342">
      <w:start w:val="3"/>
      <w:numFmt w:val="lowerLetter"/>
      <w:lvlText w:val="%4."/>
      <w:lvlJc w:val="left"/>
      <w:pPr>
        <w:ind w:left="3600" w:hanging="360"/>
      </w:pPr>
      <w:rPr>
        <w:rFonts w:hint="default"/>
      </w:r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85934EB"/>
    <w:multiLevelType w:val="hybridMultilevel"/>
    <w:tmpl w:val="AED49EDE"/>
    <w:lvl w:ilvl="0" w:tplc="2822F002">
      <w:start w:val="3"/>
      <w:numFmt w:val="upperLetter"/>
      <w:lvlText w:val="%1."/>
      <w:lvlJc w:val="left"/>
      <w:pPr>
        <w:ind w:left="720" w:hanging="360"/>
      </w:pPr>
      <w:rPr>
        <w:rFonts w:hint="default"/>
      </w:rPr>
    </w:lvl>
    <w:lvl w:ilvl="1" w:tplc="560C6CAC">
      <w:start w:val="1"/>
      <w:numFmt w:val="decimal"/>
      <w:lvlText w:val="%2."/>
      <w:lvlJc w:val="left"/>
      <w:pPr>
        <w:ind w:left="1080" w:firstLine="0"/>
      </w:pPr>
      <w:rPr>
        <w:rFonts w:hint="default"/>
      </w:rPr>
    </w:lvl>
    <w:lvl w:ilvl="2" w:tplc="7758DB2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0C30C2"/>
    <w:multiLevelType w:val="hybridMultilevel"/>
    <w:tmpl w:val="0936C33A"/>
    <w:lvl w:ilvl="0" w:tplc="31CCE648">
      <w:start w:val="1"/>
      <w:numFmt w:val="upperLetter"/>
      <w:lvlText w:val="%1."/>
      <w:lvlJc w:val="left"/>
      <w:pPr>
        <w:ind w:left="6172" w:hanging="269"/>
      </w:pPr>
      <w:rPr>
        <w:rFonts w:asciiTheme="minorHAnsi" w:eastAsia="Times New Roman" w:hAnsiTheme="minorHAnsi" w:cstheme="minorHAnsi" w:hint="default"/>
        <w:spacing w:val="-4"/>
        <w:sz w:val="22"/>
        <w:szCs w:val="22"/>
      </w:rPr>
    </w:lvl>
    <w:lvl w:ilvl="1" w:tplc="04090019" w:tentative="1">
      <w:start w:val="1"/>
      <w:numFmt w:val="lowerLetter"/>
      <w:lvlText w:val="%2."/>
      <w:lvlJc w:val="left"/>
      <w:pPr>
        <w:ind w:left="6952" w:hanging="360"/>
      </w:pPr>
    </w:lvl>
    <w:lvl w:ilvl="2" w:tplc="0409001B" w:tentative="1">
      <w:start w:val="1"/>
      <w:numFmt w:val="lowerRoman"/>
      <w:lvlText w:val="%3."/>
      <w:lvlJc w:val="right"/>
      <w:pPr>
        <w:ind w:left="7672" w:hanging="180"/>
      </w:pPr>
    </w:lvl>
    <w:lvl w:ilvl="3" w:tplc="0409000F" w:tentative="1">
      <w:start w:val="1"/>
      <w:numFmt w:val="decimal"/>
      <w:lvlText w:val="%4."/>
      <w:lvlJc w:val="left"/>
      <w:pPr>
        <w:ind w:left="8392" w:hanging="360"/>
      </w:pPr>
    </w:lvl>
    <w:lvl w:ilvl="4" w:tplc="04090019" w:tentative="1">
      <w:start w:val="1"/>
      <w:numFmt w:val="lowerLetter"/>
      <w:lvlText w:val="%5."/>
      <w:lvlJc w:val="left"/>
      <w:pPr>
        <w:ind w:left="9112" w:hanging="360"/>
      </w:pPr>
    </w:lvl>
    <w:lvl w:ilvl="5" w:tplc="0409001B" w:tentative="1">
      <w:start w:val="1"/>
      <w:numFmt w:val="lowerRoman"/>
      <w:lvlText w:val="%6."/>
      <w:lvlJc w:val="right"/>
      <w:pPr>
        <w:ind w:left="9832" w:hanging="180"/>
      </w:pPr>
    </w:lvl>
    <w:lvl w:ilvl="6" w:tplc="0409000F" w:tentative="1">
      <w:start w:val="1"/>
      <w:numFmt w:val="decimal"/>
      <w:lvlText w:val="%7."/>
      <w:lvlJc w:val="left"/>
      <w:pPr>
        <w:ind w:left="10552" w:hanging="360"/>
      </w:pPr>
    </w:lvl>
    <w:lvl w:ilvl="7" w:tplc="04090019" w:tentative="1">
      <w:start w:val="1"/>
      <w:numFmt w:val="lowerLetter"/>
      <w:lvlText w:val="%8."/>
      <w:lvlJc w:val="left"/>
      <w:pPr>
        <w:ind w:left="11272" w:hanging="360"/>
      </w:pPr>
    </w:lvl>
    <w:lvl w:ilvl="8" w:tplc="0409001B" w:tentative="1">
      <w:start w:val="1"/>
      <w:numFmt w:val="lowerRoman"/>
      <w:lvlText w:val="%9."/>
      <w:lvlJc w:val="right"/>
      <w:pPr>
        <w:ind w:left="11992" w:hanging="180"/>
      </w:pPr>
    </w:lvl>
  </w:abstractNum>
  <w:abstractNum w:abstractNumId="26" w15:restartNumberingAfterBreak="0">
    <w:nsid w:val="1FDF6435"/>
    <w:multiLevelType w:val="multilevel"/>
    <w:tmpl w:val="518835E8"/>
    <w:lvl w:ilvl="0">
      <w:start w:val="1"/>
      <w:numFmt w:val="upperLetter"/>
      <w:lvlText w:val="%1."/>
      <w:lvlJc w:val="left"/>
      <w:pPr>
        <w:tabs>
          <w:tab w:val="left" w:pos="576"/>
        </w:tabs>
        <w:ind w:left="0" w:firstLine="0"/>
      </w:pPr>
      <w:rPr>
        <w:color w:val="000000"/>
        <w:spacing w:val="0"/>
        <w:w w:val="100"/>
        <w:sz w:val="20"/>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15:restartNumberingAfterBreak="0">
    <w:nsid w:val="21C1149E"/>
    <w:multiLevelType w:val="hybridMultilevel"/>
    <w:tmpl w:val="998C1740"/>
    <w:lvl w:ilvl="0" w:tplc="A77239F4">
      <w:start w:val="1"/>
      <w:numFmt w:val="decimal"/>
      <w:lvlText w:val="%1."/>
      <w:lvlJc w:val="left"/>
      <w:pPr>
        <w:ind w:left="431" w:hanging="272"/>
      </w:pPr>
      <w:rPr>
        <w:rFonts w:ascii="Times New Roman" w:eastAsia="Times New Roman" w:hAnsi="Times New Roman" w:hint="default"/>
        <w:b/>
        <w:bCs/>
        <w:spacing w:val="-2"/>
        <w:sz w:val="22"/>
        <w:szCs w:val="22"/>
      </w:rPr>
    </w:lvl>
    <w:lvl w:ilvl="1" w:tplc="03CE6CA8">
      <w:start w:val="1"/>
      <w:numFmt w:val="upperLetter"/>
      <w:lvlText w:val="%2."/>
      <w:lvlJc w:val="left"/>
      <w:pPr>
        <w:ind w:left="700" w:hanging="269"/>
      </w:pPr>
      <w:rPr>
        <w:rFonts w:ascii="Times New Roman" w:eastAsia="Times New Roman" w:hAnsi="Times New Roman" w:hint="default"/>
        <w:spacing w:val="-4"/>
        <w:sz w:val="22"/>
        <w:szCs w:val="22"/>
      </w:rPr>
    </w:lvl>
    <w:lvl w:ilvl="2" w:tplc="5E44B2B8">
      <w:start w:val="1"/>
      <w:numFmt w:val="decimal"/>
      <w:lvlText w:val="%3."/>
      <w:lvlJc w:val="left"/>
      <w:pPr>
        <w:ind w:left="929" w:hanging="180"/>
      </w:pPr>
      <w:rPr>
        <w:rFonts w:asciiTheme="minorHAnsi" w:eastAsia="Times New Roman" w:hAnsiTheme="minorHAnsi" w:cstheme="minorHAnsi" w:hint="default"/>
        <w:spacing w:val="1"/>
        <w:sz w:val="22"/>
        <w:szCs w:val="22"/>
      </w:rPr>
    </w:lvl>
    <w:lvl w:ilvl="3" w:tplc="3058F8B8">
      <w:start w:val="1"/>
      <w:numFmt w:val="lowerRoman"/>
      <w:lvlText w:val="%4."/>
      <w:lvlJc w:val="left"/>
      <w:pPr>
        <w:ind w:left="1199" w:hanging="176"/>
        <w:jc w:val="right"/>
      </w:pPr>
      <w:rPr>
        <w:rFonts w:asciiTheme="minorHAnsi" w:eastAsia="Times New Roman" w:hAnsiTheme="minorHAnsi" w:cstheme="minorHAnsi" w:hint="default"/>
        <w:sz w:val="20"/>
        <w:szCs w:val="22"/>
      </w:rPr>
    </w:lvl>
    <w:lvl w:ilvl="4" w:tplc="04090019">
      <w:start w:val="1"/>
      <w:numFmt w:val="lowerLetter"/>
      <w:lvlText w:val="%5."/>
      <w:lvlJc w:val="left"/>
      <w:pPr>
        <w:ind w:left="2786" w:hanging="176"/>
      </w:pPr>
      <w:rPr>
        <w:rFonts w:hint="default"/>
      </w:rPr>
    </w:lvl>
    <w:lvl w:ilvl="5" w:tplc="7D42D170">
      <w:start w:val="1"/>
      <w:numFmt w:val="bullet"/>
      <w:lvlText w:val="•"/>
      <w:lvlJc w:val="left"/>
      <w:pPr>
        <w:ind w:left="657" w:hanging="176"/>
      </w:pPr>
      <w:rPr>
        <w:rFonts w:hint="default"/>
      </w:rPr>
    </w:lvl>
    <w:lvl w:ilvl="6" w:tplc="6C44C85E">
      <w:start w:val="1"/>
      <w:numFmt w:val="bullet"/>
      <w:lvlText w:val="•"/>
      <w:lvlJc w:val="left"/>
      <w:pPr>
        <w:ind w:left="657" w:hanging="176"/>
      </w:pPr>
      <w:rPr>
        <w:rFonts w:hint="default"/>
      </w:rPr>
    </w:lvl>
    <w:lvl w:ilvl="7" w:tplc="3948ECD4">
      <w:start w:val="1"/>
      <w:numFmt w:val="bullet"/>
      <w:lvlText w:val="•"/>
      <w:lvlJc w:val="left"/>
      <w:pPr>
        <w:ind w:left="658" w:hanging="176"/>
      </w:pPr>
      <w:rPr>
        <w:rFonts w:hint="default"/>
      </w:rPr>
    </w:lvl>
    <w:lvl w:ilvl="8" w:tplc="1E2830E6">
      <w:start w:val="1"/>
      <w:numFmt w:val="bullet"/>
      <w:lvlText w:val="•"/>
      <w:lvlJc w:val="left"/>
      <w:pPr>
        <w:ind w:left="658" w:hanging="176"/>
      </w:pPr>
      <w:rPr>
        <w:rFonts w:hint="default"/>
      </w:rPr>
    </w:lvl>
  </w:abstractNum>
  <w:abstractNum w:abstractNumId="28" w15:restartNumberingAfterBreak="0">
    <w:nsid w:val="22514784"/>
    <w:multiLevelType w:val="hybridMultilevel"/>
    <w:tmpl w:val="80A849CC"/>
    <w:lvl w:ilvl="0" w:tplc="7FC050D0">
      <w:start w:val="1"/>
      <w:numFmt w:val="bullet"/>
      <w:lvlText w:val=""/>
      <w:lvlJc w:val="left"/>
      <w:pPr>
        <w:tabs>
          <w:tab w:val="num" w:pos="1440"/>
        </w:tabs>
        <w:ind w:left="1440" w:hanging="360"/>
      </w:pPr>
      <w:rPr>
        <w:rFonts w:ascii="Symbol" w:hAnsi="Symbol" w:hint="default"/>
        <w:color w:val="000000"/>
      </w:rPr>
    </w:lvl>
    <w:lvl w:ilvl="1" w:tplc="95C64A12">
      <w:start w:val="1"/>
      <w:numFmt w:val="bullet"/>
      <w:pStyle w:val="bullet3"/>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15:restartNumberingAfterBreak="0">
    <w:nsid w:val="26B17CF7"/>
    <w:multiLevelType w:val="hybridMultilevel"/>
    <w:tmpl w:val="C634741C"/>
    <w:lvl w:ilvl="0" w:tplc="0F34BEB8">
      <w:start w:val="1"/>
      <w:numFmt w:val="bullet"/>
      <w:pStyle w:val="bullet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26C16415"/>
    <w:multiLevelType w:val="multilevel"/>
    <w:tmpl w:val="A0C06DC4"/>
    <w:lvl w:ilvl="0">
      <w:start w:val="1"/>
      <w:numFmt w:val="decimal"/>
      <w:pStyle w:val="OS1L1"/>
      <w:lvlText w:val="%1."/>
      <w:lvlJc w:val="left"/>
      <w:pPr>
        <w:tabs>
          <w:tab w:val="num" w:pos="720"/>
        </w:tabs>
        <w:ind w:left="720" w:hanging="720"/>
      </w:pPr>
      <w:rPr>
        <w:rFonts w:ascii="Arial" w:hAnsi="Arial" w:cs="Arial" w:hint="default"/>
        <w:b/>
        <w:i w:val="0"/>
        <w:caps/>
        <w:smallCaps w:val="0"/>
        <w:strike w:val="0"/>
        <w:dstrike w:val="0"/>
        <w:sz w:val="22"/>
        <w:szCs w:val="22"/>
        <w:u w:val="none"/>
        <w:effect w:val="none"/>
      </w:rPr>
    </w:lvl>
    <w:lvl w:ilvl="1">
      <w:start w:val="1"/>
      <w:numFmt w:val="decimal"/>
      <w:pStyle w:val="OS1L2"/>
      <w:lvlText w:val="%1.%2"/>
      <w:lvlJc w:val="left"/>
      <w:pPr>
        <w:tabs>
          <w:tab w:val="num" w:pos="720"/>
        </w:tabs>
        <w:ind w:left="720" w:hanging="720"/>
      </w:pPr>
      <w:rPr>
        <w:rFonts w:ascii="Arial" w:hAnsi="Arial" w:cs="Arial" w:hint="default"/>
        <w:b/>
        <w:i w:val="0"/>
        <w:caps w:val="0"/>
        <w:strike w:val="0"/>
        <w:dstrike w:val="0"/>
        <w:color w:val="auto"/>
        <w:sz w:val="22"/>
        <w:szCs w:val="22"/>
        <w:u w:val="none"/>
        <w:effect w:val="none"/>
      </w:rPr>
    </w:lvl>
    <w:lvl w:ilvl="2">
      <w:start w:val="1"/>
      <w:numFmt w:val="lowerLetter"/>
      <w:pStyle w:val="OS1L3"/>
      <w:lvlText w:val="(%3)"/>
      <w:lvlJc w:val="left"/>
      <w:pPr>
        <w:tabs>
          <w:tab w:val="num" w:pos="6480"/>
        </w:tabs>
        <w:ind w:left="6480" w:hanging="720"/>
      </w:pPr>
      <w:rPr>
        <w:rFonts w:ascii="Arial" w:hAnsi="Arial" w:cs="Arial" w:hint="default"/>
        <w:b w:val="0"/>
        <w:i w:val="0"/>
        <w:caps w:val="0"/>
        <w:strike w:val="0"/>
        <w:dstrike w:val="0"/>
        <w:color w:val="auto"/>
        <w:sz w:val="22"/>
        <w:szCs w:val="22"/>
        <w:u w:val="none"/>
        <w:effect w:val="none"/>
      </w:rPr>
    </w:lvl>
    <w:lvl w:ilvl="3">
      <w:start w:val="1"/>
      <w:numFmt w:val="lowerRoman"/>
      <w:pStyle w:val="OS1L4"/>
      <w:lvlText w:val="(%4)"/>
      <w:lvlJc w:val="left"/>
      <w:pPr>
        <w:tabs>
          <w:tab w:val="num" w:pos="4410"/>
        </w:tabs>
        <w:ind w:left="4410" w:hanging="720"/>
      </w:pPr>
      <w:rPr>
        <w:rFonts w:ascii="Arial" w:hAnsi="Arial" w:cs="Arial" w:hint="default"/>
        <w:b w:val="0"/>
        <w:i w:val="0"/>
        <w:caps w:val="0"/>
        <w:strike w:val="0"/>
        <w:dstrike w:val="0"/>
        <w:color w:val="auto"/>
        <w:sz w:val="22"/>
        <w:szCs w:val="22"/>
        <w:u w:val="none"/>
        <w:effect w:val="none"/>
      </w:rPr>
    </w:lvl>
    <w:lvl w:ilvl="4">
      <w:start w:val="1"/>
      <w:numFmt w:val="upperLetter"/>
      <w:pStyle w:val="OS1L5"/>
      <w:lvlText w:val="(%5)"/>
      <w:lvlJc w:val="left"/>
      <w:pPr>
        <w:tabs>
          <w:tab w:val="num" w:pos="2880"/>
        </w:tabs>
        <w:ind w:left="2880" w:hanging="720"/>
      </w:pPr>
      <w:rPr>
        <w:rFonts w:ascii="Arial" w:hAnsi="Arial" w:cs="Arial" w:hint="default"/>
        <w:b w:val="0"/>
        <w:i w:val="0"/>
        <w:caps w:val="0"/>
        <w:strike w:val="0"/>
        <w:dstrike w:val="0"/>
        <w:color w:val="auto"/>
        <w:sz w:val="22"/>
        <w:szCs w:val="22"/>
        <w:u w:val="none"/>
        <w:effect w:val="none"/>
      </w:rPr>
    </w:lvl>
    <w:lvl w:ilvl="5">
      <w:start w:val="1"/>
      <w:numFmt w:val="decimal"/>
      <w:pStyle w:val="OS1L6"/>
      <w:lvlText w:val="(%6)"/>
      <w:lvlJc w:val="left"/>
      <w:pPr>
        <w:tabs>
          <w:tab w:val="num" w:pos="3600"/>
        </w:tabs>
        <w:ind w:left="3600" w:hanging="720"/>
      </w:pPr>
      <w:rPr>
        <w:rFonts w:ascii="Arial" w:hAnsi="Arial" w:cs="Arial" w:hint="default"/>
        <w:b w:val="0"/>
        <w:i w:val="0"/>
        <w:caps w:val="0"/>
        <w:strike w:val="0"/>
        <w:dstrike w:val="0"/>
        <w:sz w:val="22"/>
        <w:szCs w:val="22"/>
        <w:u w:val="none"/>
        <w:effect w:val="none"/>
      </w:rPr>
    </w:lvl>
    <w:lvl w:ilvl="6">
      <w:start w:val="1"/>
      <w:numFmt w:val="lowerRoman"/>
      <w:pStyle w:val="OS1L7"/>
      <w:lvlText w:val="%7."/>
      <w:lvlJc w:val="left"/>
      <w:pPr>
        <w:tabs>
          <w:tab w:val="num" w:pos="4320"/>
        </w:tabs>
        <w:ind w:left="4320" w:hanging="720"/>
      </w:pPr>
      <w:rPr>
        <w:rFonts w:ascii="Arial" w:hAnsi="Arial" w:cs="Arial" w:hint="default"/>
        <w:b w:val="0"/>
        <w:i w:val="0"/>
        <w:caps w:val="0"/>
        <w:strike w:val="0"/>
        <w:dstrike w:val="0"/>
        <w:sz w:val="20"/>
        <w:szCs w:val="20"/>
        <w:u w:val="none"/>
        <w:effect w:val="none"/>
      </w:rPr>
    </w:lvl>
    <w:lvl w:ilvl="7">
      <w:start w:val="1"/>
      <w:numFmt w:val="lowerLetter"/>
      <w:pStyle w:val="OS1L8"/>
      <w:lvlText w:val="%8)"/>
      <w:lvlJc w:val="left"/>
      <w:pPr>
        <w:tabs>
          <w:tab w:val="num" w:pos="5040"/>
        </w:tabs>
        <w:ind w:left="5040" w:hanging="720"/>
      </w:pPr>
      <w:rPr>
        <w:rFonts w:ascii="Arial" w:hAnsi="Arial" w:cs="Arial" w:hint="default"/>
        <w:b w:val="0"/>
        <w:i w:val="0"/>
        <w:caps w:val="0"/>
        <w:strike w:val="0"/>
        <w:dstrike w:val="0"/>
        <w:sz w:val="24"/>
        <w:u w:val="none"/>
        <w:effect w:val="none"/>
      </w:rPr>
    </w:lvl>
    <w:lvl w:ilvl="8">
      <w:start w:val="1"/>
      <w:numFmt w:val="lowerRoman"/>
      <w:pStyle w:val="OS1L9"/>
      <w:lvlText w:val="%9)"/>
      <w:lvlJc w:val="left"/>
      <w:pPr>
        <w:tabs>
          <w:tab w:val="num" w:pos="5760"/>
        </w:tabs>
        <w:ind w:left="5760" w:hanging="720"/>
      </w:pPr>
      <w:rPr>
        <w:rFonts w:ascii="Arial" w:hAnsi="Arial" w:cs="Arial" w:hint="default"/>
        <w:b w:val="0"/>
        <w:i w:val="0"/>
        <w:caps w:val="0"/>
        <w:strike w:val="0"/>
        <w:dstrike w:val="0"/>
        <w:sz w:val="24"/>
        <w:u w:val="none"/>
        <w:effect w:val="none"/>
      </w:rPr>
    </w:lvl>
  </w:abstractNum>
  <w:abstractNum w:abstractNumId="31" w15:restartNumberingAfterBreak="0">
    <w:nsid w:val="27243C95"/>
    <w:multiLevelType w:val="hybridMultilevel"/>
    <w:tmpl w:val="6140607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A540E36"/>
    <w:multiLevelType w:val="hybridMultilevel"/>
    <w:tmpl w:val="E4D683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AD6215C"/>
    <w:multiLevelType w:val="multilevel"/>
    <w:tmpl w:val="6C9C0D48"/>
    <w:lvl w:ilvl="0">
      <w:start w:val="4"/>
      <w:numFmt w:val="decimal"/>
      <w:lvlText w:val="%1"/>
      <w:lvlJc w:val="left"/>
      <w:pPr>
        <w:ind w:left="360" w:hanging="360"/>
      </w:pPr>
      <w:rPr>
        <w:rFonts w:hint="default"/>
      </w:rPr>
    </w:lvl>
    <w:lvl w:ilvl="1">
      <w:start w:val="1"/>
      <w:numFmt w:val="decimal"/>
      <w:pStyle w:val="Heading2App4"/>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2BE078A0"/>
    <w:multiLevelType w:val="multilevel"/>
    <w:tmpl w:val="EDAA3D6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05D17D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6" w15:restartNumberingAfterBreak="0">
    <w:nsid w:val="31427E58"/>
    <w:multiLevelType w:val="hybridMultilevel"/>
    <w:tmpl w:val="F420FB8A"/>
    <w:lvl w:ilvl="0" w:tplc="A97EF1EA">
      <w:start w:val="1"/>
      <w:numFmt w:val="upperLetter"/>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B87382"/>
    <w:multiLevelType w:val="hybridMultilevel"/>
    <w:tmpl w:val="706EC344"/>
    <w:lvl w:ilvl="0" w:tplc="04090015">
      <w:start w:val="1"/>
      <w:numFmt w:val="upperLetter"/>
      <w:lvlText w:val="%1."/>
      <w:lvlJc w:val="left"/>
      <w:pPr>
        <w:ind w:left="2160" w:hanging="360"/>
      </w:p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8" w15:restartNumberingAfterBreak="0">
    <w:nsid w:val="3401424C"/>
    <w:multiLevelType w:val="hybridMultilevel"/>
    <w:tmpl w:val="3F0AE6E8"/>
    <w:lvl w:ilvl="0" w:tplc="067C4354">
      <w:start w:val="1"/>
      <w:numFmt w:val="bullet"/>
      <w:pStyle w:val="bullet2"/>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351C3835"/>
    <w:multiLevelType w:val="hybridMultilevel"/>
    <w:tmpl w:val="6140607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384A335E"/>
    <w:multiLevelType w:val="hybridMultilevel"/>
    <w:tmpl w:val="83FE0D6A"/>
    <w:lvl w:ilvl="0" w:tplc="E6CE140C">
      <w:start w:val="1"/>
      <w:numFmt w:val="decimal"/>
      <w:lvlText w:val="%1."/>
      <w:lvlJc w:val="left"/>
      <w:pPr>
        <w:ind w:left="720" w:hanging="360"/>
      </w:pPr>
      <w:rPr>
        <w:rFonts w:hint="default"/>
        <w:b w:val="0"/>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5B0EE8"/>
    <w:multiLevelType w:val="hybridMultilevel"/>
    <w:tmpl w:val="47D04F7A"/>
    <w:lvl w:ilvl="0" w:tplc="04090003">
      <w:start w:val="1"/>
      <w:numFmt w:val="lowerLetter"/>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42" w15:restartNumberingAfterBreak="0">
    <w:nsid w:val="3A672F78"/>
    <w:multiLevelType w:val="hybridMultilevel"/>
    <w:tmpl w:val="F0860A4E"/>
    <w:lvl w:ilvl="0" w:tplc="773257CC">
      <w:start w:val="1"/>
      <w:numFmt w:val="decimal"/>
      <w:lvlText w:val="%1."/>
      <w:lvlJc w:val="left"/>
      <w:pPr>
        <w:ind w:left="720" w:hanging="360"/>
      </w:pPr>
      <w:rPr>
        <w:b w:val="0"/>
      </w:rPr>
    </w:lvl>
    <w:lvl w:ilvl="1" w:tplc="041C1BF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92110F"/>
    <w:multiLevelType w:val="hybridMultilevel"/>
    <w:tmpl w:val="87A8AAAE"/>
    <w:lvl w:ilvl="0" w:tplc="84A4FAA6">
      <w:start w:val="2"/>
      <w:numFmt w:val="upperLetter"/>
      <w:lvlText w:val="%1."/>
      <w:lvlJc w:val="left"/>
      <w:pPr>
        <w:ind w:left="144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BC07A67"/>
    <w:multiLevelType w:val="hybridMultilevel"/>
    <w:tmpl w:val="10365626"/>
    <w:lvl w:ilvl="0" w:tplc="0C7098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ED81512"/>
    <w:multiLevelType w:val="hybridMultilevel"/>
    <w:tmpl w:val="22046C8A"/>
    <w:lvl w:ilvl="0" w:tplc="B29239A6">
      <w:start w:val="1"/>
      <w:numFmt w:val="upperLetter"/>
      <w:lvlText w:val="%1."/>
      <w:lvlJc w:val="left"/>
      <w:pPr>
        <w:ind w:left="539" w:hanging="269"/>
      </w:pPr>
      <w:rPr>
        <w:rFonts w:asciiTheme="minorHAnsi" w:eastAsia="Times New Roman" w:hAnsiTheme="minorHAnsi" w:cstheme="minorHAnsi" w:hint="default"/>
        <w:spacing w:val="-4"/>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06E74B3"/>
    <w:multiLevelType w:val="multilevel"/>
    <w:tmpl w:val="3A9A8B8E"/>
    <w:lvl w:ilvl="0">
      <w:start w:val="1"/>
      <w:numFmt w:val="upperLetter"/>
      <w:lvlText w:val="%1."/>
      <w:lvlJc w:val="left"/>
      <w:pPr>
        <w:tabs>
          <w:tab w:val="num" w:pos="576"/>
        </w:tabs>
        <w:ind w:left="0" w:firstLine="0"/>
      </w:pPr>
      <w:rPr>
        <w:rFonts w:hint="default"/>
        <w:b w:val="0"/>
        <w:color w:val="000000"/>
        <w:spacing w:val="-1"/>
        <w:w w:val="100"/>
        <w:sz w:val="20"/>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7" w15:restartNumberingAfterBreak="0">
    <w:nsid w:val="40DC668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8" w15:restartNumberingAfterBreak="0">
    <w:nsid w:val="40DE3640"/>
    <w:multiLevelType w:val="hybridMultilevel"/>
    <w:tmpl w:val="FDB847E2"/>
    <w:lvl w:ilvl="0" w:tplc="8728AAA2">
      <w:start w:val="1"/>
      <w:numFmt w:val="bullet"/>
      <w:pStyle w:val="AInformationalBullet"/>
      <w:lvlText w:val=""/>
      <w:lvlJc w:val="left"/>
      <w:pPr>
        <w:tabs>
          <w:tab w:val="num" w:pos="-720"/>
        </w:tabs>
        <w:ind w:left="1080" w:hanging="360"/>
      </w:pPr>
      <w:rPr>
        <w:rFonts w:ascii="Wingdings" w:hAnsi="Wingdings" w:hint="default"/>
        <w:sz w:val="22"/>
      </w:rPr>
    </w:lvl>
    <w:lvl w:ilvl="1" w:tplc="F67461AE">
      <w:start w:val="1"/>
      <w:numFmt w:val="bullet"/>
      <w:pStyle w:val="AInformationalBullet2"/>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FF087CC0">
      <w:start w:val="1"/>
      <w:numFmt w:val="bullet"/>
      <w:pStyle w:val="AInformationalBullet3"/>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9" w15:restartNumberingAfterBreak="0">
    <w:nsid w:val="41F4634B"/>
    <w:multiLevelType w:val="hybridMultilevel"/>
    <w:tmpl w:val="2F7ADF74"/>
    <w:lvl w:ilvl="0" w:tplc="0AEC8158">
      <w:start w:val="1"/>
      <w:numFmt w:val="upperLetter"/>
      <w:lvlText w:val="%1."/>
      <w:lvlJc w:val="left"/>
      <w:pPr>
        <w:ind w:left="1440" w:hanging="720"/>
      </w:pPr>
      <w:rPr>
        <w:rFonts w:asciiTheme="minorHAnsi" w:hAnsiTheme="minorHAnsi" w:cstheme="minorHAnsi"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287034B"/>
    <w:multiLevelType w:val="multilevel"/>
    <w:tmpl w:val="42C4B61E"/>
    <w:lvl w:ilvl="0">
      <w:start w:val="1"/>
      <w:numFmt w:val="upperRoman"/>
      <w:pStyle w:val="StyleHeading4h4H4Alt4H41Alt41H42Alt42H43Alt4"/>
      <w:lvlText w:val="%1."/>
      <w:lvlJc w:val="left"/>
      <w:pPr>
        <w:tabs>
          <w:tab w:val="num" w:pos="360"/>
        </w:tabs>
        <w:ind w:left="0" w:firstLine="0"/>
      </w:pPr>
      <w:rPr>
        <w:rFonts w:hint="default"/>
        <w:b/>
      </w:rPr>
    </w:lvl>
    <w:lvl w:ilvl="1">
      <w:start w:val="1"/>
      <w:numFmt w:val="upperLetter"/>
      <w:lvlText w:val="%2."/>
      <w:lvlJc w:val="left"/>
      <w:pPr>
        <w:tabs>
          <w:tab w:val="num" w:pos="1130"/>
        </w:tabs>
        <w:ind w:left="1130" w:hanging="360"/>
      </w:pPr>
      <w:rPr>
        <w:rFonts w:hint="default"/>
        <w:b/>
      </w:rPr>
    </w:lvl>
    <w:lvl w:ilvl="2">
      <w:start w:val="1"/>
      <w:numFmt w:val="decimal"/>
      <w:lvlText w:val="%3."/>
      <w:lvlJc w:val="left"/>
      <w:pPr>
        <w:tabs>
          <w:tab w:val="num" w:pos="1800"/>
        </w:tabs>
        <w:ind w:left="1440" w:firstLine="0"/>
      </w:pPr>
      <w:rPr>
        <w:rFonts w:hint="default"/>
      </w:rPr>
    </w:lvl>
    <w:lvl w:ilvl="3">
      <w:start w:val="1"/>
      <w:numFmt w:val="lowerLetter"/>
      <w:pStyle w:val="StyleHeading4h4H4Alt4H41Alt41H42Alt42H43Alt4"/>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1" w15:restartNumberingAfterBreak="0">
    <w:nsid w:val="44E53786"/>
    <w:multiLevelType w:val="hybridMultilevel"/>
    <w:tmpl w:val="94B8E9BE"/>
    <w:lvl w:ilvl="0" w:tplc="CE0881FC">
      <w:start w:val="1"/>
      <w:numFmt w:val="upperLetter"/>
      <w:lvlText w:val="%1."/>
      <w:lvlJc w:val="left"/>
      <w:pPr>
        <w:ind w:left="700" w:hanging="269"/>
      </w:pPr>
      <w:rPr>
        <w:rFonts w:asciiTheme="minorHAnsi" w:eastAsia="Times New Roman" w:hAnsiTheme="minorHAnsi" w:cstheme="minorHAnsi" w:hint="default"/>
        <w:spacing w:val="-4"/>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5FB6345"/>
    <w:multiLevelType w:val="hybridMultilevel"/>
    <w:tmpl w:val="15A237E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47E84EC1"/>
    <w:multiLevelType w:val="hybridMultilevel"/>
    <w:tmpl w:val="D30C2278"/>
    <w:lvl w:ilvl="0" w:tplc="0409000F">
      <w:start w:val="1"/>
      <w:numFmt w:val="decimal"/>
      <w:lvlText w:val="%1."/>
      <w:lvlJc w:val="left"/>
      <w:pPr>
        <w:tabs>
          <w:tab w:val="num" w:pos="720"/>
        </w:tabs>
        <w:ind w:left="720" w:hanging="360"/>
      </w:pPr>
      <w:rPr>
        <w:rFonts w:hint="default"/>
        <w:b w:val="0"/>
      </w:rPr>
    </w:lvl>
    <w:lvl w:ilvl="1" w:tplc="AAC4A1E6">
      <w:start w:val="1"/>
      <w:numFmt w:val="upperLetter"/>
      <w:lvlText w:val="%2."/>
      <w:lvlJc w:val="left"/>
      <w:pPr>
        <w:tabs>
          <w:tab w:val="num" w:pos="900"/>
        </w:tabs>
        <w:ind w:left="900" w:hanging="360"/>
      </w:pPr>
      <w:rPr>
        <w:rFonts w:hint="default"/>
        <w:sz w:val="22"/>
        <w:szCs w:val="22"/>
      </w:rPr>
    </w:lvl>
    <w:lvl w:ilvl="2" w:tplc="04090005">
      <w:start w:val="1"/>
      <w:numFmt w:val="lowerLetter"/>
      <w:lvlText w:val="%3)"/>
      <w:lvlJc w:val="left"/>
      <w:pPr>
        <w:tabs>
          <w:tab w:val="num" w:pos="2340"/>
        </w:tabs>
        <w:ind w:left="2340" w:hanging="360"/>
      </w:pPr>
      <w:rPr>
        <w:rFonts w:hint="default"/>
      </w:r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4" w15:restartNumberingAfterBreak="0">
    <w:nsid w:val="492B3AC5"/>
    <w:multiLevelType w:val="hybridMultilevel"/>
    <w:tmpl w:val="78D4D5BE"/>
    <w:lvl w:ilvl="0" w:tplc="8558E23E">
      <w:start w:val="1"/>
      <w:numFmt w:val="lowerRoman"/>
      <w:lvlText w:val="%1."/>
      <w:lvlJc w:val="left"/>
      <w:pPr>
        <w:ind w:left="1199" w:hanging="176"/>
        <w:jc w:val="right"/>
      </w:pPr>
      <w:rPr>
        <w:rFonts w:asciiTheme="minorHAnsi" w:eastAsia="Times New Roman"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968663B"/>
    <w:multiLevelType w:val="hybridMultilevel"/>
    <w:tmpl w:val="6A1AE010"/>
    <w:lvl w:ilvl="0" w:tplc="6A28F0D6">
      <w:start w:val="1"/>
      <w:numFmt w:val="upperLetter"/>
      <w:lvlText w:val="%1."/>
      <w:lvlJc w:val="left"/>
      <w:pPr>
        <w:ind w:left="2038" w:hanging="269"/>
      </w:pPr>
      <w:rPr>
        <w:rFonts w:asciiTheme="minorHAnsi" w:eastAsia="Times New Roman" w:hAnsiTheme="minorHAnsi" w:cstheme="minorHAnsi" w:hint="default"/>
        <w:spacing w:val="-4"/>
        <w:sz w:val="22"/>
        <w:szCs w:val="22"/>
      </w:rPr>
    </w:lvl>
    <w:lvl w:ilvl="1" w:tplc="04090019">
      <w:start w:val="1"/>
      <w:numFmt w:val="lowerLetter"/>
      <w:lvlText w:val="%2."/>
      <w:lvlJc w:val="left"/>
      <w:pPr>
        <w:ind w:left="2818" w:hanging="360"/>
      </w:pPr>
    </w:lvl>
    <w:lvl w:ilvl="2" w:tplc="0409001B" w:tentative="1">
      <w:start w:val="1"/>
      <w:numFmt w:val="lowerRoman"/>
      <w:lvlText w:val="%3."/>
      <w:lvlJc w:val="right"/>
      <w:pPr>
        <w:ind w:left="3538" w:hanging="180"/>
      </w:pPr>
    </w:lvl>
    <w:lvl w:ilvl="3" w:tplc="0409000F" w:tentative="1">
      <w:start w:val="1"/>
      <w:numFmt w:val="decimal"/>
      <w:lvlText w:val="%4."/>
      <w:lvlJc w:val="left"/>
      <w:pPr>
        <w:ind w:left="4258" w:hanging="360"/>
      </w:pPr>
    </w:lvl>
    <w:lvl w:ilvl="4" w:tplc="04090019" w:tentative="1">
      <w:start w:val="1"/>
      <w:numFmt w:val="lowerLetter"/>
      <w:lvlText w:val="%5."/>
      <w:lvlJc w:val="left"/>
      <w:pPr>
        <w:ind w:left="4978" w:hanging="360"/>
      </w:pPr>
    </w:lvl>
    <w:lvl w:ilvl="5" w:tplc="0409001B" w:tentative="1">
      <w:start w:val="1"/>
      <w:numFmt w:val="lowerRoman"/>
      <w:lvlText w:val="%6."/>
      <w:lvlJc w:val="right"/>
      <w:pPr>
        <w:ind w:left="5698" w:hanging="180"/>
      </w:pPr>
    </w:lvl>
    <w:lvl w:ilvl="6" w:tplc="0409000F" w:tentative="1">
      <w:start w:val="1"/>
      <w:numFmt w:val="decimal"/>
      <w:lvlText w:val="%7."/>
      <w:lvlJc w:val="left"/>
      <w:pPr>
        <w:ind w:left="6418" w:hanging="360"/>
      </w:pPr>
    </w:lvl>
    <w:lvl w:ilvl="7" w:tplc="04090019" w:tentative="1">
      <w:start w:val="1"/>
      <w:numFmt w:val="lowerLetter"/>
      <w:lvlText w:val="%8."/>
      <w:lvlJc w:val="left"/>
      <w:pPr>
        <w:ind w:left="7138" w:hanging="360"/>
      </w:pPr>
    </w:lvl>
    <w:lvl w:ilvl="8" w:tplc="0409001B" w:tentative="1">
      <w:start w:val="1"/>
      <w:numFmt w:val="lowerRoman"/>
      <w:lvlText w:val="%9."/>
      <w:lvlJc w:val="right"/>
      <w:pPr>
        <w:ind w:left="7858" w:hanging="180"/>
      </w:pPr>
    </w:lvl>
  </w:abstractNum>
  <w:abstractNum w:abstractNumId="56" w15:restartNumberingAfterBreak="0">
    <w:nsid w:val="49C13614"/>
    <w:multiLevelType w:val="multilevel"/>
    <w:tmpl w:val="DA709E54"/>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7" w15:restartNumberingAfterBreak="0">
    <w:nsid w:val="4A210554"/>
    <w:multiLevelType w:val="hybridMultilevel"/>
    <w:tmpl w:val="22187B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F17632"/>
    <w:multiLevelType w:val="hybridMultilevel"/>
    <w:tmpl w:val="6F86D206"/>
    <w:lvl w:ilvl="0" w:tplc="A6D23094">
      <w:start w:val="1"/>
      <w:numFmt w:val="bullet"/>
      <w:pStyle w:val="ListBullet2"/>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D127175"/>
    <w:multiLevelType w:val="hybridMultilevel"/>
    <w:tmpl w:val="152CB42E"/>
    <w:lvl w:ilvl="0" w:tplc="D94E41A8">
      <w:start w:val="1"/>
      <w:numFmt w:val="decimal"/>
      <w:lvlText w:val="%1."/>
      <w:lvlJc w:val="left"/>
      <w:pPr>
        <w:ind w:left="929" w:hanging="180"/>
      </w:pPr>
      <w:rPr>
        <w:rFonts w:asciiTheme="minorHAnsi" w:eastAsia="Times New Roman" w:hAnsiTheme="minorHAnsi" w:cstheme="minorHAnsi" w:hint="default"/>
        <w:spacing w:val="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7947E7"/>
    <w:multiLevelType w:val="hybridMultilevel"/>
    <w:tmpl w:val="187A5EBE"/>
    <w:lvl w:ilvl="0" w:tplc="04090015">
      <w:start w:val="1"/>
      <w:numFmt w:val="upperLetter"/>
      <w:lvlText w:val="%1."/>
      <w:lvlJc w:val="left"/>
      <w:pPr>
        <w:ind w:left="1440" w:hanging="360"/>
      </w:pPr>
    </w:lvl>
    <w:lvl w:ilvl="1" w:tplc="0409001B">
      <w:start w:val="1"/>
      <w:numFmt w:val="lowerRoman"/>
      <w:lvlText w:val="%2."/>
      <w:lvlJc w:val="right"/>
      <w:pPr>
        <w:ind w:left="2160" w:hanging="360"/>
      </w:pPr>
    </w:lvl>
    <w:lvl w:ilvl="2" w:tplc="90B02A0A">
      <w:start w:val="36"/>
      <w:numFmt w:val="decimal"/>
      <w:lvlText w:val="%3."/>
      <w:lvlJc w:val="left"/>
      <w:pPr>
        <w:ind w:left="3060" w:hanging="360"/>
      </w:pPr>
      <w:rPr>
        <w:rFonts w:hint="default"/>
      </w:rPr>
    </w:lvl>
    <w:lvl w:ilvl="3" w:tplc="234C9342">
      <w:start w:val="3"/>
      <w:numFmt w:val="lowerLetter"/>
      <w:lvlText w:val="%4."/>
      <w:lvlJc w:val="left"/>
      <w:pPr>
        <w:ind w:left="3600" w:hanging="360"/>
      </w:pPr>
      <w:rPr>
        <w:rFonts w:hint="default"/>
      </w:r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4FAD69FC"/>
    <w:multiLevelType w:val="hybridMultilevel"/>
    <w:tmpl w:val="648E2CF2"/>
    <w:lvl w:ilvl="0" w:tplc="0409000F">
      <w:start w:val="1"/>
      <w:numFmt w:val="decimal"/>
      <w:lvlText w:val="%1."/>
      <w:lvlJc w:val="left"/>
      <w:pPr>
        <w:tabs>
          <w:tab w:val="num" w:pos="720"/>
        </w:tabs>
        <w:ind w:left="720" w:hanging="360"/>
      </w:pPr>
      <w:rPr>
        <w:rFonts w:hint="default"/>
        <w:b w:val="0"/>
      </w:rPr>
    </w:lvl>
    <w:lvl w:ilvl="1" w:tplc="9550A548">
      <w:start w:val="1"/>
      <w:numFmt w:val="upperLetter"/>
      <w:lvlText w:val="%2."/>
      <w:lvlJc w:val="left"/>
      <w:pPr>
        <w:tabs>
          <w:tab w:val="num" w:pos="1620"/>
        </w:tabs>
        <w:ind w:left="1620" w:hanging="360"/>
      </w:pPr>
      <w:rPr>
        <w:rFonts w:hint="default"/>
        <w:sz w:val="22"/>
        <w:szCs w:val="22"/>
      </w:rPr>
    </w:lvl>
    <w:lvl w:ilvl="2" w:tplc="04090005">
      <w:start w:val="1"/>
      <w:numFmt w:val="lowerLetter"/>
      <w:lvlText w:val="%3)"/>
      <w:lvlJc w:val="left"/>
      <w:pPr>
        <w:tabs>
          <w:tab w:val="num" w:pos="2340"/>
        </w:tabs>
        <w:ind w:left="2340" w:hanging="360"/>
      </w:pPr>
      <w:rPr>
        <w:rFonts w:hint="default"/>
      </w:r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2" w15:restartNumberingAfterBreak="0">
    <w:nsid w:val="508E0C8E"/>
    <w:multiLevelType w:val="hybridMultilevel"/>
    <w:tmpl w:val="F7A65CD2"/>
    <w:lvl w:ilvl="0" w:tplc="0C709866">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50AA4BC2"/>
    <w:multiLevelType w:val="hybridMultilevel"/>
    <w:tmpl w:val="C9123EF6"/>
    <w:lvl w:ilvl="0" w:tplc="D174EF22">
      <w:start w:val="23"/>
      <w:numFmt w:val="decimal"/>
      <w:lvlText w:val="%1."/>
      <w:lvlJc w:val="left"/>
      <w:pPr>
        <w:tabs>
          <w:tab w:val="num" w:pos="720"/>
        </w:tabs>
        <w:ind w:left="720" w:hanging="360"/>
      </w:pPr>
      <w:rPr>
        <w:rFonts w:hint="default"/>
        <w:b w:val="0"/>
        <w:sz w:val="26"/>
      </w:rPr>
    </w:lvl>
    <w:lvl w:ilvl="1" w:tplc="E88008A4">
      <w:start w:val="1"/>
      <w:numFmt w:val="upperLetter"/>
      <w:lvlText w:val="%2."/>
      <w:lvlJc w:val="left"/>
      <w:pPr>
        <w:ind w:left="1440" w:hanging="360"/>
      </w:pPr>
      <w:rPr>
        <w:rFonts w:asciiTheme="minorHAnsi" w:eastAsia="Times New Roman"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0F05FF1"/>
    <w:multiLevelType w:val="multilevel"/>
    <w:tmpl w:val="518835E8"/>
    <w:lvl w:ilvl="0">
      <w:start w:val="1"/>
      <w:numFmt w:val="upperLetter"/>
      <w:lvlText w:val="%1."/>
      <w:lvlJc w:val="left"/>
      <w:pPr>
        <w:tabs>
          <w:tab w:val="left" w:pos="576"/>
        </w:tabs>
        <w:ind w:left="0" w:firstLine="0"/>
      </w:pPr>
      <w:rPr>
        <w:color w:val="000000"/>
        <w:spacing w:val="0"/>
        <w:w w:val="100"/>
        <w:sz w:val="20"/>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5" w15:restartNumberingAfterBreak="0">
    <w:nsid w:val="51BE2ED0"/>
    <w:multiLevelType w:val="hybridMultilevel"/>
    <w:tmpl w:val="095A0D22"/>
    <w:lvl w:ilvl="0" w:tplc="4CF2522A">
      <w:start w:val="3"/>
      <w:numFmt w:val="decimal"/>
      <w:lvlText w:val="%1."/>
      <w:lvlJc w:val="left"/>
      <w:pPr>
        <w:tabs>
          <w:tab w:val="num" w:pos="2520"/>
        </w:tabs>
        <w:ind w:left="2520" w:hanging="360"/>
      </w:pPr>
      <w:rPr>
        <w:rFonts w:hint="default"/>
        <w:b w:val="0"/>
        <w:sz w:val="26"/>
      </w:rPr>
    </w:lvl>
    <w:lvl w:ilvl="1" w:tplc="04090015">
      <w:start w:val="1"/>
      <w:numFmt w:val="upp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6" w15:restartNumberingAfterBreak="0">
    <w:nsid w:val="53B20ED9"/>
    <w:multiLevelType w:val="hybridMultilevel"/>
    <w:tmpl w:val="0B3EB0F6"/>
    <w:lvl w:ilvl="0" w:tplc="73EA54E8">
      <w:start w:val="1"/>
      <w:numFmt w:val="decimal"/>
      <w:lvlText w:val="%1."/>
      <w:lvlJc w:val="left"/>
      <w:pPr>
        <w:ind w:left="929" w:hanging="180"/>
      </w:pPr>
      <w:rPr>
        <w:rFonts w:asciiTheme="minorHAnsi" w:eastAsia="Times New Roman" w:hAnsiTheme="minorHAnsi" w:cstheme="minorHAnsi" w:hint="default"/>
        <w:spacing w:val="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4DE1112"/>
    <w:multiLevelType w:val="multilevel"/>
    <w:tmpl w:val="73C60080"/>
    <w:lvl w:ilvl="0">
      <w:start w:val="1"/>
      <w:numFmt w:val="decimal"/>
      <w:lvlText w:val="%1."/>
      <w:lvlJc w:val="left"/>
      <w:pPr>
        <w:ind w:left="360" w:hanging="360"/>
      </w:pPr>
      <w:rPr>
        <w:b w:val="0"/>
      </w:rPr>
    </w:lvl>
    <w:lvl w:ilvl="1">
      <w:start w:val="1"/>
      <w:numFmt w:val="upperLetter"/>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54E93441"/>
    <w:multiLevelType w:val="hybridMultilevel"/>
    <w:tmpl w:val="56AECF00"/>
    <w:lvl w:ilvl="0" w:tplc="B284DFD0">
      <w:start w:val="1"/>
      <w:numFmt w:val="upperLetter"/>
      <w:lvlText w:val="%1."/>
      <w:lvlJc w:val="left"/>
      <w:pPr>
        <w:ind w:left="1080" w:hanging="360"/>
      </w:pPr>
      <w:rPr>
        <w:rFonts w:asciiTheme="minorHAnsi" w:eastAsia="Times New Roman" w:hAnsiTheme="minorHAnsi" w:cstheme="minorHAnsi" w:hint="default"/>
        <w:spacing w:val="-4"/>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9030531"/>
    <w:multiLevelType w:val="hybridMultilevel"/>
    <w:tmpl w:val="E9F86B2A"/>
    <w:lvl w:ilvl="0" w:tplc="A6EE94F4">
      <w:start w:val="1"/>
      <w:numFmt w:val="decimal"/>
      <w:lvlText w:val="%1."/>
      <w:lvlJc w:val="left"/>
      <w:pPr>
        <w:ind w:left="929" w:hanging="180"/>
      </w:pPr>
      <w:rPr>
        <w:rFonts w:asciiTheme="minorHAnsi" w:eastAsia="Times New Roman" w:hAnsiTheme="minorHAnsi" w:cstheme="minorHAnsi" w:hint="default"/>
        <w:spacing w:val="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9487A2F"/>
    <w:multiLevelType w:val="hybridMultilevel"/>
    <w:tmpl w:val="7B34FEF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D6B1B7F"/>
    <w:multiLevelType w:val="hybridMultilevel"/>
    <w:tmpl w:val="D46CBB50"/>
    <w:lvl w:ilvl="0" w:tplc="9C6A0186">
      <w:start w:val="27"/>
      <w:numFmt w:val="decimal"/>
      <w:lvlText w:val="%1."/>
      <w:lvlJc w:val="left"/>
      <w:pPr>
        <w:ind w:left="392" w:hanging="272"/>
      </w:pPr>
      <w:rPr>
        <w:rFonts w:ascii="Times New Roman" w:eastAsia="Times New Roman" w:hAnsi="Times New Roman" w:hint="default"/>
        <w:b/>
        <w:bCs/>
        <w:spacing w:val="1"/>
        <w:sz w:val="16"/>
        <w:szCs w:val="16"/>
      </w:rPr>
    </w:lvl>
    <w:lvl w:ilvl="1" w:tplc="0102F76A">
      <w:start w:val="1"/>
      <w:numFmt w:val="upperLetter"/>
      <w:lvlText w:val="%2."/>
      <w:lvlJc w:val="left"/>
      <w:pPr>
        <w:ind w:left="660" w:hanging="269"/>
      </w:pPr>
      <w:rPr>
        <w:rFonts w:asciiTheme="minorHAnsi" w:eastAsia="Times New Roman" w:hAnsiTheme="minorHAnsi" w:cstheme="minorHAnsi" w:hint="default"/>
        <w:spacing w:val="-4"/>
        <w:sz w:val="22"/>
        <w:szCs w:val="22"/>
      </w:rPr>
    </w:lvl>
    <w:lvl w:ilvl="2" w:tplc="9272A960">
      <w:start w:val="1"/>
      <w:numFmt w:val="decimal"/>
      <w:lvlText w:val="%3."/>
      <w:lvlJc w:val="left"/>
      <w:pPr>
        <w:ind w:left="930" w:hanging="180"/>
      </w:pPr>
      <w:rPr>
        <w:rFonts w:asciiTheme="minorHAnsi" w:eastAsia="Times New Roman" w:hAnsiTheme="minorHAnsi" w:cstheme="minorHAnsi" w:hint="default"/>
        <w:spacing w:val="1"/>
        <w:sz w:val="22"/>
        <w:szCs w:val="16"/>
      </w:rPr>
    </w:lvl>
    <w:lvl w:ilvl="3" w:tplc="AE9621E4">
      <w:start w:val="1"/>
      <w:numFmt w:val="lowerRoman"/>
      <w:lvlText w:val="%4."/>
      <w:lvlJc w:val="left"/>
      <w:pPr>
        <w:ind w:left="1199" w:hanging="176"/>
      </w:pPr>
      <w:rPr>
        <w:rFonts w:asciiTheme="minorHAnsi" w:eastAsia="Times New Roman" w:hAnsiTheme="minorHAnsi" w:cstheme="minorHAnsi" w:hint="default"/>
        <w:sz w:val="16"/>
        <w:szCs w:val="16"/>
      </w:rPr>
    </w:lvl>
    <w:lvl w:ilvl="4" w:tplc="C98A5F04">
      <w:start w:val="1"/>
      <w:numFmt w:val="bullet"/>
      <w:lvlText w:val="•"/>
      <w:lvlJc w:val="left"/>
      <w:pPr>
        <w:ind w:left="659" w:hanging="176"/>
      </w:pPr>
      <w:rPr>
        <w:rFonts w:hint="default"/>
      </w:rPr>
    </w:lvl>
    <w:lvl w:ilvl="5" w:tplc="AF0006B0">
      <w:start w:val="1"/>
      <w:numFmt w:val="bullet"/>
      <w:lvlText w:val="•"/>
      <w:lvlJc w:val="left"/>
      <w:pPr>
        <w:ind w:left="659" w:hanging="176"/>
      </w:pPr>
      <w:rPr>
        <w:rFonts w:hint="default"/>
      </w:rPr>
    </w:lvl>
    <w:lvl w:ilvl="6" w:tplc="12A835E0">
      <w:start w:val="1"/>
      <w:numFmt w:val="bullet"/>
      <w:lvlText w:val="•"/>
      <w:lvlJc w:val="left"/>
      <w:pPr>
        <w:ind w:left="660" w:hanging="176"/>
      </w:pPr>
      <w:rPr>
        <w:rFonts w:hint="default"/>
      </w:rPr>
    </w:lvl>
    <w:lvl w:ilvl="7" w:tplc="3190D668">
      <w:start w:val="1"/>
      <w:numFmt w:val="bullet"/>
      <w:lvlText w:val="•"/>
      <w:lvlJc w:val="left"/>
      <w:pPr>
        <w:ind w:left="660" w:hanging="176"/>
      </w:pPr>
      <w:rPr>
        <w:rFonts w:hint="default"/>
      </w:rPr>
    </w:lvl>
    <w:lvl w:ilvl="8" w:tplc="E4E4A742">
      <w:start w:val="1"/>
      <w:numFmt w:val="bullet"/>
      <w:lvlText w:val="•"/>
      <w:lvlJc w:val="left"/>
      <w:pPr>
        <w:ind w:left="660" w:hanging="176"/>
      </w:pPr>
      <w:rPr>
        <w:rFonts w:hint="default"/>
      </w:rPr>
    </w:lvl>
  </w:abstractNum>
  <w:abstractNum w:abstractNumId="72" w15:restartNumberingAfterBreak="0">
    <w:nsid w:val="5D8614F7"/>
    <w:multiLevelType w:val="hybridMultilevel"/>
    <w:tmpl w:val="66D2FAA4"/>
    <w:lvl w:ilvl="0" w:tplc="59F22C92">
      <w:start w:val="1"/>
      <w:numFmt w:val="decimal"/>
      <w:lvlText w:val="%1."/>
      <w:lvlJc w:val="left"/>
      <w:pPr>
        <w:ind w:left="1800" w:hanging="360"/>
      </w:pPr>
      <w:rPr>
        <w:rFonts w:hint="default"/>
        <w:b/>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15:restartNumberingAfterBreak="0">
    <w:nsid w:val="60514CEA"/>
    <w:multiLevelType w:val="hybridMultilevel"/>
    <w:tmpl w:val="7A00E83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27C86D86">
      <w:start w:val="1"/>
      <w:numFmt w:val="decimal"/>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62AD54F5"/>
    <w:multiLevelType w:val="hybridMultilevel"/>
    <w:tmpl w:val="FA3C9564"/>
    <w:lvl w:ilvl="0" w:tplc="CDA01672">
      <w:start w:val="1"/>
      <w:numFmt w:val="decimal"/>
      <w:lvlText w:val="%1."/>
      <w:lvlJc w:val="left"/>
      <w:pPr>
        <w:ind w:left="157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6017BEB"/>
    <w:multiLevelType w:val="hybridMultilevel"/>
    <w:tmpl w:val="5A6C4328"/>
    <w:lvl w:ilvl="0" w:tplc="C834F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8D7608F"/>
    <w:multiLevelType w:val="hybridMultilevel"/>
    <w:tmpl w:val="47D04F7A"/>
    <w:lvl w:ilvl="0" w:tplc="04090003">
      <w:start w:val="1"/>
      <w:numFmt w:val="lowerLetter"/>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77" w15:restartNumberingAfterBreak="0">
    <w:nsid w:val="69216E92"/>
    <w:multiLevelType w:val="multilevel"/>
    <w:tmpl w:val="346ECEC4"/>
    <w:lvl w:ilvl="0">
      <w:start w:val="6"/>
      <w:numFmt w:val="decimal"/>
      <w:pStyle w:val="Style1"/>
      <w:lvlText w:val="%1."/>
      <w:lvlJc w:val="left"/>
      <w:pPr>
        <w:tabs>
          <w:tab w:val="num" w:pos="360"/>
        </w:tabs>
        <w:ind w:left="360" w:hanging="360"/>
      </w:pPr>
      <w:rPr>
        <w:rFonts w:hint="default"/>
      </w:rPr>
    </w:lvl>
    <w:lvl w:ilvl="1">
      <w:start w:val="1"/>
      <w:numFmt w:val="decimal"/>
      <w:pStyle w:val="Style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8" w15:restartNumberingAfterBreak="0">
    <w:nsid w:val="6947250F"/>
    <w:multiLevelType w:val="hybridMultilevel"/>
    <w:tmpl w:val="C81A1B1C"/>
    <w:lvl w:ilvl="0" w:tplc="185A91C0">
      <w:start w:val="1"/>
      <w:numFmt w:val="bullet"/>
      <w:pStyle w:val="Bullet"/>
      <w:lvlText w:val=""/>
      <w:lvlJc w:val="left"/>
      <w:pPr>
        <w:tabs>
          <w:tab w:val="num" w:pos="1416"/>
        </w:tabs>
        <w:ind w:left="1272" w:hanging="216"/>
      </w:pPr>
      <w:rPr>
        <w:rFonts w:ascii="Wingdings" w:hAnsi="Wingdings" w:hint="default"/>
        <w:color w:val="FF0000"/>
        <w:sz w:val="16"/>
      </w:rPr>
    </w:lvl>
    <w:lvl w:ilvl="1" w:tplc="10090003">
      <w:start w:val="1"/>
      <w:numFmt w:val="bullet"/>
      <w:lvlText w:val="o"/>
      <w:lvlJc w:val="left"/>
      <w:pPr>
        <w:tabs>
          <w:tab w:val="num" w:pos="2280"/>
        </w:tabs>
        <w:ind w:left="2280" w:hanging="360"/>
      </w:pPr>
      <w:rPr>
        <w:rFonts w:ascii="Courier New" w:hAnsi="Courier New" w:hint="default"/>
      </w:rPr>
    </w:lvl>
    <w:lvl w:ilvl="2" w:tplc="10090005" w:tentative="1">
      <w:start w:val="1"/>
      <w:numFmt w:val="bullet"/>
      <w:lvlText w:val=""/>
      <w:lvlJc w:val="left"/>
      <w:pPr>
        <w:tabs>
          <w:tab w:val="num" w:pos="3000"/>
        </w:tabs>
        <w:ind w:left="3000" w:hanging="360"/>
      </w:pPr>
      <w:rPr>
        <w:rFonts w:ascii="Wingdings" w:hAnsi="Wingdings" w:hint="default"/>
      </w:rPr>
    </w:lvl>
    <w:lvl w:ilvl="3" w:tplc="10090001" w:tentative="1">
      <w:start w:val="1"/>
      <w:numFmt w:val="bullet"/>
      <w:lvlText w:val=""/>
      <w:lvlJc w:val="left"/>
      <w:pPr>
        <w:tabs>
          <w:tab w:val="num" w:pos="3720"/>
        </w:tabs>
        <w:ind w:left="3720" w:hanging="360"/>
      </w:pPr>
      <w:rPr>
        <w:rFonts w:ascii="Symbol" w:hAnsi="Symbol" w:hint="default"/>
      </w:rPr>
    </w:lvl>
    <w:lvl w:ilvl="4" w:tplc="10090003" w:tentative="1">
      <w:start w:val="1"/>
      <w:numFmt w:val="bullet"/>
      <w:lvlText w:val="o"/>
      <w:lvlJc w:val="left"/>
      <w:pPr>
        <w:tabs>
          <w:tab w:val="num" w:pos="4440"/>
        </w:tabs>
        <w:ind w:left="4440" w:hanging="360"/>
      </w:pPr>
      <w:rPr>
        <w:rFonts w:ascii="Courier New" w:hAnsi="Courier New" w:hint="default"/>
      </w:rPr>
    </w:lvl>
    <w:lvl w:ilvl="5" w:tplc="10090005" w:tentative="1">
      <w:start w:val="1"/>
      <w:numFmt w:val="bullet"/>
      <w:lvlText w:val=""/>
      <w:lvlJc w:val="left"/>
      <w:pPr>
        <w:tabs>
          <w:tab w:val="num" w:pos="5160"/>
        </w:tabs>
        <w:ind w:left="5160" w:hanging="360"/>
      </w:pPr>
      <w:rPr>
        <w:rFonts w:ascii="Wingdings" w:hAnsi="Wingdings" w:hint="default"/>
      </w:rPr>
    </w:lvl>
    <w:lvl w:ilvl="6" w:tplc="10090001" w:tentative="1">
      <w:start w:val="1"/>
      <w:numFmt w:val="bullet"/>
      <w:lvlText w:val=""/>
      <w:lvlJc w:val="left"/>
      <w:pPr>
        <w:tabs>
          <w:tab w:val="num" w:pos="5880"/>
        </w:tabs>
        <w:ind w:left="5880" w:hanging="360"/>
      </w:pPr>
      <w:rPr>
        <w:rFonts w:ascii="Symbol" w:hAnsi="Symbol" w:hint="default"/>
      </w:rPr>
    </w:lvl>
    <w:lvl w:ilvl="7" w:tplc="10090003" w:tentative="1">
      <w:start w:val="1"/>
      <w:numFmt w:val="bullet"/>
      <w:lvlText w:val="o"/>
      <w:lvlJc w:val="left"/>
      <w:pPr>
        <w:tabs>
          <w:tab w:val="num" w:pos="6600"/>
        </w:tabs>
        <w:ind w:left="6600" w:hanging="360"/>
      </w:pPr>
      <w:rPr>
        <w:rFonts w:ascii="Courier New" w:hAnsi="Courier New" w:hint="default"/>
      </w:rPr>
    </w:lvl>
    <w:lvl w:ilvl="8" w:tplc="10090005" w:tentative="1">
      <w:start w:val="1"/>
      <w:numFmt w:val="bullet"/>
      <w:lvlText w:val=""/>
      <w:lvlJc w:val="left"/>
      <w:pPr>
        <w:tabs>
          <w:tab w:val="num" w:pos="7320"/>
        </w:tabs>
        <w:ind w:left="7320" w:hanging="360"/>
      </w:pPr>
      <w:rPr>
        <w:rFonts w:ascii="Wingdings" w:hAnsi="Wingdings" w:hint="default"/>
      </w:rPr>
    </w:lvl>
  </w:abstractNum>
  <w:abstractNum w:abstractNumId="79" w15:restartNumberingAfterBreak="0">
    <w:nsid w:val="6B394073"/>
    <w:multiLevelType w:val="multilevel"/>
    <w:tmpl w:val="9E1C09AC"/>
    <w:lvl w:ilvl="0">
      <w:start w:val="1"/>
      <w:numFmt w:val="decimal"/>
      <w:lvlText w:val="%1."/>
      <w:lvlJc w:val="left"/>
      <w:pPr>
        <w:ind w:left="360" w:hanging="360"/>
      </w:pPr>
      <w:rPr>
        <w:b w:val="0"/>
      </w:rPr>
    </w:lvl>
    <w:lvl w:ilvl="1">
      <w:start w:val="1"/>
      <w:numFmt w:val="decimal"/>
      <w:isLgl/>
      <w:lvlText w:val="%1.%2."/>
      <w:lvlJc w:val="left"/>
      <w:pPr>
        <w:ind w:left="660" w:hanging="390"/>
      </w:pPr>
    </w:lvl>
    <w:lvl w:ilvl="2">
      <w:start w:val="1"/>
      <w:numFmt w:val="upperLetter"/>
      <w:lvlText w:val="%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0" w15:restartNumberingAfterBreak="0">
    <w:nsid w:val="6CE85DFB"/>
    <w:multiLevelType w:val="hybridMultilevel"/>
    <w:tmpl w:val="47D04F7A"/>
    <w:lvl w:ilvl="0" w:tplc="04090003">
      <w:start w:val="1"/>
      <w:numFmt w:val="lowerLetter"/>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81" w15:restartNumberingAfterBreak="0">
    <w:nsid w:val="6D0514D3"/>
    <w:multiLevelType w:val="hybridMultilevel"/>
    <w:tmpl w:val="CDF6D7A8"/>
    <w:lvl w:ilvl="0" w:tplc="8B908E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6DA65099"/>
    <w:multiLevelType w:val="hybridMultilevel"/>
    <w:tmpl w:val="706EC34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E2D0D52"/>
    <w:multiLevelType w:val="multilevel"/>
    <w:tmpl w:val="73C60080"/>
    <w:lvl w:ilvl="0">
      <w:start w:val="1"/>
      <w:numFmt w:val="decimal"/>
      <w:lvlText w:val="%1."/>
      <w:lvlJc w:val="left"/>
      <w:pPr>
        <w:ind w:left="360" w:hanging="360"/>
      </w:pPr>
      <w:rPr>
        <w:b w:val="0"/>
      </w:rPr>
    </w:lvl>
    <w:lvl w:ilvl="1">
      <w:start w:val="1"/>
      <w:numFmt w:val="upperLetter"/>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6F0D1596"/>
    <w:multiLevelType w:val="hybridMultilevel"/>
    <w:tmpl w:val="551C8BA4"/>
    <w:lvl w:ilvl="0" w:tplc="B45E0F00">
      <w:start w:val="1"/>
      <w:numFmt w:val="decimal"/>
      <w:lvlText w:val="%1."/>
      <w:lvlJc w:val="left"/>
      <w:pPr>
        <w:ind w:left="929" w:hanging="180"/>
      </w:pPr>
      <w:rPr>
        <w:rFonts w:asciiTheme="minorHAnsi" w:eastAsia="Times New Roman" w:hAnsiTheme="minorHAnsi" w:cstheme="minorHAnsi" w:hint="default"/>
        <w:spacing w:val="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19D61D1"/>
    <w:multiLevelType w:val="hybridMultilevel"/>
    <w:tmpl w:val="5CE4FE20"/>
    <w:lvl w:ilvl="0" w:tplc="2E40A7E0">
      <w:start w:val="1"/>
      <w:numFmt w:val="lowerLetter"/>
      <w:pStyle w:val="Lisata"/>
      <w:lvlText w:val="%1)"/>
      <w:lvlJc w:val="left"/>
      <w:pPr>
        <w:tabs>
          <w:tab w:val="num" w:pos="1800"/>
        </w:tabs>
        <w:ind w:left="1800" w:hanging="360"/>
      </w:pPr>
      <w:rPr>
        <w:rFonts w:hint="default"/>
      </w:rPr>
    </w:lvl>
    <w:lvl w:ilvl="1" w:tplc="EA6E3198" w:tentative="1">
      <w:start w:val="1"/>
      <w:numFmt w:val="lowerLetter"/>
      <w:lvlText w:val="%2."/>
      <w:lvlJc w:val="left"/>
      <w:pPr>
        <w:tabs>
          <w:tab w:val="num" w:pos="2304"/>
        </w:tabs>
        <w:ind w:left="2304" w:hanging="360"/>
      </w:pPr>
    </w:lvl>
    <w:lvl w:ilvl="2" w:tplc="DC1A7482" w:tentative="1">
      <w:start w:val="1"/>
      <w:numFmt w:val="lowerRoman"/>
      <w:lvlText w:val="%3."/>
      <w:lvlJc w:val="right"/>
      <w:pPr>
        <w:tabs>
          <w:tab w:val="num" w:pos="3024"/>
        </w:tabs>
        <w:ind w:left="3024" w:hanging="180"/>
      </w:pPr>
    </w:lvl>
    <w:lvl w:ilvl="3" w:tplc="126C0E98" w:tentative="1">
      <w:start w:val="1"/>
      <w:numFmt w:val="decimal"/>
      <w:lvlText w:val="%4."/>
      <w:lvlJc w:val="left"/>
      <w:pPr>
        <w:tabs>
          <w:tab w:val="num" w:pos="3744"/>
        </w:tabs>
        <w:ind w:left="3744" w:hanging="360"/>
      </w:pPr>
    </w:lvl>
    <w:lvl w:ilvl="4" w:tplc="1D024A2A" w:tentative="1">
      <w:start w:val="1"/>
      <w:numFmt w:val="lowerLetter"/>
      <w:lvlText w:val="%5."/>
      <w:lvlJc w:val="left"/>
      <w:pPr>
        <w:tabs>
          <w:tab w:val="num" w:pos="4464"/>
        </w:tabs>
        <w:ind w:left="4464" w:hanging="360"/>
      </w:pPr>
    </w:lvl>
    <w:lvl w:ilvl="5" w:tplc="C16E4E06" w:tentative="1">
      <w:start w:val="1"/>
      <w:numFmt w:val="lowerRoman"/>
      <w:lvlText w:val="%6."/>
      <w:lvlJc w:val="right"/>
      <w:pPr>
        <w:tabs>
          <w:tab w:val="num" w:pos="5184"/>
        </w:tabs>
        <w:ind w:left="5184" w:hanging="180"/>
      </w:pPr>
    </w:lvl>
    <w:lvl w:ilvl="6" w:tplc="C29C730A" w:tentative="1">
      <w:start w:val="1"/>
      <w:numFmt w:val="decimal"/>
      <w:lvlText w:val="%7."/>
      <w:lvlJc w:val="left"/>
      <w:pPr>
        <w:tabs>
          <w:tab w:val="num" w:pos="5904"/>
        </w:tabs>
        <w:ind w:left="5904" w:hanging="360"/>
      </w:pPr>
    </w:lvl>
    <w:lvl w:ilvl="7" w:tplc="A0AA4B68" w:tentative="1">
      <w:start w:val="1"/>
      <w:numFmt w:val="lowerLetter"/>
      <w:lvlText w:val="%8."/>
      <w:lvlJc w:val="left"/>
      <w:pPr>
        <w:tabs>
          <w:tab w:val="num" w:pos="6624"/>
        </w:tabs>
        <w:ind w:left="6624" w:hanging="360"/>
      </w:pPr>
    </w:lvl>
    <w:lvl w:ilvl="8" w:tplc="2FCADC8C" w:tentative="1">
      <w:start w:val="1"/>
      <w:numFmt w:val="lowerRoman"/>
      <w:lvlText w:val="%9."/>
      <w:lvlJc w:val="right"/>
      <w:pPr>
        <w:tabs>
          <w:tab w:val="num" w:pos="7344"/>
        </w:tabs>
        <w:ind w:left="7344" w:hanging="180"/>
      </w:pPr>
    </w:lvl>
  </w:abstractNum>
  <w:abstractNum w:abstractNumId="86" w15:restartNumberingAfterBreak="0">
    <w:nsid w:val="74827877"/>
    <w:multiLevelType w:val="hybridMultilevel"/>
    <w:tmpl w:val="0D9A2A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7D329F9"/>
    <w:multiLevelType w:val="hybridMultilevel"/>
    <w:tmpl w:val="D21C3770"/>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8" w15:restartNumberingAfterBreak="0">
    <w:nsid w:val="784008A8"/>
    <w:multiLevelType w:val="hybridMultilevel"/>
    <w:tmpl w:val="8AA454AE"/>
    <w:lvl w:ilvl="0" w:tplc="724AE01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7C4E107B"/>
    <w:multiLevelType w:val="hybridMultilevel"/>
    <w:tmpl w:val="0CBCE838"/>
    <w:lvl w:ilvl="0" w:tplc="5900E664">
      <w:start w:val="26"/>
      <w:numFmt w:val="decimal"/>
      <w:lvlText w:val="%1."/>
      <w:lvlJc w:val="left"/>
      <w:pPr>
        <w:ind w:left="390" w:hanging="272"/>
      </w:pPr>
      <w:rPr>
        <w:rFonts w:ascii="Times New Roman" w:eastAsia="Times New Roman" w:hAnsi="Times New Roman" w:hint="default"/>
        <w:b/>
        <w:spacing w:val="1"/>
        <w:sz w:val="16"/>
        <w:szCs w:val="16"/>
      </w:rPr>
    </w:lvl>
    <w:lvl w:ilvl="1" w:tplc="B29239A6">
      <w:start w:val="1"/>
      <w:numFmt w:val="upperLetter"/>
      <w:lvlText w:val="%2."/>
      <w:lvlJc w:val="left"/>
      <w:pPr>
        <w:ind w:left="539" w:hanging="269"/>
      </w:pPr>
      <w:rPr>
        <w:rFonts w:asciiTheme="minorHAnsi" w:eastAsia="Times New Roman" w:hAnsiTheme="minorHAnsi" w:cstheme="minorHAnsi" w:hint="default"/>
        <w:spacing w:val="-4"/>
        <w:sz w:val="22"/>
        <w:szCs w:val="22"/>
      </w:rPr>
    </w:lvl>
    <w:lvl w:ilvl="2" w:tplc="B18CB8BA">
      <w:start w:val="1"/>
      <w:numFmt w:val="decimal"/>
      <w:lvlText w:val="%3."/>
      <w:lvlJc w:val="left"/>
      <w:pPr>
        <w:ind w:left="930" w:hanging="180"/>
      </w:pPr>
      <w:rPr>
        <w:rFonts w:asciiTheme="minorHAnsi" w:eastAsia="Times New Roman" w:hAnsiTheme="minorHAnsi" w:cstheme="minorHAnsi" w:hint="default"/>
        <w:spacing w:val="1"/>
        <w:sz w:val="22"/>
        <w:szCs w:val="22"/>
      </w:rPr>
    </w:lvl>
    <w:lvl w:ilvl="3" w:tplc="411AEEEA">
      <w:start w:val="1"/>
      <w:numFmt w:val="lowerLetter"/>
      <w:lvlText w:val="(%4)"/>
      <w:lvlJc w:val="left"/>
      <w:pPr>
        <w:ind w:left="1291" w:hanging="216"/>
      </w:pPr>
      <w:rPr>
        <w:rFonts w:ascii="Times New Roman" w:eastAsia="Times New Roman" w:hAnsi="Times New Roman" w:hint="default"/>
        <w:spacing w:val="-1"/>
        <w:sz w:val="16"/>
        <w:szCs w:val="16"/>
      </w:rPr>
    </w:lvl>
    <w:lvl w:ilvl="4" w:tplc="4940B2EC">
      <w:start w:val="1"/>
      <w:numFmt w:val="bullet"/>
      <w:lvlText w:val="•"/>
      <w:lvlJc w:val="left"/>
      <w:pPr>
        <w:ind w:left="1291" w:hanging="216"/>
      </w:pPr>
      <w:rPr>
        <w:rFonts w:hint="default"/>
      </w:rPr>
    </w:lvl>
    <w:lvl w:ilvl="5" w:tplc="96FA7DBA">
      <w:start w:val="1"/>
      <w:numFmt w:val="bullet"/>
      <w:lvlText w:val="•"/>
      <w:lvlJc w:val="left"/>
      <w:pPr>
        <w:ind w:left="1291" w:hanging="216"/>
      </w:pPr>
      <w:rPr>
        <w:rFonts w:hint="default"/>
      </w:rPr>
    </w:lvl>
    <w:lvl w:ilvl="6" w:tplc="DFFA3DCE">
      <w:start w:val="1"/>
      <w:numFmt w:val="bullet"/>
      <w:lvlText w:val="•"/>
      <w:lvlJc w:val="left"/>
      <w:pPr>
        <w:ind w:left="2953" w:hanging="216"/>
      </w:pPr>
      <w:rPr>
        <w:rFonts w:hint="default"/>
      </w:rPr>
    </w:lvl>
    <w:lvl w:ilvl="7" w:tplc="8C8676E6">
      <w:start w:val="1"/>
      <w:numFmt w:val="bullet"/>
      <w:lvlText w:val="•"/>
      <w:lvlJc w:val="left"/>
      <w:pPr>
        <w:ind w:left="4615" w:hanging="216"/>
      </w:pPr>
      <w:rPr>
        <w:rFonts w:hint="default"/>
      </w:rPr>
    </w:lvl>
    <w:lvl w:ilvl="8" w:tplc="B3D43BD2">
      <w:start w:val="1"/>
      <w:numFmt w:val="bullet"/>
      <w:lvlText w:val="•"/>
      <w:lvlJc w:val="left"/>
      <w:pPr>
        <w:ind w:left="6276" w:hanging="216"/>
      </w:pPr>
      <w:rPr>
        <w:rFonts w:hint="default"/>
      </w:rPr>
    </w:lvl>
  </w:abstractNum>
  <w:abstractNum w:abstractNumId="90" w15:restartNumberingAfterBreak="0">
    <w:nsid w:val="7D6F62B1"/>
    <w:multiLevelType w:val="hybridMultilevel"/>
    <w:tmpl w:val="58925E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EEE4384"/>
    <w:multiLevelType w:val="hybridMultilevel"/>
    <w:tmpl w:val="51603E38"/>
    <w:lvl w:ilvl="0" w:tplc="5E3A3140">
      <w:start w:val="1"/>
      <w:numFmt w:val="upperLetter"/>
      <w:lvlText w:val="%1."/>
      <w:lvlJc w:val="left"/>
      <w:pPr>
        <w:ind w:left="1080" w:hanging="72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FF22E85"/>
    <w:multiLevelType w:val="hybridMultilevel"/>
    <w:tmpl w:val="00AC0722"/>
    <w:lvl w:ilvl="0" w:tplc="0409001B">
      <w:start w:val="1"/>
      <w:numFmt w:val="lowerRoman"/>
      <w:lvlText w:val="%1."/>
      <w:lvlJc w:val="right"/>
      <w:pPr>
        <w:ind w:left="45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1"/>
  </w:num>
  <w:num w:numId="2">
    <w:abstractNumId w:val="77"/>
  </w:num>
  <w:num w:numId="3">
    <w:abstractNumId w:val="65"/>
  </w:num>
  <w:num w:numId="4">
    <w:abstractNumId w:val="53"/>
  </w:num>
  <w:num w:numId="5">
    <w:abstractNumId w:val="47"/>
  </w:num>
  <w:num w:numId="6">
    <w:abstractNumId w:val="44"/>
  </w:num>
  <w:num w:numId="7">
    <w:abstractNumId w:val="1"/>
  </w:num>
  <w:num w:numId="8">
    <w:abstractNumId w:val="32"/>
  </w:num>
  <w:num w:numId="9">
    <w:abstractNumId w:val="39"/>
  </w:num>
  <w:num w:numId="10">
    <w:abstractNumId w:val="23"/>
  </w:num>
  <w:num w:numId="11">
    <w:abstractNumId w:val="43"/>
  </w:num>
  <w:num w:numId="12">
    <w:abstractNumId w:val="5"/>
  </w:num>
  <w:num w:numId="13">
    <w:abstractNumId w:val="8"/>
  </w:num>
  <w:num w:numId="14">
    <w:abstractNumId w:val="28"/>
  </w:num>
  <w:num w:numId="15">
    <w:abstractNumId w:val="38"/>
  </w:num>
  <w:num w:numId="16">
    <w:abstractNumId w:val="85"/>
  </w:num>
  <w:num w:numId="17">
    <w:abstractNumId w:val="29"/>
  </w:num>
  <w:num w:numId="18">
    <w:abstractNumId w:val="48"/>
  </w:num>
  <w:num w:numId="19">
    <w:abstractNumId w:val="35"/>
  </w:num>
  <w:num w:numId="20">
    <w:abstractNumId w:val="9"/>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50"/>
  </w:num>
  <w:num w:numId="24">
    <w:abstractNumId w:val="78"/>
  </w:num>
  <w:num w:numId="25">
    <w:abstractNumId w:val="58"/>
  </w:num>
  <w:num w:numId="26">
    <w:abstractNumId w:val="33"/>
  </w:num>
  <w:num w:numId="27">
    <w:abstractNumId w:val="31"/>
  </w:num>
  <w:num w:numId="28">
    <w:abstractNumId w:val="63"/>
  </w:num>
  <w:num w:numId="29">
    <w:abstractNumId w:val="6"/>
  </w:num>
  <w:num w:numId="30">
    <w:abstractNumId w:val="70"/>
  </w:num>
  <w:num w:numId="31">
    <w:abstractNumId w:val="81"/>
  </w:num>
  <w:num w:numId="32">
    <w:abstractNumId w:val="0"/>
  </w:num>
  <w:num w:numId="33">
    <w:abstractNumId w:val="62"/>
  </w:num>
  <w:num w:numId="34">
    <w:abstractNumId w:val="82"/>
    <w:lvlOverride w:ilvl="0">
      <w:startOverride w:val="1"/>
    </w:lvlOverride>
    <w:lvlOverride w:ilvl="1"/>
    <w:lvlOverride w:ilvl="2"/>
    <w:lvlOverride w:ilvl="3"/>
    <w:lvlOverride w:ilvl="4"/>
    <w:lvlOverride w:ilvl="5"/>
    <w:lvlOverride w:ilvl="6"/>
    <w:lvlOverride w:ilvl="7"/>
    <w:lvlOverride w:ilvl="8"/>
  </w:num>
  <w:num w:numId="35">
    <w:abstractNumId w:val="37"/>
  </w:num>
  <w:num w:numId="36">
    <w:abstractNumId w:val="86"/>
  </w:num>
  <w:num w:numId="37">
    <w:abstractNumId w:val="7"/>
  </w:num>
  <w:num w:numId="38">
    <w:abstractNumId w:val="21"/>
  </w:num>
  <w:num w:numId="39">
    <w:abstractNumId w:val="69"/>
  </w:num>
  <w:num w:numId="40">
    <w:abstractNumId w:val="68"/>
  </w:num>
  <w:num w:numId="41">
    <w:abstractNumId w:val="84"/>
  </w:num>
  <w:num w:numId="42">
    <w:abstractNumId w:val="59"/>
  </w:num>
  <w:num w:numId="43">
    <w:abstractNumId w:val="27"/>
  </w:num>
  <w:num w:numId="44">
    <w:abstractNumId w:val="51"/>
  </w:num>
  <w:num w:numId="45">
    <w:abstractNumId w:val="66"/>
  </w:num>
  <w:num w:numId="46">
    <w:abstractNumId w:val="89"/>
  </w:num>
  <w:num w:numId="47">
    <w:abstractNumId w:val="20"/>
  </w:num>
  <w:num w:numId="48">
    <w:abstractNumId w:val="71"/>
  </w:num>
  <w:num w:numId="49">
    <w:abstractNumId w:val="18"/>
  </w:num>
  <w:num w:numId="50">
    <w:abstractNumId w:val="55"/>
  </w:num>
  <w:num w:numId="51">
    <w:abstractNumId w:val="25"/>
  </w:num>
  <w:num w:numId="52">
    <w:abstractNumId w:val="49"/>
  </w:num>
  <w:num w:numId="53">
    <w:abstractNumId w:val="91"/>
  </w:num>
  <w:num w:numId="54">
    <w:abstractNumId w:val="40"/>
  </w:num>
  <w:num w:numId="55">
    <w:abstractNumId w:val="19"/>
  </w:num>
  <w:num w:numId="56">
    <w:abstractNumId w:val="60"/>
  </w:num>
  <w:num w:numId="57">
    <w:abstractNumId w:val="45"/>
  </w:num>
  <w:num w:numId="58">
    <w:abstractNumId w:val="73"/>
  </w:num>
  <w:num w:numId="59">
    <w:abstractNumId w:val="15"/>
  </w:num>
  <w:num w:numId="60">
    <w:abstractNumId w:val="54"/>
  </w:num>
  <w:num w:numId="61">
    <w:abstractNumId w:val="36"/>
  </w:num>
  <w:num w:numId="62">
    <w:abstractNumId w:val="88"/>
  </w:num>
  <w:num w:numId="63">
    <w:abstractNumId w:val="34"/>
  </w:num>
  <w:num w:numId="64">
    <w:abstractNumId w:val="67"/>
  </w:num>
  <w:num w:numId="65">
    <w:abstractNumId w:val="16"/>
  </w:num>
  <w:num w:numId="66">
    <w:abstractNumId w:val="24"/>
  </w:num>
  <w:num w:numId="67">
    <w:abstractNumId w:val="74"/>
  </w:num>
  <w:num w:numId="68">
    <w:abstractNumId w:val="42"/>
  </w:num>
  <w:num w:numId="69">
    <w:abstractNumId w:val="57"/>
  </w:num>
  <w:num w:numId="70">
    <w:abstractNumId w:val="4"/>
  </w:num>
  <w:num w:numId="71">
    <w:abstractNumId w:val="3"/>
  </w:num>
  <w:num w:numId="72">
    <w:abstractNumId w:val="12"/>
  </w:num>
  <w:num w:numId="73">
    <w:abstractNumId w:val="11"/>
  </w:num>
  <w:num w:numId="74">
    <w:abstractNumId w:val="17"/>
  </w:num>
  <w:num w:numId="7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6"/>
  </w:num>
  <w:num w:numId="77">
    <w:abstractNumId w:val="2"/>
    <w:lvlOverride w:ilvl="0">
      <w:startOverride w:val="1"/>
    </w:lvlOverride>
    <w:lvlOverride w:ilvl="1"/>
    <w:lvlOverride w:ilvl="2"/>
    <w:lvlOverride w:ilvl="3"/>
    <w:lvlOverride w:ilvl="4"/>
    <w:lvlOverride w:ilvl="5"/>
    <w:lvlOverride w:ilvl="6"/>
    <w:lvlOverride w:ilvl="7"/>
    <w:lvlOverride w:ilvl="8"/>
  </w:num>
  <w:num w:numId="78">
    <w:abstractNumId w:val="5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4"/>
  </w:num>
  <w:num w:numId="80">
    <w:abstractNumId w:val="26"/>
  </w:num>
  <w:num w:numId="81">
    <w:abstractNumId w:val="87"/>
  </w:num>
  <w:num w:numId="82">
    <w:abstractNumId w:val="52"/>
  </w:num>
  <w:num w:numId="83">
    <w:abstractNumId w:val="92"/>
  </w:num>
  <w:num w:numId="84">
    <w:abstractNumId w:val="22"/>
  </w:num>
  <w:num w:numId="85">
    <w:abstractNumId w:val="90"/>
  </w:num>
  <w:num w:numId="86">
    <w:abstractNumId w:val="13"/>
  </w:num>
  <w:num w:numId="87">
    <w:abstractNumId w:val="72"/>
  </w:num>
  <w:num w:numId="88">
    <w:abstractNumId w:val="79"/>
  </w:num>
  <w:num w:numId="89">
    <w:abstractNumId w:val="75"/>
  </w:num>
  <w:num w:numId="90">
    <w:abstractNumId w:val="41"/>
  </w:num>
  <w:num w:numId="91">
    <w:abstractNumId w:val="80"/>
  </w:num>
  <w:num w:numId="92">
    <w:abstractNumId w:val="64"/>
  </w:num>
  <w:num w:numId="93">
    <w:abstractNumId w:val="83"/>
  </w:num>
  <w:numIdMacAtCleanup w:val="8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er, Katie [US] (CO)">
    <w15:presenceInfo w15:providerId="None" w15:userId="Brower, Katie [US] (CO)"/>
  </w15:person>
  <w15:person w15:author="Barrett, Molly E">
    <w15:presenceInfo w15:providerId="AD" w15:userId="S::Molly.Barrett@xerox.com::b0e36126-9a8c-4c4b-b6a3-74d47d14c5e0"/>
  </w15:person>
  <w15:person w15:author="Fitzpatrick, David W">
    <w15:presenceInfo w15:providerId="AD" w15:userId="S::David.Fitzpatrick@xerox.com::457e3ba6-59f7-49f9-819f-391a0f62a3fd"/>
  </w15:person>
  <w15:person w15:author="Durisin, John M [US] (CO)">
    <w15:presenceInfo w15:providerId="None" w15:userId="Durisin, John M [US] (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0C5"/>
    <w:rsid w:val="00000901"/>
    <w:rsid w:val="00001159"/>
    <w:rsid w:val="00001633"/>
    <w:rsid w:val="00001D89"/>
    <w:rsid w:val="00002BEB"/>
    <w:rsid w:val="0000423E"/>
    <w:rsid w:val="000052DC"/>
    <w:rsid w:val="00005C97"/>
    <w:rsid w:val="00005D40"/>
    <w:rsid w:val="00006391"/>
    <w:rsid w:val="00006D05"/>
    <w:rsid w:val="00006D35"/>
    <w:rsid w:val="00012112"/>
    <w:rsid w:val="0001344F"/>
    <w:rsid w:val="00013CF6"/>
    <w:rsid w:val="000149CD"/>
    <w:rsid w:val="00014F6F"/>
    <w:rsid w:val="000150F9"/>
    <w:rsid w:val="000157CF"/>
    <w:rsid w:val="00015E6F"/>
    <w:rsid w:val="000168DF"/>
    <w:rsid w:val="00023D92"/>
    <w:rsid w:val="00024466"/>
    <w:rsid w:val="00026427"/>
    <w:rsid w:val="00026447"/>
    <w:rsid w:val="00026B48"/>
    <w:rsid w:val="000310EA"/>
    <w:rsid w:val="00031488"/>
    <w:rsid w:val="00031699"/>
    <w:rsid w:val="00032253"/>
    <w:rsid w:val="0003282A"/>
    <w:rsid w:val="00033978"/>
    <w:rsid w:val="00034200"/>
    <w:rsid w:val="000344BB"/>
    <w:rsid w:val="0003470F"/>
    <w:rsid w:val="00034DD2"/>
    <w:rsid w:val="00034FC9"/>
    <w:rsid w:val="00035CC8"/>
    <w:rsid w:val="000361FA"/>
    <w:rsid w:val="0003639B"/>
    <w:rsid w:val="00037CC4"/>
    <w:rsid w:val="00040C27"/>
    <w:rsid w:val="00040E21"/>
    <w:rsid w:val="00040F29"/>
    <w:rsid w:val="000421FD"/>
    <w:rsid w:val="000443FB"/>
    <w:rsid w:val="000445E0"/>
    <w:rsid w:val="00044C61"/>
    <w:rsid w:val="000453A3"/>
    <w:rsid w:val="00045BF2"/>
    <w:rsid w:val="00045E9C"/>
    <w:rsid w:val="00046453"/>
    <w:rsid w:val="00046EE4"/>
    <w:rsid w:val="00052872"/>
    <w:rsid w:val="000534D7"/>
    <w:rsid w:val="000544AD"/>
    <w:rsid w:val="00055BA9"/>
    <w:rsid w:val="00056444"/>
    <w:rsid w:val="00057922"/>
    <w:rsid w:val="00060C88"/>
    <w:rsid w:val="000618E8"/>
    <w:rsid w:val="00061A50"/>
    <w:rsid w:val="00062E38"/>
    <w:rsid w:val="000640BF"/>
    <w:rsid w:val="0006474D"/>
    <w:rsid w:val="00067156"/>
    <w:rsid w:val="0007522B"/>
    <w:rsid w:val="0007649C"/>
    <w:rsid w:val="000801CA"/>
    <w:rsid w:val="000802B5"/>
    <w:rsid w:val="000802E3"/>
    <w:rsid w:val="00082C30"/>
    <w:rsid w:val="00082C44"/>
    <w:rsid w:val="0008647D"/>
    <w:rsid w:val="00090D52"/>
    <w:rsid w:val="0009206B"/>
    <w:rsid w:val="00092183"/>
    <w:rsid w:val="00092D8B"/>
    <w:rsid w:val="00092E20"/>
    <w:rsid w:val="000931B1"/>
    <w:rsid w:val="000939B2"/>
    <w:rsid w:val="00095655"/>
    <w:rsid w:val="0009606F"/>
    <w:rsid w:val="0009611D"/>
    <w:rsid w:val="000969D9"/>
    <w:rsid w:val="00097F4B"/>
    <w:rsid w:val="000A0A2C"/>
    <w:rsid w:val="000A0ABD"/>
    <w:rsid w:val="000A12BA"/>
    <w:rsid w:val="000A1367"/>
    <w:rsid w:val="000A4EBA"/>
    <w:rsid w:val="000A5645"/>
    <w:rsid w:val="000A596A"/>
    <w:rsid w:val="000A5B99"/>
    <w:rsid w:val="000A65F5"/>
    <w:rsid w:val="000A7D61"/>
    <w:rsid w:val="000A7F1A"/>
    <w:rsid w:val="000B050D"/>
    <w:rsid w:val="000B1D7D"/>
    <w:rsid w:val="000B48AA"/>
    <w:rsid w:val="000B4BA0"/>
    <w:rsid w:val="000B611E"/>
    <w:rsid w:val="000B6C69"/>
    <w:rsid w:val="000B6FB3"/>
    <w:rsid w:val="000B7604"/>
    <w:rsid w:val="000C0722"/>
    <w:rsid w:val="000C0D7F"/>
    <w:rsid w:val="000C353F"/>
    <w:rsid w:val="000C5971"/>
    <w:rsid w:val="000C5D96"/>
    <w:rsid w:val="000C5E21"/>
    <w:rsid w:val="000C62C9"/>
    <w:rsid w:val="000C7613"/>
    <w:rsid w:val="000D1BCC"/>
    <w:rsid w:val="000D2881"/>
    <w:rsid w:val="000D6C18"/>
    <w:rsid w:val="000D78FD"/>
    <w:rsid w:val="000D7CF2"/>
    <w:rsid w:val="000E0E77"/>
    <w:rsid w:val="000E1C54"/>
    <w:rsid w:val="000E1CE1"/>
    <w:rsid w:val="000E2B76"/>
    <w:rsid w:val="000E3491"/>
    <w:rsid w:val="000E3840"/>
    <w:rsid w:val="000E5B34"/>
    <w:rsid w:val="000E6332"/>
    <w:rsid w:val="000E7D5B"/>
    <w:rsid w:val="000F0745"/>
    <w:rsid w:val="000F19B2"/>
    <w:rsid w:val="000F285A"/>
    <w:rsid w:val="000F2DAF"/>
    <w:rsid w:val="000F392E"/>
    <w:rsid w:val="000F4BB9"/>
    <w:rsid w:val="000F4E22"/>
    <w:rsid w:val="000F5656"/>
    <w:rsid w:val="000F56F7"/>
    <w:rsid w:val="000F5914"/>
    <w:rsid w:val="000F6B3C"/>
    <w:rsid w:val="000F7F62"/>
    <w:rsid w:val="00101BDE"/>
    <w:rsid w:val="00102488"/>
    <w:rsid w:val="00102792"/>
    <w:rsid w:val="00102995"/>
    <w:rsid w:val="0010363B"/>
    <w:rsid w:val="0010429F"/>
    <w:rsid w:val="001046C5"/>
    <w:rsid w:val="00104EA9"/>
    <w:rsid w:val="00105135"/>
    <w:rsid w:val="00107634"/>
    <w:rsid w:val="001105FC"/>
    <w:rsid w:val="00111085"/>
    <w:rsid w:val="00112909"/>
    <w:rsid w:val="00112A4B"/>
    <w:rsid w:val="0011407B"/>
    <w:rsid w:val="001141AE"/>
    <w:rsid w:val="0011484D"/>
    <w:rsid w:val="00114B3D"/>
    <w:rsid w:val="00115886"/>
    <w:rsid w:val="00115A23"/>
    <w:rsid w:val="00116459"/>
    <w:rsid w:val="00116CA9"/>
    <w:rsid w:val="001177A8"/>
    <w:rsid w:val="00117D20"/>
    <w:rsid w:val="00117E56"/>
    <w:rsid w:val="00120CC4"/>
    <w:rsid w:val="00122F64"/>
    <w:rsid w:val="00124471"/>
    <w:rsid w:val="00124E4B"/>
    <w:rsid w:val="00126ACA"/>
    <w:rsid w:val="00127947"/>
    <w:rsid w:val="00127B07"/>
    <w:rsid w:val="0013181B"/>
    <w:rsid w:val="001319BD"/>
    <w:rsid w:val="00131EF8"/>
    <w:rsid w:val="00131F97"/>
    <w:rsid w:val="0013436F"/>
    <w:rsid w:val="001347EA"/>
    <w:rsid w:val="0013497A"/>
    <w:rsid w:val="00135DDD"/>
    <w:rsid w:val="00136C22"/>
    <w:rsid w:val="001402EB"/>
    <w:rsid w:val="00141968"/>
    <w:rsid w:val="001430DC"/>
    <w:rsid w:val="00143B00"/>
    <w:rsid w:val="00144D17"/>
    <w:rsid w:val="00145113"/>
    <w:rsid w:val="00145282"/>
    <w:rsid w:val="00145325"/>
    <w:rsid w:val="00145C22"/>
    <w:rsid w:val="00146E97"/>
    <w:rsid w:val="00147FB1"/>
    <w:rsid w:val="001516DC"/>
    <w:rsid w:val="00151AB4"/>
    <w:rsid w:val="0015228F"/>
    <w:rsid w:val="00152970"/>
    <w:rsid w:val="00152DE4"/>
    <w:rsid w:val="001532C5"/>
    <w:rsid w:val="0015340E"/>
    <w:rsid w:val="00155791"/>
    <w:rsid w:val="0015620E"/>
    <w:rsid w:val="00156E9B"/>
    <w:rsid w:val="001570CF"/>
    <w:rsid w:val="001574C7"/>
    <w:rsid w:val="00157ADD"/>
    <w:rsid w:val="00160685"/>
    <w:rsid w:val="00161C0A"/>
    <w:rsid w:val="00161D8C"/>
    <w:rsid w:val="00162B46"/>
    <w:rsid w:val="00163052"/>
    <w:rsid w:val="0016368D"/>
    <w:rsid w:val="00164985"/>
    <w:rsid w:val="00164986"/>
    <w:rsid w:val="00165DB3"/>
    <w:rsid w:val="00166E95"/>
    <w:rsid w:val="0016785F"/>
    <w:rsid w:val="0016788A"/>
    <w:rsid w:val="0017228C"/>
    <w:rsid w:val="00172F12"/>
    <w:rsid w:val="00173995"/>
    <w:rsid w:val="001748B6"/>
    <w:rsid w:val="001757BB"/>
    <w:rsid w:val="00180C2E"/>
    <w:rsid w:val="001831D4"/>
    <w:rsid w:val="00184BC9"/>
    <w:rsid w:val="00184CA4"/>
    <w:rsid w:val="00187151"/>
    <w:rsid w:val="00187295"/>
    <w:rsid w:val="001875BC"/>
    <w:rsid w:val="001904A8"/>
    <w:rsid w:val="0019074A"/>
    <w:rsid w:val="001923F1"/>
    <w:rsid w:val="0019297F"/>
    <w:rsid w:val="001929F2"/>
    <w:rsid w:val="0019397E"/>
    <w:rsid w:val="00193C71"/>
    <w:rsid w:val="00194BA0"/>
    <w:rsid w:val="00195435"/>
    <w:rsid w:val="00195969"/>
    <w:rsid w:val="00196016"/>
    <w:rsid w:val="00196FDD"/>
    <w:rsid w:val="0019790B"/>
    <w:rsid w:val="001A0ACB"/>
    <w:rsid w:val="001A11DA"/>
    <w:rsid w:val="001A12E1"/>
    <w:rsid w:val="001A4179"/>
    <w:rsid w:val="001A4212"/>
    <w:rsid w:val="001A5528"/>
    <w:rsid w:val="001A58AC"/>
    <w:rsid w:val="001A5ED6"/>
    <w:rsid w:val="001A70FA"/>
    <w:rsid w:val="001B071D"/>
    <w:rsid w:val="001B0814"/>
    <w:rsid w:val="001B0DAD"/>
    <w:rsid w:val="001B1C14"/>
    <w:rsid w:val="001B218D"/>
    <w:rsid w:val="001B24D6"/>
    <w:rsid w:val="001B28D4"/>
    <w:rsid w:val="001B39A4"/>
    <w:rsid w:val="001B3FB8"/>
    <w:rsid w:val="001B49AE"/>
    <w:rsid w:val="001B4E28"/>
    <w:rsid w:val="001B56B0"/>
    <w:rsid w:val="001B635B"/>
    <w:rsid w:val="001B6F8E"/>
    <w:rsid w:val="001C04E1"/>
    <w:rsid w:val="001C0C6F"/>
    <w:rsid w:val="001C2681"/>
    <w:rsid w:val="001C3E19"/>
    <w:rsid w:val="001C3F15"/>
    <w:rsid w:val="001C54AE"/>
    <w:rsid w:val="001C551F"/>
    <w:rsid w:val="001C7FF6"/>
    <w:rsid w:val="001D0534"/>
    <w:rsid w:val="001D1324"/>
    <w:rsid w:val="001D188B"/>
    <w:rsid w:val="001D1EDD"/>
    <w:rsid w:val="001D281C"/>
    <w:rsid w:val="001D40CE"/>
    <w:rsid w:val="001D690C"/>
    <w:rsid w:val="001D7225"/>
    <w:rsid w:val="001D73B4"/>
    <w:rsid w:val="001D7CFA"/>
    <w:rsid w:val="001E1C3B"/>
    <w:rsid w:val="001E414C"/>
    <w:rsid w:val="001E41C6"/>
    <w:rsid w:val="001E4354"/>
    <w:rsid w:val="001E4675"/>
    <w:rsid w:val="001E5A98"/>
    <w:rsid w:val="001E5AD0"/>
    <w:rsid w:val="001E7A2A"/>
    <w:rsid w:val="001E7CBA"/>
    <w:rsid w:val="001F0BDB"/>
    <w:rsid w:val="001F0DA5"/>
    <w:rsid w:val="001F2929"/>
    <w:rsid w:val="001F3369"/>
    <w:rsid w:val="001F5E61"/>
    <w:rsid w:val="001F6858"/>
    <w:rsid w:val="002013BE"/>
    <w:rsid w:val="00202BC8"/>
    <w:rsid w:val="00202FFE"/>
    <w:rsid w:val="00203741"/>
    <w:rsid w:val="0020389A"/>
    <w:rsid w:val="00203D38"/>
    <w:rsid w:val="00203DB6"/>
    <w:rsid w:val="0020605E"/>
    <w:rsid w:val="002064AA"/>
    <w:rsid w:val="0020733B"/>
    <w:rsid w:val="002076E5"/>
    <w:rsid w:val="00210E3B"/>
    <w:rsid w:val="00210FC1"/>
    <w:rsid w:val="0021720B"/>
    <w:rsid w:val="002224BC"/>
    <w:rsid w:val="002234D4"/>
    <w:rsid w:val="00223CA2"/>
    <w:rsid w:val="0022442A"/>
    <w:rsid w:val="0022567C"/>
    <w:rsid w:val="0023035B"/>
    <w:rsid w:val="00231B96"/>
    <w:rsid w:val="00231CFF"/>
    <w:rsid w:val="002323B8"/>
    <w:rsid w:val="002329FB"/>
    <w:rsid w:val="00233097"/>
    <w:rsid w:val="00234507"/>
    <w:rsid w:val="002346C9"/>
    <w:rsid w:val="002376C8"/>
    <w:rsid w:val="00237DE6"/>
    <w:rsid w:val="00241DC5"/>
    <w:rsid w:val="002420A3"/>
    <w:rsid w:val="00242C2C"/>
    <w:rsid w:val="002449E6"/>
    <w:rsid w:val="00244D26"/>
    <w:rsid w:val="00245F85"/>
    <w:rsid w:val="002472F8"/>
    <w:rsid w:val="00247B14"/>
    <w:rsid w:val="00250621"/>
    <w:rsid w:val="002528FE"/>
    <w:rsid w:val="002529C5"/>
    <w:rsid w:val="00253A0E"/>
    <w:rsid w:val="00254078"/>
    <w:rsid w:val="0025417D"/>
    <w:rsid w:val="0025428B"/>
    <w:rsid w:val="00254DE9"/>
    <w:rsid w:val="00255A38"/>
    <w:rsid w:val="002560B9"/>
    <w:rsid w:val="00257DAA"/>
    <w:rsid w:val="00260AD3"/>
    <w:rsid w:val="00262CCE"/>
    <w:rsid w:val="00262EA0"/>
    <w:rsid w:val="0026314F"/>
    <w:rsid w:val="00264626"/>
    <w:rsid w:val="002655FF"/>
    <w:rsid w:val="00266384"/>
    <w:rsid w:val="00272EC1"/>
    <w:rsid w:val="0027475A"/>
    <w:rsid w:val="00274C4C"/>
    <w:rsid w:val="00275026"/>
    <w:rsid w:val="00276317"/>
    <w:rsid w:val="00276EDD"/>
    <w:rsid w:val="002801F6"/>
    <w:rsid w:val="002811A1"/>
    <w:rsid w:val="00284921"/>
    <w:rsid w:val="00285446"/>
    <w:rsid w:val="0028595A"/>
    <w:rsid w:val="00285DDB"/>
    <w:rsid w:val="00285F78"/>
    <w:rsid w:val="002879BF"/>
    <w:rsid w:val="00287DF8"/>
    <w:rsid w:val="002900AD"/>
    <w:rsid w:val="00291AF8"/>
    <w:rsid w:val="00292451"/>
    <w:rsid w:val="00292ED8"/>
    <w:rsid w:val="00295CA4"/>
    <w:rsid w:val="00295EC8"/>
    <w:rsid w:val="00296AF4"/>
    <w:rsid w:val="002978A3"/>
    <w:rsid w:val="002A15F8"/>
    <w:rsid w:val="002A256D"/>
    <w:rsid w:val="002A46B8"/>
    <w:rsid w:val="002A4DC3"/>
    <w:rsid w:val="002A5ABD"/>
    <w:rsid w:val="002A5F1C"/>
    <w:rsid w:val="002A6382"/>
    <w:rsid w:val="002A6502"/>
    <w:rsid w:val="002A67C1"/>
    <w:rsid w:val="002A6F3C"/>
    <w:rsid w:val="002B0367"/>
    <w:rsid w:val="002B0BFE"/>
    <w:rsid w:val="002B1E8D"/>
    <w:rsid w:val="002B2273"/>
    <w:rsid w:val="002B3B45"/>
    <w:rsid w:val="002B4240"/>
    <w:rsid w:val="002B45D5"/>
    <w:rsid w:val="002B5418"/>
    <w:rsid w:val="002B54CC"/>
    <w:rsid w:val="002B5E2C"/>
    <w:rsid w:val="002B6A52"/>
    <w:rsid w:val="002B72BB"/>
    <w:rsid w:val="002B7BF3"/>
    <w:rsid w:val="002C0F96"/>
    <w:rsid w:val="002C2278"/>
    <w:rsid w:val="002C29A9"/>
    <w:rsid w:val="002C3154"/>
    <w:rsid w:val="002C3798"/>
    <w:rsid w:val="002C47C9"/>
    <w:rsid w:val="002C510B"/>
    <w:rsid w:val="002C55AF"/>
    <w:rsid w:val="002C5FB8"/>
    <w:rsid w:val="002D1584"/>
    <w:rsid w:val="002D1DA0"/>
    <w:rsid w:val="002D207B"/>
    <w:rsid w:val="002D246D"/>
    <w:rsid w:val="002D2D38"/>
    <w:rsid w:val="002D4C4C"/>
    <w:rsid w:val="002D5AFC"/>
    <w:rsid w:val="002D5F76"/>
    <w:rsid w:val="002D6028"/>
    <w:rsid w:val="002D618E"/>
    <w:rsid w:val="002D6A2D"/>
    <w:rsid w:val="002D7674"/>
    <w:rsid w:val="002D76B8"/>
    <w:rsid w:val="002D78B8"/>
    <w:rsid w:val="002E02D9"/>
    <w:rsid w:val="002E0BCA"/>
    <w:rsid w:val="002E21A9"/>
    <w:rsid w:val="002E35C5"/>
    <w:rsid w:val="002E3AD3"/>
    <w:rsid w:val="002E7E87"/>
    <w:rsid w:val="002F0560"/>
    <w:rsid w:val="002F2F14"/>
    <w:rsid w:val="002F31E9"/>
    <w:rsid w:val="002F3581"/>
    <w:rsid w:val="002F3ED3"/>
    <w:rsid w:val="002F5610"/>
    <w:rsid w:val="003016C8"/>
    <w:rsid w:val="00303150"/>
    <w:rsid w:val="00303B9B"/>
    <w:rsid w:val="003045C1"/>
    <w:rsid w:val="0030747C"/>
    <w:rsid w:val="003114C1"/>
    <w:rsid w:val="00311581"/>
    <w:rsid w:val="00311A68"/>
    <w:rsid w:val="00311F19"/>
    <w:rsid w:val="00312CEF"/>
    <w:rsid w:val="00313599"/>
    <w:rsid w:val="00314601"/>
    <w:rsid w:val="00314736"/>
    <w:rsid w:val="00314E07"/>
    <w:rsid w:val="00315701"/>
    <w:rsid w:val="003206BA"/>
    <w:rsid w:val="00321EA0"/>
    <w:rsid w:val="00321FB5"/>
    <w:rsid w:val="00322E88"/>
    <w:rsid w:val="00323861"/>
    <w:rsid w:val="00326F9D"/>
    <w:rsid w:val="0032716F"/>
    <w:rsid w:val="00331812"/>
    <w:rsid w:val="00331A83"/>
    <w:rsid w:val="003321FF"/>
    <w:rsid w:val="00334A06"/>
    <w:rsid w:val="00336997"/>
    <w:rsid w:val="00336F32"/>
    <w:rsid w:val="003375DA"/>
    <w:rsid w:val="0034018A"/>
    <w:rsid w:val="00342B1D"/>
    <w:rsid w:val="00344D1C"/>
    <w:rsid w:val="00347E78"/>
    <w:rsid w:val="00350BDF"/>
    <w:rsid w:val="00350C1A"/>
    <w:rsid w:val="00350E78"/>
    <w:rsid w:val="00352EB4"/>
    <w:rsid w:val="00353DDC"/>
    <w:rsid w:val="00353F65"/>
    <w:rsid w:val="00354DA5"/>
    <w:rsid w:val="00355531"/>
    <w:rsid w:val="003562BE"/>
    <w:rsid w:val="00357A40"/>
    <w:rsid w:val="00357DDD"/>
    <w:rsid w:val="00360C81"/>
    <w:rsid w:val="00360DAA"/>
    <w:rsid w:val="00365893"/>
    <w:rsid w:val="003665E5"/>
    <w:rsid w:val="00366C8A"/>
    <w:rsid w:val="0036768E"/>
    <w:rsid w:val="00367C09"/>
    <w:rsid w:val="00371335"/>
    <w:rsid w:val="00371BCA"/>
    <w:rsid w:val="00371D4D"/>
    <w:rsid w:val="00372BEB"/>
    <w:rsid w:val="003747C6"/>
    <w:rsid w:val="00375743"/>
    <w:rsid w:val="00375CC4"/>
    <w:rsid w:val="00377025"/>
    <w:rsid w:val="003776EA"/>
    <w:rsid w:val="0038037B"/>
    <w:rsid w:val="003816F6"/>
    <w:rsid w:val="003822DD"/>
    <w:rsid w:val="0038279C"/>
    <w:rsid w:val="00382A58"/>
    <w:rsid w:val="00382D65"/>
    <w:rsid w:val="00382FE5"/>
    <w:rsid w:val="00384402"/>
    <w:rsid w:val="00385FAB"/>
    <w:rsid w:val="003861B0"/>
    <w:rsid w:val="00387122"/>
    <w:rsid w:val="00387BB7"/>
    <w:rsid w:val="0039029D"/>
    <w:rsid w:val="00391DAC"/>
    <w:rsid w:val="003928D0"/>
    <w:rsid w:val="0039299E"/>
    <w:rsid w:val="00393537"/>
    <w:rsid w:val="00393EBB"/>
    <w:rsid w:val="0039509A"/>
    <w:rsid w:val="00395335"/>
    <w:rsid w:val="00396C61"/>
    <w:rsid w:val="00397396"/>
    <w:rsid w:val="00397CB1"/>
    <w:rsid w:val="003A3656"/>
    <w:rsid w:val="003A395F"/>
    <w:rsid w:val="003A428A"/>
    <w:rsid w:val="003A4E40"/>
    <w:rsid w:val="003A55D2"/>
    <w:rsid w:val="003A6094"/>
    <w:rsid w:val="003A70FB"/>
    <w:rsid w:val="003A77E1"/>
    <w:rsid w:val="003A7FE3"/>
    <w:rsid w:val="003B1223"/>
    <w:rsid w:val="003B1596"/>
    <w:rsid w:val="003B222B"/>
    <w:rsid w:val="003B3261"/>
    <w:rsid w:val="003B3935"/>
    <w:rsid w:val="003B3AEC"/>
    <w:rsid w:val="003B4E21"/>
    <w:rsid w:val="003B573C"/>
    <w:rsid w:val="003B5B2F"/>
    <w:rsid w:val="003B7290"/>
    <w:rsid w:val="003C05DA"/>
    <w:rsid w:val="003C08B8"/>
    <w:rsid w:val="003C11C2"/>
    <w:rsid w:val="003C2223"/>
    <w:rsid w:val="003C2280"/>
    <w:rsid w:val="003C3A53"/>
    <w:rsid w:val="003C3EA8"/>
    <w:rsid w:val="003C4946"/>
    <w:rsid w:val="003C61C7"/>
    <w:rsid w:val="003C76B7"/>
    <w:rsid w:val="003D08A0"/>
    <w:rsid w:val="003D1AD9"/>
    <w:rsid w:val="003D2C7C"/>
    <w:rsid w:val="003D3D17"/>
    <w:rsid w:val="003D42E9"/>
    <w:rsid w:val="003D4887"/>
    <w:rsid w:val="003D5BA4"/>
    <w:rsid w:val="003D5EEB"/>
    <w:rsid w:val="003D63F0"/>
    <w:rsid w:val="003D6A85"/>
    <w:rsid w:val="003D73C6"/>
    <w:rsid w:val="003D7F02"/>
    <w:rsid w:val="003E019A"/>
    <w:rsid w:val="003E0A66"/>
    <w:rsid w:val="003E0EBD"/>
    <w:rsid w:val="003E2016"/>
    <w:rsid w:val="003E3F0A"/>
    <w:rsid w:val="003E411A"/>
    <w:rsid w:val="003E41D1"/>
    <w:rsid w:val="003E4F94"/>
    <w:rsid w:val="003E54D1"/>
    <w:rsid w:val="003F2266"/>
    <w:rsid w:val="003F3993"/>
    <w:rsid w:val="003F4D7C"/>
    <w:rsid w:val="003F590D"/>
    <w:rsid w:val="003F5C91"/>
    <w:rsid w:val="003F70A1"/>
    <w:rsid w:val="003F7FCB"/>
    <w:rsid w:val="004002F9"/>
    <w:rsid w:val="00400E84"/>
    <w:rsid w:val="0040185F"/>
    <w:rsid w:val="00401D82"/>
    <w:rsid w:val="004041F5"/>
    <w:rsid w:val="00404D3A"/>
    <w:rsid w:val="00405E4D"/>
    <w:rsid w:val="00406155"/>
    <w:rsid w:val="00407AAF"/>
    <w:rsid w:val="004106FB"/>
    <w:rsid w:val="004136C3"/>
    <w:rsid w:val="004144F4"/>
    <w:rsid w:val="00415056"/>
    <w:rsid w:val="004153E0"/>
    <w:rsid w:val="00415E37"/>
    <w:rsid w:val="004165D5"/>
    <w:rsid w:val="00416ECE"/>
    <w:rsid w:val="004172EF"/>
    <w:rsid w:val="004175CC"/>
    <w:rsid w:val="00417F98"/>
    <w:rsid w:val="004239DD"/>
    <w:rsid w:val="00423A01"/>
    <w:rsid w:val="00423F77"/>
    <w:rsid w:val="00424142"/>
    <w:rsid w:val="00424D68"/>
    <w:rsid w:val="004266E6"/>
    <w:rsid w:val="0042788E"/>
    <w:rsid w:val="00430318"/>
    <w:rsid w:val="00430B97"/>
    <w:rsid w:val="00431259"/>
    <w:rsid w:val="00432421"/>
    <w:rsid w:val="0043384D"/>
    <w:rsid w:val="00433C31"/>
    <w:rsid w:val="00435481"/>
    <w:rsid w:val="00436344"/>
    <w:rsid w:val="00436435"/>
    <w:rsid w:val="0043647B"/>
    <w:rsid w:val="00436BAF"/>
    <w:rsid w:val="0044015A"/>
    <w:rsid w:val="004408FB"/>
    <w:rsid w:val="00443CA1"/>
    <w:rsid w:val="00445A64"/>
    <w:rsid w:val="0044739D"/>
    <w:rsid w:val="0045000C"/>
    <w:rsid w:val="004503AF"/>
    <w:rsid w:val="00450519"/>
    <w:rsid w:val="0045123B"/>
    <w:rsid w:val="00451A03"/>
    <w:rsid w:val="00452988"/>
    <w:rsid w:val="0045305B"/>
    <w:rsid w:val="0045341C"/>
    <w:rsid w:val="00453B2B"/>
    <w:rsid w:val="00453B54"/>
    <w:rsid w:val="00455EB1"/>
    <w:rsid w:val="00456955"/>
    <w:rsid w:val="004576AC"/>
    <w:rsid w:val="0045785E"/>
    <w:rsid w:val="004606DE"/>
    <w:rsid w:val="00461051"/>
    <w:rsid w:val="00461C72"/>
    <w:rsid w:val="0046353A"/>
    <w:rsid w:val="004638B3"/>
    <w:rsid w:val="00464035"/>
    <w:rsid w:val="004644A7"/>
    <w:rsid w:val="00464903"/>
    <w:rsid w:val="00464B82"/>
    <w:rsid w:val="00465170"/>
    <w:rsid w:val="004653F5"/>
    <w:rsid w:val="00465466"/>
    <w:rsid w:val="00465987"/>
    <w:rsid w:val="00465F5F"/>
    <w:rsid w:val="0046606D"/>
    <w:rsid w:val="00466508"/>
    <w:rsid w:val="00467353"/>
    <w:rsid w:val="0046764B"/>
    <w:rsid w:val="00467C8D"/>
    <w:rsid w:val="00470300"/>
    <w:rsid w:val="00470704"/>
    <w:rsid w:val="0047140B"/>
    <w:rsid w:val="00471C86"/>
    <w:rsid w:val="00472378"/>
    <w:rsid w:val="004731D9"/>
    <w:rsid w:val="004739D4"/>
    <w:rsid w:val="00474C3B"/>
    <w:rsid w:val="00475803"/>
    <w:rsid w:val="004759C7"/>
    <w:rsid w:val="00475B7C"/>
    <w:rsid w:val="0047666F"/>
    <w:rsid w:val="004767F0"/>
    <w:rsid w:val="00476D74"/>
    <w:rsid w:val="0047754D"/>
    <w:rsid w:val="00480282"/>
    <w:rsid w:val="0048069B"/>
    <w:rsid w:val="0048097D"/>
    <w:rsid w:val="004814D8"/>
    <w:rsid w:val="00482513"/>
    <w:rsid w:val="004828E5"/>
    <w:rsid w:val="00484261"/>
    <w:rsid w:val="00484ADF"/>
    <w:rsid w:val="00484E8D"/>
    <w:rsid w:val="0048531E"/>
    <w:rsid w:val="00485A6E"/>
    <w:rsid w:val="00485FBC"/>
    <w:rsid w:val="00486A3F"/>
    <w:rsid w:val="00487711"/>
    <w:rsid w:val="00487F04"/>
    <w:rsid w:val="00487FCA"/>
    <w:rsid w:val="0049089F"/>
    <w:rsid w:val="004913D1"/>
    <w:rsid w:val="00491E19"/>
    <w:rsid w:val="00491EC7"/>
    <w:rsid w:val="00492202"/>
    <w:rsid w:val="00492516"/>
    <w:rsid w:val="0049578D"/>
    <w:rsid w:val="0049587D"/>
    <w:rsid w:val="00495E46"/>
    <w:rsid w:val="004969E7"/>
    <w:rsid w:val="004A1341"/>
    <w:rsid w:val="004A36A2"/>
    <w:rsid w:val="004A3B2B"/>
    <w:rsid w:val="004A4185"/>
    <w:rsid w:val="004A4289"/>
    <w:rsid w:val="004A45D2"/>
    <w:rsid w:val="004A47DB"/>
    <w:rsid w:val="004A4CCA"/>
    <w:rsid w:val="004A587D"/>
    <w:rsid w:val="004A7334"/>
    <w:rsid w:val="004A7E0A"/>
    <w:rsid w:val="004B03AC"/>
    <w:rsid w:val="004B10DA"/>
    <w:rsid w:val="004B452C"/>
    <w:rsid w:val="004B4865"/>
    <w:rsid w:val="004B551F"/>
    <w:rsid w:val="004B6C6A"/>
    <w:rsid w:val="004B6D25"/>
    <w:rsid w:val="004B75F9"/>
    <w:rsid w:val="004B7919"/>
    <w:rsid w:val="004C0023"/>
    <w:rsid w:val="004C173D"/>
    <w:rsid w:val="004C1B77"/>
    <w:rsid w:val="004C3174"/>
    <w:rsid w:val="004C324D"/>
    <w:rsid w:val="004C37EC"/>
    <w:rsid w:val="004C3AA8"/>
    <w:rsid w:val="004C405A"/>
    <w:rsid w:val="004C420D"/>
    <w:rsid w:val="004C5464"/>
    <w:rsid w:val="004C5758"/>
    <w:rsid w:val="004C5B27"/>
    <w:rsid w:val="004C602B"/>
    <w:rsid w:val="004C64DE"/>
    <w:rsid w:val="004C65D1"/>
    <w:rsid w:val="004C714A"/>
    <w:rsid w:val="004C7CD5"/>
    <w:rsid w:val="004D08BA"/>
    <w:rsid w:val="004D1D18"/>
    <w:rsid w:val="004D20C5"/>
    <w:rsid w:val="004D26E0"/>
    <w:rsid w:val="004D32D0"/>
    <w:rsid w:val="004D5DD4"/>
    <w:rsid w:val="004D68E8"/>
    <w:rsid w:val="004D6CF3"/>
    <w:rsid w:val="004D6DA8"/>
    <w:rsid w:val="004D7A7F"/>
    <w:rsid w:val="004E2886"/>
    <w:rsid w:val="004E2B12"/>
    <w:rsid w:val="004E2D7C"/>
    <w:rsid w:val="004E2DC2"/>
    <w:rsid w:val="004E31E1"/>
    <w:rsid w:val="004E45DB"/>
    <w:rsid w:val="004E55FA"/>
    <w:rsid w:val="004E68C9"/>
    <w:rsid w:val="004F00A2"/>
    <w:rsid w:val="004F1348"/>
    <w:rsid w:val="004F1A3E"/>
    <w:rsid w:val="004F365A"/>
    <w:rsid w:val="004F3CAA"/>
    <w:rsid w:val="004F3DAC"/>
    <w:rsid w:val="004F535E"/>
    <w:rsid w:val="004F7827"/>
    <w:rsid w:val="004F7930"/>
    <w:rsid w:val="00504174"/>
    <w:rsid w:val="00505308"/>
    <w:rsid w:val="00505F34"/>
    <w:rsid w:val="00506A37"/>
    <w:rsid w:val="0050721E"/>
    <w:rsid w:val="00507C27"/>
    <w:rsid w:val="00510E14"/>
    <w:rsid w:val="0051106D"/>
    <w:rsid w:val="0051128B"/>
    <w:rsid w:val="005114FF"/>
    <w:rsid w:val="00511F79"/>
    <w:rsid w:val="005123FC"/>
    <w:rsid w:val="005125CC"/>
    <w:rsid w:val="005126E6"/>
    <w:rsid w:val="00512A6B"/>
    <w:rsid w:val="00514A75"/>
    <w:rsid w:val="00514E1B"/>
    <w:rsid w:val="0051522B"/>
    <w:rsid w:val="00515D0A"/>
    <w:rsid w:val="00515EBE"/>
    <w:rsid w:val="005178BB"/>
    <w:rsid w:val="005209C1"/>
    <w:rsid w:val="005209E1"/>
    <w:rsid w:val="00522750"/>
    <w:rsid w:val="0052348F"/>
    <w:rsid w:val="00523C80"/>
    <w:rsid w:val="00525EC0"/>
    <w:rsid w:val="00526401"/>
    <w:rsid w:val="0052667A"/>
    <w:rsid w:val="005273AD"/>
    <w:rsid w:val="00531109"/>
    <w:rsid w:val="00531354"/>
    <w:rsid w:val="00531C96"/>
    <w:rsid w:val="00531C97"/>
    <w:rsid w:val="00532385"/>
    <w:rsid w:val="00533DA6"/>
    <w:rsid w:val="00535ED0"/>
    <w:rsid w:val="0053673D"/>
    <w:rsid w:val="00536A81"/>
    <w:rsid w:val="00536A85"/>
    <w:rsid w:val="00536DC3"/>
    <w:rsid w:val="00536FD3"/>
    <w:rsid w:val="0053792D"/>
    <w:rsid w:val="0054123E"/>
    <w:rsid w:val="005420AA"/>
    <w:rsid w:val="005424BD"/>
    <w:rsid w:val="0054397B"/>
    <w:rsid w:val="00545318"/>
    <w:rsid w:val="005469E4"/>
    <w:rsid w:val="00547224"/>
    <w:rsid w:val="00547294"/>
    <w:rsid w:val="00547593"/>
    <w:rsid w:val="00547B99"/>
    <w:rsid w:val="00547DF2"/>
    <w:rsid w:val="00550B1D"/>
    <w:rsid w:val="00550E4E"/>
    <w:rsid w:val="005518E8"/>
    <w:rsid w:val="00552472"/>
    <w:rsid w:val="0055341B"/>
    <w:rsid w:val="00553653"/>
    <w:rsid w:val="00553961"/>
    <w:rsid w:val="00553D2E"/>
    <w:rsid w:val="00556662"/>
    <w:rsid w:val="00556727"/>
    <w:rsid w:val="00556E06"/>
    <w:rsid w:val="005603B1"/>
    <w:rsid w:val="0056095A"/>
    <w:rsid w:val="00561D24"/>
    <w:rsid w:val="005621F6"/>
    <w:rsid w:val="00562C20"/>
    <w:rsid w:val="005665AA"/>
    <w:rsid w:val="00566B9B"/>
    <w:rsid w:val="0056741E"/>
    <w:rsid w:val="005678AA"/>
    <w:rsid w:val="0057058A"/>
    <w:rsid w:val="00570B6C"/>
    <w:rsid w:val="005724B2"/>
    <w:rsid w:val="00572A52"/>
    <w:rsid w:val="0057376C"/>
    <w:rsid w:val="00573E57"/>
    <w:rsid w:val="00575383"/>
    <w:rsid w:val="0057587E"/>
    <w:rsid w:val="00575EF3"/>
    <w:rsid w:val="005760E2"/>
    <w:rsid w:val="00576ABC"/>
    <w:rsid w:val="00576C17"/>
    <w:rsid w:val="00577117"/>
    <w:rsid w:val="00577237"/>
    <w:rsid w:val="005824E2"/>
    <w:rsid w:val="00583900"/>
    <w:rsid w:val="00583DF2"/>
    <w:rsid w:val="0058566C"/>
    <w:rsid w:val="00585752"/>
    <w:rsid w:val="005858E3"/>
    <w:rsid w:val="00587733"/>
    <w:rsid w:val="005878BD"/>
    <w:rsid w:val="00590929"/>
    <w:rsid w:val="00590CB5"/>
    <w:rsid w:val="00590D51"/>
    <w:rsid w:val="0059179E"/>
    <w:rsid w:val="00591D0E"/>
    <w:rsid w:val="0059293C"/>
    <w:rsid w:val="00593F86"/>
    <w:rsid w:val="005943A9"/>
    <w:rsid w:val="00594EEC"/>
    <w:rsid w:val="00595278"/>
    <w:rsid w:val="00595721"/>
    <w:rsid w:val="00597B28"/>
    <w:rsid w:val="005A023B"/>
    <w:rsid w:val="005A0638"/>
    <w:rsid w:val="005A0879"/>
    <w:rsid w:val="005A0A07"/>
    <w:rsid w:val="005A24BE"/>
    <w:rsid w:val="005A2778"/>
    <w:rsid w:val="005A2DE2"/>
    <w:rsid w:val="005A306A"/>
    <w:rsid w:val="005A321F"/>
    <w:rsid w:val="005A430D"/>
    <w:rsid w:val="005A4485"/>
    <w:rsid w:val="005A5F10"/>
    <w:rsid w:val="005B09AD"/>
    <w:rsid w:val="005B0A34"/>
    <w:rsid w:val="005B1021"/>
    <w:rsid w:val="005B2499"/>
    <w:rsid w:val="005B32AD"/>
    <w:rsid w:val="005B3F41"/>
    <w:rsid w:val="005B4D03"/>
    <w:rsid w:val="005B6E76"/>
    <w:rsid w:val="005B74C7"/>
    <w:rsid w:val="005C47B7"/>
    <w:rsid w:val="005C5F96"/>
    <w:rsid w:val="005C7806"/>
    <w:rsid w:val="005C7D14"/>
    <w:rsid w:val="005D0884"/>
    <w:rsid w:val="005D28F4"/>
    <w:rsid w:val="005D2E3B"/>
    <w:rsid w:val="005D3096"/>
    <w:rsid w:val="005D4BC6"/>
    <w:rsid w:val="005D512C"/>
    <w:rsid w:val="005D52EB"/>
    <w:rsid w:val="005D5303"/>
    <w:rsid w:val="005D5FCC"/>
    <w:rsid w:val="005D618C"/>
    <w:rsid w:val="005D720B"/>
    <w:rsid w:val="005E0A25"/>
    <w:rsid w:val="005E16C6"/>
    <w:rsid w:val="005E1F1C"/>
    <w:rsid w:val="005E28DE"/>
    <w:rsid w:val="005E2AF3"/>
    <w:rsid w:val="005E7362"/>
    <w:rsid w:val="005F0143"/>
    <w:rsid w:val="005F14D1"/>
    <w:rsid w:val="005F35D6"/>
    <w:rsid w:val="005F4909"/>
    <w:rsid w:val="005F4E9F"/>
    <w:rsid w:val="005F5E0E"/>
    <w:rsid w:val="005F5FE3"/>
    <w:rsid w:val="005F6060"/>
    <w:rsid w:val="005F71F3"/>
    <w:rsid w:val="005F7BB5"/>
    <w:rsid w:val="00601503"/>
    <w:rsid w:val="00601825"/>
    <w:rsid w:val="00602751"/>
    <w:rsid w:val="00602CD2"/>
    <w:rsid w:val="00603789"/>
    <w:rsid w:val="00603A69"/>
    <w:rsid w:val="006048F8"/>
    <w:rsid w:val="00604D71"/>
    <w:rsid w:val="00605756"/>
    <w:rsid w:val="00606DAF"/>
    <w:rsid w:val="006103BB"/>
    <w:rsid w:val="00610F11"/>
    <w:rsid w:val="00611122"/>
    <w:rsid w:val="00611618"/>
    <w:rsid w:val="00612766"/>
    <w:rsid w:val="00612F40"/>
    <w:rsid w:val="00613214"/>
    <w:rsid w:val="0061346D"/>
    <w:rsid w:val="00613E7B"/>
    <w:rsid w:val="00613EEE"/>
    <w:rsid w:val="00614F1E"/>
    <w:rsid w:val="006158D7"/>
    <w:rsid w:val="00616B6E"/>
    <w:rsid w:val="006176EE"/>
    <w:rsid w:val="00617F58"/>
    <w:rsid w:val="00622B27"/>
    <w:rsid w:val="00627FD1"/>
    <w:rsid w:val="00630321"/>
    <w:rsid w:val="00631B3D"/>
    <w:rsid w:val="00631BA8"/>
    <w:rsid w:val="0063311F"/>
    <w:rsid w:val="006331D4"/>
    <w:rsid w:val="00633ED8"/>
    <w:rsid w:val="0063554F"/>
    <w:rsid w:val="00636A56"/>
    <w:rsid w:val="00636FCC"/>
    <w:rsid w:val="00637429"/>
    <w:rsid w:val="00641825"/>
    <w:rsid w:val="00641847"/>
    <w:rsid w:val="00642779"/>
    <w:rsid w:val="006434F3"/>
    <w:rsid w:val="00643632"/>
    <w:rsid w:val="0064389B"/>
    <w:rsid w:val="00646CEC"/>
    <w:rsid w:val="00646D30"/>
    <w:rsid w:val="00646FD1"/>
    <w:rsid w:val="006502D0"/>
    <w:rsid w:val="00652D29"/>
    <w:rsid w:val="00652D2E"/>
    <w:rsid w:val="00652D71"/>
    <w:rsid w:val="00652E23"/>
    <w:rsid w:val="0065386F"/>
    <w:rsid w:val="00654A09"/>
    <w:rsid w:val="00657479"/>
    <w:rsid w:val="006578C6"/>
    <w:rsid w:val="006617C1"/>
    <w:rsid w:val="006623C2"/>
    <w:rsid w:val="006647EF"/>
    <w:rsid w:val="00664C93"/>
    <w:rsid w:val="00667EF4"/>
    <w:rsid w:val="00667F9E"/>
    <w:rsid w:val="00670319"/>
    <w:rsid w:val="006719A3"/>
    <w:rsid w:val="006722D5"/>
    <w:rsid w:val="0067334A"/>
    <w:rsid w:val="00673DE4"/>
    <w:rsid w:val="006769AA"/>
    <w:rsid w:val="006774BB"/>
    <w:rsid w:val="00677BF2"/>
    <w:rsid w:val="006807C7"/>
    <w:rsid w:val="006828AC"/>
    <w:rsid w:val="00682AED"/>
    <w:rsid w:val="0068364A"/>
    <w:rsid w:val="006836F8"/>
    <w:rsid w:val="006853E4"/>
    <w:rsid w:val="006868E5"/>
    <w:rsid w:val="00687C20"/>
    <w:rsid w:val="0069038E"/>
    <w:rsid w:val="006909A5"/>
    <w:rsid w:val="006921D5"/>
    <w:rsid w:val="006922CB"/>
    <w:rsid w:val="00692FE6"/>
    <w:rsid w:val="00693DD2"/>
    <w:rsid w:val="00694CC3"/>
    <w:rsid w:val="00695370"/>
    <w:rsid w:val="00695B2A"/>
    <w:rsid w:val="00695E7B"/>
    <w:rsid w:val="006965FE"/>
    <w:rsid w:val="006A2406"/>
    <w:rsid w:val="006A2478"/>
    <w:rsid w:val="006A503E"/>
    <w:rsid w:val="006A5350"/>
    <w:rsid w:val="006A6776"/>
    <w:rsid w:val="006A72DB"/>
    <w:rsid w:val="006B122E"/>
    <w:rsid w:val="006B3283"/>
    <w:rsid w:val="006B3ADA"/>
    <w:rsid w:val="006B3E2E"/>
    <w:rsid w:val="006B41F2"/>
    <w:rsid w:val="006B47B1"/>
    <w:rsid w:val="006B493B"/>
    <w:rsid w:val="006B4A9F"/>
    <w:rsid w:val="006B5036"/>
    <w:rsid w:val="006B5218"/>
    <w:rsid w:val="006B550F"/>
    <w:rsid w:val="006B6372"/>
    <w:rsid w:val="006B6D51"/>
    <w:rsid w:val="006B7693"/>
    <w:rsid w:val="006B7BB7"/>
    <w:rsid w:val="006B7CB1"/>
    <w:rsid w:val="006B7FAC"/>
    <w:rsid w:val="006C1A11"/>
    <w:rsid w:val="006C1EAE"/>
    <w:rsid w:val="006C2547"/>
    <w:rsid w:val="006C3C69"/>
    <w:rsid w:val="006C3C88"/>
    <w:rsid w:val="006C6807"/>
    <w:rsid w:val="006C778D"/>
    <w:rsid w:val="006C7BC0"/>
    <w:rsid w:val="006C7C0F"/>
    <w:rsid w:val="006D0FF8"/>
    <w:rsid w:val="006D15A3"/>
    <w:rsid w:val="006D1AAA"/>
    <w:rsid w:val="006D36C8"/>
    <w:rsid w:val="006D46BD"/>
    <w:rsid w:val="006D598C"/>
    <w:rsid w:val="006D61FF"/>
    <w:rsid w:val="006D74AE"/>
    <w:rsid w:val="006E0641"/>
    <w:rsid w:val="006E1D92"/>
    <w:rsid w:val="006E392F"/>
    <w:rsid w:val="006E398B"/>
    <w:rsid w:val="006E41C6"/>
    <w:rsid w:val="006E43F6"/>
    <w:rsid w:val="006E47EC"/>
    <w:rsid w:val="006F01F3"/>
    <w:rsid w:val="006F20AB"/>
    <w:rsid w:val="006F2F64"/>
    <w:rsid w:val="006F5937"/>
    <w:rsid w:val="006F757D"/>
    <w:rsid w:val="006F7FD0"/>
    <w:rsid w:val="007000F5"/>
    <w:rsid w:val="00700BCB"/>
    <w:rsid w:val="0070103E"/>
    <w:rsid w:val="00701381"/>
    <w:rsid w:val="007017FB"/>
    <w:rsid w:val="00702AC3"/>
    <w:rsid w:val="007038AE"/>
    <w:rsid w:val="007063F3"/>
    <w:rsid w:val="00707679"/>
    <w:rsid w:val="00707CE4"/>
    <w:rsid w:val="00710BB4"/>
    <w:rsid w:val="00711DED"/>
    <w:rsid w:val="00711E70"/>
    <w:rsid w:val="00712AD5"/>
    <w:rsid w:val="00712AF1"/>
    <w:rsid w:val="00713E5C"/>
    <w:rsid w:val="0071441B"/>
    <w:rsid w:val="0071647C"/>
    <w:rsid w:val="00717EBF"/>
    <w:rsid w:val="00720472"/>
    <w:rsid w:val="0072315E"/>
    <w:rsid w:val="00724554"/>
    <w:rsid w:val="007245E7"/>
    <w:rsid w:val="00725BBD"/>
    <w:rsid w:val="00726200"/>
    <w:rsid w:val="00726CFE"/>
    <w:rsid w:val="00727E0B"/>
    <w:rsid w:val="00730C7C"/>
    <w:rsid w:val="00731DD8"/>
    <w:rsid w:val="00732728"/>
    <w:rsid w:val="00732B7A"/>
    <w:rsid w:val="00732EF9"/>
    <w:rsid w:val="00733128"/>
    <w:rsid w:val="00733163"/>
    <w:rsid w:val="007339F9"/>
    <w:rsid w:val="00733F23"/>
    <w:rsid w:val="00734AB8"/>
    <w:rsid w:val="00734FF2"/>
    <w:rsid w:val="00735BEE"/>
    <w:rsid w:val="00736801"/>
    <w:rsid w:val="00736C86"/>
    <w:rsid w:val="00737860"/>
    <w:rsid w:val="00737A06"/>
    <w:rsid w:val="00737AA5"/>
    <w:rsid w:val="00740CD7"/>
    <w:rsid w:val="00741965"/>
    <w:rsid w:val="00745395"/>
    <w:rsid w:val="007456AD"/>
    <w:rsid w:val="00746AE1"/>
    <w:rsid w:val="007512E7"/>
    <w:rsid w:val="00751558"/>
    <w:rsid w:val="00751737"/>
    <w:rsid w:val="00751F1F"/>
    <w:rsid w:val="00752D65"/>
    <w:rsid w:val="00753B2B"/>
    <w:rsid w:val="00754BD3"/>
    <w:rsid w:val="00754F96"/>
    <w:rsid w:val="0075625D"/>
    <w:rsid w:val="00756279"/>
    <w:rsid w:val="00756644"/>
    <w:rsid w:val="00756BFF"/>
    <w:rsid w:val="00757759"/>
    <w:rsid w:val="007611DA"/>
    <w:rsid w:val="0076177C"/>
    <w:rsid w:val="00762A95"/>
    <w:rsid w:val="00762A99"/>
    <w:rsid w:val="00762E66"/>
    <w:rsid w:val="007631F3"/>
    <w:rsid w:val="007649A2"/>
    <w:rsid w:val="00765323"/>
    <w:rsid w:val="007657DF"/>
    <w:rsid w:val="007670AB"/>
    <w:rsid w:val="007677E2"/>
    <w:rsid w:val="007700BF"/>
    <w:rsid w:val="007703BF"/>
    <w:rsid w:val="007708F0"/>
    <w:rsid w:val="00770BF9"/>
    <w:rsid w:val="00771D81"/>
    <w:rsid w:val="007730D5"/>
    <w:rsid w:val="00773932"/>
    <w:rsid w:val="00774126"/>
    <w:rsid w:val="007746CE"/>
    <w:rsid w:val="007751A2"/>
    <w:rsid w:val="007757D4"/>
    <w:rsid w:val="00776B6B"/>
    <w:rsid w:val="00782DAB"/>
    <w:rsid w:val="007838CB"/>
    <w:rsid w:val="00783AE8"/>
    <w:rsid w:val="00783E7C"/>
    <w:rsid w:val="007849D5"/>
    <w:rsid w:val="00785363"/>
    <w:rsid w:val="00785913"/>
    <w:rsid w:val="00785C59"/>
    <w:rsid w:val="007866FB"/>
    <w:rsid w:val="00786E58"/>
    <w:rsid w:val="00787944"/>
    <w:rsid w:val="00787EA1"/>
    <w:rsid w:val="007902B3"/>
    <w:rsid w:val="00790753"/>
    <w:rsid w:val="0079173C"/>
    <w:rsid w:val="007917CB"/>
    <w:rsid w:val="00793D6B"/>
    <w:rsid w:val="0079490D"/>
    <w:rsid w:val="00794CED"/>
    <w:rsid w:val="007954AF"/>
    <w:rsid w:val="00795B31"/>
    <w:rsid w:val="00796BFA"/>
    <w:rsid w:val="007A0B45"/>
    <w:rsid w:val="007A1FA9"/>
    <w:rsid w:val="007A3E64"/>
    <w:rsid w:val="007A4941"/>
    <w:rsid w:val="007A574A"/>
    <w:rsid w:val="007A5A1C"/>
    <w:rsid w:val="007A6444"/>
    <w:rsid w:val="007A6DA2"/>
    <w:rsid w:val="007A71B5"/>
    <w:rsid w:val="007A7239"/>
    <w:rsid w:val="007B26EF"/>
    <w:rsid w:val="007B3CEC"/>
    <w:rsid w:val="007B422B"/>
    <w:rsid w:val="007B637D"/>
    <w:rsid w:val="007B6634"/>
    <w:rsid w:val="007B6A1F"/>
    <w:rsid w:val="007B6F54"/>
    <w:rsid w:val="007B79B8"/>
    <w:rsid w:val="007C195D"/>
    <w:rsid w:val="007C2D9B"/>
    <w:rsid w:val="007C3296"/>
    <w:rsid w:val="007C70DF"/>
    <w:rsid w:val="007C72E5"/>
    <w:rsid w:val="007D03D2"/>
    <w:rsid w:val="007D0CB2"/>
    <w:rsid w:val="007D2DAD"/>
    <w:rsid w:val="007D4B0A"/>
    <w:rsid w:val="007D4C51"/>
    <w:rsid w:val="007D51F1"/>
    <w:rsid w:val="007D6050"/>
    <w:rsid w:val="007D72F4"/>
    <w:rsid w:val="007E0EB2"/>
    <w:rsid w:val="007E2443"/>
    <w:rsid w:val="007E2F21"/>
    <w:rsid w:val="007E381E"/>
    <w:rsid w:val="007E3CAF"/>
    <w:rsid w:val="007E442E"/>
    <w:rsid w:val="007E4A85"/>
    <w:rsid w:val="007E66EE"/>
    <w:rsid w:val="007F12CA"/>
    <w:rsid w:val="007F1626"/>
    <w:rsid w:val="007F1BED"/>
    <w:rsid w:val="007F446E"/>
    <w:rsid w:val="007F5A57"/>
    <w:rsid w:val="007F5E16"/>
    <w:rsid w:val="007F63AA"/>
    <w:rsid w:val="007F68EB"/>
    <w:rsid w:val="007F6D6C"/>
    <w:rsid w:val="007F72ED"/>
    <w:rsid w:val="007F789D"/>
    <w:rsid w:val="00801645"/>
    <w:rsid w:val="00802C71"/>
    <w:rsid w:val="00802D08"/>
    <w:rsid w:val="00803EE9"/>
    <w:rsid w:val="00804EE7"/>
    <w:rsid w:val="008057F6"/>
    <w:rsid w:val="00805F6F"/>
    <w:rsid w:val="00806475"/>
    <w:rsid w:val="00807B03"/>
    <w:rsid w:val="008108C9"/>
    <w:rsid w:val="00811513"/>
    <w:rsid w:val="00811997"/>
    <w:rsid w:val="00813068"/>
    <w:rsid w:val="00814AE1"/>
    <w:rsid w:val="00815505"/>
    <w:rsid w:val="00815D88"/>
    <w:rsid w:val="00820B21"/>
    <w:rsid w:val="00820DF6"/>
    <w:rsid w:val="008214BE"/>
    <w:rsid w:val="008216F4"/>
    <w:rsid w:val="00821B39"/>
    <w:rsid w:val="0082200E"/>
    <w:rsid w:val="0082212D"/>
    <w:rsid w:val="00822B67"/>
    <w:rsid w:val="008236EA"/>
    <w:rsid w:val="00825502"/>
    <w:rsid w:val="00826A84"/>
    <w:rsid w:val="00830D5E"/>
    <w:rsid w:val="00830EA9"/>
    <w:rsid w:val="00833E3E"/>
    <w:rsid w:val="00834946"/>
    <w:rsid w:val="008360A2"/>
    <w:rsid w:val="008369B8"/>
    <w:rsid w:val="00836B53"/>
    <w:rsid w:val="00836E3A"/>
    <w:rsid w:val="00836F6C"/>
    <w:rsid w:val="008370A0"/>
    <w:rsid w:val="008371DB"/>
    <w:rsid w:val="00843EC8"/>
    <w:rsid w:val="008466B4"/>
    <w:rsid w:val="008503F4"/>
    <w:rsid w:val="00850941"/>
    <w:rsid w:val="00850E60"/>
    <w:rsid w:val="008513CE"/>
    <w:rsid w:val="00852079"/>
    <w:rsid w:val="00852371"/>
    <w:rsid w:val="00852C95"/>
    <w:rsid w:val="00853434"/>
    <w:rsid w:val="00853ECE"/>
    <w:rsid w:val="0085414E"/>
    <w:rsid w:val="00856860"/>
    <w:rsid w:val="00856EB8"/>
    <w:rsid w:val="0086018B"/>
    <w:rsid w:val="00862935"/>
    <w:rsid w:val="00862B7D"/>
    <w:rsid w:val="00863CB2"/>
    <w:rsid w:val="00863E12"/>
    <w:rsid w:val="0086488C"/>
    <w:rsid w:val="00864AEC"/>
    <w:rsid w:val="0086509A"/>
    <w:rsid w:val="008654F7"/>
    <w:rsid w:val="00866C5F"/>
    <w:rsid w:val="00866EF6"/>
    <w:rsid w:val="0087092C"/>
    <w:rsid w:val="00870E9A"/>
    <w:rsid w:val="0087120B"/>
    <w:rsid w:val="00874B51"/>
    <w:rsid w:val="0088008E"/>
    <w:rsid w:val="00881C0B"/>
    <w:rsid w:val="00881C68"/>
    <w:rsid w:val="0088298A"/>
    <w:rsid w:val="00883C07"/>
    <w:rsid w:val="00884D66"/>
    <w:rsid w:val="00885369"/>
    <w:rsid w:val="00885953"/>
    <w:rsid w:val="00886C82"/>
    <w:rsid w:val="0088728E"/>
    <w:rsid w:val="008878CA"/>
    <w:rsid w:val="008904A2"/>
    <w:rsid w:val="00893BAE"/>
    <w:rsid w:val="008944F1"/>
    <w:rsid w:val="0089507A"/>
    <w:rsid w:val="0089583A"/>
    <w:rsid w:val="00895A82"/>
    <w:rsid w:val="00896A7B"/>
    <w:rsid w:val="00897ADD"/>
    <w:rsid w:val="008A0E56"/>
    <w:rsid w:val="008A2374"/>
    <w:rsid w:val="008A23E3"/>
    <w:rsid w:val="008A2B58"/>
    <w:rsid w:val="008A3BF2"/>
    <w:rsid w:val="008A4AD8"/>
    <w:rsid w:val="008B11E3"/>
    <w:rsid w:val="008B1B9E"/>
    <w:rsid w:val="008B44F5"/>
    <w:rsid w:val="008B5902"/>
    <w:rsid w:val="008B743C"/>
    <w:rsid w:val="008B76A9"/>
    <w:rsid w:val="008C04B7"/>
    <w:rsid w:val="008C04FA"/>
    <w:rsid w:val="008C08E2"/>
    <w:rsid w:val="008C478D"/>
    <w:rsid w:val="008C6513"/>
    <w:rsid w:val="008D0855"/>
    <w:rsid w:val="008D1825"/>
    <w:rsid w:val="008D1ACB"/>
    <w:rsid w:val="008D1D3A"/>
    <w:rsid w:val="008D5134"/>
    <w:rsid w:val="008D5E77"/>
    <w:rsid w:val="008E10DF"/>
    <w:rsid w:val="008E2FEC"/>
    <w:rsid w:val="008E476A"/>
    <w:rsid w:val="008E4786"/>
    <w:rsid w:val="008E48FE"/>
    <w:rsid w:val="008E4B25"/>
    <w:rsid w:val="008E6428"/>
    <w:rsid w:val="008E7227"/>
    <w:rsid w:val="008E7E35"/>
    <w:rsid w:val="008F3427"/>
    <w:rsid w:val="008F4FCC"/>
    <w:rsid w:val="00903912"/>
    <w:rsid w:val="00904658"/>
    <w:rsid w:val="0090703F"/>
    <w:rsid w:val="00907DA7"/>
    <w:rsid w:val="0091172C"/>
    <w:rsid w:val="00911F9A"/>
    <w:rsid w:val="00912EB6"/>
    <w:rsid w:val="00913C8B"/>
    <w:rsid w:val="00913EB6"/>
    <w:rsid w:val="00913FF9"/>
    <w:rsid w:val="009144BD"/>
    <w:rsid w:val="00915613"/>
    <w:rsid w:val="00917DA7"/>
    <w:rsid w:val="00920E0A"/>
    <w:rsid w:val="00921138"/>
    <w:rsid w:val="00921564"/>
    <w:rsid w:val="009228DF"/>
    <w:rsid w:val="00924119"/>
    <w:rsid w:val="009242DC"/>
    <w:rsid w:val="00924582"/>
    <w:rsid w:val="00924C76"/>
    <w:rsid w:val="00925DCD"/>
    <w:rsid w:val="009279FD"/>
    <w:rsid w:val="009304E9"/>
    <w:rsid w:val="00930C31"/>
    <w:rsid w:val="00930DBE"/>
    <w:rsid w:val="00931E4A"/>
    <w:rsid w:val="009362A8"/>
    <w:rsid w:val="0093647F"/>
    <w:rsid w:val="009366A1"/>
    <w:rsid w:val="00936A0D"/>
    <w:rsid w:val="00937729"/>
    <w:rsid w:val="009379CE"/>
    <w:rsid w:val="0094048F"/>
    <w:rsid w:val="00941977"/>
    <w:rsid w:val="009434C4"/>
    <w:rsid w:val="0094419D"/>
    <w:rsid w:val="00944860"/>
    <w:rsid w:val="00944AAE"/>
    <w:rsid w:val="00944BB5"/>
    <w:rsid w:val="00944C48"/>
    <w:rsid w:val="00946B7D"/>
    <w:rsid w:val="00947C26"/>
    <w:rsid w:val="00950AC8"/>
    <w:rsid w:val="00951048"/>
    <w:rsid w:val="00952329"/>
    <w:rsid w:val="009527A4"/>
    <w:rsid w:val="00952A07"/>
    <w:rsid w:val="00953CAC"/>
    <w:rsid w:val="00954944"/>
    <w:rsid w:val="009578D2"/>
    <w:rsid w:val="00961151"/>
    <w:rsid w:val="00961853"/>
    <w:rsid w:val="00962EE8"/>
    <w:rsid w:val="009637A1"/>
    <w:rsid w:val="0096391F"/>
    <w:rsid w:val="00963F31"/>
    <w:rsid w:val="009646FF"/>
    <w:rsid w:val="00964933"/>
    <w:rsid w:val="00964D28"/>
    <w:rsid w:val="0096532B"/>
    <w:rsid w:val="00967671"/>
    <w:rsid w:val="00967B69"/>
    <w:rsid w:val="00971359"/>
    <w:rsid w:val="0097231D"/>
    <w:rsid w:val="009724CA"/>
    <w:rsid w:val="009724EC"/>
    <w:rsid w:val="00972826"/>
    <w:rsid w:val="00973D17"/>
    <w:rsid w:val="00974137"/>
    <w:rsid w:val="00974BF5"/>
    <w:rsid w:val="0097562D"/>
    <w:rsid w:val="00975BA5"/>
    <w:rsid w:val="00975D40"/>
    <w:rsid w:val="0097733F"/>
    <w:rsid w:val="00977619"/>
    <w:rsid w:val="0097767B"/>
    <w:rsid w:val="009779BC"/>
    <w:rsid w:val="00980C89"/>
    <w:rsid w:val="00981A95"/>
    <w:rsid w:val="00981B58"/>
    <w:rsid w:val="009836C5"/>
    <w:rsid w:val="00983D45"/>
    <w:rsid w:val="00985053"/>
    <w:rsid w:val="0098526D"/>
    <w:rsid w:val="00985356"/>
    <w:rsid w:val="00986409"/>
    <w:rsid w:val="00986A8D"/>
    <w:rsid w:val="00987986"/>
    <w:rsid w:val="00990289"/>
    <w:rsid w:val="009909A9"/>
    <w:rsid w:val="00993EF9"/>
    <w:rsid w:val="00995B22"/>
    <w:rsid w:val="00996F16"/>
    <w:rsid w:val="0099773D"/>
    <w:rsid w:val="009A077D"/>
    <w:rsid w:val="009A0A5C"/>
    <w:rsid w:val="009A11D5"/>
    <w:rsid w:val="009A1218"/>
    <w:rsid w:val="009A1A2E"/>
    <w:rsid w:val="009A1BB8"/>
    <w:rsid w:val="009A2F44"/>
    <w:rsid w:val="009A3DAD"/>
    <w:rsid w:val="009A3E6E"/>
    <w:rsid w:val="009A4B96"/>
    <w:rsid w:val="009A5AD9"/>
    <w:rsid w:val="009A66CF"/>
    <w:rsid w:val="009A6E3E"/>
    <w:rsid w:val="009B000E"/>
    <w:rsid w:val="009B0024"/>
    <w:rsid w:val="009B06EE"/>
    <w:rsid w:val="009B0E19"/>
    <w:rsid w:val="009B118E"/>
    <w:rsid w:val="009B218F"/>
    <w:rsid w:val="009B3AED"/>
    <w:rsid w:val="009B54CE"/>
    <w:rsid w:val="009B62DE"/>
    <w:rsid w:val="009B6530"/>
    <w:rsid w:val="009B7287"/>
    <w:rsid w:val="009B7760"/>
    <w:rsid w:val="009C09BA"/>
    <w:rsid w:val="009C11F6"/>
    <w:rsid w:val="009C15D0"/>
    <w:rsid w:val="009C1B73"/>
    <w:rsid w:val="009C28E7"/>
    <w:rsid w:val="009C2F60"/>
    <w:rsid w:val="009C3615"/>
    <w:rsid w:val="009C3885"/>
    <w:rsid w:val="009C46D2"/>
    <w:rsid w:val="009C4887"/>
    <w:rsid w:val="009C5059"/>
    <w:rsid w:val="009C622F"/>
    <w:rsid w:val="009C6FBA"/>
    <w:rsid w:val="009C742B"/>
    <w:rsid w:val="009C790C"/>
    <w:rsid w:val="009C7AE0"/>
    <w:rsid w:val="009D0F7C"/>
    <w:rsid w:val="009D1F35"/>
    <w:rsid w:val="009D2A29"/>
    <w:rsid w:val="009D2CEB"/>
    <w:rsid w:val="009D3629"/>
    <w:rsid w:val="009D36B8"/>
    <w:rsid w:val="009D41F9"/>
    <w:rsid w:val="009D5044"/>
    <w:rsid w:val="009D581F"/>
    <w:rsid w:val="009D64F5"/>
    <w:rsid w:val="009D6A21"/>
    <w:rsid w:val="009D770F"/>
    <w:rsid w:val="009D7F55"/>
    <w:rsid w:val="009E041C"/>
    <w:rsid w:val="009E0C0D"/>
    <w:rsid w:val="009E1361"/>
    <w:rsid w:val="009E162D"/>
    <w:rsid w:val="009E1AFC"/>
    <w:rsid w:val="009E4BF6"/>
    <w:rsid w:val="009E4F60"/>
    <w:rsid w:val="009E5029"/>
    <w:rsid w:val="009E584E"/>
    <w:rsid w:val="009E685D"/>
    <w:rsid w:val="009E7F87"/>
    <w:rsid w:val="009F103D"/>
    <w:rsid w:val="009F2658"/>
    <w:rsid w:val="009F3222"/>
    <w:rsid w:val="009F352A"/>
    <w:rsid w:val="009F428B"/>
    <w:rsid w:val="009F4AE4"/>
    <w:rsid w:val="009F4EF9"/>
    <w:rsid w:val="009F735A"/>
    <w:rsid w:val="00A0053A"/>
    <w:rsid w:val="00A017E3"/>
    <w:rsid w:val="00A02C93"/>
    <w:rsid w:val="00A046D3"/>
    <w:rsid w:val="00A049F4"/>
    <w:rsid w:val="00A04C9E"/>
    <w:rsid w:val="00A0591D"/>
    <w:rsid w:val="00A06189"/>
    <w:rsid w:val="00A07508"/>
    <w:rsid w:val="00A10777"/>
    <w:rsid w:val="00A10BBC"/>
    <w:rsid w:val="00A12B7F"/>
    <w:rsid w:val="00A1397A"/>
    <w:rsid w:val="00A1534C"/>
    <w:rsid w:val="00A1570F"/>
    <w:rsid w:val="00A17891"/>
    <w:rsid w:val="00A17A5A"/>
    <w:rsid w:val="00A20439"/>
    <w:rsid w:val="00A227B0"/>
    <w:rsid w:val="00A235C5"/>
    <w:rsid w:val="00A25538"/>
    <w:rsid w:val="00A25C5C"/>
    <w:rsid w:val="00A30578"/>
    <w:rsid w:val="00A32B17"/>
    <w:rsid w:val="00A32CCE"/>
    <w:rsid w:val="00A32F4C"/>
    <w:rsid w:val="00A34084"/>
    <w:rsid w:val="00A343AF"/>
    <w:rsid w:val="00A34E5E"/>
    <w:rsid w:val="00A365F0"/>
    <w:rsid w:val="00A36FBD"/>
    <w:rsid w:val="00A37002"/>
    <w:rsid w:val="00A37C15"/>
    <w:rsid w:val="00A37ED1"/>
    <w:rsid w:val="00A4098D"/>
    <w:rsid w:val="00A42727"/>
    <w:rsid w:val="00A42AEC"/>
    <w:rsid w:val="00A43A90"/>
    <w:rsid w:val="00A44987"/>
    <w:rsid w:val="00A451A4"/>
    <w:rsid w:val="00A45AC8"/>
    <w:rsid w:val="00A45C9B"/>
    <w:rsid w:val="00A46E67"/>
    <w:rsid w:val="00A540DB"/>
    <w:rsid w:val="00A543E1"/>
    <w:rsid w:val="00A5477D"/>
    <w:rsid w:val="00A54AD9"/>
    <w:rsid w:val="00A56BB9"/>
    <w:rsid w:val="00A57A25"/>
    <w:rsid w:val="00A60E88"/>
    <w:rsid w:val="00A64A17"/>
    <w:rsid w:val="00A66750"/>
    <w:rsid w:val="00A67A9F"/>
    <w:rsid w:val="00A7001F"/>
    <w:rsid w:val="00A7038C"/>
    <w:rsid w:val="00A70D11"/>
    <w:rsid w:val="00A730FB"/>
    <w:rsid w:val="00A7474E"/>
    <w:rsid w:val="00A750B1"/>
    <w:rsid w:val="00A75B20"/>
    <w:rsid w:val="00A7609F"/>
    <w:rsid w:val="00A765E2"/>
    <w:rsid w:val="00A771DD"/>
    <w:rsid w:val="00A777A6"/>
    <w:rsid w:val="00A77A92"/>
    <w:rsid w:val="00A77B4C"/>
    <w:rsid w:val="00A801B7"/>
    <w:rsid w:val="00A82AEF"/>
    <w:rsid w:val="00A8306E"/>
    <w:rsid w:val="00A8424C"/>
    <w:rsid w:val="00A8448A"/>
    <w:rsid w:val="00A856ED"/>
    <w:rsid w:val="00A86BBE"/>
    <w:rsid w:val="00A86DDC"/>
    <w:rsid w:val="00A86E18"/>
    <w:rsid w:val="00A86F81"/>
    <w:rsid w:val="00A90A86"/>
    <w:rsid w:val="00A90D54"/>
    <w:rsid w:val="00A92782"/>
    <w:rsid w:val="00A92FF4"/>
    <w:rsid w:val="00A9358C"/>
    <w:rsid w:val="00A95381"/>
    <w:rsid w:val="00A95A4F"/>
    <w:rsid w:val="00A97B32"/>
    <w:rsid w:val="00AA0EE2"/>
    <w:rsid w:val="00AA15F5"/>
    <w:rsid w:val="00AA22FC"/>
    <w:rsid w:val="00AA2BB4"/>
    <w:rsid w:val="00AA38D5"/>
    <w:rsid w:val="00AA391A"/>
    <w:rsid w:val="00AA4C6D"/>
    <w:rsid w:val="00AA4F26"/>
    <w:rsid w:val="00AA5266"/>
    <w:rsid w:val="00AA52E0"/>
    <w:rsid w:val="00AA6B04"/>
    <w:rsid w:val="00AA6E21"/>
    <w:rsid w:val="00AA774F"/>
    <w:rsid w:val="00AA7DC5"/>
    <w:rsid w:val="00AB0AE3"/>
    <w:rsid w:val="00AB0F3C"/>
    <w:rsid w:val="00AB1ED7"/>
    <w:rsid w:val="00AB28C8"/>
    <w:rsid w:val="00AB2E4A"/>
    <w:rsid w:val="00AB2EE6"/>
    <w:rsid w:val="00AB308C"/>
    <w:rsid w:val="00AB30D3"/>
    <w:rsid w:val="00AB42C9"/>
    <w:rsid w:val="00AB46F6"/>
    <w:rsid w:val="00AB5688"/>
    <w:rsid w:val="00AB6B27"/>
    <w:rsid w:val="00AB7789"/>
    <w:rsid w:val="00AC1E3E"/>
    <w:rsid w:val="00AC201E"/>
    <w:rsid w:val="00AC2F40"/>
    <w:rsid w:val="00AC2F7D"/>
    <w:rsid w:val="00AC3B09"/>
    <w:rsid w:val="00AC600D"/>
    <w:rsid w:val="00AD09C3"/>
    <w:rsid w:val="00AD2355"/>
    <w:rsid w:val="00AD6AFB"/>
    <w:rsid w:val="00AD75D0"/>
    <w:rsid w:val="00AE07D7"/>
    <w:rsid w:val="00AE1657"/>
    <w:rsid w:val="00AE2405"/>
    <w:rsid w:val="00AE261A"/>
    <w:rsid w:val="00AE31FA"/>
    <w:rsid w:val="00AE3D9F"/>
    <w:rsid w:val="00AE4765"/>
    <w:rsid w:val="00AE4DA6"/>
    <w:rsid w:val="00AE5868"/>
    <w:rsid w:val="00AE58E8"/>
    <w:rsid w:val="00AE7268"/>
    <w:rsid w:val="00AE77BB"/>
    <w:rsid w:val="00AE7FB7"/>
    <w:rsid w:val="00AF0BC8"/>
    <w:rsid w:val="00AF0D10"/>
    <w:rsid w:val="00AF1835"/>
    <w:rsid w:val="00AF5755"/>
    <w:rsid w:val="00AF5DCD"/>
    <w:rsid w:val="00AF5E34"/>
    <w:rsid w:val="00AF6095"/>
    <w:rsid w:val="00AF6828"/>
    <w:rsid w:val="00AF6BDA"/>
    <w:rsid w:val="00B002D0"/>
    <w:rsid w:val="00B0116F"/>
    <w:rsid w:val="00B0166C"/>
    <w:rsid w:val="00B03757"/>
    <w:rsid w:val="00B07494"/>
    <w:rsid w:val="00B1032A"/>
    <w:rsid w:val="00B1164D"/>
    <w:rsid w:val="00B13162"/>
    <w:rsid w:val="00B13C72"/>
    <w:rsid w:val="00B14E59"/>
    <w:rsid w:val="00B156B8"/>
    <w:rsid w:val="00B168A1"/>
    <w:rsid w:val="00B16E83"/>
    <w:rsid w:val="00B17182"/>
    <w:rsid w:val="00B204D9"/>
    <w:rsid w:val="00B220FA"/>
    <w:rsid w:val="00B22E3D"/>
    <w:rsid w:val="00B22F68"/>
    <w:rsid w:val="00B231CA"/>
    <w:rsid w:val="00B243A5"/>
    <w:rsid w:val="00B27614"/>
    <w:rsid w:val="00B276A4"/>
    <w:rsid w:val="00B27CCB"/>
    <w:rsid w:val="00B30AC9"/>
    <w:rsid w:val="00B33990"/>
    <w:rsid w:val="00B35FC9"/>
    <w:rsid w:val="00B40114"/>
    <w:rsid w:val="00B40349"/>
    <w:rsid w:val="00B40434"/>
    <w:rsid w:val="00B414DA"/>
    <w:rsid w:val="00B4411C"/>
    <w:rsid w:val="00B46219"/>
    <w:rsid w:val="00B512E9"/>
    <w:rsid w:val="00B51CE2"/>
    <w:rsid w:val="00B51DC0"/>
    <w:rsid w:val="00B53487"/>
    <w:rsid w:val="00B548F7"/>
    <w:rsid w:val="00B561A8"/>
    <w:rsid w:val="00B56929"/>
    <w:rsid w:val="00B575E1"/>
    <w:rsid w:val="00B61C7D"/>
    <w:rsid w:val="00B61DD3"/>
    <w:rsid w:val="00B61EAD"/>
    <w:rsid w:val="00B61F23"/>
    <w:rsid w:val="00B6330C"/>
    <w:rsid w:val="00B63B64"/>
    <w:rsid w:val="00B63CEC"/>
    <w:rsid w:val="00B652AB"/>
    <w:rsid w:val="00B660F2"/>
    <w:rsid w:val="00B7061A"/>
    <w:rsid w:val="00B7093D"/>
    <w:rsid w:val="00B713B5"/>
    <w:rsid w:val="00B71810"/>
    <w:rsid w:val="00B71EAB"/>
    <w:rsid w:val="00B7261E"/>
    <w:rsid w:val="00B72BE2"/>
    <w:rsid w:val="00B72E92"/>
    <w:rsid w:val="00B7304A"/>
    <w:rsid w:val="00B7586F"/>
    <w:rsid w:val="00B763B6"/>
    <w:rsid w:val="00B76BAC"/>
    <w:rsid w:val="00B77C4B"/>
    <w:rsid w:val="00B80667"/>
    <w:rsid w:val="00B80AC2"/>
    <w:rsid w:val="00B8115C"/>
    <w:rsid w:val="00B81707"/>
    <w:rsid w:val="00B84499"/>
    <w:rsid w:val="00B84CBC"/>
    <w:rsid w:val="00B85D6C"/>
    <w:rsid w:val="00B8603A"/>
    <w:rsid w:val="00B90F9D"/>
    <w:rsid w:val="00B9132C"/>
    <w:rsid w:val="00B91FBF"/>
    <w:rsid w:val="00B926E7"/>
    <w:rsid w:val="00B92972"/>
    <w:rsid w:val="00B93032"/>
    <w:rsid w:val="00B93545"/>
    <w:rsid w:val="00B9387B"/>
    <w:rsid w:val="00B94B22"/>
    <w:rsid w:val="00B95188"/>
    <w:rsid w:val="00B952B9"/>
    <w:rsid w:val="00B95B86"/>
    <w:rsid w:val="00B960E7"/>
    <w:rsid w:val="00BA12F1"/>
    <w:rsid w:val="00BA2039"/>
    <w:rsid w:val="00BA3DDB"/>
    <w:rsid w:val="00BA4272"/>
    <w:rsid w:val="00BA4536"/>
    <w:rsid w:val="00BA5BAC"/>
    <w:rsid w:val="00BA5D19"/>
    <w:rsid w:val="00BA7212"/>
    <w:rsid w:val="00BB0C59"/>
    <w:rsid w:val="00BB2BB3"/>
    <w:rsid w:val="00BB4199"/>
    <w:rsid w:val="00BB45A8"/>
    <w:rsid w:val="00BB6FD4"/>
    <w:rsid w:val="00BC0948"/>
    <w:rsid w:val="00BC11EB"/>
    <w:rsid w:val="00BC1205"/>
    <w:rsid w:val="00BC12FF"/>
    <w:rsid w:val="00BC1B86"/>
    <w:rsid w:val="00BC2A1D"/>
    <w:rsid w:val="00BC317B"/>
    <w:rsid w:val="00BC3A9B"/>
    <w:rsid w:val="00BC41D6"/>
    <w:rsid w:val="00BC469F"/>
    <w:rsid w:val="00BC4AA3"/>
    <w:rsid w:val="00BC4ADB"/>
    <w:rsid w:val="00BC62A6"/>
    <w:rsid w:val="00BC7E2C"/>
    <w:rsid w:val="00BD0907"/>
    <w:rsid w:val="00BD0AF0"/>
    <w:rsid w:val="00BD0FA5"/>
    <w:rsid w:val="00BD1637"/>
    <w:rsid w:val="00BD3AA5"/>
    <w:rsid w:val="00BD3E62"/>
    <w:rsid w:val="00BD46D2"/>
    <w:rsid w:val="00BD4A83"/>
    <w:rsid w:val="00BD5149"/>
    <w:rsid w:val="00BD5DE5"/>
    <w:rsid w:val="00BD61BC"/>
    <w:rsid w:val="00BD6C31"/>
    <w:rsid w:val="00BD7E9B"/>
    <w:rsid w:val="00BD7FC2"/>
    <w:rsid w:val="00BE115C"/>
    <w:rsid w:val="00BE11CF"/>
    <w:rsid w:val="00BE12DF"/>
    <w:rsid w:val="00BE1B69"/>
    <w:rsid w:val="00BE28D1"/>
    <w:rsid w:val="00BE2938"/>
    <w:rsid w:val="00BE296B"/>
    <w:rsid w:val="00BE2FC0"/>
    <w:rsid w:val="00BE3855"/>
    <w:rsid w:val="00BE58C5"/>
    <w:rsid w:val="00BE5DD0"/>
    <w:rsid w:val="00BF0BAE"/>
    <w:rsid w:val="00BF0BDC"/>
    <w:rsid w:val="00BF1318"/>
    <w:rsid w:val="00BF2581"/>
    <w:rsid w:val="00BF2F17"/>
    <w:rsid w:val="00BF3678"/>
    <w:rsid w:val="00BF3AF8"/>
    <w:rsid w:val="00BF46C7"/>
    <w:rsid w:val="00BF5BEC"/>
    <w:rsid w:val="00BF69B1"/>
    <w:rsid w:val="00BF73FF"/>
    <w:rsid w:val="00C020E9"/>
    <w:rsid w:val="00C02FD2"/>
    <w:rsid w:val="00C031A8"/>
    <w:rsid w:val="00C038A6"/>
    <w:rsid w:val="00C038C0"/>
    <w:rsid w:val="00C038DE"/>
    <w:rsid w:val="00C03B1E"/>
    <w:rsid w:val="00C04192"/>
    <w:rsid w:val="00C044AA"/>
    <w:rsid w:val="00C053BA"/>
    <w:rsid w:val="00C05642"/>
    <w:rsid w:val="00C05CD8"/>
    <w:rsid w:val="00C10545"/>
    <w:rsid w:val="00C11107"/>
    <w:rsid w:val="00C1130B"/>
    <w:rsid w:val="00C117BB"/>
    <w:rsid w:val="00C1190C"/>
    <w:rsid w:val="00C13727"/>
    <w:rsid w:val="00C14970"/>
    <w:rsid w:val="00C1503C"/>
    <w:rsid w:val="00C15483"/>
    <w:rsid w:val="00C167F2"/>
    <w:rsid w:val="00C171DA"/>
    <w:rsid w:val="00C20FA1"/>
    <w:rsid w:val="00C21103"/>
    <w:rsid w:val="00C2358F"/>
    <w:rsid w:val="00C23E54"/>
    <w:rsid w:val="00C24DA7"/>
    <w:rsid w:val="00C26793"/>
    <w:rsid w:val="00C27A0F"/>
    <w:rsid w:val="00C307EB"/>
    <w:rsid w:val="00C307F9"/>
    <w:rsid w:val="00C32835"/>
    <w:rsid w:val="00C32971"/>
    <w:rsid w:val="00C334C2"/>
    <w:rsid w:val="00C33728"/>
    <w:rsid w:val="00C33769"/>
    <w:rsid w:val="00C34E26"/>
    <w:rsid w:val="00C36832"/>
    <w:rsid w:val="00C36F5B"/>
    <w:rsid w:val="00C37382"/>
    <w:rsid w:val="00C41286"/>
    <w:rsid w:val="00C41BB8"/>
    <w:rsid w:val="00C42368"/>
    <w:rsid w:val="00C432B4"/>
    <w:rsid w:val="00C434C8"/>
    <w:rsid w:val="00C45214"/>
    <w:rsid w:val="00C45219"/>
    <w:rsid w:val="00C46F17"/>
    <w:rsid w:val="00C4724B"/>
    <w:rsid w:val="00C472F8"/>
    <w:rsid w:val="00C5018F"/>
    <w:rsid w:val="00C5026A"/>
    <w:rsid w:val="00C50802"/>
    <w:rsid w:val="00C51A77"/>
    <w:rsid w:val="00C560C8"/>
    <w:rsid w:val="00C57B3B"/>
    <w:rsid w:val="00C57B6F"/>
    <w:rsid w:val="00C6051A"/>
    <w:rsid w:val="00C613C4"/>
    <w:rsid w:val="00C61635"/>
    <w:rsid w:val="00C62525"/>
    <w:rsid w:val="00C62651"/>
    <w:rsid w:val="00C62B47"/>
    <w:rsid w:val="00C62C66"/>
    <w:rsid w:val="00C632C7"/>
    <w:rsid w:val="00C6339D"/>
    <w:rsid w:val="00C64247"/>
    <w:rsid w:val="00C64DA2"/>
    <w:rsid w:val="00C65438"/>
    <w:rsid w:val="00C65BB6"/>
    <w:rsid w:val="00C66C3C"/>
    <w:rsid w:val="00C67DF3"/>
    <w:rsid w:val="00C71332"/>
    <w:rsid w:val="00C74FE7"/>
    <w:rsid w:val="00C75D60"/>
    <w:rsid w:val="00C76AFB"/>
    <w:rsid w:val="00C77372"/>
    <w:rsid w:val="00C77905"/>
    <w:rsid w:val="00C77A2B"/>
    <w:rsid w:val="00C80489"/>
    <w:rsid w:val="00C80580"/>
    <w:rsid w:val="00C8189C"/>
    <w:rsid w:val="00C81A3B"/>
    <w:rsid w:val="00C827F5"/>
    <w:rsid w:val="00C837B3"/>
    <w:rsid w:val="00C842A9"/>
    <w:rsid w:val="00C8472D"/>
    <w:rsid w:val="00C850DD"/>
    <w:rsid w:val="00C860B3"/>
    <w:rsid w:val="00C86125"/>
    <w:rsid w:val="00C87455"/>
    <w:rsid w:val="00C909F1"/>
    <w:rsid w:val="00C91B47"/>
    <w:rsid w:val="00C92230"/>
    <w:rsid w:val="00C94038"/>
    <w:rsid w:val="00C94041"/>
    <w:rsid w:val="00C9684E"/>
    <w:rsid w:val="00C96ED9"/>
    <w:rsid w:val="00C972A5"/>
    <w:rsid w:val="00CA05AD"/>
    <w:rsid w:val="00CA121C"/>
    <w:rsid w:val="00CA1236"/>
    <w:rsid w:val="00CA19AB"/>
    <w:rsid w:val="00CA228F"/>
    <w:rsid w:val="00CA5630"/>
    <w:rsid w:val="00CA7864"/>
    <w:rsid w:val="00CA7B7F"/>
    <w:rsid w:val="00CB031C"/>
    <w:rsid w:val="00CB0B30"/>
    <w:rsid w:val="00CB0C39"/>
    <w:rsid w:val="00CB0EA7"/>
    <w:rsid w:val="00CB1861"/>
    <w:rsid w:val="00CB1A8B"/>
    <w:rsid w:val="00CB3193"/>
    <w:rsid w:val="00CB3A52"/>
    <w:rsid w:val="00CB3E11"/>
    <w:rsid w:val="00CB3E9B"/>
    <w:rsid w:val="00CB5686"/>
    <w:rsid w:val="00CB5FB4"/>
    <w:rsid w:val="00CB7415"/>
    <w:rsid w:val="00CB7BE8"/>
    <w:rsid w:val="00CC0A21"/>
    <w:rsid w:val="00CC1BBF"/>
    <w:rsid w:val="00CC2206"/>
    <w:rsid w:val="00CC2349"/>
    <w:rsid w:val="00CC2609"/>
    <w:rsid w:val="00CC2ABF"/>
    <w:rsid w:val="00CC2C78"/>
    <w:rsid w:val="00CC3121"/>
    <w:rsid w:val="00CC57A4"/>
    <w:rsid w:val="00CC66E9"/>
    <w:rsid w:val="00CC73D1"/>
    <w:rsid w:val="00CD040E"/>
    <w:rsid w:val="00CD0B07"/>
    <w:rsid w:val="00CD12AF"/>
    <w:rsid w:val="00CD1670"/>
    <w:rsid w:val="00CD212D"/>
    <w:rsid w:val="00CD362E"/>
    <w:rsid w:val="00CD48EC"/>
    <w:rsid w:val="00CD5485"/>
    <w:rsid w:val="00CD6802"/>
    <w:rsid w:val="00CD728E"/>
    <w:rsid w:val="00CD7A88"/>
    <w:rsid w:val="00CE048C"/>
    <w:rsid w:val="00CE111E"/>
    <w:rsid w:val="00CE1D6D"/>
    <w:rsid w:val="00CE20B8"/>
    <w:rsid w:val="00CE20DB"/>
    <w:rsid w:val="00CE3244"/>
    <w:rsid w:val="00CE3822"/>
    <w:rsid w:val="00CE4580"/>
    <w:rsid w:val="00CE6F66"/>
    <w:rsid w:val="00CE7DAF"/>
    <w:rsid w:val="00CF3777"/>
    <w:rsid w:val="00CF466E"/>
    <w:rsid w:val="00CF7443"/>
    <w:rsid w:val="00CF7648"/>
    <w:rsid w:val="00D00C8C"/>
    <w:rsid w:val="00D01FBB"/>
    <w:rsid w:val="00D024D0"/>
    <w:rsid w:val="00D027EB"/>
    <w:rsid w:val="00D02943"/>
    <w:rsid w:val="00D02A1E"/>
    <w:rsid w:val="00D02BA3"/>
    <w:rsid w:val="00D02DF8"/>
    <w:rsid w:val="00D034D4"/>
    <w:rsid w:val="00D03F6D"/>
    <w:rsid w:val="00D04E2D"/>
    <w:rsid w:val="00D051C3"/>
    <w:rsid w:val="00D05910"/>
    <w:rsid w:val="00D064D3"/>
    <w:rsid w:val="00D0743F"/>
    <w:rsid w:val="00D101A3"/>
    <w:rsid w:val="00D101FB"/>
    <w:rsid w:val="00D10D1C"/>
    <w:rsid w:val="00D114B6"/>
    <w:rsid w:val="00D126B5"/>
    <w:rsid w:val="00D131AA"/>
    <w:rsid w:val="00D13555"/>
    <w:rsid w:val="00D146A5"/>
    <w:rsid w:val="00D152BF"/>
    <w:rsid w:val="00D16B71"/>
    <w:rsid w:val="00D222D8"/>
    <w:rsid w:val="00D22C7B"/>
    <w:rsid w:val="00D23698"/>
    <w:rsid w:val="00D23E4C"/>
    <w:rsid w:val="00D2545D"/>
    <w:rsid w:val="00D275CC"/>
    <w:rsid w:val="00D27963"/>
    <w:rsid w:val="00D30345"/>
    <w:rsid w:val="00D3164E"/>
    <w:rsid w:val="00D3296E"/>
    <w:rsid w:val="00D33A95"/>
    <w:rsid w:val="00D3465C"/>
    <w:rsid w:val="00D34F38"/>
    <w:rsid w:val="00D358C9"/>
    <w:rsid w:val="00D36016"/>
    <w:rsid w:val="00D36D2C"/>
    <w:rsid w:val="00D378FB"/>
    <w:rsid w:val="00D408AC"/>
    <w:rsid w:val="00D41C32"/>
    <w:rsid w:val="00D424A5"/>
    <w:rsid w:val="00D425CA"/>
    <w:rsid w:val="00D445CE"/>
    <w:rsid w:val="00D45276"/>
    <w:rsid w:val="00D45362"/>
    <w:rsid w:val="00D4565D"/>
    <w:rsid w:val="00D456B5"/>
    <w:rsid w:val="00D4594B"/>
    <w:rsid w:val="00D4595D"/>
    <w:rsid w:val="00D46E9A"/>
    <w:rsid w:val="00D46EED"/>
    <w:rsid w:val="00D47219"/>
    <w:rsid w:val="00D47285"/>
    <w:rsid w:val="00D4770D"/>
    <w:rsid w:val="00D4783A"/>
    <w:rsid w:val="00D47B2A"/>
    <w:rsid w:val="00D47CEF"/>
    <w:rsid w:val="00D50DBE"/>
    <w:rsid w:val="00D52429"/>
    <w:rsid w:val="00D5415B"/>
    <w:rsid w:val="00D54449"/>
    <w:rsid w:val="00D55B3E"/>
    <w:rsid w:val="00D56B92"/>
    <w:rsid w:val="00D5778C"/>
    <w:rsid w:val="00D57F80"/>
    <w:rsid w:val="00D60082"/>
    <w:rsid w:val="00D604DF"/>
    <w:rsid w:val="00D60DC4"/>
    <w:rsid w:val="00D6101F"/>
    <w:rsid w:val="00D61F2D"/>
    <w:rsid w:val="00D65FF3"/>
    <w:rsid w:val="00D66A88"/>
    <w:rsid w:val="00D66F80"/>
    <w:rsid w:val="00D71269"/>
    <w:rsid w:val="00D7145C"/>
    <w:rsid w:val="00D72916"/>
    <w:rsid w:val="00D72C3E"/>
    <w:rsid w:val="00D72D74"/>
    <w:rsid w:val="00D7313C"/>
    <w:rsid w:val="00D73C54"/>
    <w:rsid w:val="00D74D15"/>
    <w:rsid w:val="00D74DDD"/>
    <w:rsid w:val="00D7639D"/>
    <w:rsid w:val="00D76896"/>
    <w:rsid w:val="00D76C0F"/>
    <w:rsid w:val="00D770E1"/>
    <w:rsid w:val="00D7741D"/>
    <w:rsid w:val="00D81CD2"/>
    <w:rsid w:val="00D82136"/>
    <w:rsid w:val="00D82BCC"/>
    <w:rsid w:val="00D841A2"/>
    <w:rsid w:val="00D841DD"/>
    <w:rsid w:val="00D8586A"/>
    <w:rsid w:val="00D86AC3"/>
    <w:rsid w:val="00D8740B"/>
    <w:rsid w:val="00D9001F"/>
    <w:rsid w:val="00D90B8D"/>
    <w:rsid w:val="00D918A9"/>
    <w:rsid w:val="00D93489"/>
    <w:rsid w:val="00D93D88"/>
    <w:rsid w:val="00D945A4"/>
    <w:rsid w:val="00D95AEB"/>
    <w:rsid w:val="00D9644B"/>
    <w:rsid w:val="00D96D40"/>
    <w:rsid w:val="00D97E37"/>
    <w:rsid w:val="00DA1A7D"/>
    <w:rsid w:val="00DA3CB5"/>
    <w:rsid w:val="00DA41A8"/>
    <w:rsid w:val="00DA4D33"/>
    <w:rsid w:val="00DA5229"/>
    <w:rsid w:val="00DA76C2"/>
    <w:rsid w:val="00DA7E0D"/>
    <w:rsid w:val="00DB2361"/>
    <w:rsid w:val="00DB4C50"/>
    <w:rsid w:val="00DB64F5"/>
    <w:rsid w:val="00DB69D5"/>
    <w:rsid w:val="00DC102D"/>
    <w:rsid w:val="00DC11C6"/>
    <w:rsid w:val="00DC25A5"/>
    <w:rsid w:val="00DC38BA"/>
    <w:rsid w:val="00DC3C75"/>
    <w:rsid w:val="00DC42C0"/>
    <w:rsid w:val="00DC57D9"/>
    <w:rsid w:val="00DC652D"/>
    <w:rsid w:val="00DC653C"/>
    <w:rsid w:val="00DC7140"/>
    <w:rsid w:val="00DD035D"/>
    <w:rsid w:val="00DD1368"/>
    <w:rsid w:val="00DD13DE"/>
    <w:rsid w:val="00DD34A2"/>
    <w:rsid w:val="00DD507D"/>
    <w:rsid w:val="00DD5493"/>
    <w:rsid w:val="00DD6B30"/>
    <w:rsid w:val="00DD6E48"/>
    <w:rsid w:val="00DD70C9"/>
    <w:rsid w:val="00DD7B37"/>
    <w:rsid w:val="00DE100D"/>
    <w:rsid w:val="00DE11C0"/>
    <w:rsid w:val="00DE222D"/>
    <w:rsid w:val="00DE250A"/>
    <w:rsid w:val="00DE36FD"/>
    <w:rsid w:val="00DE389D"/>
    <w:rsid w:val="00DE3A3F"/>
    <w:rsid w:val="00DE3EF9"/>
    <w:rsid w:val="00DE40E6"/>
    <w:rsid w:val="00DE5001"/>
    <w:rsid w:val="00DE5ADD"/>
    <w:rsid w:val="00DE6835"/>
    <w:rsid w:val="00DE7D2C"/>
    <w:rsid w:val="00DF0493"/>
    <w:rsid w:val="00DF0D7E"/>
    <w:rsid w:val="00DF1FC3"/>
    <w:rsid w:val="00DF2A91"/>
    <w:rsid w:val="00DF34F9"/>
    <w:rsid w:val="00DF3864"/>
    <w:rsid w:val="00DF3E0B"/>
    <w:rsid w:val="00DF45AD"/>
    <w:rsid w:val="00DF496A"/>
    <w:rsid w:val="00DF6207"/>
    <w:rsid w:val="00DF65B5"/>
    <w:rsid w:val="00DF6CF9"/>
    <w:rsid w:val="00DF71D1"/>
    <w:rsid w:val="00E01CE9"/>
    <w:rsid w:val="00E0217A"/>
    <w:rsid w:val="00E0261E"/>
    <w:rsid w:val="00E03DE0"/>
    <w:rsid w:val="00E04259"/>
    <w:rsid w:val="00E04977"/>
    <w:rsid w:val="00E054BD"/>
    <w:rsid w:val="00E0560D"/>
    <w:rsid w:val="00E06A32"/>
    <w:rsid w:val="00E12B71"/>
    <w:rsid w:val="00E13468"/>
    <w:rsid w:val="00E13AA4"/>
    <w:rsid w:val="00E14501"/>
    <w:rsid w:val="00E169FE"/>
    <w:rsid w:val="00E16A52"/>
    <w:rsid w:val="00E17474"/>
    <w:rsid w:val="00E17A41"/>
    <w:rsid w:val="00E17BE3"/>
    <w:rsid w:val="00E20797"/>
    <w:rsid w:val="00E2154A"/>
    <w:rsid w:val="00E221FA"/>
    <w:rsid w:val="00E22A5A"/>
    <w:rsid w:val="00E2610D"/>
    <w:rsid w:val="00E26573"/>
    <w:rsid w:val="00E27FA6"/>
    <w:rsid w:val="00E3275A"/>
    <w:rsid w:val="00E33610"/>
    <w:rsid w:val="00E341DC"/>
    <w:rsid w:val="00E351A2"/>
    <w:rsid w:val="00E3554B"/>
    <w:rsid w:val="00E361F2"/>
    <w:rsid w:val="00E36800"/>
    <w:rsid w:val="00E417E9"/>
    <w:rsid w:val="00E41831"/>
    <w:rsid w:val="00E4262B"/>
    <w:rsid w:val="00E433F7"/>
    <w:rsid w:val="00E43AF7"/>
    <w:rsid w:val="00E44557"/>
    <w:rsid w:val="00E44ACB"/>
    <w:rsid w:val="00E452ED"/>
    <w:rsid w:val="00E45D49"/>
    <w:rsid w:val="00E45F28"/>
    <w:rsid w:val="00E466BD"/>
    <w:rsid w:val="00E4689B"/>
    <w:rsid w:val="00E471DF"/>
    <w:rsid w:val="00E474A0"/>
    <w:rsid w:val="00E47759"/>
    <w:rsid w:val="00E47814"/>
    <w:rsid w:val="00E47F24"/>
    <w:rsid w:val="00E509A5"/>
    <w:rsid w:val="00E53B21"/>
    <w:rsid w:val="00E549C3"/>
    <w:rsid w:val="00E57873"/>
    <w:rsid w:val="00E6234A"/>
    <w:rsid w:val="00E6251E"/>
    <w:rsid w:val="00E62F47"/>
    <w:rsid w:val="00E6339C"/>
    <w:rsid w:val="00E63D45"/>
    <w:rsid w:val="00E63F6D"/>
    <w:rsid w:val="00E653F4"/>
    <w:rsid w:val="00E65A49"/>
    <w:rsid w:val="00E65C47"/>
    <w:rsid w:val="00E663B9"/>
    <w:rsid w:val="00E67033"/>
    <w:rsid w:val="00E678F4"/>
    <w:rsid w:val="00E67A72"/>
    <w:rsid w:val="00E706C8"/>
    <w:rsid w:val="00E71244"/>
    <w:rsid w:val="00E715D4"/>
    <w:rsid w:val="00E71DE3"/>
    <w:rsid w:val="00E722D9"/>
    <w:rsid w:val="00E72317"/>
    <w:rsid w:val="00E734E3"/>
    <w:rsid w:val="00E73821"/>
    <w:rsid w:val="00E73E32"/>
    <w:rsid w:val="00E7477F"/>
    <w:rsid w:val="00E766E1"/>
    <w:rsid w:val="00E76756"/>
    <w:rsid w:val="00E77115"/>
    <w:rsid w:val="00E814DD"/>
    <w:rsid w:val="00E818E2"/>
    <w:rsid w:val="00E827DD"/>
    <w:rsid w:val="00E8291B"/>
    <w:rsid w:val="00E83041"/>
    <w:rsid w:val="00E83467"/>
    <w:rsid w:val="00E8378F"/>
    <w:rsid w:val="00E8414D"/>
    <w:rsid w:val="00E86D05"/>
    <w:rsid w:val="00E86ECE"/>
    <w:rsid w:val="00E90A49"/>
    <w:rsid w:val="00E9240A"/>
    <w:rsid w:val="00E9412B"/>
    <w:rsid w:val="00E96432"/>
    <w:rsid w:val="00E96814"/>
    <w:rsid w:val="00E96ACB"/>
    <w:rsid w:val="00E97087"/>
    <w:rsid w:val="00E97361"/>
    <w:rsid w:val="00EA023E"/>
    <w:rsid w:val="00EA0EF7"/>
    <w:rsid w:val="00EA158E"/>
    <w:rsid w:val="00EA196B"/>
    <w:rsid w:val="00EA2842"/>
    <w:rsid w:val="00EA41F1"/>
    <w:rsid w:val="00EA45BD"/>
    <w:rsid w:val="00EA51C4"/>
    <w:rsid w:val="00EA64DE"/>
    <w:rsid w:val="00EB0F5D"/>
    <w:rsid w:val="00EB1143"/>
    <w:rsid w:val="00EB1535"/>
    <w:rsid w:val="00EB199D"/>
    <w:rsid w:val="00EB1F93"/>
    <w:rsid w:val="00EB2277"/>
    <w:rsid w:val="00EB2399"/>
    <w:rsid w:val="00EB24CB"/>
    <w:rsid w:val="00EB262A"/>
    <w:rsid w:val="00EB3090"/>
    <w:rsid w:val="00EB3361"/>
    <w:rsid w:val="00EB3C34"/>
    <w:rsid w:val="00EB59D0"/>
    <w:rsid w:val="00EB6F13"/>
    <w:rsid w:val="00EC0385"/>
    <w:rsid w:val="00EC062F"/>
    <w:rsid w:val="00EC07D5"/>
    <w:rsid w:val="00EC085F"/>
    <w:rsid w:val="00EC0BB9"/>
    <w:rsid w:val="00EC0EA4"/>
    <w:rsid w:val="00EC2D8E"/>
    <w:rsid w:val="00EC34A0"/>
    <w:rsid w:val="00EC3C67"/>
    <w:rsid w:val="00EC3EBA"/>
    <w:rsid w:val="00EC5D54"/>
    <w:rsid w:val="00EC7DD7"/>
    <w:rsid w:val="00ED22C0"/>
    <w:rsid w:val="00ED3336"/>
    <w:rsid w:val="00ED4140"/>
    <w:rsid w:val="00ED4D10"/>
    <w:rsid w:val="00ED6E38"/>
    <w:rsid w:val="00ED7186"/>
    <w:rsid w:val="00ED732E"/>
    <w:rsid w:val="00ED7B64"/>
    <w:rsid w:val="00EE1229"/>
    <w:rsid w:val="00EE25C1"/>
    <w:rsid w:val="00EE2DD4"/>
    <w:rsid w:val="00EE35D1"/>
    <w:rsid w:val="00EE48D6"/>
    <w:rsid w:val="00EE60CE"/>
    <w:rsid w:val="00EE6E74"/>
    <w:rsid w:val="00EE74BF"/>
    <w:rsid w:val="00EE7D2D"/>
    <w:rsid w:val="00EF007B"/>
    <w:rsid w:val="00EF0F37"/>
    <w:rsid w:val="00EF14AD"/>
    <w:rsid w:val="00EF4535"/>
    <w:rsid w:val="00EF47A9"/>
    <w:rsid w:val="00EF5DA2"/>
    <w:rsid w:val="00F001A4"/>
    <w:rsid w:val="00F00391"/>
    <w:rsid w:val="00F009F3"/>
    <w:rsid w:val="00F00E92"/>
    <w:rsid w:val="00F034B5"/>
    <w:rsid w:val="00F0450D"/>
    <w:rsid w:val="00F057E8"/>
    <w:rsid w:val="00F103BC"/>
    <w:rsid w:val="00F10A63"/>
    <w:rsid w:val="00F13D96"/>
    <w:rsid w:val="00F1474D"/>
    <w:rsid w:val="00F147DC"/>
    <w:rsid w:val="00F162BE"/>
    <w:rsid w:val="00F16D47"/>
    <w:rsid w:val="00F17A3F"/>
    <w:rsid w:val="00F17D58"/>
    <w:rsid w:val="00F212B2"/>
    <w:rsid w:val="00F216D7"/>
    <w:rsid w:val="00F2281B"/>
    <w:rsid w:val="00F22881"/>
    <w:rsid w:val="00F228C0"/>
    <w:rsid w:val="00F2421E"/>
    <w:rsid w:val="00F2469A"/>
    <w:rsid w:val="00F24AAF"/>
    <w:rsid w:val="00F26BA3"/>
    <w:rsid w:val="00F26DA9"/>
    <w:rsid w:val="00F27000"/>
    <w:rsid w:val="00F302A1"/>
    <w:rsid w:val="00F30FE1"/>
    <w:rsid w:val="00F31CD9"/>
    <w:rsid w:val="00F32FB2"/>
    <w:rsid w:val="00F33621"/>
    <w:rsid w:val="00F33DF6"/>
    <w:rsid w:val="00F351F8"/>
    <w:rsid w:val="00F35838"/>
    <w:rsid w:val="00F372F3"/>
    <w:rsid w:val="00F37F49"/>
    <w:rsid w:val="00F40409"/>
    <w:rsid w:val="00F41211"/>
    <w:rsid w:val="00F413E5"/>
    <w:rsid w:val="00F41604"/>
    <w:rsid w:val="00F41E5A"/>
    <w:rsid w:val="00F431DE"/>
    <w:rsid w:val="00F434AB"/>
    <w:rsid w:val="00F440F6"/>
    <w:rsid w:val="00F44C6B"/>
    <w:rsid w:val="00F458E3"/>
    <w:rsid w:val="00F46A09"/>
    <w:rsid w:val="00F5013A"/>
    <w:rsid w:val="00F517C0"/>
    <w:rsid w:val="00F51CEC"/>
    <w:rsid w:val="00F5404B"/>
    <w:rsid w:val="00F544EE"/>
    <w:rsid w:val="00F547BF"/>
    <w:rsid w:val="00F55A85"/>
    <w:rsid w:val="00F55D36"/>
    <w:rsid w:val="00F565B3"/>
    <w:rsid w:val="00F56C02"/>
    <w:rsid w:val="00F57D34"/>
    <w:rsid w:val="00F57FBD"/>
    <w:rsid w:val="00F600CB"/>
    <w:rsid w:val="00F605C2"/>
    <w:rsid w:val="00F6082D"/>
    <w:rsid w:val="00F60DD3"/>
    <w:rsid w:val="00F60E8C"/>
    <w:rsid w:val="00F64497"/>
    <w:rsid w:val="00F65C7C"/>
    <w:rsid w:val="00F7000C"/>
    <w:rsid w:val="00F72579"/>
    <w:rsid w:val="00F726AA"/>
    <w:rsid w:val="00F72FCA"/>
    <w:rsid w:val="00F73454"/>
    <w:rsid w:val="00F736B1"/>
    <w:rsid w:val="00F7470D"/>
    <w:rsid w:val="00F75A65"/>
    <w:rsid w:val="00F767CF"/>
    <w:rsid w:val="00F76BA1"/>
    <w:rsid w:val="00F80002"/>
    <w:rsid w:val="00F80A9A"/>
    <w:rsid w:val="00F80C74"/>
    <w:rsid w:val="00F81CC4"/>
    <w:rsid w:val="00F81CF0"/>
    <w:rsid w:val="00F85186"/>
    <w:rsid w:val="00F87BEF"/>
    <w:rsid w:val="00F900D5"/>
    <w:rsid w:val="00F91644"/>
    <w:rsid w:val="00F921D5"/>
    <w:rsid w:val="00F93841"/>
    <w:rsid w:val="00F93A78"/>
    <w:rsid w:val="00F94E61"/>
    <w:rsid w:val="00F94E88"/>
    <w:rsid w:val="00F95D0C"/>
    <w:rsid w:val="00F9602C"/>
    <w:rsid w:val="00F96BB4"/>
    <w:rsid w:val="00F97B6B"/>
    <w:rsid w:val="00F97E48"/>
    <w:rsid w:val="00FA01E0"/>
    <w:rsid w:val="00FA2540"/>
    <w:rsid w:val="00FA2B3C"/>
    <w:rsid w:val="00FA43EA"/>
    <w:rsid w:val="00FA60EF"/>
    <w:rsid w:val="00FA6498"/>
    <w:rsid w:val="00FA69FB"/>
    <w:rsid w:val="00FA70B6"/>
    <w:rsid w:val="00FA7CFE"/>
    <w:rsid w:val="00FB03C0"/>
    <w:rsid w:val="00FB0A2D"/>
    <w:rsid w:val="00FB6A64"/>
    <w:rsid w:val="00FB7977"/>
    <w:rsid w:val="00FC1E98"/>
    <w:rsid w:val="00FC5B2C"/>
    <w:rsid w:val="00FC6969"/>
    <w:rsid w:val="00FD207B"/>
    <w:rsid w:val="00FD2CE8"/>
    <w:rsid w:val="00FD2D80"/>
    <w:rsid w:val="00FD3F1F"/>
    <w:rsid w:val="00FD4609"/>
    <w:rsid w:val="00FD4B56"/>
    <w:rsid w:val="00FD6295"/>
    <w:rsid w:val="00FD6518"/>
    <w:rsid w:val="00FD7066"/>
    <w:rsid w:val="00FD7105"/>
    <w:rsid w:val="00FD7331"/>
    <w:rsid w:val="00FE0E75"/>
    <w:rsid w:val="00FE139F"/>
    <w:rsid w:val="00FE1BB3"/>
    <w:rsid w:val="00FE1D9B"/>
    <w:rsid w:val="00FE1EED"/>
    <w:rsid w:val="00FE3E33"/>
    <w:rsid w:val="00FE54CD"/>
    <w:rsid w:val="00FE5E09"/>
    <w:rsid w:val="00FE664A"/>
    <w:rsid w:val="00FE7CDC"/>
    <w:rsid w:val="00FF060B"/>
    <w:rsid w:val="00FF1570"/>
    <w:rsid w:val="00FF3486"/>
    <w:rsid w:val="00FF3B7B"/>
    <w:rsid w:val="00FF3B8E"/>
    <w:rsid w:val="00FF6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2B1E2A"/>
  <w15:docId w15:val="{D3ED0B76-0BFA-4ED4-BD84-021B37F2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06EE"/>
    <w:rPr>
      <w:sz w:val="24"/>
      <w:szCs w:val="24"/>
    </w:rPr>
  </w:style>
  <w:style w:type="paragraph" w:styleId="Heading1">
    <w:name w:val="heading 1"/>
    <w:basedOn w:val="Normal"/>
    <w:next w:val="Normal"/>
    <w:link w:val="Heading1Char"/>
    <w:uiPriority w:val="9"/>
    <w:qFormat/>
    <w:rsid w:val="009B06EE"/>
    <w:pPr>
      <w:keepNext/>
      <w:numPr>
        <w:numId w:val="5"/>
      </w:numPr>
      <w:jc w:val="center"/>
      <w:outlineLvl w:val="0"/>
    </w:pPr>
    <w:rPr>
      <w:b/>
      <w:bCs/>
      <w:sz w:val="28"/>
      <w:u w:val="single"/>
    </w:rPr>
  </w:style>
  <w:style w:type="paragraph" w:styleId="Heading2">
    <w:name w:val="heading 2"/>
    <w:basedOn w:val="Normal"/>
    <w:next w:val="Normal"/>
    <w:link w:val="Heading2Char"/>
    <w:uiPriority w:val="9"/>
    <w:qFormat/>
    <w:rsid w:val="009B06EE"/>
    <w:pPr>
      <w:keepNext/>
      <w:numPr>
        <w:ilvl w:val="1"/>
        <w:numId w:val="5"/>
      </w:numPr>
      <w:outlineLvl w:val="1"/>
    </w:pPr>
    <w:rPr>
      <w:sz w:val="28"/>
    </w:rPr>
  </w:style>
  <w:style w:type="paragraph" w:styleId="Heading3">
    <w:name w:val="heading 3"/>
    <w:aliases w:val="FunctionName,ModuleFunctionName,3,Heading 3E,h3,alltoc,Heading 3 - old,Head 3,l3,CT,H3,Section,Annotationen,Subhead2,Level 1 - 1,titre 1.1.1,Section 1.1.1,1.2.3.,BOD 1,BOD 0,titre 1.1.11,titre 1.1.12,titre 1.1.13,titre 1.1.111,l3.3"/>
    <w:basedOn w:val="Normal"/>
    <w:next w:val="Normal"/>
    <w:link w:val="Heading3Char"/>
    <w:uiPriority w:val="9"/>
    <w:unhideWhenUsed/>
    <w:qFormat/>
    <w:rsid w:val="00F94E61"/>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4E61"/>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aliases w:val="Block Label"/>
    <w:basedOn w:val="Normal"/>
    <w:next w:val="Normal"/>
    <w:link w:val="Heading5Char"/>
    <w:uiPriority w:val="9"/>
    <w:qFormat/>
    <w:rsid w:val="001D281C"/>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F94E61"/>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4E61"/>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94E61"/>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94E61"/>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B06EE"/>
    <w:pPr>
      <w:tabs>
        <w:tab w:val="center" w:pos="4320"/>
        <w:tab w:val="right" w:pos="8640"/>
      </w:tabs>
    </w:pPr>
  </w:style>
  <w:style w:type="paragraph" w:styleId="Title">
    <w:name w:val="Title"/>
    <w:basedOn w:val="Normal"/>
    <w:link w:val="TitleChar"/>
    <w:uiPriority w:val="10"/>
    <w:qFormat/>
    <w:rsid w:val="009B06EE"/>
    <w:pPr>
      <w:jc w:val="center"/>
    </w:pPr>
    <w:rPr>
      <w:b/>
      <w:bCs/>
    </w:rPr>
  </w:style>
  <w:style w:type="paragraph" w:styleId="BodyTextIndent">
    <w:name w:val="Body Text Indent"/>
    <w:basedOn w:val="Normal"/>
    <w:link w:val="BodyTextIndentChar"/>
    <w:rsid w:val="009B06EE"/>
    <w:pPr>
      <w:ind w:left="720"/>
    </w:pPr>
    <w:rPr>
      <w:sz w:val="26"/>
    </w:rPr>
  </w:style>
  <w:style w:type="paragraph" w:styleId="Header">
    <w:name w:val="header"/>
    <w:aliases w:val="body,Header-DWP,h,body2,body3,body4,body5,body6,body7,body8,body9,body10,body11,body12,body13,body14,body15,body16,body17,body18,body19,body20,body110,body21,body31,body41,body51,body61,body71,body81,body91,body101,body111,body121,body131"/>
    <w:basedOn w:val="Normal"/>
    <w:link w:val="HeaderChar"/>
    <w:rsid w:val="009B06EE"/>
    <w:pPr>
      <w:tabs>
        <w:tab w:val="center" w:pos="4320"/>
        <w:tab w:val="right" w:pos="8640"/>
      </w:tabs>
    </w:pPr>
  </w:style>
  <w:style w:type="character" w:styleId="PageNumber">
    <w:name w:val="page number"/>
    <w:basedOn w:val="DefaultParagraphFont"/>
    <w:uiPriority w:val="99"/>
    <w:rsid w:val="009B06EE"/>
  </w:style>
  <w:style w:type="paragraph" w:customStyle="1" w:styleId="art">
    <w:name w:val="art"/>
    <w:basedOn w:val="Normal"/>
    <w:rsid w:val="009B06EE"/>
    <w:pPr>
      <w:widowControl w:val="0"/>
      <w:jc w:val="center"/>
    </w:pPr>
    <w:rPr>
      <w:sz w:val="20"/>
      <w:szCs w:val="20"/>
    </w:rPr>
  </w:style>
  <w:style w:type="paragraph" w:customStyle="1" w:styleId="list2">
    <w:name w:val="list2"/>
    <w:next w:val="Normal"/>
    <w:rsid w:val="009B06EE"/>
    <w:pPr>
      <w:spacing w:line="220" w:lineRule="exact"/>
      <w:ind w:left="720" w:hanging="360"/>
      <w:jc w:val="both"/>
    </w:pPr>
  </w:style>
  <w:style w:type="paragraph" w:styleId="BodyTextIndent2">
    <w:name w:val="Body Text Indent 2"/>
    <w:basedOn w:val="Normal"/>
    <w:link w:val="BodyTextIndent2Char"/>
    <w:rsid w:val="009B06EE"/>
    <w:pPr>
      <w:ind w:left="1080" w:hanging="360"/>
      <w:jc w:val="both"/>
    </w:pPr>
  </w:style>
  <w:style w:type="paragraph" w:styleId="BodyText">
    <w:name w:val="Body Text"/>
    <w:aliases w:val="bt,body text,BODY TEXT,t,bullet title,sp,text,sbs,block text,1,bt4,body text4,bt5,body text5,bt1,body text1,Resume Text,txt1,T1,Text,heading_txt,bodytxy2,Block text,tx,EDStext,bodytext,BT,RFP Text,Body Text Two,Teh2xt,bi,Justified,pp"/>
    <w:basedOn w:val="Normal"/>
    <w:link w:val="BodyTextChar"/>
    <w:uiPriority w:val="99"/>
    <w:rsid w:val="009B06EE"/>
    <w:pPr>
      <w:spacing w:after="120"/>
    </w:pPr>
    <w:rPr>
      <w:rFonts w:ascii="MS Serif" w:hAnsi="MS Serif"/>
      <w:sz w:val="20"/>
      <w:szCs w:val="20"/>
    </w:rPr>
  </w:style>
  <w:style w:type="paragraph" w:styleId="List">
    <w:name w:val="List"/>
    <w:basedOn w:val="Normal"/>
    <w:rsid w:val="009B06EE"/>
    <w:pPr>
      <w:ind w:left="360" w:hanging="360"/>
    </w:pPr>
    <w:rPr>
      <w:rFonts w:ascii="MS Serif" w:hAnsi="MS Serif"/>
      <w:sz w:val="20"/>
      <w:szCs w:val="20"/>
    </w:rPr>
  </w:style>
  <w:style w:type="paragraph" w:styleId="BodyText2">
    <w:name w:val="Body Text 2"/>
    <w:basedOn w:val="Normal"/>
    <w:rsid w:val="009B06EE"/>
    <w:pPr>
      <w:autoSpaceDE w:val="0"/>
      <w:autoSpaceDN w:val="0"/>
      <w:adjustRightInd w:val="0"/>
    </w:pPr>
    <w:rPr>
      <w:color w:val="800080"/>
      <w:sz w:val="20"/>
      <w:szCs w:val="20"/>
    </w:rPr>
  </w:style>
  <w:style w:type="paragraph" w:styleId="BodyTextIndent3">
    <w:name w:val="Body Text Indent 3"/>
    <w:basedOn w:val="Normal"/>
    <w:link w:val="BodyTextIndent3Char"/>
    <w:uiPriority w:val="99"/>
    <w:rsid w:val="009B06EE"/>
    <w:pPr>
      <w:ind w:left="1200" w:hanging="480"/>
      <w:jc w:val="both"/>
    </w:pPr>
    <w:rPr>
      <w:sz w:val="26"/>
    </w:rPr>
  </w:style>
  <w:style w:type="character" w:styleId="CommentReference">
    <w:name w:val="annotation reference"/>
    <w:basedOn w:val="DefaultParagraphFont"/>
    <w:uiPriority w:val="99"/>
    <w:rsid w:val="009B06EE"/>
    <w:rPr>
      <w:sz w:val="16"/>
      <w:szCs w:val="16"/>
    </w:rPr>
  </w:style>
  <w:style w:type="paragraph" w:styleId="CommentText">
    <w:name w:val="annotation text"/>
    <w:basedOn w:val="Normal"/>
    <w:link w:val="CommentTextChar"/>
    <w:uiPriority w:val="99"/>
    <w:rsid w:val="009B06EE"/>
    <w:rPr>
      <w:sz w:val="20"/>
      <w:szCs w:val="20"/>
    </w:rPr>
  </w:style>
  <w:style w:type="paragraph" w:styleId="CommentSubject">
    <w:name w:val="annotation subject"/>
    <w:basedOn w:val="CommentText"/>
    <w:next w:val="CommentText"/>
    <w:link w:val="CommentSubjectChar"/>
    <w:uiPriority w:val="99"/>
    <w:rsid w:val="009B06EE"/>
    <w:rPr>
      <w:b/>
      <w:bCs/>
    </w:rPr>
  </w:style>
  <w:style w:type="paragraph" w:styleId="BalloonText">
    <w:name w:val="Balloon Text"/>
    <w:basedOn w:val="Normal"/>
    <w:link w:val="BalloonTextChar"/>
    <w:uiPriority w:val="99"/>
    <w:semiHidden/>
    <w:rsid w:val="009B06EE"/>
    <w:rPr>
      <w:rFonts w:ascii="Tahoma" w:hAnsi="Tahoma" w:cs="Tahoma"/>
      <w:sz w:val="16"/>
      <w:szCs w:val="16"/>
    </w:rPr>
  </w:style>
  <w:style w:type="paragraph" w:styleId="Subtitle">
    <w:name w:val="Subtitle"/>
    <w:basedOn w:val="Normal"/>
    <w:link w:val="SubtitleChar"/>
    <w:uiPriority w:val="11"/>
    <w:qFormat/>
    <w:rsid w:val="0032716F"/>
    <w:pPr>
      <w:spacing w:after="60"/>
      <w:jc w:val="center"/>
      <w:outlineLvl w:val="1"/>
    </w:pPr>
    <w:rPr>
      <w:rFonts w:ascii="Arial" w:hAnsi="Arial"/>
      <w:szCs w:val="20"/>
    </w:rPr>
  </w:style>
  <w:style w:type="paragraph" w:customStyle="1" w:styleId="Indent3digit">
    <w:name w:val="Indent 3 digit"/>
    <w:basedOn w:val="Normal"/>
    <w:rsid w:val="002D5AFC"/>
    <w:pPr>
      <w:ind w:left="1080" w:hanging="720"/>
    </w:pPr>
    <w:rPr>
      <w:bCs/>
      <w:szCs w:val="20"/>
    </w:rPr>
  </w:style>
  <w:style w:type="character" w:styleId="Hyperlink">
    <w:name w:val="Hyperlink"/>
    <w:basedOn w:val="DefaultParagraphFont"/>
    <w:uiPriority w:val="99"/>
    <w:rsid w:val="00464B82"/>
    <w:rPr>
      <w:color w:val="0000FF"/>
      <w:u w:val="single"/>
    </w:rPr>
  </w:style>
  <w:style w:type="character" w:customStyle="1" w:styleId="DeltaViewInsertion">
    <w:name w:val="DeltaView Insertion"/>
    <w:rsid w:val="00415E37"/>
    <w:rPr>
      <w:color w:val="0000FF"/>
      <w:spacing w:val="0"/>
      <w:u w:val="double"/>
    </w:rPr>
  </w:style>
  <w:style w:type="character" w:customStyle="1" w:styleId="DeltaViewDeletion">
    <w:name w:val="DeltaView Deletion"/>
    <w:rsid w:val="00415E37"/>
    <w:rPr>
      <w:strike/>
      <w:color w:val="FF0000"/>
      <w:spacing w:val="0"/>
    </w:rPr>
  </w:style>
  <w:style w:type="paragraph" w:styleId="NormalWeb">
    <w:name w:val="Normal (Web)"/>
    <w:basedOn w:val="Normal"/>
    <w:uiPriority w:val="99"/>
    <w:rsid w:val="00B84499"/>
    <w:pPr>
      <w:spacing w:before="100" w:beforeAutospacing="1" w:after="100" w:afterAutospacing="1"/>
    </w:pPr>
  </w:style>
  <w:style w:type="paragraph" w:customStyle="1" w:styleId="Style1">
    <w:name w:val="Style1"/>
    <w:basedOn w:val="Heading1"/>
    <w:rsid w:val="00C23E54"/>
    <w:pPr>
      <w:numPr>
        <w:numId w:val="2"/>
      </w:numPr>
      <w:jc w:val="left"/>
    </w:pPr>
    <w:rPr>
      <w:rFonts w:ascii="Century Schoolbook" w:hAnsi="Century Schoolbook"/>
      <w:sz w:val="32"/>
      <w:u w:val="none"/>
    </w:rPr>
  </w:style>
  <w:style w:type="paragraph" w:customStyle="1" w:styleId="Style2">
    <w:name w:val="Style2"/>
    <w:basedOn w:val="Heading2"/>
    <w:rsid w:val="00C23E54"/>
    <w:pPr>
      <w:numPr>
        <w:numId w:val="2"/>
      </w:numPr>
    </w:pPr>
    <w:rPr>
      <w:rFonts w:ascii="Century Schoolbook" w:hAnsi="Century Schoolbook"/>
      <w:b/>
      <w:szCs w:val="20"/>
    </w:rPr>
  </w:style>
  <w:style w:type="paragraph" w:customStyle="1" w:styleId="MainTitle1Lne">
    <w:name w:val="MainTitle/1 Lne"/>
    <w:basedOn w:val="Normal"/>
    <w:next w:val="Normal"/>
    <w:rsid w:val="00F65C7C"/>
    <w:pPr>
      <w:keepNext/>
      <w:keepLines/>
      <w:pageBreakBefore/>
      <w:spacing w:after="1200"/>
    </w:pPr>
    <w:rPr>
      <w:rFonts w:ascii="Times" w:hAnsi="Times"/>
      <w:b/>
      <w:sz w:val="34"/>
      <w:szCs w:val="20"/>
    </w:rPr>
  </w:style>
  <w:style w:type="paragraph" w:customStyle="1" w:styleId="NormalDS">
    <w:name w:val="Normal DS"/>
    <w:basedOn w:val="Normal"/>
    <w:rsid w:val="00652D29"/>
    <w:pPr>
      <w:spacing w:after="260"/>
    </w:pPr>
    <w:rPr>
      <w:rFonts w:ascii="Times" w:hAnsi="Times"/>
      <w:sz w:val="23"/>
      <w:szCs w:val="20"/>
    </w:rPr>
  </w:style>
  <w:style w:type="paragraph" w:customStyle="1" w:styleId="MainTitleRule">
    <w:name w:val="MainTitle/Rule"/>
    <w:basedOn w:val="Normal"/>
    <w:next w:val="NormalDS"/>
    <w:rsid w:val="00652D29"/>
    <w:pPr>
      <w:pBdr>
        <w:bottom w:val="single" w:sz="24" w:space="1" w:color="auto"/>
      </w:pBdr>
      <w:spacing w:after="40"/>
    </w:pPr>
    <w:rPr>
      <w:rFonts w:ascii="Times" w:hAnsi="Times"/>
      <w:sz w:val="23"/>
      <w:szCs w:val="20"/>
    </w:rPr>
  </w:style>
  <w:style w:type="paragraph" w:customStyle="1" w:styleId="Table3Data">
    <w:name w:val="Table3/Data"/>
    <w:basedOn w:val="Normal"/>
    <w:rsid w:val="00652D29"/>
    <w:rPr>
      <w:rFonts w:ascii="Times" w:hAnsi="Times"/>
      <w:sz w:val="20"/>
      <w:szCs w:val="20"/>
    </w:rPr>
  </w:style>
  <w:style w:type="paragraph" w:styleId="List20">
    <w:name w:val="List 2"/>
    <w:basedOn w:val="Normal"/>
    <w:rsid w:val="00BC317B"/>
    <w:pPr>
      <w:ind w:left="720" w:hanging="360"/>
    </w:pPr>
  </w:style>
  <w:style w:type="table" w:styleId="TableGrid">
    <w:name w:val="Table Grid"/>
    <w:basedOn w:val="TableNormal"/>
    <w:uiPriority w:val="59"/>
    <w:rsid w:val="00BC3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DD13DE"/>
    <w:rPr>
      <w:color w:val="606420"/>
      <w:u w:val="single"/>
    </w:rPr>
  </w:style>
  <w:style w:type="character" w:customStyle="1" w:styleId="BodyTextIndentChar">
    <w:name w:val="Body Text Indent Char"/>
    <w:basedOn w:val="DefaultParagraphFont"/>
    <w:link w:val="BodyTextIndent"/>
    <w:rsid w:val="000E5B34"/>
    <w:rPr>
      <w:sz w:val="26"/>
      <w:szCs w:val="24"/>
    </w:rPr>
  </w:style>
  <w:style w:type="paragraph" w:styleId="ListParagraph">
    <w:name w:val="List Paragraph"/>
    <w:basedOn w:val="Normal"/>
    <w:uiPriority w:val="34"/>
    <w:qFormat/>
    <w:rsid w:val="00387BB7"/>
    <w:pPr>
      <w:ind w:left="720"/>
    </w:pPr>
  </w:style>
  <w:style w:type="character" w:customStyle="1" w:styleId="BodyTextIndent2Char">
    <w:name w:val="Body Text Indent 2 Char"/>
    <w:basedOn w:val="DefaultParagraphFont"/>
    <w:link w:val="BodyTextIndent2"/>
    <w:uiPriority w:val="99"/>
    <w:rsid w:val="004913D1"/>
    <w:rPr>
      <w:sz w:val="24"/>
      <w:szCs w:val="24"/>
    </w:rPr>
  </w:style>
  <w:style w:type="paragraph" w:customStyle="1" w:styleId="Default">
    <w:name w:val="Default"/>
    <w:rsid w:val="00852079"/>
    <w:pPr>
      <w:autoSpaceDE w:val="0"/>
      <w:autoSpaceDN w:val="0"/>
      <w:adjustRightInd w:val="0"/>
    </w:pPr>
    <w:rPr>
      <w:rFonts w:eastAsiaTheme="minorHAnsi"/>
      <w:color w:val="000000"/>
      <w:sz w:val="24"/>
      <w:szCs w:val="24"/>
    </w:rPr>
  </w:style>
  <w:style w:type="paragraph" w:customStyle="1" w:styleId="1A1BodyText">
    <w:name w:val="1A1 Body Text"/>
    <w:basedOn w:val="Normal"/>
    <w:link w:val="1A1BodyTextChar"/>
    <w:rsid w:val="000168DF"/>
    <w:pPr>
      <w:tabs>
        <w:tab w:val="left" w:pos="360"/>
      </w:tabs>
      <w:overflowPunct w:val="0"/>
      <w:autoSpaceDE w:val="0"/>
      <w:autoSpaceDN w:val="0"/>
      <w:adjustRightInd w:val="0"/>
      <w:spacing w:before="20" w:after="20" w:line="190" w:lineRule="exact"/>
      <w:jc w:val="both"/>
      <w:textAlignment w:val="baseline"/>
    </w:pPr>
    <w:rPr>
      <w:rFonts w:ascii="Arial" w:hAnsi="Arial"/>
      <w:sz w:val="18"/>
      <w:szCs w:val="20"/>
    </w:rPr>
  </w:style>
  <w:style w:type="character" w:customStyle="1" w:styleId="1A1BodyTextChar">
    <w:name w:val="1A1 Body Text Char"/>
    <w:basedOn w:val="DefaultParagraphFont"/>
    <w:link w:val="1A1BodyText"/>
    <w:rsid w:val="000168DF"/>
    <w:rPr>
      <w:rFonts w:ascii="Arial" w:hAnsi="Arial"/>
      <w:sz w:val="18"/>
    </w:rPr>
  </w:style>
  <w:style w:type="character" w:customStyle="1" w:styleId="Heading3Char">
    <w:name w:val="Heading 3 Char"/>
    <w:aliases w:val="FunctionName Char,ModuleFunctionName Char,3 Char,Heading 3E Char,h3 Char,alltoc Char,Heading 3 - old Char,Head 3 Char,l3 Char,CT Char,H3 Char,Section Char,Annotationen Char,Subhead2 Char,Level 1 - 1 Char,titre 1.1.1 Char,1.2.3. Char"/>
    <w:basedOn w:val="DefaultParagraphFont"/>
    <w:link w:val="Heading3"/>
    <w:uiPriority w:val="9"/>
    <w:rsid w:val="00F94E6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F94E61"/>
    <w:rPr>
      <w:rFonts w:asciiTheme="majorHAnsi" w:eastAsiaTheme="majorEastAsia" w:hAnsiTheme="majorHAnsi" w:cstheme="majorBidi"/>
      <w:b/>
      <w:bCs/>
      <w:i/>
      <w:iCs/>
      <w:color w:val="4F81BD" w:themeColor="accent1"/>
      <w:sz w:val="24"/>
      <w:szCs w:val="24"/>
    </w:rPr>
  </w:style>
  <w:style w:type="character" w:customStyle="1" w:styleId="Heading6Char">
    <w:name w:val="Heading 6 Char"/>
    <w:basedOn w:val="DefaultParagraphFont"/>
    <w:link w:val="Heading6"/>
    <w:uiPriority w:val="9"/>
    <w:rsid w:val="00F94E6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rsid w:val="00F94E6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rsid w:val="00F94E6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F94E61"/>
    <w:rPr>
      <w:rFonts w:asciiTheme="majorHAnsi" w:eastAsiaTheme="majorEastAsia" w:hAnsiTheme="majorHAnsi" w:cstheme="majorBidi"/>
      <w:i/>
      <w:iCs/>
      <w:color w:val="404040" w:themeColor="text1" w:themeTint="BF"/>
    </w:rPr>
  </w:style>
  <w:style w:type="paragraph" w:styleId="TOC1">
    <w:name w:val="toc 1"/>
    <w:basedOn w:val="Normal"/>
    <w:next w:val="Normal"/>
    <w:uiPriority w:val="39"/>
    <w:rsid w:val="00CC2206"/>
    <w:pPr>
      <w:tabs>
        <w:tab w:val="left" w:pos="720"/>
        <w:tab w:val="right" w:leader="dot" w:pos="9900"/>
      </w:tabs>
    </w:pPr>
    <w:rPr>
      <w:rFonts w:ascii="Arial" w:hAnsi="Arial"/>
      <w:b/>
      <w:sz w:val="20"/>
      <w:szCs w:val="20"/>
    </w:rPr>
  </w:style>
  <w:style w:type="paragraph" w:styleId="TOC2">
    <w:name w:val="toc 2"/>
    <w:basedOn w:val="Normal"/>
    <w:next w:val="Normal"/>
    <w:autoRedefine/>
    <w:uiPriority w:val="39"/>
    <w:rsid w:val="00CC2206"/>
    <w:pPr>
      <w:tabs>
        <w:tab w:val="left" w:pos="720"/>
        <w:tab w:val="right" w:leader="dot" w:pos="9900"/>
      </w:tabs>
    </w:pPr>
    <w:rPr>
      <w:rFonts w:ascii="Arial" w:hAnsi="Arial"/>
      <w:sz w:val="20"/>
      <w:szCs w:val="20"/>
    </w:rPr>
  </w:style>
  <w:style w:type="paragraph" w:styleId="TOC3">
    <w:name w:val="toc 3"/>
    <w:basedOn w:val="Normal"/>
    <w:next w:val="Normal"/>
    <w:autoRedefine/>
    <w:uiPriority w:val="39"/>
    <w:rsid w:val="00CC2206"/>
    <w:pPr>
      <w:tabs>
        <w:tab w:val="left" w:pos="720"/>
        <w:tab w:val="right" w:leader="dot" w:pos="9900"/>
      </w:tabs>
    </w:pPr>
    <w:rPr>
      <w:rFonts w:ascii="Arial" w:hAnsi="Arial"/>
      <w:sz w:val="20"/>
      <w:szCs w:val="20"/>
    </w:rPr>
  </w:style>
  <w:style w:type="paragraph" w:styleId="TOC4">
    <w:name w:val="toc 4"/>
    <w:basedOn w:val="Normal"/>
    <w:next w:val="Normal"/>
    <w:autoRedefine/>
    <w:semiHidden/>
    <w:rsid w:val="00CC2206"/>
    <w:pPr>
      <w:ind w:left="720"/>
    </w:pPr>
    <w:rPr>
      <w:rFonts w:ascii="Arial" w:hAnsi="Arial"/>
      <w:sz w:val="20"/>
      <w:szCs w:val="20"/>
    </w:rPr>
  </w:style>
  <w:style w:type="paragraph" w:styleId="TOC5">
    <w:name w:val="toc 5"/>
    <w:basedOn w:val="Normal"/>
    <w:next w:val="Normal"/>
    <w:autoRedefine/>
    <w:semiHidden/>
    <w:rsid w:val="00CC2206"/>
    <w:pPr>
      <w:ind w:left="960"/>
    </w:pPr>
    <w:rPr>
      <w:rFonts w:ascii="Arial" w:hAnsi="Arial"/>
      <w:sz w:val="20"/>
      <w:szCs w:val="20"/>
    </w:rPr>
  </w:style>
  <w:style w:type="paragraph" w:styleId="TOC6">
    <w:name w:val="toc 6"/>
    <w:basedOn w:val="Normal"/>
    <w:next w:val="Normal"/>
    <w:autoRedefine/>
    <w:semiHidden/>
    <w:rsid w:val="00CC2206"/>
    <w:pPr>
      <w:ind w:left="1200"/>
    </w:pPr>
    <w:rPr>
      <w:rFonts w:ascii="Arial" w:hAnsi="Arial"/>
      <w:sz w:val="20"/>
      <w:szCs w:val="20"/>
    </w:rPr>
  </w:style>
  <w:style w:type="paragraph" w:styleId="TOC7">
    <w:name w:val="toc 7"/>
    <w:basedOn w:val="Normal"/>
    <w:next w:val="Normal"/>
    <w:autoRedefine/>
    <w:semiHidden/>
    <w:rsid w:val="00CC2206"/>
    <w:pPr>
      <w:ind w:left="1440"/>
    </w:pPr>
    <w:rPr>
      <w:rFonts w:ascii="Arial" w:hAnsi="Arial"/>
      <w:sz w:val="20"/>
      <w:szCs w:val="20"/>
    </w:rPr>
  </w:style>
  <w:style w:type="paragraph" w:styleId="TOC8">
    <w:name w:val="toc 8"/>
    <w:basedOn w:val="Normal"/>
    <w:next w:val="Normal"/>
    <w:autoRedefine/>
    <w:semiHidden/>
    <w:rsid w:val="00CC2206"/>
    <w:pPr>
      <w:ind w:left="1680"/>
    </w:pPr>
    <w:rPr>
      <w:rFonts w:ascii="Arial" w:hAnsi="Arial"/>
      <w:sz w:val="20"/>
      <w:szCs w:val="20"/>
    </w:rPr>
  </w:style>
  <w:style w:type="paragraph" w:styleId="TOC9">
    <w:name w:val="toc 9"/>
    <w:basedOn w:val="Normal"/>
    <w:next w:val="Normal"/>
    <w:autoRedefine/>
    <w:semiHidden/>
    <w:rsid w:val="00CC2206"/>
    <w:pPr>
      <w:ind w:left="1920"/>
    </w:pPr>
    <w:rPr>
      <w:rFonts w:ascii="Arial" w:hAnsi="Arial"/>
      <w:sz w:val="20"/>
      <w:szCs w:val="20"/>
    </w:rPr>
  </w:style>
  <w:style w:type="paragraph" w:customStyle="1" w:styleId="BodyTextL2">
    <w:name w:val="Body Text L2"/>
    <w:basedOn w:val="Normal"/>
    <w:rsid w:val="00CC2206"/>
    <w:pPr>
      <w:ind w:left="720"/>
      <w:jc w:val="both"/>
    </w:pPr>
    <w:rPr>
      <w:rFonts w:ascii="Arial" w:hAnsi="Arial"/>
      <w:color w:val="0000FF"/>
      <w:sz w:val="20"/>
      <w:szCs w:val="20"/>
    </w:rPr>
  </w:style>
  <w:style w:type="paragraph" w:customStyle="1" w:styleId="Lisata">
    <w:name w:val="Lisat a"/>
    <w:basedOn w:val="BodyTextIndent2"/>
    <w:rsid w:val="00CC2206"/>
    <w:pPr>
      <w:numPr>
        <w:numId w:val="16"/>
      </w:numPr>
      <w:tabs>
        <w:tab w:val="num" w:pos="1440"/>
      </w:tabs>
      <w:spacing w:before="120"/>
      <w:ind w:left="1440"/>
    </w:pPr>
    <w:rPr>
      <w:rFonts w:ascii="Arial" w:hAnsi="Arial" w:cs="Arial"/>
      <w:color w:val="0000FF"/>
      <w:sz w:val="20"/>
    </w:rPr>
  </w:style>
  <w:style w:type="paragraph" w:customStyle="1" w:styleId="BodyTextL3">
    <w:name w:val="Body Text L3"/>
    <w:basedOn w:val="BodyTextL2"/>
    <w:rsid w:val="00CC2206"/>
    <w:pPr>
      <w:spacing w:before="120" w:after="120"/>
      <w:ind w:left="1800"/>
    </w:pPr>
  </w:style>
  <w:style w:type="paragraph" w:customStyle="1" w:styleId="bullet2">
    <w:name w:val="bullet 2"/>
    <w:basedOn w:val="BodyTextIndent"/>
    <w:rsid w:val="00CC2206"/>
    <w:pPr>
      <w:numPr>
        <w:numId w:val="15"/>
      </w:numPr>
    </w:pPr>
    <w:rPr>
      <w:rFonts w:ascii="Arial" w:hAnsi="Arial"/>
      <w:sz w:val="20"/>
      <w:szCs w:val="20"/>
    </w:rPr>
  </w:style>
  <w:style w:type="paragraph" w:customStyle="1" w:styleId="BodyTextL1">
    <w:name w:val="Body Text L1"/>
    <w:basedOn w:val="BodyTextL2"/>
    <w:rsid w:val="00CC2206"/>
    <w:pPr>
      <w:ind w:left="540"/>
    </w:pPr>
  </w:style>
  <w:style w:type="paragraph" w:customStyle="1" w:styleId="bullet3">
    <w:name w:val="bullet 3"/>
    <w:aliases w:val="Bullet 3,b3,Bullet3"/>
    <w:basedOn w:val="Normal"/>
    <w:link w:val="Bullet3Char"/>
    <w:rsid w:val="00CC2206"/>
    <w:pPr>
      <w:numPr>
        <w:ilvl w:val="1"/>
        <w:numId w:val="14"/>
      </w:numPr>
      <w:tabs>
        <w:tab w:val="clear" w:pos="2520"/>
        <w:tab w:val="left" w:pos="1800"/>
      </w:tabs>
      <w:ind w:hanging="1080"/>
    </w:pPr>
    <w:rPr>
      <w:rFonts w:ascii="Arial" w:hAnsi="Arial"/>
      <w:sz w:val="20"/>
      <w:szCs w:val="20"/>
    </w:rPr>
  </w:style>
  <w:style w:type="paragraph" w:customStyle="1" w:styleId="AInformational">
    <w:name w:val="A Informational"/>
    <w:basedOn w:val="Normal"/>
    <w:rsid w:val="00CC2206"/>
    <w:pPr>
      <w:numPr>
        <w:ilvl w:val="12"/>
      </w:numPr>
      <w:spacing w:before="60" w:after="60"/>
      <w:ind w:left="720"/>
      <w:jc w:val="both"/>
    </w:pPr>
    <w:rPr>
      <w:rFonts w:ascii="Arial" w:hAnsi="Arial"/>
      <w:color w:val="993300"/>
      <w:sz w:val="20"/>
      <w:szCs w:val="20"/>
    </w:rPr>
  </w:style>
  <w:style w:type="paragraph" w:customStyle="1" w:styleId="bulletlist">
    <w:name w:val="bullet list"/>
    <w:basedOn w:val="Normal"/>
    <w:rsid w:val="00CC2206"/>
    <w:pPr>
      <w:numPr>
        <w:numId w:val="17"/>
      </w:numPr>
    </w:pPr>
    <w:rPr>
      <w:rFonts w:ascii="Arial" w:hAnsi="Arial"/>
      <w:sz w:val="20"/>
      <w:szCs w:val="20"/>
    </w:rPr>
  </w:style>
  <w:style w:type="paragraph" w:styleId="Index1">
    <w:name w:val="index 1"/>
    <w:basedOn w:val="Normal"/>
    <w:next w:val="Normal"/>
    <w:autoRedefine/>
    <w:semiHidden/>
    <w:rsid w:val="00CC2206"/>
    <w:pPr>
      <w:ind w:left="200" w:hanging="200"/>
    </w:pPr>
    <w:rPr>
      <w:rFonts w:ascii="Arial" w:hAnsi="Arial"/>
      <w:sz w:val="20"/>
      <w:szCs w:val="20"/>
    </w:rPr>
  </w:style>
  <w:style w:type="paragraph" w:customStyle="1" w:styleId="SDRLContent">
    <w:name w:val="SDRL Content"/>
    <w:basedOn w:val="Heading4"/>
    <w:rsid w:val="00CC2206"/>
    <w:pPr>
      <w:keepLines w:val="0"/>
      <w:numPr>
        <w:ilvl w:val="0"/>
        <w:numId w:val="0"/>
      </w:numPr>
      <w:tabs>
        <w:tab w:val="left" w:pos="2340"/>
      </w:tabs>
      <w:spacing w:before="0"/>
      <w:ind w:left="720"/>
    </w:pPr>
    <w:rPr>
      <w:rFonts w:ascii="Arial" w:eastAsia="Times New Roman" w:hAnsi="Arial" w:cs="Times New Roman"/>
      <w:b w:val="0"/>
      <w:bCs w:val="0"/>
      <w:i w:val="0"/>
      <w:iCs w:val="0"/>
      <w:color w:val="auto"/>
      <w:sz w:val="20"/>
      <w:szCs w:val="20"/>
    </w:rPr>
  </w:style>
  <w:style w:type="paragraph" w:customStyle="1" w:styleId="SDRLHeaders">
    <w:name w:val="SDRL Headers"/>
    <w:basedOn w:val="SDRLContent"/>
    <w:rsid w:val="00CC2206"/>
    <w:pPr>
      <w:spacing w:before="60" w:after="60"/>
    </w:pPr>
    <w:rPr>
      <w:u w:val="single"/>
    </w:rPr>
  </w:style>
  <w:style w:type="paragraph" w:customStyle="1" w:styleId="ProductHeaders">
    <w:name w:val="Product Headers"/>
    <w:basedOn w:val="SDRLHeaders"/>
    <w:rsid w:val="00CC2206"/>
    <w:pPr>
      <w:ind w:left="1440"/>
    </w:pPr>
    <w:rPr>
      <w:color w:val="99CC00"/>
    </w:rPr>
  </w:style>
  <w:style w:type="character" w:customStyle="1" w:styleId="References">
    <w:name w:val="References"/>
    <w:basedOn w:val="DefaultParagraphFont"/>
    <w:rsid w:val="00CC2206"/>
    <w:rPr>
      <w:rFonts w:ascii="Arial" w:hAnsi="Arial"/>
      <w:color w:val="0000FF"/>
      <w:sz w:val="16"/>
    </w:rPr>
  </w:style>
  <w:style w:type="paragraph" w:customStyle="1" w:styleId="Indent11Pt">
    <w:name w:val="Indent11Pt"/>
    <w:basedOn w:val="Normal"/>
    <w:rsid w:val="00CC2206"/>
    <w:pPr>
      <w:tabs>
        <w:tab w:val="left" w:pos="4560"/>
      </w:tabs>
      <w:ind w:left="4230" w:hanging="648"/>
    </w:pPr>
    <w:rPr>
      <w:sz w:val="22"/>
      <w:szCs w:val="20"/>
    </w:rPr>
  </w:style>
  <w:style w:type="character" w:customStyle="1" w:styleId="Elaborations">
    <w:name w:val="Elaborations"/>
    <w:basedOn w:val="DefaultParagraphFont"/>
    <w:rsid w:val="00CC2206"/>
    <w:rPr>
      <w:rFonts w:ascii="Times New Roman" w:hAnsi="Times New Roman"/>
      <w:i/>
      <w:color w:val="333333"/>
      <w:sz w:val="20"/>
    </w:rPr>
  </w:style>
  <w:style w:type="paragraph" w:customStyle="1" w:styleId="Heading0">
    <w:name w:val="Heading 0"/>
    <w:basedOn w:val="Heading1"/>
    <w:rsid w:val="00CC2206"/>
    <w:pPr>
      <w:keepLines/>
      <w:numPr>
        <w:ilvl w:val="12"/>
        <w:numId w:val="0"/>
      </w:numPr>
      <w:shd w:val="pct10" w:color="auto" w:fill="auto"/>
      <w:spacing w:before="220" w:after="220" w:line="280" w:lineRule="atLeast"/>
      <w:jc w:val="left"/>
    </w:pPr>
    <w:rPr>
      <w:rFonts w:ascii="Arial" w:hAnsi="Arial"/>
      <w:bCs w:val="0"/>
      <w:spacing w:val="-10"/>
      <w:kern w:val="28"/>
      <w:position w:val="6"/>
      <w:sz w:val="24"/>
      <w:szCs w:val="20"/>
      <w:u w:val="none"/>
    </w:rPr>
  </w:style>
  <w:style w:type="paragraph" w:customStyle="1" w:styleId="ABoilerPlate">
    <w:name w:val="A Boiler Plate"/>
    <w:basedOn w:val="BodyText"/>
    <w:rsid w:val="00CC2206"/>
    <w:pPr>
      <w:keepLines/>
      <w:numPr>
        <w:ilvl w:val="12"/>
      </w:numPr>
      <w:spacing w:before="60" w:after="60" w:line="220" w:lineRule="atLeast"/>
      <w:ind w:right="-180"/>
    </w:pPr>
    <w:rPr>
      <w:rFonts w:ascii="Arial" w:hAnsi="Arial"/>
      <w:color w:val="0000FF"/>
    </w:rPr>
  </w:style>
  <w:style w:type="paragraph" w:customStyle="1" w:styleId="ANormal">
    <w:name w:val="A Normal"/>
    <w:basedOn w:val="Footer"/>
    <w:rsid w:val="00CC2206"/>
    <w:pPr>
      <w:numPr>
        <w:ilvl w:val="12"/>
      </w:numPr>
      <w:tabs>
        <w:tab w:val="clear" w:pos="4320"/>
        <w:tab w:val="clear" w:pos="8640"/>
      </w:tabs>
    </w:pPr>
    <w:rPr>
      <w:rFonts w:ascii="Arial" w:hAnsi="Arial"/>
      <w:sz w:val="20"/>
      <w:szCs w:val="20"/>
    </w:rPr>
  </w:style>
  <w:style w:type="paragraph" w:customStyle="1" w:styleId="AAprovalTable">
    <w:name w:val="A Aproval Table"/>
    <w:basedOn w:val="BodyText"/>
    <w:rsid w:val="00CC2206"/>
    <w:pPr>
      <w:numPr>
        <w:ilvl w:val="12"/>
      </w:numPr>
      <w:spacing w:before="60" w:after="60" w:line="220" w:lineRule="atLeast"/>
      <w:ind w:left="446"/>
    </w:pPr>
    <w:rPr>
      <w:rFonts w:ascii="Arial" w:hAnsi="Arial"/>
    </w:rPr>
  </w:style>
  <w:style w:type="paragraph" w:customStyle="1" w:styleId="AInformationalBullet">
    <w:name w:val="A Informational Bullet"/>
    <w:basedOn w:val="AInformational"/>
    <w:rsid w:val="00CC2206"/>
    <w:pPr>
      <w:numPr>
        <w:ilvl w:val="0"/>
        <w:numId w:val="18"/>
      </w:numPr>
      <w:spacing w:before="0"/>
    </w:pPr>
  </w:style>
  <w:style w:type="paragraph" w:customStyle="1" w:styleId="AInformationalBullet2">
    <w:name w:val="A Informational Bullet 2"/>
    <w:basedOn w:val="AInformationalBullet"/>
    <w:rsid w:val="00CC2206"/>
    <w:pPr>
      <w:numPr>
        <w:ilvl w:val="1"/>
      </w:numPr>
      <w:tabs>
        <w:tab w:val="clear" w:pos="720"/>
        <w:tab w:val="num" w:pos="1440"/>
      </w:tabs>
      <w:ind w:left="1440"/>
    </w:pPr>
  </w:style>
  <w:style w:type="paragraph" w:customStyle="1" w:styleId="AInformationalBullet3">
    <w:name w:val="A Informational Bullet 3"/>
    <w:basedOn w:val="AInformationalBullet2"/>
    <w:rsid w:val="00CC2206"/>
    <w:pPr>
      <w:numPr>
        <w:ilvl w:val="3"/>
      </w:numPr>
      <w:tabs>
        <w:tab w:val="clear" w:pos="2160"/>
        <w:tab w:val="num" w:pos="1800"/>
      </w:tabs>
      <w:ind w:left="1800"/>
    </w:pPr>
  </w:style>
  <w:style w:type="numbering" w:styleId="111111">
    <w:name w:val="Outline List 2"/>
    <w:basedOn w:val="NoList"/>
    <w:rsid w:val="00CC2206"/>
    <w:pPr>
      <w:numPr>
        <w:numId w:val="19"/>
      </w:numPr>
    </w:pPr>
  </w:style>
  <w:style w:type="character" w:styleId="Emphasis">
    <w:name w:val="Emphasis"/>
    <w:basedOn w:val="DefaultParagraphFont"/>
    <w:qFormat/>
    <w:rsid w:val="00CC2206"/>
    <w:rPr>
      <w:i/>
      <w:iCs/>
    </w:rPr>
  </w:style>
  <w:style w:type="paragraph" w:customStyle="1" w:styleId="p1">
    <w:name w:val="p1"/>
    <w:basedOn w:val="Normal"/>
    <w:rsid w:val="00CC2206"/>
    <w:pPr>
      <w:widowControl w:val="0"/>
      <w:tabs>
        <w:tab w:val="left" w:pos="204"/>
      </w:tabs>
      <w:autoSpaceDE w:val="0"/>
      <w:autoSpaceDN w:val="0"/>
      <w:adjustRightInd w:val="0"/>
      <w:spacing w:line="240" w:lineRule="atLeast"/>
      <w:jc w:val="both"/>
    </w:pPr>
    <w:rPr>
      <w:rFonts w:ascii="Arial" w:hAnsi="Arial" w:cs="Arial"/>
      <w:sz w:val="20"/>
      <w:szCs w:val="20"/>
    </w:rPr>
  </w:style>
  <w:style w:type="paragraph" w:customStyle="1" w:styleId="paraN-subheadpara">
    <w:name w:val="para:N-subheadpara"/>
    <w:basedOn w:val="Normal"/>
    <w:rsid w:val="00CC2206"/>
    <w:pPr>
      <w:overflowPunct w:val="0"/>
      <w:autoSpaceDE w:val="0"/>
      <w:autoSpaceDN w:val="0"/>
      <w:adjustRightInd w:val="0"/>
      <w:jc w:val="both"/>
      <w:textAlignment w:val="baseline"/>
    </w:pPr>
    <w:rPr>
      <w:rFonts w:ascii="Arial" w:hAnsi="Arial" w:cs="Arial"/>
      <w:sz w:val="22"/>
      <w:szCs w:val="20"/>
    </w:rPr>
  </w:style>
  <w:style w:type="paragraph" w:styleId="TOCHeading">
    <w:name w:val="TOC Heading"/>
    <w:basedOn w:val="Heading1"/>
    <w:next w:val="Normal"/>
    <w:uiPriority w:val="39"/>
    <w:semiHidden/>
    <w:unhideWhenUsed/>
    <w:qFormat/>
    <w:rsid w:val="00CC2206"/>
    <w:pPr>
      <w:keepLines/>
      <w:numPr>
        <w:numId w:val="0"/>
      </w:numPr>
      <w:spacing w:before="480" w:line="276" w:lineRule="auto"/>
      <w:jc w:val="left"/>
      <w:outlineLvl w:val="9"/>
    </w:pPr>
    <w:rPr>
      <w:rFonts w:asciiTheme="majorHAnsi" w:eastAsiaTheme="majorEastAsia" w:hAnsiTheme="majorHAnsi" w:cstheme="majorBidi"/>
      <w:color w:val="365F91" w:themeColor="accent1" w:themeShade="BF"/>
      <w:szCs w:val="28"/>
      <w:u w:val="none"/>
      <w:lang w:eastAsia="ja-JP"/>
    </w:rPr>
  </w:style>
  <w:style w:type="paragraph" w:customStyle="1" w:styleId="Clause-Multi">
    <w:name w:val="Clause-Multi"/>
    <w:basedOn w:val="Normal"/>
    <w:rsid w:val="00904658"/>
    <w:pPr>
      <w:spacing w:before="120" w:after="120"/>
      <w:ind w:left="360" w:hanging="360"/>
    </w:pPr>
    <w:rPr>
      <w:szCs w:val="20"/>
    </w:rPr>
  </w:style>
  <w:style w:type="paragraph" w:customStyle="1" w:styleId="Clause-Single">
    <w:name w:val="Clause-Single"/>
    <w:basedOn w:val="Normal"/>
    <w:rsid w:val="00904658"/>
    <w:pPr>
      <w:spacing w:before="120" w:after="120"/>
    </w:pPr>
    <w:rPr>
      <w:szCs w:val="20"/>
    </w:rPr>
  </w:style>
  <w:style w:type="paragraph" w:customStyle="1" w:styleId="Legal2L1Char">
    <w:name w:val="Legal2_L1 Char"/>
    <w:basedOn w:val="Normal"/>
    <w:rsid w:val="00904658"/>
    <w:pPr>
      <w:numPr>
        <w:numId w:val="20"/>
      </w:numPr>
      <w:spacing w:after="240"/>
    </w:pPr>
    <w:rPr>
      <w:szCs w:val="20"/>
    </w:rPr>
  </w:style>
  <w:style w:type="paragraph" w:styleId="Revision">
    <w:name w:val="Revision"/>
    <w:hidden/>
    <w:uiPriority w:val="99"/>
    <w:semiHidden/>
    <w:rsid w:val="007703BF"/>
    <w:rPr>
      <w:sz w:val="24"/>
      <w:szCs w:val="24"/>
    </w:rPr>
  </w:style>
  <w:style w:type="character" w:customStyle="1" w:styleId="CommentTextChar">
    <w:name w:val="Comment Text Char"/>
    <w:basedOn w:val="DefaultParagraphFont"/>
    <w:link w:val="CommentText"/>
    <w:uiPriority w:val="99"/>
    <w:rsid w:val="00B84CBC"/>
  </w:style>
  <w:style w:type="paragraph" w:customStyle="1" w:styleId="Legal2L2Char">
    <w:name w:val="Legal2_L2 Char"/>
    <w:basedOn w:val="Normal"/>
    <w:rsid w:val="00B84CBC"/>
    <w:pPr>
      <w:tabs>
        <w:tab w:val="num" w:pos="720"/>
      </w:tabs>
      <w:spacing w:after="240"/>
    </w:pPr>
    <w:rPr>
      <w:szCs w:val="20"/>
    </w:rPr>
  </w:style>
  <w:style w:type="character" w:customStyle="1" w:styleId="Heading2Char">
    <w:name w:val="Heading 2 Char"/>
    <w:link w:val="Heading2"/>
    <w:uiPriority w:val="9"/>
    <w:rsid w:val="00435481"/>
    <w:rPr>
      <w:sz w:val="28"/>
      <w:szCs w:val="24"/>
    </w:rPr>
  </w:style>
  <w:style w:type="character" w:customStyle="1" w:styleId="HeaderChar">
    <w:name w:val="Header Char"/>
    <w:aliases w:val="body Char,Header-DWP Char,h Char,body2 Char,body3 Char,body4 Char,body5 Char,body6 Char,body7 Char,body8 Char,body9 Char,body10 Char,body11 Char,body12 Char,body13 Char,body14 Char,body15 Char,body16 Char,body17 Char,body18 Char,body19 Char"/>
    <w:link w:val="Header"/>
    <w:locked/>
    <w:rsid w:val="00435481"/>
    <w:rPr>
      <w:sz w:val="24"/>
      <w:szCs w:val="24"/>
    </w:rPr>
  </w:style>
  <w:style w:type="paragraph" w:customStyle="1" w:styleId="p27">
    <w:name w:val="p27"/>
    <w:basedOn w:val="Normal"/>
    <w:rsid w:val="00435481"/>
    <w:pPr>
      <w:tabs>
        <w:tab w:val="left" w:pos="720"/>
      </w:tabs>
      <w:spacing w:line="520" w:lineRule="auto"/>
      <w:jc w:val="both"/>
    </w:pPr>
    <w:rPr>
      <w:szCs w:val="20"/>
    </w:rPr>
  </w:style>
  <w:style w:type="paragraph" w:customStyle="1" w:styleId="numlist">
    <w:name w:val="numlist"/>
    <w:basedOn w:val="Normal"/>
    <w:rsid w:val="00435481"/>
    <w:pPr>
      <w:spacing w:before="100" w:beforeAutospacing="1" w:after="100" w:afterAutospacing="1"/>
    </w:pPr>
    <w:rPr>
      <w:rFonts w:eastAsia="MS Mincho"/>
      <w:lang w:eastAsia="ja-JP"/>
    </w:rPr>
  </w:style>
  <w:style w:type="paragraph" w:customStyle="1" w:styleId="OS1L1">
    <w:name w:val="OS1_L1"/>
    <w:basedOn w:val="Normal"/>
    <w:rsid w:val="00FA2B3C"/>
    <w:pPr>
      <w:keepNext/>
      <w:numPr>
        <w:numId w:val="21"/>
      </w:numPr>
      <w:tabs>
        <w:tab w:val="clear" w:pos="720"/>
        <w:tab w:val="num" w:pos="360"/>
      </w:tabs>
      <w:spacing w:before="240"/>
      <w:ind w:left="360" w:hanging="360"/>
      <w:jc w:val="both"/>
    </w:pPr>
    <w:rPr>
      <w:rFonts w:ascii="Arial" w:eastAsia="Calibri" w:hAnsi="Arial" w:cs="Arial"/>
      <w:b/>
      <w:bCs/>
      <w:caps/>
      <w:sz w:val="22"/>
      <w:szCs w:val="22"/>
    </w:rPr>
  </w:style>
  <w:style w:type="paragraph" w:customStyle="1" w:styleId="OS1L2">
    <w:name w:val="OS1_L2"/>
    <w:basedOn w:val="Normal"/>
    <w:rsid w:val="00FA2B3C"/>
    <w:pPr>
      <w:keepNext/>
      <w:numPr>
        <w:ilvl w:val="1"/>
        <w:numId w:val="21"/>
      </w:numPr>
      <w:tabs>
        <w:tab w:val="clear" w:pos="720"/>
        <w:tab w:val="num" w:pos="360"/>
      </w:tabs>
      <w:spacing w:before="240"/>
      <w:ind w:left="360" w:hanging="360"/>
      <w:jc w:val="both"/>
    </w:pPr>
    <w:rPr>
      <w:rFonts w:ascii="Arial" w:eastAsia="Calibri" w:hAnsi="Arial" w:cs="Arial"/>
      <w:b/>
      <w:bCs/>
      <w:sz w:val="22"/>
      <w:szCs w:val="22"/>
    </w:rPr>
  </w:style>
  <w:style w:type="paragraph" w:customStyle="1" w:styleId="OS1L3">
    <w:name w:val="OS1_L3"/>
    <w:basedOn w:val="Normal"/>
    <w:rsid w:val="00FA2B3C"/>
    <w:pPr>
      <w:numPr>
        <w:ilvl w:val="2"/>
        <w:numId w:val="21"/>
      </w:numPr>
      <w:tabs>
        <w:tab w:val="clear" w:pos="6480"/>
        <w:tab w:val="num" w:pos="360"/>
      </w:tabs>
      <w:spacing w:before="240"/>
      <w:ind w:left="1440" w:hanging="360"/>
      <w:jc w:val="both"/>
    </w:pPr>
    <w:rPr>
      <w:rFonts w:ascii="Arial" w:eastAsia="Calibri" w:hAnsi="Arial" w:cs="Arial"/>
      <w:sz w:val="22"/>
      <w:szCs w:val="22"/>
    </w:rPr>
  </w:style>
  <w:style w:type="paragraph" w:customStyle="1" w:styleId="OS1L4">
    <w:name w:val="OS1_L4"/>
    <w:basedOn w:val="Normal"/>
    <w:rsid w:val="00FA2B3C"/>
    <w:pPr>
      <w:numPr>
        <w:ilvl w:val="3"/>
        <w:numId w:val="21"/>
      </w:numPr>
      <w:tabs>
        <w:tab w:val="clear" w:pos="4410"/>
        <w:tab w:val="num" w:pos="360"/>
      </w:tabs>
      <w:spacing w:before="240"/>
      <w:ind w:left="360" w:hanging="360"/>
      <w:jc w:val="both"/>
    </w:pPr>
    <w:rPr>
      <w:rFonts w:ascii="Arial" w:eastAsia="Calibri" w:hAnsi="Arial" w:cs="Arial"/>
      <w:sz w:val="22"/>
      <w:szCs w:val="22"/>
    </w:rPr>
  </w:style>
  <w:style w:type="paragraph" w:customStyle="1" w:styleId="OS1L5">
    <w:name w:val="OS1_L5"/>
    <w:basedOn w:val="Normal"/>
    <w:rsid w:val="00FA2B3C"/>
    <w:pPr>
      <w:numPr>
        <w:ilvl w:val="4"/>
        <w:numId w:val="21"/>
      </w:numPr>
      <w:tabs>
        <w:tab w:val="clear" w:pos="2880"/>
        <w:tab w:val="num" w:pos="360"/>
      </w:tabs>
      <w:spacing w:before="240"/>
      <w:ind w:left="360" w:hanging="360"/>
      <w:jc w:val="both"/>
    </w:pPr>
    <w:rPr>
      <w:rFonts w:ascii="Arial" w:eastAsia="Calibri" w:hAnsi="Arial" w:cs="Arial"/>
      <w:sz w:val="22"/>
      <w:szCs w:val="22"/>
    </w:rPr>
  </w:style>
  <w:style w:type="paragraph" w:customStyle="1" w:styleId="OS1L6">
    <w:name w:val="OS1_L6"/>
    <w:basedOn w:val="Normal"/>
    <w:rsid w:val="00FA2B3C"/>
    <w:pPr>
      <w:numPr>
        <w:ilvl w:val="5"/>
        <w:numId w:val="21"/>
      </w:numPr>
      <w:tabs>
        <w:tab w:val="clear" w:pos="3600"/>
        <w:tab w:val="num" w:pos="360"/>
      </w:tabs>
      <w:spacing w:before="240"/>
      <w:ind w:left="360" w:hanging="360"/>
      <w:jc w:val="both"/>
    </w:pPr>
    <w:rPr>
      <w:rFonts w:ascii="Arial" w:eastAsia="Calibri" w:hAnsi="Arial" w:cs="Arial"/>
      <w:sz w:val="22"/>
      <w:szCs w:val="22"/>
    </w:rPr>
  </w:style>
  <w:style w:type="paragraph" w:customStyle="1" w:styleId="OS1L7">
    <w:name w:val="OS1_L7"/>
    <w:basedOn w:val="Normal"/>
    <w:rsid w:val="00FA2B3C"/>
    <w:pPr>
      <w:numPr>
        <w:ilvl w:val="6"/>
        <w:numId w:val="21"/>
      </w:numPr>
      <w:tabs>
        <w:tab w:val="clear" w:pos="4320"/>
        <w:tab w:val="num" w:pos="360"/>
      </w:tabs>
      <w:spacing w:before="240"/>
      <w:ind w:left="360" w:hanging="360"/>
      <w:jc w:val="both"/>
    </w:pPr>
    <w:rPr>
      <w:rFonts w:ascii="Arial" w:eastAsia="Calibri" w:hAnsi="Arial" w:cs="Arial"/>
      <w:sz w:val="22"/>
      <w:szCs w:val="22"/>
    </w:rPr>
  </w:style>
  <w:style w:type="paragraph" w:customStyle="1" w:styleId="OS1L8">
    <w:name w:val="OS1_L8"/>
    <w:basedOn w:val="Normal"/>
    <w:rsid w:val="00FA2B3C"/>
    <w:pPr>
      <w:numPr>
        <w:ilvl w:val="7"/>
        <w:numId w:val="21"/>
      </w:numPr>
      <w:tabs>
        <w:tab w:val="clear" w:pos="5040"/>
        <w:tab w:val="num" w:pos="360"/>
      </w:tabs>
      <w:spacing w:before="240"/>
      <w:ind w:left="360" w:hanging="360"/>
      <w:jc w:val="both"/>
    </w:pPr>
    <w:rPr>
      <w:rFonts w:ascii="Arial" w:eastAsia="Calibri" w:hAnsi="Arial" w:cs="Arial"/>
      <w:sz w:val="22"/>
      <w:szCs w:val="22"/>
    </w:rPr>
  </w:style>
  <w:style w:type="paragraph" w:customStyle="1" w:styleId="OS1L9">
    <w:name w:val="OS1_L9"/>
    <w:basedOn w:val="Normal"/>
    <w:rsid w:val="00FA2B3C"/>
    <w:pPr>
      <w:numPr>
        <w:ilvl w:val="8"/>
        <w:numId w:val="21"/>
      </w:numPr>
      <w:tabs>
        <w:tab w:val="clear" w:pos="5760"/>
        <w:tab w:val="num" w:pos="360"/>
      </w:tabs>
      <w:spacing w:before="240"/>
      <w:ind w:left="360" w:hanging="360"/>
      <w:jc w:val="both"/>
    </w:pPr>
    <w:rPr>
      <w:rFonts w:ascii="Arial" w:eastAsia="Calibri" w:hAnsi="Arial" w:cs="Arial"/>
      <w:sz w:val="22"/>
      <w:szCs w:val="22"/>
    </w:rPr>
  </w:style>
  <w:style w:type="character" w:customStyle="1" w:styleId="Heading1Char">
    <w:name w:val="Heading 1 Char"/>
    <w:basedOn w:val="DefaultParagraphFont"/>
    <w:link w:val="Heading1"/>
    <w:uiPriority w:val="9"/>
    <w:rsid w:val="008B1B9E"/>
    <w:rPr>
      <w:b/>
      <w:bCs/>
      <w:sz w:val="28"/>
      <w:szCs w:val="24"/>
      <w:u w:val="single"/>
    </w:rPr>
  </w:style>
  <w:style w:type="character" w:customStyle="1" w:styleId="Heading5Char">
    <w:name w:val="Heading 5 Char"/>
    <w:aliases w:val="Block Label Char"/>
    <w:basedOn w:val="DefaultParagraphFont"/>
    <w:link w:val="Heading5"/>
    <w:uiPriority w:val="9"/>
    <w:rsid w:val="008B1B9E"/>
    <w:rPr>
      <w:b/>
      <w:bCs/>
      <w:i/>
      <w:iCs/>
      <w:sz w:val="26"/>
      <w:szCs w:val="26"/>
    </w:rPr>
  </w:style>
  <w:style w:type="paragraph" w:customStyle="1" w:styleId="XeroxBodyText">
    <w:name w:val="Xerox Body Text"/>
    <w:basedOn w:val="Normal"/>
    <w:link w:val="XeroxBodyTextChar"/>
    <w:autoRedefine/>
    <w:rsid w:val="008B1B9E"/>
    <w:pPr>
      <w:spacing w:before="120" w:after="120" w:line="264" w:lineRule="auto"/>
    </w:pPr>
    <w:rPr>
      <w:rFonts w:ascii="Arial" w:eastAsiaTheme="minorHAnsi" w:hAnsi="Arial" w:cstheme="minorBidi"/>
      <w:noProof/>
      <w:sz w:val="20"/>
      <w:szCs w:val="20"/>
      <w:lang w:val="en-CA"/>
    </w:rPr>
  </w:style>
  <w:style w:type="character" w:customStyle="1" w:styleId="FooterChar">
    <w:name w:val="Footer Char"/>
    <w:basedOn w:val="DefaultParagraphFont"/>
    <w:link w:val="Footer"/>
    <w:uiPriority w:val="99"/>
    <w:rsid w:val="008B1B9E"/>
    <w:rPr>
      <w:sz w:val="24"/>
      <w:szCs w:val="24"/>
    </w:rPr>
  </w:style>
  <w:style w:type="paragraph" w:customStyle="1" w:styleId="Title1">
    <w:name w:val="Title 1"/>
    <w:basedOn w:val="Heading1"/>
    <w:link w:val="Title1Char"/>
    <w:rsid w:val="008B1B9E"/>
    <w:pPr>
      <w:keepLines/>
      <w:numPr>
        <w:numId w:val="0"/>
      </w:numPr>
      <w:spacing w:before="240" w:line="259" w:lineRule="auto"/>
      <w:jc w:val="left"/>
    </w:pPr>
    <w:rPr>
      <w:rFonts w:asciiTheme="majorHAnsi" w:eastAsiaTheme="majorEastAsia" w:hAnsiTheme="majorHAnsi" w:cstheme="majorBidi"/>
      <w:b w:val="0"/>
      <w:bCs w:val="0"/>
      <w:color w:val="2895D5"/>
      <w:sz w:val="44"/>
      <w:szCs w:val="44"/>
      <w:u w:val="none"/>
    </w:rPr>
  </w:style>
  <w:style w:type="character" w:customStyle="1" w:styleId="Title1Char">
    <w:name w:val="Title 1 Char"/>
    <w:link w:val="Title1"/>
    <w:rsid w:val="008B1B9E"/>
    <w:rPr>
      <w:rFonts w:asciiTheme="majorHAnsi" w:eastAsiaTheme="majorEastAsia" w:hAnsiTheme="majorHAnsi" w:cstheme="majorBidi"/>
      <w:color w:val="2895D5"/>
      <w:sz w:val="44"/>
      <w:szCs w:val="44"/>
    </w:rPr>
  </w:style>
  <w:style w:type="paragraph" w:customStyle="1" w:styleId="XeroxBUllet1">
    <w:name w:val="Xerox BUllet 1"/>
    <w:basedOn w:val="Normal"/>
    <w:autoRedefine/>
    <w:uiPriority w:val="99"/>
    <w:rsid w:val="008B1B9E"/>
    <w:pPr>
      <w:spacing w:after="120" w:line="264" w:lineRule="auto"/>
    </w:pPr>
    <w:rPr>
      <w:rFonts w:asciiTheme="minorHAnsi" w:hAnsiTheme="minorHAnsi"/>
      <w:color w:val="000000"/>
      <w:sz w:val="20"/>
      <w:szCs w:val="36"/>
    </w:rPr>
  </w:style>
  <w:style w:type="character" w:customStyle="1" w:styleId="XeroxBodyTextChar">
    <w:name w:val="Xerox Body Text Char"/>
    <w:link w:val="XeroxBodyText"/>
    <w:rsid w:val="008B1B9E"/>
    <w:rPr>
      <w:rFonts w:ascii="Arial" w:eastAsiaTheme="minorHAnsi" w:hAnsi="Arial" w:cstheme="minorBidi"/>
      <w:noProof/>
      <w:lang w:val="en-CA"/>
    </w:rPr>
  </w:style>
  <w:style w:type="character" w:customStyle="1" w:styleId="BodyTextChar">
    <w:name w:val="Body Text Char"/>
    <w:aliases w:val="bt Char,body text Char,BODY TEXT Char,t Char,bullet title Char,sp Char,text Char,sbs Char,block text Char,1 Char,bt4 Char,body text4 Char,bt5 Char,body text5 Char,bt1 Char,body text1 Char,Resume Text Char,txt1 Char,T1 Char,Text Char"/>
    <w:basedOn w:val="DefaultParagraphFont"/>
    <w:link w:val="BodyText"/>
    <w:uiPriority w:val="99"/>
    <w:rsid w:val="008B1B9E"/>
    <w:rPr>
      <w:rFonts w:ascii="MS Serif" w:hAnsi="MS Serif"/>
    </w:rPr>
  </w:style>
  <w:style w:type="character" w:customStyle="1" w:styleId="TitleChar">
    <w:name w:val="Title Char"/>
    <w:basedOn w:val="DefaultParagraphFont"/>
    <w:link w:val="Title"/>
    <w:uiPriority w:val="10"/>
    <w:rsid w:val="008B1B9E"/>
    <w:rPr>
      <w:b/>
      <w:bCs/>
      <w:sz w:val="24"/>
      <w:szCs w:val="24"/>
    </w:rPr>
  </w:style>
  <w:style w:type="paragraph" w:customStyle="1" w:styleId="Title2">
    <w:name w:val="Title2"/>
    <w:basedOn w:val="Normal"/>
    <w:rsid w:val="008B1B9E"/>
    <w:pPr>
      <w:spacing w:after="160" w:line="259" w:lineRule="auto"/>
    </w:pPr>
    <w:rPr>
      <w:rFonts w:ascii="Xerox Sans Light" w:hAnsi="Xerox Sans Light"/>
      <w:color w:val="848484"/>
      <w:sz w:val="66"/>
      <w:szCs w:val="66"/>
    </w:rPr>
  </w:style>
  <w:style w:type="character" w:customStyle="1" w:styleId="StyleArial11pt">
    <w:name w:val="Style Arial 11 pt"/>
    <w:rsid w:val="008B1B9E"/>
    <w:rPr>
      <w:rFonts w:ascii="Arial" w:hAnsi="Arial" w:cs="Arial"/>
      <w:sz w:val="22"/>
      <w:szCs w:val="22"/>
    </w:rPr>
  </w:style>
  <w:style w:type="character" w:customStyle="1" w:styleId="BodyTextIndent3Char">
    <w:name w:val="Body Text Indent 3 Char"/>
    <w:basedOn w:val="DefaultParagraphFont"/>
    <w:link w:val="BodyTextIndent3"/>
    <w:uiPriority w:val="99"/>
    <w:rsid w:val="008B1B9E"/>
    <w:rPr>
      <w:sz w:val="26"/>
      <w:szCs w:val="24"/>
    </w:rPr>
  </w:style>
  <w:style w:type="character" w:customStyle="1" w:styleId="BalloonTextChar">
    <w:name w:val="Balloon Text Char"/>
    <w:basedOn w:val="DefaultParagraphFont"/>
    <w:link w:val="BalloonText"/>
    <w:uiPriority w:val="99"/>
    <w:semiHidden/>
    <w:rsid w:val="008B1B9E"/>
    <w:rPr>
      <w:rFonts w:ascii="Tahoma" w:hAnsi="Tahoma" w:cs="Tahoma"/>
      <w:sz w:val="16"/>
      <w:szCs w:val="16"/>
    </w:rPr>
  </w:style>
  <w:style w:type="paragraph" w:customStyle="1" w:styleId="Title20">
    <w:name w:val="Title 2"/>
    <w:basedOn w:val="Heading2"/>
    <w:link w:val="Title2Char"/>
    <w:rsid w:val="008B1B9E"/>
    <w:pPr>
      <w:keepLines/>
      <w:numPr>
        <w:ilvl w:val="0"/>
        <w:numId w:val="0"/>
      </w:numPr>
      <w:spacing w:before="40" w:line="259" w:lineRule="auto"/>
    </w:pPr>
    <w:rPr>
      <w:rFonts w:asciiTheme="majorHAnsi" w:eastAsiaTheme="majorEastAsia" w:hAnsiTheme="majorHAnsi" w:cstheme="majorBidi"/>
      <w:color w:val="ADAFB2"/>
      <w:sz w:val="36"/>
      <w:szCs w:val="36"/>
    </w:rPr>
  </w:style>
  <w:style w:type="character" w:customStyle="1" w:styleId="Title2Char">
    <w:name w:val="Title 2 Char"/>
    <w:link w:val="Title20"/>
    <w:rsid w:val="008B1B9E"/>
    <w:rPr>
      <w:rFonts w:asciiTheme="majorHAnsi" w:eastAsiaTheme="majorEastAsia" w:hAnsiTheme="majorHAnsi" w:cstheme="majorBidi"/>
      <w:color w:val="ADAFB2"/>
      <w:sz w:val="36"/>
      <w:szCs w:val="36"/>
    </w:rPr>
  </w:style>
  <w:style w:type="paragraph" w:customStyle="1" w:styleId="servicebody">
    <w:name w:val="service body"/>
    <w:rsid w:val="008B1B9E"/>
    <w:pPr>
      <w:keepLines/>
      <w:suppressAutoHyphens/>
      <w:spacing w:before="40" w:after="40"/>
    </w:pPr>
    <w:rPr>
      <w:rFonts w:ascii="Arial" w:hAnsi="Arial" w:cs="Arial"/>
      <w:color w:val="000000"/>
    </w:rPr>
  </w:style>
  <w:style w:type="paragraph" w:customStyle="1" w:styleId="Legal2L1">
    <w:name w:val="Legal2_L1"/>
    <w:basedOn w:val="Normal"/>
    <w:next w:val="Legal2L2"/>
    <w:rsid w:val="008B1B9E"/>
    <w:pPr>
      <w:keepNext/>
      <w:numPr>
        <w:ilvl w:val="1"/>
        <w:numId w:val="22"/>
      </w:numPr>
      <w:tabs>
        <w:tab w:val="clear" w:pos="1440"/>
        <w:tab w:val="num" w:pos="360"/>
      </w:tabs>
      <w:spacing w:after="240" w:line="259" w:lineRule="auto"/>
      <w:ind w:left="0" w:firstLine="0"/>
      <w:outlineLvl w:val="0"/>
    </w:pPr>
  </w:style>
  <w:style w:type="paragraph" w:customStyle="1" w:styleId="Legal2L2">
    <w:name w:val="Legal2_L2"/>
    <w:basedOn w:val="Legal2L1"/>
    <w:next w:val="Legal2L3"/>
    <w:rsid w:val="008B1B9E"/>
    <w:pPr>
      <w:numPr>
        <w:ilvl w:val="2"/>
      </w:numPr>
      <w:tabs>
        <w:tab w:val="clear" w:pos="2160"/>
        <w:tab w:val="num" w:pos="1440"/>
      </w:tabs>
      <w:ind w:left="1440"/>
      <w:outlineLvl w:val="1"/>
    </w:pPr>
  </w:style>
  <w:style w:type="paragraph" w:customStyle="1" w:styleId="Legal2L3">
    <w:name w:val="Legal2_L3"/>
    <w:basedOn w:val="Legal2L2"/>
    <w:next w:val="Legal2L4"/>
    <w:rsid w:val="008B1B9E"/>
    <w:pPr>
      <w:keepNext w:val="0"/>
      <w:numPr>
        <w:ilvl w:val="3"/>
      </w:numPr>
      <w:tabs>
        <w:tab w:val="clear" w:pos="2880"/>
        <w:tab w:val="num" w:pos="2160"/>
      </w:tabs>
      <w:ind w:left="2160"/>
      <w:outlineLvl w:val="2"/>
    </w:pPr>
  </w:style>
  <w:style w:type="paragraph" w:customStyle="1" w:styleId="Legal2L4">
    <w:name w:val="Legal2_L4"/>
    <w:basedOn w:val="Legal2L3"/>
    <w:next w:val="Legal2L5"/>
    <w:rsid w:val="008B1B9E"/>
    <w:pPr>
      <w:numPr>
        <w:ilvl w:val="4"/>
      </w:numPr>
      <w:tabs>
        <w:tab w:val="clear" w:pos="3600"/>
        <w:tab w:val="num" w:pos="2880"/>
      </w:tabs>
      <w:ind w:left="2880"/>
      <w:outlineLvl w:val="3"/>
    </w:pPr>
  </w:style>
  <w:style w:type="paragraph" w:customStyle="1" w:styleId="Legal2L5">
    <w:name w:val="Legal2_L5"/>
    <w:basedOn w:val="Legal2L4"/>
    <w:next w:val="BodyText"/>
    <w:rsid w:val="008B1B9E"/>
    <w:pPr>
      <w:numPr>
        <w:ilvl w:val="5"/>
      </w:numPr>
      <w:tabs>
        <w:tab w:val="clear" w:pos="4320"/>
        <w:tab w:val="num" w:pos="3600"/>
      </w:tabs>
      <w:ind w:left="0" w:firstLine="2880"/>
      <w:outlineLvl w:val="4"/>
    </w:pPr>
  </w:style>
  <w:style w:type="paragraph" w:customStyle="1" w:styleId="Legal2L6">
    <w:name w:val="Legal2_L6"/>
    <w:basedOn w:val="Legal2L5"/>
    <w:next w:val="BodyText"/>
    <w:rsid w:val="008B1B9E"/>
    <w:pPr>
      <w:numPr>
        <w:ilvl w:val="6"/>
      </w:numPr>
      <w:tabs>
        <w:tab w:val="clear" w:pos="5040"/>
        <w:tab w:val="num" w:pos="4320"/>
      </w:tabs>
      <w:ind w:left="4320" w:firstLine="3600"/>
      <w:outlineLvl w:val="5"/>
    </w:pPr>
  </w:style>
  <w:style w:type="paragraph" w:customStyle="1" w:styleId="Legal2L7">
    <w:name w:val="Legal2_L7"/>
    <w:basedOn w:val="Legal2L6"/>
    <w:next w:val="BodyText"/>
    <w:rsid w:val="008B1B9E"/>
    <w:pPr>
      <w:numPr>
        <w:ilvl w:val="7"/>
      </w:numPr>
      <w:tabs>
        <w:tab w:val="clear" w:pos="5760"/>
        <w:tab w:val="num" w:pos="5040"/>
      </w:tabs>
      <w:ind w:left="5040" w:firstLine="4320"/>
      <w:outlineLvl w:val="6"/>
    </w:pPr>
  </w:style>
  <w:style w:type="paragraph" w:customStyle="1" w:styleId="Legal2L8">
    <w:name w:val="Legal2_L8"/>
    <w:basedOn w:val="Legal2L7"/>
    <w:next w:val="BodyText"/>
    <w:rsid w:val="008B1B9E"/>
    <w:pPr>
      <w:numPr>
        <w:ilvl w:val="8"/>
      </w:numPr>
      <w:tabs>
        <w:tab w:val="clear" w:pos="6480"/>
        <w:tab w:val="num" w:pos="5760"/>
      </w:tabs>
      <w:ind w:left="5760" w:firstLine="5040"/>
      <w:outlineLvl w:val="7"/>
    </w:pPr>
  </w:style>
  <w:style w:type="paragraph" w:customStyle="1" w:styleId="StyleHeading4h4H4Alt4H41Alt41H42Alt42H43Alt4">
    <w:name w:val="Style Heading 4h4H4(Alt+4)H41(Alt+4)1H42(Alt+4)2H43(Alt+4)..."/>
    <w:basedOn w:val="Heading4"/>
    <w:autoRedefine/>
    <w:rsid w:val="008B1B9E"/>
    <w:pPr>
      <w:keepNext w:val="0"/>
      <w:keepLines w:val="0"/>
      <w:widowControl w:val="0"/>
      <w:numPr>
        <w:numId w:val="23"/>
      </w:numPr>
      <w:tabs>
        <w:tab w:val="clear" w:pos="2520"/>
        <w:tab w:val="num" w:pos="360"/>
      </w:tabs>
      <w:spacing w:before="120" w:after="120" w:line="259" w:lineRule="auto"/>
      <w:ind w:left="720" w:hanging="720"/>
    </w:pPr>
    <w:rPr>
      <w:rFonts w:ascii="Times New Roman Bold" w:hAnsi="Times New Roman Bold"/>
      <w:b w:val="0"/>
      <w:bCs w:val="0"/>
      <w:i w:val="0"/>
      <w:iCs w:val="0"/>
      <w:color w:val="auto"/>
      <w:sz w:val="22"/>
      <w:szCs w:val="22"/>
    </w:rPr>
  </w:style>
  <w:style w:type="paragraph" w:customStyle="1" w:styleId="StyleHeading3h3Alt3Sectionh31h32h311h33h312h34h313h">
    <w:name w:val="Style Heading 3h3(Alt+3)Sectionh31h32h311h33h312h34h313h..."/>
    <w:basedOn w:val="Heading3"/>
    <w:autoRedefine/>
    <w:rsid w:val="008B1B9E"/>
    <w:pPr>
      <w:keepNext w:val="0"/>
      <w:keepLines w:val="0"/>
      <w:widowControl w:val="0"/>
      <w:numPr>
        <w:ilvl w:val="0"/>
        <w:numId w:val="0"/>
      </w:numPr>
      <w:tabs>
        <w:tab w:val="num" w:pos="360"/>
      </w:tabs>
      <w:spacing w:before="120" w:after="120" w:line="259" w:lineRule="auto"/>
    </w:pPr>
    <w:rPr>
      <w:rFonts w:ascii="Times New Roman Bold" w:hAnsi="Times New Roman Bold"/>
      <w:color w:val="auto"/>
    </w:rPr>
  </w:style>
  <w:style w:type="paragraph" w:customStyle="1" w:styleId="StyleHeading5h511ptNotBold">
    <w:name w:val="Style Heading 5h5 + 11 pt Not Bold"/>
    <w:basedOn w:val="Heading5"/>
    <w:autoRedefine/>
    <w:rsid w:val="008B1B9E"/>
    <w:pPr>
      <w:numPr>
        <w:ilvl w:val="0"/>
        <w:numId w:val="0"/>
      </w:numPr>
      <w:tabs>
        <w:tab w:val="num" w:pos="360"/>
      </w:tabs>
      <w:spacing w:before="120" w:after="120" w:line="259" w:lineRule="auto"/>
      <w:ind w:left="2160" w:hanging="1080"/>
    </w:pPr>
    <w:rPr>
      <w:rFonts w:ascii="Times New Roman Bold" w:eastAsiaTheme="majorEastAsia" w:hAnsi="Times New Roman Bold" w:cstheme="majorBidi"/>
      <w:b w:val="0"/>
      <w:bCs w:val="0"/>
      <w:i w:val="0"/>
      <w:iCs w:val="0"/>
      <w:sz w:val="22"/>
      <w:szCs w:val="22"/>
    </w:rPr>
  </w:style>
  <w:style w:type="paragraph" w:customStyle="1" w:styleId="p6">
    <w:name w:val="p6"/>
    <w:basedOn w:val="Normal"/>
    <w:rsid w:val="008B1B9E"/>
    <w:pPr>
      <w:tabs>
        <w:tab w:val="left" w:pos="720"/>
      </w:tabs>
      <w:autoSpaceDE w:val="0"/>
      <w:autoSpaceDN w:val="0"/>
      <w:spacing w:after="160" w:line="259" w:lineRule="auto"/>
    </w:pPr>
    <w:rPr>
      <w:rFonts w:ascii="Times" w:hAnsi="Times" w:cs="Times"/>
    </w:rPr>
  </w:style>
  <w:style w:type="paragraph" w:customStyle="1" w:styleId="Body">
    <w:name w:val="Body"/>
    <w:rsid w:val="008B1B9E"/>
    <w:pPr>
      <w:spacing w:before="240" w:after="120"/>
    </w:pPr>
    <w:rPr>
      <w:color w:val="000000"/>
    </w:rPr>
  </w:style>
  <w:style w:type="table" w:customStyle="1" w:styleId="LightShading-Accent11">
    <w:name w:val="Light Shading - Accent 11"/>
    <w:basedOn w:val="TableNormal"/>
    <w:uiPriority w:val="60"/>
    <w:rsid w:val="008B1B9E"/>
    <w:rPr>
      <w:rFonts w:ascii="Xerox Sans" w:eastAsia="Xerox Sans" w:hAnsi="Xerox Sans"/>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PlaceholderText">
    <w:name w:val="Placeholder Text"/>
    <w:uiPriority w:val="99"/>
    <w:semiHidden/>
    <w:rsid w:val="008B1B9E"/>
    <w:rPr>
      <w:color w:val="808080"/>
    </w:rPr>
  </w:style>
  <w:style w:type="paragraph" w:customStyle="1" w:styleId="XeroxTableWBG">
    <w:name w:val="Xerox_Table_WBG"/>
    <w:basedOn w:val="Normal"/>
    <w:next w:val="Normal"/>
    <w:uiPriority w:val="99"/>
    <w:rsid w:val="008B1B9E"/>
    <w:pPr>
      <w:suppressAutoHyphens/>
      <w:spacing w:before="20" w:after="20" w:line="360" w:lineRule="auto"/>
      <w:ind w:left="144" w:hanging="144"/>
    </w:pPr>
    <w:rPr>
      <w:rFonts w:asciiTheme="minorHAnsi" w:eastAsia="Times" w:hAnsiTheme="minorHAnsi"/>
      <w:noProof/>
      <w:color w:val="9B2583"/>
      <w:sz w:val="20"/>
      <w:szCs w:val="20"/>
    </w:rPr>
  </w:style>
  <w:style w:type="paragraph" w:customStyle="1" w:styleId="XeroxFooterText">
    <w:name w:val="Xerox  Footer Text"/>
    <w:basedOn w:val="Normal"/>
    <w:rsid w:val="008B1B9E"/>
    <w:pPr>
      <w:spacing w:after="160" w:line="259" w:lineRule="auto"/>
    </w:pPr>
    <w:rPr>
      <w:rFonts w:ascii="Xerox Sans Light" w:hAnsi="Xerox Sans Light" w:cstheme="minorBidi"/>
      <w:color w:val="9A9B9C"/>
      <w:sz w:val="16"/>
      <w:szCs w:val="16"/>
    </w:rPr>
  </w:style>
  <w:style w:type="character" w:styleId="FootnoteReference">
    <w:name w:val="footnote reference"/>
    <w:semiHidden/>
    <w:unhideWhenUsed/>
    <w:rsid w:val="008B1B9E"/>
    <w:rPr>
      <w:vertAlign w:val="superscript"/>
    </w:rPr>
  </w:style>
  <w:style w:type="paragraph" w:customStyle="1" w:styleId="XeroxFrontCoverTitle1">
    <w:name w:val="Xerox Front Cover_Title 1"/>
    <w:basedOn w:val="Normal"/>
    <w:rsid w:val="008B1B9E"/>
    <w:pPr>
      <w:tabs>
        <w:tab w:val="left" w:pos="2268"/>
      </w:tabs>
      <w:spacing w:before="120" w:after="120" w:line="259" w:lineRule="auto"/>
      <w:outlineLvl w:val="0"/>
    </w:pPr>
    <w:rPr>
      <w:rFonts w:ascii="Xerox Sans Light" w:hAnsi="Xerox Sans Light" w:cstheme="minorBidi"/>
      <w:bCs/>
      <w:iCs/>
      <w:color w:val="2895D5"/>
      <w:sz w:val="72"/>
      <w:szCs w:val="72"/>
      <w:lang w:val="fr-FR" w:eastAsia="en-GB"/>
    </w:rPr>
  </w:style>
  <w:style w:type="paragraph" w:customStyle="1" w:styleId="XeroxFrontCover-Subtitle2">
    <w:name w:val="Xerox Front Cover-Subtitle 2"/>
    <w:basedOn w:val="Normal"/>
    <w:rsid w:val="008B1B9E"/>
    <w:pPr>
      <w:spacing w:after="160" w:line="259" w:lineRule="auto"/>
    </w:pPr>
    <w:rPr>
      <w:rFonts w:ascii="Xerox Sans Light" w:eastAsia="Xerox Sans" w:hAnsi="Xerox Sans Light" w:cs="Xerox Sans"/>
      <w:color w:val="9A9B9C"/>
      <w:sz w:val="72"/>
      <w:szCs w:val="72"/>
    </w:rPr>
  </w:style>
  <w:style w:type="paragraph" w:customStyle="1" w:styleId="XeroxFrontCoverTopHead">
    <w:name w:val="Xerox Front Cover_Top Head"/>
    <w:basedOn w:val="Normal"/>
    <w:rsid w:val="008B1B9E"/>
    <w:pPr>
      <w:tabs>
        <w:tab w:val="left" w:pos="2268"/>
      </w:tabs>
      <w:spacing w:before="120" w:after="120" w:line="259" w:lineRule="auto"/>
      <w:outlineLvl w:val="0"/>
    </w:pPr>
    <w:rPr>
      <w:rFonts w:ascii="Xerox Sans Light" w:hAnsi="Xerox Sans Light" w:cstheme="minorBidi"/>
      <w:bCs/>
      <w:iCs/>
      <w:color w:val="2895D5"/>
      <w:szCs w:val="72"/>
      <w:lang w:val="fr-FR" w:eastAsia="en-GB"/>
    </w:rPr>
  </w:style>
  <w:style w:type="paragraph" w:customStyle="1" w:styleId="Title3">
    <w:name w:val="Title 3"/>
    <w:basedOn w:val="Heading3"/>
    <w:link w:val="Title3Char"/>
    <w:rsid w:val="008B1B9E"/>
    <w:pPr>
      <w:numPr>
        <w:ilvl w:val="0"/>
        <w:numId w:val="0"/>
      </w:numPr>
      <w:spacing w:before="40" w:line="259" w:lineRule="auto"/>
    </w:pPr>
    <w:rPr>
      <w:b w:val="0"/>
      <w:bCs w:val="0"/>
      <w:color w:val="DCDDDE"/>
      <w:sz w:val="28"/>
      <w:szCs w:val="28"/>
    </w:rPr>
  </w:style>
  <w:style w:type="character" w:customStyle="1" w:styleId="Title3Char">
    <w:name w:val="Title 3 Char"/>
    <w:link w:val="Title3"/>
    <w:rsid w:val="008B1B9E"/>
    <w:rPr>
      <w:rFonts w:asciiTheme="majorHAnsi" w:eastAsiaTheme="majorEastAsia" w:hAnsiTheme="majorHAnsi" w:cstheme="majorBidi"/>
      <w:color w:val="DCDDDE"/>
      <w:sz w:val="28"/>
      <w:szCs w:val="28"/>
    </w:rPr>
  </w:style>
  <w:style w:type="table" w:customStyle="1" w:styleId="XeroxTableBG">
    <w:name w:val="Xerox Table_BG"/>
    <w:basedOn w:val="TableNormal"/>
    <w:rsid w:val="008B1B9E"/>
    <w:rPr>
      <w:rFonts w:ascii="Xerox Sans" w:eastAsia="MS Mincho" w:hAnsi="Xerox Sans"/>
    </w:rPr>
    <w:tblPr>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Pr>
    <w:tcPr>
      <w:shd w:val="clear" w:color="auto" w:fill="ACD9F4"/>
    </w:tcPr>
    <w:tblStylePr w:type="firstRow">
      <w:rPr>
        <w:rFonts w:ascii="Tahoma" w:hAnsi="Tahoma" w:hint="default"/>
        <w:b/>
        <w:color w:val="FFFFFF"/>
        <w:sz w:val="24"/>
        <w:szCs w:val="24"/>
      </w:rPr>
      <w:tblPr/>
      <w:tcPr>
        <w:tcBorders>
          <w:top w:val="single" w:sz="4" w:space="0" w:color="2895D5"/>
          <w:left w:val="single" w:sz="4" w:space="0" w:color="2895D5"/>
          <w:bottom w:val="single" w:sz="4" w:space="0" w:color="2895D5"/>
          <w:right w:val="single" w:sz="4" w:space="0" w:color="2895D5"/>
          <w:insideH w:val="nil"/>
          <w:insideV w:val="single" w:sz="4" w:space="0" w:color="FFFFFF"/>
          <w:tl2br w:val="nil"/>
          <w:tr2bl w:val="nil"/>
        </w:tcBorders>
        <w:shd w:val="clear" w:color="auto" w:fill="2895D5"/>
      </w:tcPr>
    </w:tblStylePr>
  </w:style>
  <w:style w:type="character" w:customStyle="1" w:styleId="CommentSubjectChar">
    <w:name w:val="Comment Subject Char"/>
    <w:basedOn w:val="CommentTextChar"/>
    <w:link w:val="CommentSubject"/>
    <w:uiPriority w:val="99"/>
    <w:rsid w:val="008B1B9E"/>
    <w:rPr>
      <w:b/>
      <w:bCs/>
    </w:rPr>
  </w:style>
  <w:style w:type="paragraph" w:customStyle="1" w:styleId="ParagraphContent">
    <w:name w:val="Paragraph Content"/>
    <w:basedOn w:val="Normal"/>
    <w:link w:val="ParagraphContentChar"/>
    <w:rsid w:val="008B1B9E"/>
    <w:pPr>
      <w:spacing w:after="160" w:line="259" w:lineRule="auto"/>
    </w:pPr>
    <w:rPr>
      <w:rFonts w:asciiTheme="minorHAnsi" w:eastAsiaTheme="minorHAnsi" w:hAnsiTheme="minorHAnsi" w:cstheme="minorBidi"/>
      <w:color w:val="ADAFB2"/>
    </w:rPr>
  </w:style>
  <w:style w:type="paragraph" w:customStyle="1" w:styleId="TableText">
    <w:name w:val="Table Text"/>
    <w:basedOn w:val="BodyText"/>
    <w:rsid w:val="008B1B9E"/>
    <w:pPr>
      <w:overflowPunct w:val="0"/>
      <w:autoSpaceDE w:val="0"/>
      <w:autoSpaceDN w:val="0"/>
      <w:adjustRightInd w:val="0"/>
      <w:spacing w:after="0" w:line="259" w:lineRule="auto"/>
      <w:ind w:left="28" w:right="28"/>
    </w:pPr>
    <w:rPr>
      <w:rFonts w:asciiTheme="minorHAnsi" w:hAnsiTheme="minorHAnsi"/>
    </w:rPr>
  </w:style>
  <w:style w:type="character" w:customStyle="1" w:styleId="ParagraphContentChar">
    <w:name w:val="Paragraph Content Char"/>
    <w:link w:val="ParagraphContent"/>
    <w:rsid w:val="008B1B9E"/>
    <w:rPr>
      <w:rFonts w:asciiTheme="minorHAnsi" w:eastAsiaTheme="minorHAnsi" w:hAnsiTheme="minorHAnsi" w:cstheme="minorBidi"/>
      <w:color w:val="ADAFB2"/>
      <w:sz w:val="24"/>
      <w:szCs w:val="24"/>
    </w:rPr>
  </w:style>
  <w:style w:type="table" w:customStyle="1" w:styleId="TemplateTable1">
    <w:name w:val="Template Table 1"/>
    <w:basedOn w:val="TableNormal"/>
    <w:uiPriority w:val="99"/>
    <w:qFormat/>
    <w:rsid w:val="008B1B9E"/>
    <w:rPr>
      <w:rFonts w:ascii="Xerox Sans" w:eastAsia="Xerox Sans" w:hAnsi="Xerox Sans"/>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7CF8B"/>
    </w:tcPr>
    <w:tblStylePr w:type="firstRow">
      <w:rPr>
        <w:rFonts w:ascii="Times" w:hAnsi="Times"/>
        <w:b w:val="0"/>
        <w:color w:val="FFFFFF"/>
        <w:sz w:val="24"/>
      </w:rPr>
      <w:tblPr/>
      <w:tcPr>
        <w:shd w:val="clear" w:color="auto" w:fill="6CAF3D"/>
      </w:tcPr>
    </w:tblStylePr>
  </w:style>
  <w:style w:type="paragraph" w:styleId="Caption">
    <w:name w:val="caption"/>
    <w:basedOn w:val="Normal"/>
    <w:next w:val="Normal"/>
    <w:uiPriority w:val="35"/>
    <w:semiHidden/>
    <w:unhideWhenUsed/>
    <w:qFormat/>
    <w:rsid w:val="008B1B9E"/>
    <w:pPr>
      <w:spacing w:after="200"/>
    </w:pPr>
    <w:rPr>
      <w:rFonts w:asciiTheme="minorHAnsi" w:eastAsiaTheme="minorHAnsi" w:hAnsiTheme="minorHAnsi" w:cstheme="minorBidi"/>
      <w:i/>
      <w:iCs/>
      <w:color w:val="1F497D" w:themeColor="text2"/>
      <w:sz w:val="18"/>
      <w:szCs w:val="18"/>
    </w:rPr>
  </w:style>
  <w:style w:type="paragraph" w:styleId="TableofFigures">
    <w:name w:val="table of figures"/>
    <w:basedOn w:val="Normal"/>
    <w:next w:val="Normal"/>
    <w:uiPriority w:val="99"/>
    <w:unhideWhenUsed/>
    <w:rsid w:val="008B1B9E"/>
    <w:pPr>
      <w:spacing w:after="160" w:line="259" w:lineRule="auto"/>
    </w:pPr>
    <w:rPr>
      <w:rFonts w:asciiTheme="minorHAnsi" w:eastAsiaTheme="minorHAnsi" w:hAnsiTheme="minorHAnsi" w:cstheme="minorBidi"/>
      <w:sz w:val="22"/>
      <w:szCs w:val="22"/>
    </w:rPr>
  </w:style>
  <w:style w:type="paragraph" w:customStyle="1" w:styleId="HeadingTOC-Preface">
    <w:name w:val="Heading TOC-Preface"/>
    <w:rsid w:val="008B1B9E"/>
    <w:pPr>
      <w:spacing w:after="880" w:line="720" w:lineRule="exact"/>
    </w:pPr>
    <w:rPr>
      <w:rFonts w:ascii="Xerox Sans Light" w:hAnsi="Xerox Sans Light"/>
      <w:color w:val="2895D5"/>
      <w:sz w:val="72"/>
      <w:szCs w:val="72"/>
    </w:rPr>
  </w:style>
  <w:style w:type="paragraph" w:customStyle="1" w:styleId="abullettext">
    <w:name w:val="abullettext"/>
    <w:basedOn w:val="Normal"/>
    <w:uiPriority w:val="99"/>
    <w:rsid w:val="008B1B9E"/>
    <w:pPr>
      <w:spacing w:before="100" w:beforeAutospacing="1" w:after="100" w:afterAutospacing="1" w:line="252" w:lineRule="auto"/>
    </w:pPr>
    <w:rPr>
      <w:rFonts w:ascii="Cambria" w:eastAsiaTheme="minorHAnsi" w:hAnsi="Cambria" w:cs="Cambria"/>
      <w:sz w:val="22"/>
      <w:szCs w:val="22"/>
    </w:rPr>
  </w:style>
  <w:style w:type="paragraph" w:customStyle="1" w:styleId="XeroxSectionHead1">
    <w:name w:val="Xerox Section Head 1"/>
    <w:basedOn w:val="Normal"/>
    <w:uiPriority w:val="99"/>
    <w:rsid w:val="008B1B9E"/>
    <w:pPr>
      <w:tabs>
        <w:tab w:val="left" w:pos="2268"/>
      </w:tabs>
      <w:spacing w:before="120" w:after="120" w:line="259" w:lineRule="auto"/>
      <w:outlineLvl w:val="0"/>
    </w:pPr>
    <w:rPr>
      <w:rFonts w:asciiTheme="minorHAnsi" w:eastAsiaTheme="minorHAnsi" w:hAnsiTheme="minorHAnsi" w:cs="Xerox Sans"/>
      <w:color w:val="2895D5"/>
      <w:sz w:val="72"/>
      <w:szCs w:val="72"/>
      <w:lang w:eastAsia="en-GB"/>
    </w:rPr>
  </w:style>
  <w:style w:type="paragraph" w:customStyle="1" w:styleId="ABullettext0">
    <w:name w:val="ABullet text"/>
    <w:basedOn w:val="FootnoteText"/>
    <w:rsid w:val="008B1B9E"/>
    <w:pPr>
      <w:ind w:left="360"/>
    </w:pPr>
    <w:rPr>
      <w:rFonts w:ascii="Arial" w:eastAsia="Times New Roman" w:hAnsi="Arial"/>
      <w:lang w:eastAsia="fr-FR"/>
    </w:rPr>
  </w:style>
  <w:style w:type="paragraph" w:styleId="FootnoteText">
    <w:name w:val="footnote text"/>
    <w:basedOn w:val="Normal"/>
    <w:link w:val="FootnoteTextChar"/>
    <w:uiPriority w:val="99"/>
    <w:semiHidden/>
    <w:unhideWhenUsed/>
    <w:rsid w:val="008B1B9E"/>
    <w:pPr>
      <w:spacing w:after="160" w:line="259"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B1B9E"/>
    <w:rPr>
      <w:rFonts w:asciiTheme="minorHAnsi" w:eastAsiaTheme="minorHAnsi" w:hAnsiTheme="minorHAnsi" w:cstheme="minorBidi"/>
    </w:rPr>
  </w:style>
  <w:style w:type="paragraph" w:customStyle="1" w:styleId="Text">
    <w:name w:val="**Text"/>
    <w:basedOn w:val="BodyText"/>
    <w:next w:val="BodyText"/>
    <w:uiPriority w:val="99"/>
    <w:rsid w:val="008B1B9E"/>
    <w:pPr>
      <w:spacing w:before="120" w:after="60" w:line="259" w:lineRule="auto"/>
    </w:pPr>
    <w:rPr>
      <w:rFonts w:ascii="Cambria" w:hAnsi="Cambria" w:cs="Cambria"/>
      <w:color w:val="000000"/>
      <w:sz w:val="22"/>
      <w:szCs w:val="22"/>
    </w:rPr>
  </w:style>
  <w:style w:type="paragraph" w:customStyle="1" w:styleId="XeroxSectionHead3">
    <w:name w:val="Xerox Section Head 3"/>
    <w:basedOn w:val="Normal"/>
    <w:uiPriority w:val="99"/>
    <w:rsid w:val="008B1B9E"/>
    <w:pPr>
      <w:tabs>
        <w:tab w:val="num" w:pos="720"/>
        <w:tab w:val="num" w:pos="1080"/>
        <w:tab w:val="num" w:pos="2160"/>
        <w:tab w:val="left" w:pos="2268"/>
      </w:tabs>
      <w:spacing w:before="120" w:after="120" w:line="259" w:lineRule="auto"/>
      <w:ind w:left="360" w:hanging="360"/>
      <w:outlineLvl w:val="0"/>
    </w:pPr>
    <w:rPr>
      <w:rFonts w:asciiTheme="minorHAnsi" w:eastAsiaTheme="minorHAnsi" w:hAnsiTheme="minorHAnsi" w:cs="Xerox Sans"/>
      <w:color w:val="9A9B9C"/>
      <w:sz w:val="40"/>
      <w:szCs w:val="40"/>
      <w:lang w:eastAsia="en-GB"/>
    </w:rPr>
  </w:style>
  <w:style w:type="paragraph" w:styleId="BodyText3">
    <w:name w:val="Body Text 3"/>
    <w:basedOn w:val="Normal"/>
    <w:link w:val="BodyText3Char"/>
    <w:uiPriority w:val="99"/>
    <w:semiHidden/>
    <w:unhideWhenUsed/>
    <w:rsid w:val="008B1B9E"/>
    <w:pPr>
      <w:spacing w:after="120" w:line="259" w:lineRule="auto"/>
    </w:pPr>
    <w:rPr>
      <w:rFonts w:asciiTheme="minorHAnsi" w:eastAsiaTheme="minorHAnsi" w:hAnsiTheme="minorHAnsi" w:cstheme="minorBidi"/>
      <w:sz w:val="16"/>
      <w:szCs w:val="16"/>
    </w:rPr>
  </w:style>
  <w:style w:type="character" w:customStyle="1" w:styleId="BodyText3Char">
    <w:name w:val="Body Text 3 Char"/>
    <w:basedOn w:val="DefaultParagraphFont"/>
    <w:link w:val="BodyText3"/>
    <w:uiPriority w:val="99"/>
    <w:semiHidden/>
    <w:rsid w:val="008B1B9E"/>
    <w:rPr>
      <w:rFonts w:asciiTheme="minorHAnsi" w:eastAsiaTheme="minorHAnsi" w:hAnsiTheme="minorHAnsi" w:cstheme="minorBidi"/>
      <w:sz w:val="16"/>
      <w:szCs w:val="16"/>
    </w:rPr>
  </w:style>
  <w:style w:type="paragraph" w:styleId="IntenseQuote">
    <w:name w:val="Intense Quote"/>
    <w:basedOn w:val="Normal"/>
    <w:next w:val="Normal"/>
    <w:link w:val="IntenseQuoteChar"/>
    <w:uiPriority w:val="30"/>
    <w:qFormat/>
    <w:rsid w:val="008B1B9E"/>
    <w:pPr>
      <w:pBdr>
        <w:top w:val="single" w:sz="4" w:space="10" w:color="4F81BD" w:themeColor="accent1"/>
        <w:bottom w:val="single" w:sz="4" w:space="10" w:color="4F81BD" w:themeColor="accent1"/>
      </w:pBdr>
      <w:spacing w:before="360" w:after="360" w:line="259" w:lineRule="auto"/>
      <w:ind w:left="864" w:right="864"/>
      <w:jc w:val="center"/>
    </w:pPr>
    <w:rPr>
      <w:rFonts w:asciiTheme="minorHAnsi" w:eastAsiaTheme="minorHAnsi" w:hAnsiTheme="minorHAnsi" w:cstheme="minorBidi"/>
      <w:i/>
      <w:iCs/>
      <w:color w:val="4F81BD" w:themeColor="accent1"/>
      <w:sz w:val="22"/>
      <w:szCs w:val="22"/>
    </w:rPr>
  </w:style>
  <w:style w:type="character" w:customStyle="1" w:styleId="IntenseQuoteChar">
    <w:name w:val="Intense Quote Char"/>
    <w:basedOn w:val="DefaultParagraphFont"/>
    <w:link w:val="IntenseQuote"/>
    <w:uiPriority w:val="30"/>
    <w:rsid w:val="008B1B9E"/>
    <w:rPr>
      <w:rFonts w:asciiTheme="minorHAnsi" w:eastAsiaTheme="minorHAnsi" w:hAnsiTheme="minorHAnsi" w:cstheme="minorBidi"/>
      <w:i/>
      <w:iCs/>
      <w:color w:val="4F81BD" w:themeColor="accent1"/>
      <w:sz w:val="22"/>
      <w:szCs w:val="22"/>
    </w:rPr>
  </w:style>
  <w:style w:type="character" w:customStyle="1" w:styleId="Bullet3Char">
    <w:name w:val="Bullet 3 Char"/>
    <w:aliases w:val="b3 Char,bullet 3 Char,Bullet3 Char Char"/>
    <w:link w:val="bullet3"/>
    <w:rsid w:val="008B1B9E"/>
    <w:rPr>
      <w:rFonts w:ascii="Arial" w:hAnsi="Arial"/>
    </w:rPr>
  </w:style>
  <w:style w:type="paragraph" w:customStyle="1" w:styleId="XeroxAppendixBullet2">
    <w:name w:val="Xerox Appendix Bullet 2"/>
    <w:basedOn w:val="Normal"/>
    <w:rsid w:val="008B1B9E"/>
    <w:pPr>
      <w:spacing w:after="160" w:line="259" w:lineRule="auto"/>
      <w:ind w:left="432"/>
      <w:jc w:val="center"/>
    </w:pPr>
    <w:rPr>
      <w:rFonts w:asciiTheme="minorHAnsi" w:eastAsiaTheme="minorHAnsi" w:hAnsiTheme="minorHAnsi" w:cstheme="minorBidi"/>
      <w:b/>
      <w:color w:val="9A9B9C"/>
    </w:rPr>
  </w:style>
  <w:style w:type="character" w:styleId="Strong">
    <w:name w:val="Strong"/>
    <w:uiPriority w:val="22"/>
    <w:qFormat/>
    <w:rsid w:val="008B1B9E"/>
    <w:rPr>
      <w:b/>
      <w:bCs/>
    </w:rPr>
  </w:style>
  <w:style w:type="paragraph" w:customStyle="1" w:styleId="TableText0">
    <w:name w:val="TableText"/>
    <w:uiPriority w:val="99"/>
    <w:rsid w:val="008B1B9E"/>
    <w:pPr>
      <w:spacing w:before="20" w:after="20"/>
    </w:pPr>
    <w:rPr>
      <w:rFonts w:ascii="Cambria" w:hAnsi="Cambria" w:cs="Cambria"/>
    </w:rPr>
  </w:style>
  <w:style w:type="paragraph" w:customStyle="1" w:styleId="XeroxABullet1">
    <w:name w:val="Xerox A Bullet 1"/>
    <w:basedOn w:val="Normal"/>
    <w:rsid w:val="008B1B9E"/>
    <w:pPr>
      <w:spacing w:after="160" w:line="259" w:lineRule="auto"/>
      <w:ind w:left="432"/>
    </w:pPr>
    <w:rPr>
      <w:rFonts w:asciiTheme="minorHAnsi" w:eastAsiaTheme="minorHAnsi" w:hAnsiTheme="minorHAnsi" w:cstheme="minorBidi"/>
      <w:b/>
      <w:szCs w:val="22"/>
    </w:rPr>
  </w:style>
  <w:style w:type="paragraph" w:customStyle="1" w:styleId="Price">
    <w:name w:val="Price"/>
    <w:basedOn w:val="Normal"/>
    <w:rsid w:val="008B1B9E"/>
    <w:pPr>
      <w:spacing w:before="120" w:after="60" w:line="259" w:lineRule="auto"/>
    </w:pPr>
    <w:rPr>
      <w:rFonts w:eastAsia="Calibri"/>
      <w:lang w:eastAsia="en-GB"/>
    </w:rPr>
  </w:style>
  <w:style w:type="paragraph" w:customStyle="1" w:styleId="XWPParaText">
    <w:name w:val="XWP_ParaText"/>
    <w:rsid w:val="008B1B9E"/>
    <w:pPr>
      <w:spacing w:after="120" w:line="220" w:lineRule="exact"/>
      <w:ind w:right="475"/>
    </w:pPr>
    <w:rPr>
      <w:rFonts w:ascii="Xerox Sans" w:hAnsi="Xerox Sans"/>
      <w:color w:val="969696"/>
    </w:rPr>
  </w:style>
  <w:style w:type="paragraph" w:customStyle="1" w:styleId="Bullet2ndLevel">
    <w:name w:val="*Bullet 2nd Level"/>
    <w:basedOn w:val="Normal"/>
    <w:rsid w:val="008B1B9E"/>
    <w:pPr>
      <w:spacing w:after="160" w:line="259" w:lineRule="auto"/>
    </w:pPr>
    <w:rPr>
      <w:sz w:val="22"/>
      <w:lang w:val="en-CA" w:eastAsia="en-GB"/>
    </w:rPr>
  </w:style>
  <w:style w:type="paragraph" w:customStyle="1" w:styleId="Bullet">
    <w:name w:val="Bullet"/>
    <w:aliases w:val="b,body copy"/>
    <w:basedOn w:val="Normal"/>
    <w:rsid w:val="008B1B9E"/>
    <w:pPr>
      <w:numPr>
        <w:numId w:val="24"/>
      </w:numPr>
      <w:spacing w:after="160" w:line="259" w:lineRule="auto"/>
    </w:pPr>
    <w:rPr>
      <w:rFonts w:ascii="Tw Cen MT" w:hAnsi="Tw Cen MT"/>
      <w:sz w:val="20"/>
    </w:rPr>
  </w:style>
  <w:style w:type="paragraph" w:customStyle="1" w:styleId="NormalArial">
    <w:name w:val="Normal + Arial"/>
    <w:aliases w:val="11 pt,Underline"/>
    <w:basedOn w:val="Normal"/>
    <w:link w:val="NormalArialChar"/>
    <w:rsid w:val="008B1B9E"/>
    <w:pPr>
      <w:tabs>
        <w:tab w:val="num" w:pos="1800"/>
      </w:tabs>
      <w:spacing w:after="160" w:line="259" w:lineRule="auto"/>
    </w:pPr>
    <w:rPr>
      <w:rFonts w:ascii="Arial" w:hAnsi="Arial" w:cstheme="minorBidi"/>
      <w:sz w:val="22"/>
      <w:szCs w:val="22"/>
    </w:rPr>
  </w:style>
  <w:style w:type="character" w:customStyle="1" w:styleId="NormalArialChar">
    <w:name w:val="Normal + Arial Char"/>
    <w:aliases w:val="11 pt Char,Underline Char"/>
    <w:basedOn w:val="DefaultParagraphFont"/>
    <w:link w:val="NormalArial"/>
    <w:rsid w:val="008B1B9E"/>
    <w:rPr>
      <w:rFonts w:ascii="Arial" w:hAnsi="Arial" w:cstheme="minorBidi"/>
      <w:sz w:val="22"/>
      <w:szCs w:val="22"/>
    </w:rPr>
  </w:style>
  <w:style w:type="paragraph" w:customStyle="1" w:styleId="tbody">
    <w:name w:val="tbody"/>
    <w:rsid w:val="008B1B9E"/>
    <w:pPr>
      <w:suppressAutoHyphens/>
      <w:spacing w:before="40" w:after="120" w:line="240" w:lineRule="exact"/>
    </w:pPr>
    <w:rPr>
      <w:rFonts w:ascii="Arial" w:hAnsi="Arial"/>
      <w:sz w:val="18"/>
    </w:rPr>
  </w:style>
  <w:style w:type="paragraph" w:customStyle="1" w:styleId="theader">
    <w:name w:val="theader"/>
    <w:rsid w:val="008B1B9E"/>
    <w:pPr>
      <w:tabs>
        <w:tab w:val="left" w:pos="2400"/>
      </w:tabs>
      <w:spacing w:before="40" w:after="40"/>
    </w:pPr>
    <w:rPr>
      <w:rFonts w:ascii="Arial" w:hAnsi="Arial"/>
      <w:b/>
      <w:color w:val="FFFFFF"/>
      <w:sz w:val="18"/>
    </w:rPr>
  </w:style>
  <w:style w:type="paragraph" w:styleId="ListBullet2">
    <w:name w:val="List Bullet 2"/>
    <w:basedOn w:val="BodyText3"/>
    <w:rsid w:val="008B1B9E"/>
    <w:pPr>
      <w:numPr>
        <w:numId w:val="25"/>
      </w:numPr>
      <w:spacing w:before="40" w:after="240"/>
    </w:pPr>
    <w:rPr>
      <w:rFonts w:ascii="Arial" w:eastAsia="Times New Roman" w:hAnsi="Arial" w:cs="Times New Roman"/>
      <w:color w:val="000000"/>
      <w:sz w:val="20"/>
      <w:szCs w:val="22"/>
    </w:rPr>
  </w:style>
  <w:style w:type="paragraph" w:customStyle="1" w:styleId="tbullet1">
    <w:name w:val="tbullet1"/>
    <w:basedOn w:val="ListBullet"/>
    <w:rsid w:val="008B1B9E"/>
    <w:pPr>
      <w:tabs>
        <w:tab w:val="clear" w:pos="360"/>
        <w:tab w:val="num" w:pos="162"/>
      </w:tabs>
      <w:suppressAutoHyphens/>
      <w:spacing w:before="40" w:after="120" w:line="240" w:lineRule="exact"/>
      <w:ind w:left="158" w:hanging="158"/>
      <w:contextualSpacing w:val="0"/>
    </w:pPr>
    <w:rPr>
      <w:rFonts w:ascii="Arial" w:eastAsia="Times New Roman" w:hAnsi="Arial" w:cs="Times New Roman"/>
      <w:color w:val="000000"/>
      <w:sz w:val="18"/>
    </w:rPr>
  </w:style>
  <w:style w:type="paragraph" w:customStyle="1" w:styleId="tbullet2">
    <w:name w:val="tbullet2"/>
    <w:basedOn w:val="ListBullet2"/>
    <w:rsid w:val="008B1B9E"/>
    <w:pPr>
      <w:tabs>
        <w:tab w:val="num" w:pos="342"/>
      </w:tabs>
      <w:spacing w:after="120" w:line="240" w:lineRule="exact"/>
      <w:ind w:left="345" w:hanging="187"/>
    </w:pPr>
  </w:style>
  <w:style w:type="paragraph" w:styleId="ListBullet">
    <w:name w:val="List Bullet"/>
    <w:basedOn w:val="Normal"/>
    <w:uiPriority w:val="99"/>
    <w:semiHidden/>
    <w:unhideWhenUsed/>
    <w:rsid w:val="008B1B9E"/>
    <w:pPr>
      <w:tabs>
        <w:tab w:val="num" w:pos="360"/>
      </w:tabs>
      <w:spacing w:after="160" w:line="259" w:lineRule="auto"/>
      <w:contextualSpacing/>
    </w:pPr>
    <w:rPr>
      <w:rFonts w:asciiTheme="minorHAnsi" w:eastAsiaTheme="minorHAnsi" w:hAnsiTheme="minorHAnsi" w:cstheme="minorBidi"/>
      <w:sz w:val="22"/>
      <w:szCs w:val="22"/>
    </w:rPr>
  </w:style>
  <w:style w:type="paragraph" w:styleId="Date">
    <w:name w:val="Date"/>
    <w:aliases w:val="Part Number,PartNumber"/>
    <w:next w:val="Normal"/>
    <w:link w:val="DateChar"/>
    <w:rsid w:val="008B1B9E"/>
    <w:pPr>
      <w:framePr w:hSpace="180" w:wrap="around" w:vAnchor="page" w:hAnchor="text" w:xAlign="center" w:y="3166"/>
      <w:suppressAutoHyphens/>
      <w:spacing w:line="300" w:lineRule="exact"/>
      <w:ind w:left="576"/>
    </w:pPr>
    <w:rPr>
      <w:rFonts w:ascii="Arial" w:hAnsi="Arial"/>
      <w:color w:val="737373"/>
      <w:sz w:val="24"/>
      <w:szCs w:val="24"/>
    </w:rPr>
  </w:style>
  <w:style w:type="character" w:customStyle="1" w:styleId="DateChar">
    <w:name w:val="Date Char"/>
    <w:aliases w:val="Part Number Char,PartNumber Char"/>
    <w:basedOn w:val="DefaultParagraphFont"/>
    <w:link w:val="Date"/>
    <w:rsid w:val="008B1B9E"/>
    <w:rPr>
      <w:rFonts w:ascii="Arial" w:hAnsi="Arial"/>
      <w:color w:val="737373"/>
      <w:sz w:val="24"/>
      <w:szCs w:val="24"/>
    </w:rPr>
  </w:style>
  <w:style w:type="paragraph" w:customStyle="1" w:styleId="TemplateTitle">
    <w:name w:val="Template Title"/>
    <w:basedOn w:val="Title"/>
    <w:rsid w:val="008B1B9E"/>
    <w:pPr>
      <w:suppressAutoHyphens/>
      <w:spacing w:line="740" w:lineRule="exact"/>
      <w:contextualSpacing/>
      <w:jc w:val="left"/>
    </w:pPr>
    <w:rPr>
      <w:rFonts w:ascii="Arial" w:eastAsiaTheme="majorEastAsia" w:hAnsi="Arial" w:cstheme="majorBidi"/>
      <w:b w:val="0"/>
      <w:bCs w:val="0"/>
      <w:spacing w:val="-10"/>
      <w:kern w:val="28"/>
      <w:sz w:val="68"/>
      <w:szCs w:val="56"/>
    </w:rPr>
  </w:style>
  <w:style w:type="paragraph" w:customStyle="1" w:styleId="TemplateSubtitle">
    <w:name w:val="Template Subtitle"/>
    <w:basedOn w:val="Title2"/>
    <w:rsid w:val="008B1B9E"/>
    <w:pPr>
      <w:suppressAutoHyphens/>
      <w:spacing w:line="740" w:lineRule="exact"/>
    </w:pPr>
    <w:rPr>
      <w:rFonts w:ascii="Arial" w:hAnsi="Arial"/>
      <w:color w:val="878785"/>
      <w:sz w:val="68"/>
    </w:rPr>
  </w:style>
  <w:style w:type="paragraph" w:customStyle="1" w:styleId="Heading2App4">
    <w:name w:val="Heading 2 App4"/>
    <w:basedOn w:val="Normal"/>
    <w:next w:val="Normal"/>
    <w:link w:val="Heading2App4Char"/>
    <w:rsid w:val="008B1B9E"/>
    <w:pPr>
      <w:keepNext/>
      <w:numPr>
        <w:ilvl w:val="1"/>
        <w:numId w:val="26"/>
      </w:numPr>
      <w:spacing w:before="240" w:after="60" w:line="259" w:lineRule="auto"/>
      <w:outlineLvl w:val="1"/>
    </w:pPr>
    <w:rPr>
      <w:rFonts w:ascii="Arial" w:hAnsi="Arial"/>
      <w:b/>
      <w:bCs/>
      <w:color w:val="548DD4"/>
      <w:sz w:val="22"/>
      <w:szCs w:val="20"/>
    </w:rPr>
  </w:style>
  <w:style w:type="character" w:customStyle="1" w:styleId="Heading2App4Char">
    <w:name w:val="Heading 2 App4 Char"/>
    <w:basedOn w:val="DefaultParagraphFont"/>
    <w:link w:val="Heading2App4"/>
    <w:rsid w:val="008B1B9E"/>
    <w:rPr>
      <w:rFonts w:ascii="Arial" w:hAnsi="Arial"/>
      <w:b/>
      <w:bCs/>
      <w:color w:val="548DD4"/>
      <w:sz w:val="22"/>
    </w:rPr>
  </w:style>
  <w:style w:type="paragraph" w:styleId="BlockText">
    <w:name w:val="Block Text"/>
    <w:basedOn w:val="Normal"/>
    <w:rsid w:val="008B1B9E"/>
    <w:pPr>
      <w:spacing w:after="160" w:line="259" w:lineRule="auto"/>
      <w:ind w:left="-540" w:right="540"/>
      <w:jc w:val="both"/>
    </w:pPr>
    <w:rPr>
      <w:rFonts w:ascii="Arial" w:hAnsi="Arial" w:cstheme="minorBidi"/>
      <w:sz w:val="20"/>
      <w:szCs w:val="20"/>
      <w:lang w:bidi="he-IL"/>
    </w:rPr>
  </w:style>
  <w:style w:type="paragraph" w:customStyle="1" w:styleId="XeroxTableHeadBG">
    <w:name w:val="Xerox Table Head_BG"/>
    <w:basedOn w:val="Normal"/>
    <w:next w:val="Normal"/>
    <w:autoRedefine/>
    <w:uiPriority w:val="99"/>
    <w:rsid w:val="008B1B9E"/>
    <w:pPr>
      <w:spacing w:after="160" w:line="259" w:lineRule="auto"/>
      <w:jc w:val="center"/>
    </w:pPr>
    <w:rPr>
      <w:rFonts w:ascii="Arial" w:hAnsi="Arial" w:cstheme="minorBidi"/>
      <w:bCs/>
      <w:color w:val="FFFFFF"/>
      <w:sz w:val="22"/>
      <w:szCs w:val="22"/>
    </w:rPr>
  </w:style>
  <w:style w:type="character" w:customStyle="1" w:styleId="SubtitleChar">
    <w:name w:val="Subtitle Char"/>
    <w:basedOn w:val="DefaultParagraphFont"/>
    <w:link w:val="Subtitle"/>
    <w:uiPriority w:val="11"/>
    <w:rsid w:val="008B1B9E"/>
    <w:rPr>
      <w:rFonts w:ascii="Arial" w:hAnsi="Arial"/>
      <w:sz w:val="24"/>
    </w:rPr>
  </w:style>
  <w:style w:type="paragraph" w:customStyle="1" w:styleId="CM122">
    <w:name w:val="CM122"/>
    <w:basedOn w:val="Default"/>
    <w:next w:val="Default"/>
    <w:uiPriority w:val="99"/>
    <w:rsid w:val="00292451"/>
    <w:pPr>
      <w:widowControl w:val="0"/>
    </w:pPr>
    <w:rPr>
      <w:rFonts w:eastAsiaTheme="minorEastAsia"/>
      <w:color w:val="auto"/>
    </w:rPr>
  </w:style>
  <w:style w:type="paragraph" w:customStyle="1" w:styleId="CM123">
    <w:name w:val="CM123"/>
    <w:basedOn w:val="Default"/>
    <w:next w:val="Default"/>
    <w:uiPriority w:val="99"/>
    <w:rsid w:val="00196016"/>
    <w:pPr>
      <w:widowControl w:val="0"/>
    </w:pPr>
    <w:rPr>
      <w:rFonts w:eastAsiaTheme="minorEastAsia"/>
      <w:color w:val="auto"/>
    </w:rPr>
  </w:style>
  <w:style w:type="paragraph" w:customStyle="1" w:styleId="CM10">
    <w:name w:val="CM10"/>
    <w:basedOn w:val="Default"/>
    <w:next w:val="Default"/>
    <w:uiPriority w:val="99"/>
    <w:rsid w:val="00196016"/>
    <w:pPr>
      <w:widowControl w:val="0"/>
    </w:pPr>
    <w:rPr>
      <w:rFonts w:eastAsiaTheme="minorEastAsia"/>
      <w:color w:val="auto"/>
    </w:rPr>
  </w:style>
  <w:style w:type="paragraph" w:customStyle="1" w:styleId="CM125">
    <w:name w:val="CM125"/>
    <w:basedOn w:val="Default"/>
    <w:next w:val="Default"/>
    <w:uiPriority w:val="99"/>
    <w:rsid w:val="00196016"/>
    <w:pPr>
      <w:widowControl w:val="0"/>
    </w:pPr>
    <w:rPr>
      <w:rFonts w:eastAsiaTheme="minorEastAsia"/>
      <w:color w:val="auto"/>
    </w:rPr>
  </w:style>
  <w:style w:type="paragraph" w:customStyle="1" w:styleId="CM126">
    <w:name w:val="CM126"/>
    <w:basedOn w:val="Default"/>
    <w:next w:val="Default"/>
    <w:uiPriority w:val="99"/>
    <w:rsid w:val="00196016"/>
    <w:pPr>
      <w:widowControl w:val="0"/>
    </w:pPr>
    <w:rPr>
      <w:rFonts w:eastAsiaTheme="minorEastAsia"/>
      <w:color w:val="auto"/>
    </w:rPr>
  </w:style>
  <w:style w:type="paragraph" w:customStyle="1" w:styleId="CM133">
    <w:name w:val="CM133"/>
    <w:basedOn w:val="Default"/>
    <w:next w:val="Default"/>
    <w:uiPriority w:val="99"/>
    <w:rsid w:val="005B3F41"/>
    <w:pPr>
      <w:widowControl w:val="0"/>
    </w:pPr>
    <w:rPr>
      <w:rFonts w:eastAsiaTheme="minorEastAsia"/>
      <w:color w:val="auto"/>
    </w:rPr>
  </w:style>
  <w:style w:type="paragraph" w:customStyle="1" w:styleId="CM22">
    <w:name w:val="CM22"/>
    <w:basedOn w:val="Default"/>
    <w:next w:val="Default"/>
    <w:uiPriority w:val="99"/>
    <w:rsid w:val="005B3F41"/>
    <w:pPr>
      <w:widowControl w:val="0"/>
      <w:spacing w:line="276" w:lineRule="atLeast"/>
    </w:pPr>
    <w:rPr>
      <w:rFonts w:eastAsiaTheme="minorEastAsia"/>
      <w:color w:val="auto"/>
    </w:rPr>
  </w:style>
  <w:style w:type="paragraph" w:styleId="PlainText">
    <w:name w:val="Plain Text"/>
    <w:basedOn w:val="Normal"/>
    <w:link w:val="PlainTextChar"/>
    <w:uiPriority w:val="99"/>
    <w:unhideWhenUsed/>
    <w:rsid w:val="009F103D"/>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F103D"/>
    <w:rPr>
      <w:rFonts w:ascii="Consolas" w:eastAsiaTheme="minorHAnsi" w:hAnsi="Consolas" w:cstheme="minorBidi"/>
      <w:sz w:val="21"/>
      <w:szCs w:val="21"/>
    </w:rPr>
  </w:style>
  <w:style w:type="paragraph" w:customStyle="1" w:styleId="CM124">
    <w:name w:val="CM124"/>
    <w:basedOn w:val="Default"/>
    <w:next w:val="Default"/>
    <w:uiPriority w:val="99"/>
    <w:rsid w:val="00DE36FD"/>
    <w:pPr>
      <w:widowControl w:val="0"/>
    </w:pPr>
    <w:rPr>
      <w:rFonts w:eastAsiaTheme="minorEastAsia"/>
      <w:color w:val="auto"/>
    </w:rPr>
  </w:style>
  <w:style w:type="paragraph" w:customStyle="1" w:styleId="CM127">
    <w:name w:val="CM127"/>
    <w:basedOn w:val="Default"/>
    <w:next w:val="Default"/>
    <w:uiPriority w:val="99"/>
    <w:rsid w:val="00DE36FD"/>
    <w:pPr>
      <w:widowControl w:val="0"/>
    </w:pPr>
    <w:rPr>
      <w:rFonts w:eastAsiaTheme="minorEastAsia"/>
      <w:color w:val="auto"/>
    </w:rPr>
  </w:style>
  <w:style w:type="paragraph" w:customStyle="1" w:styleId="InfoBlue">
    <w:name w:val="InfoBlue"/>
    <w:basedOn w:val="Normal"/>
    <w:next w:val="BodyText"/>
    <w:rsid w:val="002C3154"/>
    <w:pPr>
      <w:widowControl w:val="0"/>
      <w:spacing w:after="120" w:line="240" w:lineRule="atLeast"/>
      <w:ind w:left="576"/>
      <w:jc w:val="both"/>
    </w:pPr>
    <w:rPr>
      <w:i/>
      <w:color w:val="0000FF"/>
      <w:szCs w:val="20"/>
    </w:rPr>
  </w:style>
  <w:style w:type="paragraph" w:styleId="ListNumber2">
    <w:name w:val="List Number 2"/>
    <w:basedOn w:val="Normal"/>
    <w:rsid w:val="0054123E"/>
    <w:pPr>
      <w:numPr>
        <w:numId w:val="32"/>
      </w:numPr>
      <w:tabs>
        <w:tab w:val="left" w:pos="720"/>
      </w:tabs>
    </w:pPr>
    <w:rPr>
      <w:rFonts w:eastAsia="SimSun"/>
      <w:sz w:val="22"/>
      <w:szCs w:val="20"/>
      <w:lang w:eastAsia="zh-CN"/>
    </w:rPr>
  </w:style>
  <w:style w:type="paragraph" w:customStyle="1" w:styleId="CM60">
    <w:name w:val="CM60"/>
    <w:basedOn w:val="Default"/>
    <w:next w:val="Default"/>
    <w:uiPriority w:val="99"/>
    <w:rsid w:val="00FD7331"/>
    <w:pPr>
      <w:widowControl w:val="0"/>
      <w:spacing w:line="280" w:lineRule="atLeast"/>
    </w:pPr>
    <w:rPr>
      <w:rFonts w:eastAsiaTheme="minorEastAsi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78978">
      <w:bodyDiv w:val="1"/>
      <w:marLeft w:val="0"/>
      <w:marRight w:val="0"/>
      <w:marTop w:val="0"/>
      <w:marBottom w:val="0"/>
      <w:divBdr>
        <w:top w:val="none" w:sz="0" w:space="0" w:color="auto"/>
        <w:left w:val="none" w:sz="0" w:space="0" w:color="auto"/>
        <w:bottom w:val="none" w:sz="0" w:space="0" w:color="auto"/>
        <w:right w:val="none" w:sz="0" w:space="0" w:color="auto"/>
      </w:divBdr>
    </w:div>
    <w:div w:id="51924393">
      <w:bodyDiv w:val="1"/>
      <w:marLeft w:val="0"/>
      <w:marRight w:val="0"/>
      <w:marTop w:val="0"/>
      <w:marBottom w:val="0"/>
      <w:divBdr>
        <w:top w:val="none" w:sz="0" w:space="0" w:color="auto"/>
        <w:left w:val="none" w:sz="0" w:space="0" w:color="auto"/>
        <w:bottom w:val="none" w:sz="0" w:space="0" w:color="auto"/>
        <w:right w:val="none" w:sz="0" w:space="0" w:color="auto"/>
      </w:divBdr>
    </w:div>
    <w:div w:id="125777130">
      <w:bodyDiv w:val="1"/>
      <w:marLeft w:val="0"/>
      <w:marRight w:val="0"/>
      <w:marTop w:val="0"/>
      <w:marBottom w:val="0"/>
      <w:divBdr>
        <w:top w:val="none" w:sz="0" w:space="0" w:color="auto"/>
        <w:left w:val="none" w:sz="0" w:space="0" w:color="auto"/>
        <w:bottom w:val="none" w:sz="0" w:space="0" w:color="auto"/>
        <w:right w:val="none" w:sz="0" w:space="0" w:color="auto"/>
      </w:divBdr>
    </w:div>
    <w:div w:id="138159614">
      <w:bodyDiv w:val="1"/>
      <w:marLeft w:val="0"/>
      <w:marRight w:val="0"/>
      <w:marTop w:val="0"/>
      <w:marBottom w:val="0"/>
      <w:divBdr>
        <w:top w:val="none" w:sz="0" w:space="0" w:color="auto"/>
        <w:left w:val="none" w:sz="0" w:space="0" w:color="auto"/>
        <w:bottom w:val="none" w:sz="0" w:space="0" w:color="auto"/>
        <w:right w:val="none" w:sz="0" w:space="0" w:color="auto"/>
      </w:divBdr>
    </w:div>
    <w:div w:id="229273375">
      <w:bodyDiv w:val="1"/>
      <w:marLeft w:val="0"/>
      <w:marRight w:val="0"/>
      <w:marTop w:val="0"/>
      <w:marBottom w:val="0"/>
      <w:divBdr>
        <w:top w:val="none" w:sz="0" w:space="0" w:color="auto"/>
        <w:left w:val="none" w:sz="0" w:space="0" w:color="auto"/>
        <w:bottom w:val="none" w:sz="0" w:space="0" w:color="auto"/>
        <w:right w:val="none" w:sz="0" w:space="0" w:color="auto"/>
      </w:divBdr>
    </w:div>
    <w:div w:id="360862362">
      <w:bodyDiv w:val="1"/>
      <w:marLeft w:val="0"/>
      <w:marRight w:val="0"/>
      <w:marTop w:val="0"/>
      <w:marBottom w:val="0"/>
      <w:divBdr>
        <w:top w:val="none" w:sz="0" w:space="0" w:color="auto"/>
        <w:left w:val="none" w:sz="0" w:space="0" w:color="auto"/>
        <w:bottom w:val="none" w:sz="0" w:space="0" w:color="auto"/>
        <w:right w:val="none" w:sz="0" w:space="0" w:color="auto"/>
      </w:divBdr>
    </w:div>
    <w:div w:id="470514838">
      <w:bodyDiv w:val="1"/>
      <w:marLeft w:val="0"/>
      <w:marRight w:val="0"/>
      <w:marTop w:val="0"/>
      <w:marBottom w:val="0"/>
      <w:divBdr>
        <w:top w:val="none" w:sz="0" w:space="0" w:color="auto"/>
        <w:left w:val="none" w:sz="0" w:space="0" w:color="auto"/>
        <w:bottom w:val="none" w:sz="0" w:space="0" w:color="auto"/>
        <w:right w:val="none" w:sz="0" w:space="0" w:color="auto"/>
      </w:divBdr>
    </w:div>
    <w:div w:id="500898197">
      <w:bodyDiv w:val="1"/>
      <w:marLeft w:val="0"/>
      <w:marRight w:val="0"/>
      <w:marTop w:val="0"/>
      <w:marBottom w:val="0"/>
      <w:divBdr>
        <w:top w:val="none" w:sz="0" w:space="0" w:color="auto"/>
        <w:left w:val="none" w:sz="0" w:space="0" w:color="auto"/>
        <w:bottom w:val="none" w:sz="0" w:space="0" w:color="auto"/>
        <w:right w:val="none" w:sz="0" w:space="0" w:color="auto"/>
      </w:divBdr>
    </w:div>
    <w:div w:id="582186571">
      <w:bodyDiv w:val="1"/>
      <w:marLeft w:val="0"/>
      <w:marRight w:val="0"/>
      <w:marTop w:val="0"/>
      <w:marBottom w:val="0"/>
      <w:divBdr>
        <w:top w:val="none" w:sz="0" w:space="0" w:color="auto"/>
        <w:left w:val="none" w:sz="0" w:space="0" w:color="auto"/>
        <w:bottom w:val="none" w:sz="0" w:space="0" w:color="auto"/>
        <w:right w:val="none" w:sz="0" w:space="0" w:color="auto"/>
      </w:divBdr>
    </w:div>
    <w:div w:id="613831161">
      <w:bodyDiv w:val="1"/>
      <w:marLeft w:val="0"/>
      <w:marRight w:val="0"/>
      <w:marTop w:val="0"/>
      <w:marBottom w:val="0"/>
      <w:divBdr>
        <w:top w:val="none" w:sz="0" w:space="0" w:color="auto"/>
        <w:left w:val="none" w:sz="0" w:space="0" w:color="auto"/>
        <w:bottom w:val="none" w:sz="0" w:space="0" w:color="auto"/>
        <w:right w:val="none" w:sz="0" w:space="0" w:color="auto"/>
      </w:divBdr>
    </w:div>
    <w:div w:id="651251815">
      <w:bodyDiv w:val="1"/>
      <w:marLeft w:val="0"/>
      <w:marRight w:val="0"/>
      <w:marTop w:val="0"/>
      <w:marBottom w:val="0"/>
      <w:divBdr>
        <w:top w:val="none" w:sz="0" w:space="0" w:color="auto"/>
        <w:left w:val="none" w:sz="0" w:space="0" w:color="auto"/>
        <w:bottom w:val="none" w:sz="0" w:space="0" w:color="auto"/>
        <w:right w:val="none" w:sz="0" w:space="0" w:color="auto"/>
      </w:divBdr>
    </w:div>
    <w:div w:id="757559525">
      <w:bodyDiv w:val="1"/>
      <w:marLeft w:val="0"/>
      <w:marRight w:val="0"/>
      <w:marTop w:val="0"/>
      <w:marBottom w:val="0"/>
      <w:divBdr>
        <w:top w:val="none" w:sz="0" w:space="0" w:color="auto"/>
        <w:left w:val="none" w:sz="0" w:space="0" w:color="auto"/>
        <w:bottom w:val="none" w:sz="0" w:space="0" w:color="auto"/>
        <w:right w:val="none" w:sz="0" w:space="0" w:color="auto"/>
      </w:divBdr>
    </w:div>
    <w:div w:id="762606184">
      <w:bodyDiv w:val="1"/>
      <w:marLeft w:val="0"/>
      <w:marRight w:val="0"/>
      <w:marTop w:val="0"/>
      <w:marBottom w:val="0"/>
      <w:divBdr>
        <w:top w:val="none" w:sz="0" w:space="0" w:color="auto"/>
        <w:left w:val="none" w:sz="0" w:space="0" w:color="auto"/>
        <w:bottom w:val="none" w:sz="0" w:space="0" w:color="auto"/>
        <w:right w:val="none" w:sz="0" w:space="0" w:color="auto"/>
      </w:divBdr>
    </w:div>
    <w:div w:id="909461552">
      <w:bodyDiv w:val="1"/>
      <w:marLeft w:val="0"/>
      <w:marRight w:val="0"/>
      <w:marTop w:val="0"/>
      <w:marBottom w:val="0"/>
      <w:divBdr>
        <w:top w:val="none" w:sz="0" w:space="0" w:color="auto"/>
        <w:left w:val="none" w:sz="0" w:space="0" w:color="auto"/>
        <w:bottom w:val="none" w:sz="0" w:space="0" w:color="auto"/>
        <w:right w:val="none" w:sz="0" w:space="0" w:color="auto"/>
      </w:divBdr>
    </w:div>
    <w:div w:id="943073823">
      <w:bodyDiv w:val="1"/>
      <w:marLeft w:val="0"/>
      <w:marRight w:val="0"/>
      <w:marTop w:val="0"/>
      <w:marBottom w:val="0"/>
      <w:divBdr>
        <w:top w:val="none" w:sz="0" w:space="0" w:color="auto"/>
        <w:left w:val="none" w:sz="0" w:space="0" w:color="auto"/>
        <w:bottom w:val="none" w:sz="0" w:space="0" w:color="auto"/>
        <w:right w:val="none" w:sz="0" w:space="0" w:color="auto"/>
      </w:divBdr>
    </w:div>
    <w:div w:id="1001157593">
      <w:bodyDiv w:val="1"/>
      <w:marLeft w:val="0"/>
      <w:marRight w:val="0"/>
      <w:marTop w:val="0"/>
      <w:marBottom w:val="0"/>
      <w:divBdr>
        <w:top w:val="none" w:sz="0" w:space="0" w:color="auto"/>
        <w:left w:val="none" w:sz="0" w:space="0" w:color="auto"/>
        <w:bottom w:val="none" w:sz="0" w:space="0" w:color="auto"/>
        <w:right w:val="none" w:sz="0" w:space="0" w:color="auto"/>
      </w:divBdr>
    </w:div>
    <w:div w:id="1018509991">
      <w:bodyDiv w:val="1"/>
      <w:marLeft w:val="0"/>
      <w:marRight w:val="0"/>
      <w:marTop w:val="0"/>
      <w:marBottom w:val="0"/>
      <w:divBdr>
        <w:top w:val="none" w:sz="0" w:space="0" w:color="auto"/>
        <w:left w:val="none" w:sz="0" w:space="0" w:color="auto"/>
        <w:bottom w:val="none" w:sz="0" w:space="0" w:color="auto"/>
        <w:right w:val="none" w:sz="0" w:space="0" w:color="auto"/>
      </w:divBdr>
    </w:div>
    <w:div w:id="1023673240">
      <w:bodyDiv w:val="1"/>
      <w:marLeft w:val="0"/>
      <w:marRight w:val="0"/>
      <w:marTop w:val="0"/>
      <w:marBottom w:val="0"/>
      <w:divBdr>
        <w:top w:val="none" w:sz="0" w:space="0" w:color="auto"/>
        <w:left w:val="none" w:sz="0" w:space="0" w:color="auto"/>
        <w:bottom w:val="none" w:sz="0" w:space="0" w:color="auto"/>
        <w:right w:val="none" w:sz="0" w:space="0" w:color="auto"/>
      </w:divBdr>
    </w:div>
    <w:div w:id="1026518010">
      <w:bodyDiv w:val="1"/>
      <w:marLeft w:val="0"/>
      <w:marRight w:val="0"/>
      <w:marTop w:val="0"/>
      <w:marBottom w:val="0"/>
      <w:divBdr>
        <w:top w:val="none" w:sz="0" w:space="0" w:color="auto"/>
        <w:left w:val="none" w:sz="0" w:space="0" w:color="auto"/>
        <w:bottom w:val="none" w:sz="0" w:space="0" w:color="auto"/>
        <w:right w:val="none" w:sz="0" w:space="0" w:color="auto"/>
      </w:divBdr>
    </w:div>
    <w:div w:id="1038894609">
      <w:bodyDiv w:val="1"/>
      <w:marLeft w:val="0"/>
      <w:marRight w:val="0"/>
      <w:marTop w:val="0"/>
      <w:marBottom w:val="0"/>
      <w:divBdr>
        <w:top w:val="none" w:sz="0" w:space="0" w:color="auto"/>
        <w:left w:val="none" w:sz="0" w:space="0" w:color="auto"/>
        <w:bottom w:val="none" w:sz="0" w:space="0" w:color="auto"/>
        <w:right w:val="none" w:sz="0" w:space="0" w:color="auto"/>
      </w:divBdr>
    </w:div>
    <w:div w:id="1073701435">
      <w:bodyDiv w:val="1"/>
      <w:marLeft w:val="0"/>
      <w:marRight w:val="0"/>
      <w:marTop w:val="0"/>
      <w:marBottom w:val="0"/>
      <w:divBdr>
        <w:top w:val="none" w:sz="0" w:space="0" w:color="auto"/>
        <w:left w:val="none" w:sz="0" w:space="0" w:color="auto"/>
        <w:bottom w:val="none" w:sz="0" w:space="0" w:color="auto"/>
        <w:right w:val="none" w:sz="0" w:space="0" w:color="auto"/>
      </w:divBdr>
      <w:divsChild>
        <w:div w:id="2057001031">
          <w:marLeft w:val="360"/>
          <w:marRight w:val="0"/>
          <w:marTop w:val="240"/>
          <w:marBottom w:val="0"/>
          <w:divBdr>
            <w:top w:val="none" w:sz="0" w:space="0" w:color="auto"/>
            <w:left w:val="none" w:sz="0" w:space="0" w:color="auto"/>
            <w:bottom w:val="none" w:sz="0" w:space="0" w:color="auto"/>
            <w:right w:val="none" w:sz="0" w:space="0" w:color="auto"/>
          </w:divBdr>
        </w:div>
      </w:divsChild>
    </w:div>
    <w:div w:id="1107316052">
      <w:bodyDiv w:val="1"/>
      <w:marLeft w:val="0"/>
      <w:marRight w:val="0"/>
      <w:marTop w:val="0"/>
      <w:marBottom w:val="0"/>
      <w:divBdr>
        <w:top w:val="none" w:sz="0" w:space="0" w:color="auto"/>
        <w:left w:val="none" w:sz="0" w:space="0" w:color="auto"/>
        <w:bottom w:val="none" w:sz="0" w:space="0" w:color="auto"/>
        <w:right w:val="none" w:sz="0" w:space="0" w:color="auto"/>
      </w:divBdr>
    </w:div>
    <w:div w:id="1137451580">
      <w:bodyDiv w:val="1"/>
      <w:marLeft w:val="0"/>
      <w:marRight w:val="0"/>
      <w:marTop w:val="0"/>
      <w:marBottom w:val="0"/>
      <w:divBdr>
        <w:top w:val="none" w:sz="0" w:space="0" w:color="auto"/>
        <w:left w:val="none" w:sz="0" w:space="0" w:color="auto"/>
        <w:bottom w:val="none" w:sz="0" w:space="0" w:color="auto"/>
        <w:right w:val="none" w:sz="0" w:space="0" w:color="auto"/>
      </w:divBdr>
    </w:div>
    <w:div w:id="1139686530">
      <w:bodyDiv w:val="1"/>
      <w:marLeft w:val="0"/>
      <w:marRight w:val="0"/>
      <w:marTop w:val="0"/>
      <w:marBottom w:val="0"/>
      <w:divBdr>
        <w:top w:val="none" w:sz="0" w:space="0" w:color="auto"/>
        <w:left w:val="none" w:sz="0" w:space="0" w:color="auto"/>
        <w:bottom w:val="none" w:sz="0" w:space="0" w:color="auto"/>
        <w:right w:val="none" w:sz="0" w:space="0" w:color="auto"/>
      </w:divBdr>
    </w:div>
    <w:div w:id="1196190758">
      <w:bodyDiv w:val="1"/>
      <w:marLeft w:val="0"/>
      <w:marRight w:val="0"/>
      <w:marTop w:val="0"/>
      <w:marBottom w:val="0"/>
      <w:divBdr>
        <w:top w:val="none" w:sz="0" w:space="0" w:color="auto"/>
        <w:left w:val="none" w:sz="0" w:space="0" w:color="auto"/>
        <w:bottom w:val="none" w:sz="0" w:space="0" w:color="auto"/>
        <w:right w:val="none" w:sz="0" w:space="0" w:color="auto"/>
      </w:divBdr>
      <w:divsChild>
        <w:div w:id="789596080">
          <w:marLeft w:val="360"/>
          <w:marRight w:val="0"/>
          <w:marTop w:val="480"/>
          <w:marBottom w:val="0"/>
          <w:divBdr>
            <w:top w:val="none" w:sz="0" w:space="0" w:color="auto"/>
            <w:left w:val="none" w:sz="0" w:space="0" w:color="auto"/>
            <w:bottom w:val="none" w:sz="0" w:space="0" w:color="auto"/>
            <w:right w:val="none" w:sz="0" w:space="0" w:color="auto"/>
          </w:divBdr>
        </w:div>
      </w:divsChild>
    </w:div>
    <w:div w:id="1218668321">
      <w:bodyDiv w:val="1"/>
      <w:marLeft w:val="0"/>
      <w:marRight w:val="0"/>
      <w:marTop w:val="0"/>
      <w:marBottom w:val="0"/>
      <w:divBdr>
        <w:top w:val="none" w:sz="0" w:space="0" w:color="auto"/>
        <w:left w:val="none" w:sz="0" w:space="0" w:color="auto"/>
        <w:bottom w:val="none" w:sz="0" w:space="0" w:color="auto"/>
        <w:right w:val="none" w:sz="0" w:space="0" w:color="auto"/>
      </w:divBdr>
    </w:div>
    <w:div w:id="1226718103">
      <w:bodyDiv w:val="1"/>
      <w:marLeft w:val="0"/>
      <w:marRight w:val="0"/>
      <w:marTop w:val="0"/>
      <w:marBottom w:val="0"/>
      <w:divBdr>
        <w:top w:val="none" w:sz="0" w:space="0" w:color="auto"/>
        <w:left w:val="none" w:sz="0" w:space="0" w:color="auto"/>
        <w:bottom w:val="none" w:sz="0" w:space="0" w:color="auto"/>
        <w:right w:val="none" w:sz="0" w:space="0" w:color="auto"/>
      </w:divBdr>
    </w:div>
    <w:div w:id="1242176666">
      <w:bodyDiv w:val="1"/>
      <w:marLeft w:val="0"/>
      <w:marRight w:val="0"/>
      <w:marTop w:val="0"/>
      <w:marBottom w:val="0"/>
      <w:divBdr>
        <w:top w:val="none" w:sz="0" w:space="0" w:color="auto"/>
        <w:left w:val="none" w:sz="0" w:space="0" w:color="auto"/>
        <w:bottom w:val="none" w:sz="0" w:space="0" w:color="auto"/>
        <w:right w:val="none" w:sz="0" w:space="0" w:color="auto"/>
      </w:divBdr>
    </w:div>
    <w:div w:id="1429885596">
      <w:bodyDiv w:val="1"/>
      <w:marLeft w:val="0"/>
      <w:marRight w:val="0"/>
      <w:marTop w:val="0"/>
      <w:marBottom w:val="0"/>
      <w:divBdr>
        <w:top w:val="none" w:sz="0" w:space="0" w:color="auto"/>
        <w:left w:val="none" w:sz="0" w:space="0" w:color="auto"/>
        <w:bottom w:val="none" w:sz="0" w:space="0" w:color="auto"/>
        <w:right w:val="none" w:sz="0" w:space="0" w:color="auto"/>
      </w:divBdr>
    </w:div>
    <w:div w:id="1672758677">
      <w:bodyDiv w:val="1"/>
      <w:marLeft w:val="0"/>
      <w:marRight w:val="0"/>
      <w:marTop w:val="0"/>
      <w:marBottom w:val="0"/>
      <w:divBdr>
        <w:top w:val="none" w:sz="0" w:space="0" w:color="auto"/>
        <w:left w:val="none" w:sz="0" w:space="0" w:color="auto"/>
        <w:bottom w:val="none" w:sz="0" w:space="0" w:color="auto"/>
        <w:right w:val="none" w:sz="0" w:space="0" w:color="auto"/>
      </w:divBdr>
    </w:div>
    <w:div w:id="1705902127">
      <w:bodyDiv w:val="1"/>
      <w:marLeft w:val="0"/>
      <w:marRight w:val="0"/>
      <w:marTop w:val="0"/>
      <w:marBottom w:val="0"/>
      <w:divBdr>
        <w:top w:val="none" w:sz="0" w:space="0" w:color="auto"/>
        <w:left w:val="none" w:sz="0" w:space="0" w:color="auto"/>
        <w:bottom w:val="none" w:sz="0" w:space="0" w:color="auto"/>
        <w:right w:val="none" w:sz="0" w:space="0" w:color="auto"/>
      </w:divBdr>
    </w:div>
    <w:div w:id="1872911695">
      <w:bodyDiv w:val="1"/>
      <w:marLeft w:val="0"/>
      <w:marRight w:val="0"/>
      <w:marTop w:val="0"/>
      <w:marBottom w:val="0"/>
      <w:divBdr>
        <w:top w:val="none" w:sz="0" w:space="0" w:color="auto"/>
        <w:left w:val="none" w:sz="0" w:space="0" w:color="auto"/>
        <w:bottom w:val="none" w:sz="0" w:space="0" w:color="auto"/>
        <w:right w:val="none" w:sz="0" w:space="0" w:color="auto"/>
      </w:divBdr>
    </w:div>
    <w:div w:id="1963337637">
      <w:bodyDiv w:val="1"/>
      <w:marLeft w:val="0"/>
      <w:marRight w:val="0"/>
      <w:marTop w:val="0"/>
      <w:marBottom w:val="0"/>
      <w:divBdr>
        <w:top w:val="none" w:sz="0" w:space="0" w:color="auto"/>
        <w:left w:val="none" w:sz="0" w:space="0" w:color="auto"/>
        <w:bottom w:val="none" w:sz="0" w:space="0" w:color="auto"/>
        <w:right w:val="none" w:sz="0" w:space="0" w:color="auto"/>
      </w:divBdr>
    </w:div>
    <w:div w:id="206976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emf"/><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antd.nist.gov/usgv6/"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cbp.go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ntd.nist.gov/usgv6/"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northropgrumman.com/we-content/uploads/NG_Ethics_BusinessConduct_us.pdf" TargetMode="External"/><Relationship Id="rId23" Type="http://schemas.openxmlformats.org/officeDocument/2006/relationships/hyperlink" Target="http://www.northropgrumman.com/suppliers/OASISDocuments/SupplierInvoiceInstructions.pdf"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C6B594600EF343A1A083B9A0B41398" ma:contentTypeVersion="12" ma:contentTypeDescription="Create a new document." ma:contentTypeScope="" ma:versionID="fe8894b06c45a3adbffe9a1edeea3b32">
  <xsd:schema xmlns:xsd="http://www.w3.org/2001/XMLSchema" xmlns:xs="http://www.w3.org/2001/XMLSchema" xmlns:p="http://schemas.microsoft.com/office/2006/metadata/properties" xmlns:ns1="http://schemas.microsoft.com/sharepoint/v3" xmlns:ns3="6a366004-773c-44b0-9609-1e2b991524cc" targetNamespace="http://schemas.microsoft.com/office/2006/metadata/properties" ma:root="true" ma:fieldsID="84fca7da9adcee1b05df1522fda492d9" ns1:_="" ns3:_="">
    <xsd:import namespace="http://schemas.microsoft.com/sharepoint/v3"/>
    <xsd:import namespace="6a366004-773c-44b0-9609-1e2b991524cc"/>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EventHashCode" minOccurs="0"/>
                <xsd:element ref="ns3:MediaServiceGenerationTime" minOccurs="0"/>
                <xsd:element ref="ns3:MediaServiceDateTaken" minOccurs="0"/>
                <xsd:element ref="ns3:MediaServiceAutoTags" minOccurs="0"/>
                <xsd:element ref="ns3:MediaServiceLocatio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366004-773c-44b0-9609-1e2b991524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98D61-522B-4D6D-A45A-6DF225111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a366004-773c-44b0-9609-1e2b991524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ECDE0F-AF32-43B9-869B-268A3786E46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16B6611-AE6E-41D9-B6BA-3A723BC5389A}">
  <ds:schemaRefs>
    <ds:schemaRef ds:uri="http://schemas.microsoft.com/sharepoint/v3/contenttype/forms"/>
  </ds:schemaRefs>
</ds:datastoreItem>
</file>

<file path=customXml/itemProps4.xml><?xml version="1.0" encoding="utf-8"?>
<ds:datastoreItem xmlns:ds="http://schemas.openxmlformats.org/officeDocument/2006/customXml" ds:itemID="{91510A27-A72C-417F-9D33-C889010BF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33984</Words>
  <Characters>193713</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CORPORATE AWARD DRAFT</vt:lpstr>
    </vt:vector>
  </TitlesOfParts>
  <Company>Northrop Grumman</Company>
  <LinksUpToDate>false</LinksUpToDate>
  <CharactersWithSpaces>227243</CharactersWithSpaces>
  <SharedDoc>false</SharedDoc>
  <HLinks>
    <vt:vector size="12" baseType="variant">
      <vt:variant>
        <vt:i4>5242954</vt:i4>
      </vt:variant>
      <vt:variant>
        <vt:i4>3</vt:i4>
      </vt:variant>
      <vt:variant>
        <vt:i4>0</vt:i4>
      </vt:variant>
      <vt:variant>
        <vt:i4>5</vt:i4>
      </vt:variant>
      <vt:variant>
        <vt:lpwstr>https://oasis.northgrum.com/</vt:lpwstr>
      </vt:variant>
      <vt:variant>
        <vt:lpwstr/>
      </vt:variant>
      <vt:variant>
        <vt:i4>655469</vt:i4>
      </vt:variant>
      <vt:variant>
        <vt:i4>0</vt:i4>
      </vt:variant>
      <vt:variant>
        <vt:i4>0</vt:i4>
      </vt:variant>
      <vt:variant>
        <vt:i4>5</vt:i4>
      </vt:variant>
      <vt:variant>
        <vt:lpwstr>mailto:christopher.halbeisen@ngc.com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AWARD DRAFT</dc:title>
  <dc:subject/>
  <dc:creator>gatton</dc:creator>
  <cp:keywords/>
  <dc:description/>
  <cp:lastModifiedBy>Barrett, Molly E</cp:lastModifiedBy>
  <cp:revision>34</cp:revision>
  <cp:lastPrinted>2020-03-10T21:01:00Z</cp:lastPrinted>
  <dcterms:created xsi:type="dcterms:W3CDTF">2020-03-17T13:42:00Z</dcterms:created>
  <dcterms:modified xsi:type="dcterms:W3CDTF">2020-03-17T17:54:00Z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0x010100B2C6B594600EF343A1A083B9A0B41398</vt:lpwstr>
  </property>
</Properties>
</file>