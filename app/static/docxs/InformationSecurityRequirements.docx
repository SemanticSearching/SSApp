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58DB4" w14:textId="77777777" w:rsidR="00C30412" w:rsidRDefault="005E377D">
      <w:pPr>
        <w:spacing w:before="11" w:after="232"/>
        <w:ind w:right="6149"/>
        <w:textAlignment w:val="baseline"/>
      </w:pPr>
      <w:r>
        <w:rPr>
          <w:noProof/>
        </w:rPr>
        <w:drawing>
          <wp:inline distT="0" distB="0" distL="0" distR="0" wp14:anchorId="17FBA53D" wp14:editId="2BFED2AE">
            <wp:extent cx="2508885" cy="5365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8"/>
                    <a:stretch>
                      <a:fillRect/>
                    </a:stretch>
                  </pic:blipFill>
                  <pic:spPr>
                    <a:xfrm>
                      <a:off x="0" y="0"/>
                      <a:ext cx="2508885" cy="536575"/>
                    </a:xfrm>
                    <a:prstGeom prst="rect">
                      <a:avLst/>
                    </a:prstGeom>
                  </pic:spPr>
                </pic:pic>
              </a:graphicData>
            </a:graphic>
          </wp:inline>
        </w:drawing>
      </w:r>
    </w:p>
    <w:p w14:paraId="0A09E8DE" w14:textId="77777777" w:rsidR="00C30412" w:rsidRDefault="005E377D">
      <w:pPr>
        <w:spacing w:before="1" w:line="229" w:lineRule="exact"/>
        <w:jc w:val="center"/>
        <w:textAlignment w:val="baseline"/>
        <w:rPr>
          <w:rFonts w:ascii="Arial" w:eastAsia="Arial" w:hAnsi="Arial"/>
          <w:b/>
          <w:color w:val="000000"/>
          <w:sz w:val="20"/>
        </w:rPr>
      </w:pPr>
      <w:r>
        <w:rPr>
          <w:rFonts w:ascii="Arial" w:eastAsia="Arial" w:hAnsi="Arial"/>
          <w:b/>
          <w:color w:val="000000"/>
          <w:sz w:val="20"/>
        </w:rPr>
        <w:t>INFORMATION SECURITY REQUIREMENTS</w:t>
      </w:r>
    </w:p>
    <w:p w14:paraId="39374226" w14:textId="77777777" w:rsidR="00C30412" w:rsidRDefault="005E377D">
      <w:pPr>
        <w:numPr>
          <w:ilvl w:val="0"/>
          <w:numId w:val="1"/>
        </w:numPr>
        <w:spacing w:before="227" w:line="229" w:lineRule="exact"/>
        <w:textAlignment w:val="baseline"/>
        <w:rPr>
          <w:rFonts w:ascii="Arial" w:eastAsia="Arial" w:hAnsi="Arial"/>
          <w:b/>
          <w:color w:val="000000"/>
          <w:sz w:val="20"/>
        </w:rPr>
      </w:pPr>
      <w:r>
        <w:rPr>
          <w:rFonts w:ascii="Arial" w:eastAsia="Arial" w:hAnsi="Arial"/>
          <w:b/>
          <w:color w:val="000000"/>
          <w:sz w:val="20"/>
        </w:rPr>
        <w:t>DEFINITIONS</w:t>
      </w:r>
    </w:p>
    <w:p w14:paraId="17F190CD" w14:textId="77777777" w:rsidR="00C30412" w:rsidRDefault="005E377D">
      <w:pPr>
        <w:spacing w:before="232" w:line="225" w:lineRule="exact"/>
        <w:ind w:left="360"/>
        <w:textAlignment w:val="baseline"/>
        <w:rPr>
          <w:rFonts w:ascii="Arial" w:eastAsia="Arial" w:hAnsi="Arial"/>
          <w:color w:val="000000"/>
          <w:sz w:val="20"/>
        </w:rPr>
      </w:pPr>
      <w:r>
        <w:rPr>
          <w:rFonts w:ascii="Arial" w:eastAsia="Arial" w:hAnsi="Arial"/>
          <w:color w:val="000000"/>
          <w:sz w:val="20"/>
        </w:rPr>
        <w:t>For the purposes of this ISR only, the following definitions apply:</w:t>
      </w:r>
    </w:p>
    <w:p w14:paraId="294CCD55" w14:textId="77777777" w:rsidR="00C30412" w:rsidRDefault="005E377D">
      <w:pPr>
        <w:spacing w:before="224" w:line="236" w:lineRule="exact"/>
        <w:ind w:left="360"/>
        <w:jc w:val="both"/>
        <w:textAlignment w:val="baseline"/>
        <w:rPr>
          <w:rFonts w:ascii="Arial" w:eastAsia="Arial" w:hAnsi="Arial"/>
          <w:color w:val="000000"/>
          <w:sz w:val="20"/>
        </w:rPr>
      </w:pPr>
      <w:r>
        <w:rPr>
          <w:rFonts w:ascii="Arial" w:eastAsia="Arial" w:hAnsi="Arial"/>
          <w:color w:val="000000"/>
          <w:sz w:val="20"/>
        </w:rPr>
        <w:t>“</w:t>
      </w:r>
      <w:r>
        <w:rPr>
          <w:rFonts w:ascii="Arial" w:eastAsia="Arial" w:hAnsi="Arial"/>
          <w:b/>
          <w:i/>
          <w:color w:val="000000"/>
          <w:sz w:val="20"/>
        </w:rPr>
        <w:t>Agreement</w:t>
      </w:r>
      <w:r>
        <w:rPr>
          <w:rFonts w:ascii="Arial" w:eastAsia="Arial" w:hAnsi="Arial"/>
          <w:color w:val="000000"/>
          <w:sz w:val="20"/>
        </w:rPr>
        <w:t>” means the written or electronic agreement between Service Provider and the Foundation that references and incorporates this ISR.</w:t>
      </w:r>
    </w:p>
    <w:p w14:paraId="026E0CF3" w14:textId="66254713" w:rsidR="00C30412" w:rsidRDefault="005E377D">
      <w:pPr>
        <w:spacing w:before="157" w:line="230" w:lineRule="exact"/>
        <w:ind w:left="360"/>
        <w:jc w:val="both"/>
        <w:textAlignment w:val="baseline"/>
        <w:rPr>
          <w:rFonts w:ascii="Arial" w:eastAsia="Arial" w:hAnsi="Arial"/>
          <w:color w:val="000000"/>
          <w:spacing w:val="-2"/>
          <w:sz w:val="20"/>
        </w:rPr>
      </w:pPr>
      <w:r>
        <w:rPr>
          <w:rFonts w:ascii="Arial" w:eastAsia="Arial" w:hAnsi="Arial"/>
          <w:color w:val="000000"/>
          <w:spacing w:val="-2"/>
          <w:sz w:val="20"/>
        </w:rPr>
        <w:t>“</w:t>
      </w:r>
      <w:r>
        <w:rPr>
          <w:rFonts w:ascii="Arial" w:eastAsia="Arial" w:hAnsi="Arial"/>
          <w:b/>
          <w:i/>
          <w:color w:val="000000"/>
          <w:spacing w:val="-2"/>
          <w:sz w:val="20"/>
        </w:rPr>
        <w:t>Confidential Information</w:t>
      </w:r>
      <w:r>
        <w:rPr>
          <w:rFonts w:ascii="Arial" w:eastAsia="Arial" w:hAnsi="Arial"/>
          <w:color w:val="000000"/>
          <w:spacing w:val="-2"/>
          <w:sz w:val="20"/>
        </w:rPr>
        <w:t>” means: (a) information relating to the Foundation’s trustees, strategies, finances, investments, grants, contracts, program-related investments, facilities, events, guests, or security; (b) employee and third-party information (including personal information) that the Foundation must treat as confidential or private</w:t>
      </w:r>
      <w:ins w:id="0" w:author="Fitzpatrick, David W" w:date="2019-09-26T15:05:00Z">
        <w:r w:rsidR="00F17E2E">
          <w:rPr>
            <w:rFonts w:ascii="Arial" w:eastAsia="Arial" w:hAnsi="Arial"/>
            <w:color w:val="000000"/>
            <w:spacing w:val="-2"/>
            <w:sz w:val="20"/>
          </w:rPr>
          <w:t xml:space="preserve">, and has </w:t>
        </w:r>
        <w:r w:rsidR="00725817">
          <w:rPr>
            <w:rFonts w:ascii="Arial" w:eastAsia="Arial" w:hAnsi="Arial"/>
            <w:color w:val="000000"/>
            <w:spacing w:val="-2"/>
            <w:sz w:val="20"/>
          </w:rPr>
          <w:t>communicated with written notice to Xerox</w:t>
        </w:r>
      </w:ins>
      <w:r>
        <w:rPr>
          <w:rFonts w:ascii="Arial" w:eastAsia="Arial" w:hAnsi="Arial"/>
          <w:color w:val="000000"/>
          <w:spacing w:val="-2"/>
          <w:sz w:val="20"/>
        </w:rPr>
        <w:t xml:space="preserve">; and (d) any other information that the Foundation labels </w:t>
      </w:r>
      <w:del w:id="1" w:author="Fitzpatrick, David W" w:date="2019-09-26T15:06:00Z">
        <w:r w:rsidDel="00725817">
          <w:rPr>
            <w:rFonts w:ascii="Arial" w:eastAsia="Arial" w:hAnsi="Arial"/>
            <w:color w:val="000000"/>
            <w:spacing w:val="-2"/>
            <w:sz w:val="20"/>
          </w:rPr>
          <w:delText xml:space="preserve">or indicates should be treated </w:delText>
        </w:r>
      </w:del>
      <w:r>
        <w:rPr>
          <w:rFonts w:ascii="Arial" w:eastAsia="Arial" w:hAnsi="Arial"/>
          <w:color w:val="000000"/>
          <w:spacing w:val="-2"/>
          <w:sz w:val="20"/>
        </w:rPr>
        <w:t>as confidential or which, under the circumstances of disclosure, ought to be treated as confidential. “Confidential Information” as used in this ISR does not include information that: (a) was lawfully made available to the general public prior to Service Provider’s receipt of such information, or becomes so available through no fault of Service Provider; (b) is independently developed by Service Provider without reference to any Confidential Information; or (c) is received by Service Provider from a third party (with no breach of any duty owed by the third party to the Foundation) independent of performing services for the Foundation.</w:t>
      </w:r>
    </w:p>
    <w:p w14:paraId="52F37C4D" w14:textId="77777777" w:rsidR="00C30412" w:rsidRDefault="005E377D">
      <w:pPr>
        <w:spacing w:before="159" w:line="230" w:lineRule="exact"/>
        <w:ind w:left="360"/>
        <w:jc w:val="both"/>
        <w:textAlignment w:val="baseline"/>
        <w:rPr>
          <w:rFonts w:ascii="Arial" w:eastAsia="Arial" w:hAnsi="Arial"/>
          <w:color w:val="000000"/>
          <w:sz w:val="20"/>
        </w:rPr>
      </w:pPr>
      <w:r>
        <w:rPr>
          <w:rFonts w:ascii="Arial" w:eastAsia="Arial" w:hAnsi="Arial"/>
          <w:color w:val="000000"/>
          <w:sz w:val="20"/>
        </w:rPr>
        <w:t>“</w:t>
      </w:r>
      <w:r>
        <w:rPr>
          <w:rFonts w:ascii="Arial" w:eastAsia="Arial" w:hAnsi="Arial"/>
          <w:b/>
          <w:i/>
          <w:color w:val="000000"/>
          <w:sz w:val="20"/>
        </w:rPr>
        <w:t>Foundation</w:t>
      </w:r>
      <w:r>
        <w:rPr>
          <w:rFonts w:ascii="Arial" w:eastAsia="Arial" w:hAnsi="Arial"/>
          <w:color w:val="000000"/>
          <w:sz w:val="20"/>
        </w:rPr>
        <w:t>” means the Bill &amp; Melinda Gates Foundation or the Bill &amp; Melinda Gates Foundation Trust, whichever is party to, and receiving services under, the Agreement.</w:t>
      </w:r>
    </w:p>
    <w:p w14:paraId="61F46E63" w14:textId="77777777" w:rsidR="00C30412" w:rsidRDefault="005E377D">
      <w:pPr>
        <w:spacing w:before="160" w:line="230" w:lineRule="exact"/>
        <w:ind w:left="360"/>
        <w:jc w:val="both"/>
        <w:textAlignment w:val="baseline"/>
        <w:rPr>
          <w:rFonts w:ascii="Arial" w:eastAsia="Arial" w:hAnsi="Arial"/>
          <w:color w:val="000000"/>
          <w:sz w:val="20"/>
        </w:rPr>
      </w:pPr>
      <w:r>
        <w:rPr>
          <w:rFonts w:ascii="Arial" w:eastAsia="Arial" w:hAnsi="Arial"/>
          <w:color w:val="000000"/>
          <w:sz w:val="20"/>
        </w:rPr>
        <w:t>“</w:t>
      </w:r>
      <w:r>
        <w:rPr>
          <w:rFonts w:ascii="Arial" w:eastAsia="Arial" w:hAnsi="Arial"/>
          <w:b/>
          <w:i/>
          <w:color w:val="000000"/>
          <w:sz w:val="20"/>
        </w:rPr>
        <w:t>Foundation’s Information Systems</w:t>
      </w:r>
      <w:r>
        <w:rPr>
          <w:rFonts w:ascii="Arial" w:eastAsia="Arial" w:hAnsi="Arial"/>
          <w:color w:val="000000"/>
          <w:sz w:val="20"/>
        </w:rPr>
        <w:t>” means equipment (including computers, mobile devices, and cloud services), networks, and systems within the Foundation’s possession, custody, or control (including through the Foundation’s employees, contingent workers, vendors, contractors, consultants, service providers, representatives, or agents) where Sensitive Information is accessible, stored, or transmitted.</w:t>
      </w:r>
    </w:p>
    <w:p w14:paraId="793BC9B1" w14:textId="77777777" w:rsidR="00C30412" w:rsidRDefault="005E377D">
      <w:pPr>
        <w:spacing w:before="167" w:line="229" w:lineRule="exact"/>
        <w:ind w:left="360"/>
        <w:jc w:val="both"/>
        <w:textAlignment w:val="baseline"/>
        <w:rPr>
          <w:rFonts w:ascii="Arial" w:eastAsia="Arial" w:hAnsi="Arial"/>
          <w:color w:val="000000"/>
          <w:sz w:val="20"/>
        </w:rPr>
      </w:pPr>
      <w:r>
        <w:rPr>
          <w:rFonts w:ascii="Arial" w:eastAsia="Arial" w:hAnsi="Arial"/>
          <w:color w:val="000000"/>
          <w:sz w:val="20"/>
        </w:rPr>
        <w:t>“</w:t>
      </w:r>
      <w:r>
        <w:rPr>
          <w:rFonts w:ascii="Arial" w:eastAsia="Arial" w:hAnsi="Arial"/>
          <w:b/>
          <w:i/>
          <w:color w:val="000000"/>
          <w:sz w:val="20"/>
        </w:rPr>
        <w:t>Personal Information</w:t>
      </w:r>
      <w:r>
        <w:rPr>
          <w:rFonts w:ascii="Arial" w:eastAsia="Arial" w:hAnsi="Arial"/>
          <w:color w:val="000000"/>
          <w:sz w:val="20"/>
        </w:rPr>
        <w:t>” means any information provided by, made available by, or collected on behalf of, the Foundation or its grantees, funding recipients, vendors, contractors, consultants, service providers, employees, contingent workers, representatives, or agents that: (a) identifies an individual or that may be used to track, locate or identify an individual; or (b) is related to an identified or identifiable individual. Personal Information includes, but is not limited to, name, address, phone number, fax number, email address, social security number, other government-issued identification number, date of birth, financial or credit/debit account or card number or information, username and password, or security question and answer, unique biometric or genetic information, medical or health information, geolocation information, background check information, resumes, and unique device identifiers.</w:t>
      </w:r>
    </w:p>
    <w:p w14:paraId="05B58391" w14:textId="77777777" w:rsidR="00C30412" w:rsidRDefault="005E377D">
      <w:pPr>
        <w:spacing w:before="164" w:line="230" w:lineRule="exact"/>
        <w:ind w:left="360"/>
        <w:jc w:val="both"/>
        <w:textAlignment w:val="baseline"/>
        <w:rPr>
          <w:rFonts w:ascii="Arial" w:eastAsia="Arial" w:hAnsi="Arial"/>
          <w:color w:val="000000"/>
          <w:spacing w:val="-3"/>
          <w:sz w:val="20"/>
        </w:rPr>
      </w:pPr>
      <w:r>
        <w:rPr>
          <w:rFonts w:ascii="Arial" w:eastAsia="Arial" w:hAnsi="Arial"/>
          <w:color w:val="000000"/>
          <w:spacing w:val="-3"/>
          <w:sz w:val="20"/>
        </w:rPr>
        <w:t>“</w:t>
      </w:r>
      <w:r>
        <w:rPr>
          <w:rFonts w:ascii="Arial" w:eastAsia="Arial" w:hAnsi="Arial"/>
          <w:b/>
          <w:i/>
          <w:color w:val="000000"/>
          <w:spacing w:val="-3"/>
          <w:sz w:val="20"/>
        </w:rPr>
        <w:t>Sensitive Information</w:t>
      </w:r>
      <w:r>
        <w:rPr>
          <w:rFonts w:ascii="Arial" w:eastAsia="Arial" w:hAnsi="Arial"/>
          <w:color w:val="000000"/>
          <w:spacing w:val="-3"/>
          <w:sz w:val="20"/>
        </w:rPr>
        <w:t>” means Confidential Information, Personal Information, other Foundation or third party information that is protected by law or regulation, and other Foundation or third party information that is identified as sensitive under the Agreement, or that the Foundation labels or indicates should be treated as sensitive.</w:t>
      </w:r>
    </w:p>
    <w:p w14:paraId="1F84F352" w14:textId="77777777" w:rsidR="00C30412" w:rsidRDefault="005E377D">
      <w:pPr>
        <w:spacing w:before="160" w:line="230" w:lineRule="exact"/>
        <w:ind w:left="360"/>
        <w:jc w:val="both"/>
        <w:textAlignment w:val="baseline"/>
        <w:rPr>
          <w:rFonts w:ascii="Arial" w:eastAsia="Arial" w:hAnsi="Arial"/>
          <w:color w:val="000000"/>
          <w:sz w:val="20"/>
        </w:rPr>
      </w:pPr>
      <w:r>
        <w:rPr>
          <w:rFonts w:ascii="Arial" w:eastAsia="Arial" w:hAnsi="Arial"/>
          <w:color w:val="000000"/>
          <w:sz w:val="20"/>
        </w:rPr>
        <w:t>“</w:t>
      </w:r>
      <w:r>
        <w:rPr>
          <w:rFonts w:ascii="Arial" w:eastAsia="Arial" w:hAnsi="Arial"/>
          <w:b/>
          <w:i/>
          <w:color w:val="000000"/>
          <w:sz w:val="20"/>
        </w:rPr>
        <w:t>Service Provider’s Information Systems</w:t>
      </w:r>
      <w:r>
        <w:rPr>
          <w:rFonts w:ascii="Arial" w:eastAsia="Arial" w:hAnsi="Arial"/>
          <w:color w:val="000000"/>
          <w:sz w:val="20"/>
        </w:rPr>
        <w:t>” means equipment (including computers, mobile devices, and cloud services), networks, and systems within Service Provider’s possession, custody, or control (including through Service Provider’s Personnel or other third parties) where Sensitive Information is accessible, stored, or transmitted or through which Service Provider’s Personnel may have access to the Foundation’s Information Systems.</w:t>
      </w:r>
    </w:p>
    <w:p w14:paraId="4A77599E" w14:textId="77777777" w:rsidR="00C30412" w:rsidRDefault="005E377D">
      <w:pPr>
        <w:spacing w:before="158" w:line="231" w:lineRule="exact"/>
        <w:ind w:left="360"/>
        <w:jc w:val="both"/>
        <w:textAlignment w:val="baseline"/>
        <w:rPr>
          <w:rFonts w:ascii="Arial" w:eastAsia="Arial" w:hAnsi="Arial"/>
          <w:color w:val="000000"/>
          <w:sz w:val="20"/>
        </w:rPr>
      </w:pPr>
      <w:r>
        <w:rPr>
          <w:rFonts w:ascii="Arial" w:eastAsia="Arial" w:hAnsi="Arial"/>
          <w:color w:val="000000"/>
          <w:sz w:val="20"/>
        </w:rPr>
        <w:t>“</w:t>
      </w:r>
      <w:r>
        <w:rPr>
          <w:rFonts w:ascii="Arial" w:eastAsia="Arial" w:hAnsi="Arial"/>
          <w:b/>
          <w:i/>
          <w:color w:val="000000"/>
          <w:sz w:val="20"/>
        </w:rPr>
        <w:t>Service Provider</w:t>
      </w:r>
      <w:r>
        <w:rPr>
          <w:rFonts w:ascii="Arial" w:eastAsia="Arial" w:hAnsi="Arial"/>
          <w:color w:val="000000"/>
          <w:sz w:val="20"/>
        </w:rPr>
        <w:t>” means the service provider, vendor, contractor, or consultant that is a party to, and providing services under, the Agreement.</w:t>
      </w:r>
    </w:p>
    <w:p w14:paraId="5FB5F184" w14:textId="77777777" w:rsidR="00C30412" w:rsidRDefault="005E377D">
      <w:pPr>
        <w:spacing w:before="157" w:line="231" w:lineRule="exact"/>
        <w:ind w:left="360"/>
        <w:jc w:val="both"/>
        <w:textAlignment w:val="baseline"/>
        <w:rPr>
          <w:rFonts w:ascii="Arial" w:eastAsia="Arial" w:hAnsi="Arial"/>
          <w:color w:val="000000"/>
          <w:sz w:val="20"/>
        </w:rPr>
      </w:pPr>
      <w:r>
        <w:rPr>
          <w:rFonts w:ascii="Arial" w:eastAsia="Arial" w:hAnsi="Arial"/>
          <w:color w:val="000000"/>
          <w:sz w:val="20"/>
        </w:rPr>
        <w:t>“</w:t>
      </w:r>
      <w:r>
        <w:rPr>
          <w:rFonts w:ascii="Arial" w:eastAsia="Arial" w:hAnsi="Arial"/>
          <w:b/>
          <w:i/>
          <w:color w:val="000000"/>
          <w:sz w:val="20"/>
        </w:rPr>
        <w:t>Service Provider’s Personnel</w:t>
      </w:r>
      <w:r>
        <w:rPr>
          <w:rFonts w:ascii="Arial" w:eastAsia="Arial" w:hAnsi="Arial"/>
          <w:color w:val="000000"/>
          <w:sz w:val="20"/>
        </w:rPr>
        <w:t>” means Service Provider’s directors, officers, employees, vendors, service providers, subcontractors, consultants, contingent workers, representatives, agents, and affiliates.</w:t>
      </w:r>
    </w:p>
    <w:p w14:paraId="61FF3D1A" w14:textId="77777777" w:rsidR="00C30412" w:rsidRDefault="005E377D">
      <w:pPr>
        <w:numPr>
          <w:ilvl w:val="0"/>
          <w:numId w:val="1"/>
        </w:numPr>
        <w:spacing w:before="159" w:line="229" w:lineRule="exact"/>
        <w:textAlignment w:val="baseline"/>
        <w:rPr>
          <w:rFonts w:ascii="Arial" w:eastAsia="Arial" w:hAnsi="Arial"/>
          <w:b/>
          <w:color w:val="000000"/>
          <w:sz w:val="20"/>
        </w:rPr>
      </w:pPr>
      <w:r>
        <w:rPr>
          <w:rFonts w:ascii="Arial" w:eastAsia="Arial" w:hAnsi="Arial"/>
          <w:b/>
          <w:color w:val="000000"/>
          <w:sz w:val="20"/>
        </w:rPr>
        <w:t>SERVICE PROVIDER’S INFORMATION SECURITY PROGRAM</w:t>
      </w:r>
    </w:p>
    <w:p w14:paraId="17D7FAB8" w14:textId="77777777" w:rsidR="00C30412" w:rsidRDefault="005E377D">
      <w:pPr>
        <w:spacing w:before="6" w:line="228" w:lineRule="exact"/>
        <w:ind w:left="360"/>
        <w:textAlignment w:val="baseline"/>
        <w:rPr>
          <w:rFonts w:ascii="Arial" w:eastAsia="Arial" w:hAnsi="Arial"/>
          <w:color w:val="000000"/>
          <w:spacing w:val="2"/>
          <w:sz w:val="20"/>
        </w:rPr>
      </w:pPr>
      <w:r>
        <w:rPr>
          <w:rFonts w:ascii="Arial" w:eastAsia="Arial" w:hAnsi="Arial"/>
          <w:color w:val="000000"/>
          <w:spacing w:val="2"/>
          <w:sz w:val="20"/>
        </w:rPr>
        <w:t>Service Provider will establish, maintain, and comply with a written information security program (“</w:t>
      </w:r>
      <w:r>
        <w:rPr>
          <w:rFonts w:ascii="Arial" w:eastAsia="Arial" w:hAnsi="Arial"/>
          <w:i/>
          <w:color w:val="000000"/>
          <w:spacing w:val="2"/>
          <w:sz w:val="20"/>
        </w:rPr>
        <w:t>Service</w:t>
      </w:r>
    </w:p>
    <w:p w14:paraId="53BA2A60" w14:textId="77777777" w:rsidR="00C30412" w:rsidRDefault="005E377D">
      <w:pPr>
        <w:spacing w:line="228" w:lineRule="exact"/>
        <w:ind w:left="360"/>
        <w:textAlignment w:val="baseline"/>
        <w:rPr>
          <w:rFonts w:ascii="Arial" w:eastAsia="Arial" w:hAnsi="Arial"/>
          <w:i/>
          <w:color w:val="000000"/>
          <w:spacing w:val="1"/>
          <w:sz w:val="20"/>
        </w:rPr>
      </w:pPr>
      <w:r>
        <w:rPr>
          <w:rFonts w:ascii="Arial" w:eastAsia="Arial" w:hAnsi="Arial"/>
          <w:i/>
          <w:color w:val="000000"/>
          <w:spacing w:val="1"/>
          <w:sz w:val="20"/>
        </w:rPr>
        <w:t>Provider’s Information Security Program</w:t>
      </w:r>
      <w:r>
        <w:rPr>
          <w:rFonts w:ascii="Arial" w:eastAsia="Arial" w:hAnsi="Arial"/>
          <w:color w:val="000000"/>
          <w:spacing w:val="1"/>
          <w:sz w:val="20"/>
        </w:rPr>
        <w:t>”) that includes legal, administrative, physical, policy, training, and</w:t>
      </w:r>
    </w:p>
    <w:p w14:paraId="27F8944C" w14:textId="77777777" w:rsidR="00C30412" w:rsidRDefault="00C30412">
      <w:pPr>
        <w:sectPr w:rsidR="00C30412">
          <w:pgSz w:w="12240" w:h="15840"/>
          <w:pgMar w:top="680" w:right="1065" w:bottom="1184" w:left="1075" w:header="720" w:footer="720" w:gutter="0"/>
          <w:cols w:space="720"/>
        </w:sectPr>
      </w:pPr>
    </w:p>
    <w:p w14:paraId="065DDEE9" w14:textId="77777777" w:rsidR="00C30412" w:rsidRDefault="005E377D">
      <w:pPr>
        <w:spacing w:before="11" w:after="275"/>
        <w:ind w:left="2" w:right="6147"/>
        <w:textAlignment w:val="baseline"/>
      </w:pPr>
      <w:r>
        <w:rPr>
          <w:noProof/>
        </w:rPr>
        <w:lastRenderedPageBreak/>
        <w:drawing>
          <wp:inline distT="0" distB="0" distL="0" distR="0" wp14:anchorId="69E5158E" wp14:editId="1478D935">
            <wp:extent cx="2508885" cy="5365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8"/>
                    <a:stretch>
                      <a:fillRect/>
                    </a:stretch>
                  </pic:blipFill>
                  <pic:spPr>
                    <a:xfrm>
                      <a:off x="0" y="0"/>
                      <a:ext cx="2508885" cy="536575"/>
                    </a:xfrm>
                    <a:prstGeom prst="rect">
                      <a:avLst/>
                    </a:prstGeom>
                  </pic:spPr>
                </pic:pic>
              </a:graphicData>
            </a:graphic>
          </wp:inline>
        </w:drawing>
      </w:r>
    </w:p>
    <w:p w14:paraId="5A3D4611" w14:textId="4AD1108D" w:rsidR="00C30412" w:rsidRDefault="005E377D">
      <w:pPr>
        <w:spacing w:line="230" w:lineRule="exact"/>
        <w:ind w:left="360"/>
        <w:jc w:val="both"/>
        <w:textAlignment w:val="baseline"/>
        <w:rPr>
          <w:rFonts w:ascii="Arial" w:eastAsia="Arial" w:hAnsi="Arial"/>
          <w:color w:val="000000"/>
          <w:sz w:val="20"/>
        </w:rPr>
      </w:pPr>
      <w:r>
        <w:rPr>
          <w:rFonts w:ascii="Arial" w:eastAsia="Arial" w:hAnsi="Arial"/>
          <w:color w:val="000000"/>
          <w:sz w:val="20"/>
        </w:rPr>
        <w:t xml:space="preserve">technical measures designed to: (a) ensure the security and confidentiality of Sensitive Information; (b) protect against any anticipated threats or hazards to the security or integrity of Sensitive Information; (c) protect against unauthorized access to, or use, disclosure, loss, alteration, or destruction of Sensitive Information both at rest and in-transit; (d) ensure the proper return or disposal of Sensitive Information in accordance with Section 8 (Disposal of Information) of this ISR; (e) ensure compliance with applicable laws, standards, and policies in accordance with Section 13 (Compliance with Laws, Standards, and Foundation Policies) of this ISR; and (f) ensure that Service Provider’s Personnel comply with Service Provider’s Information Security Program and the requirements set forth in this ISR. </w:t>
      </w:r>
      <w:ins w:id="2" w:author="Fitzpatrick, David W" w:date="2019-09-26T15:26:00Z">
        <w:r w:rsidR="00023495">
          <w:rPr>
            <w:rFonts w:ascii="Arial" w:eastAsia="Arial" w:hAnsi="Arial"/>
            <w:color w:val="000000"/>
            <w:sz w:val="20"/>
          </w:rPr>
          <w:t>For</w:t>
        </w:r>
      </w:ins>
      <w:ins w:id="3" w:author="Fitzpatrick, David W" w:date="2019-09-26T15:18:00Z">
        <w:r w:rsidR="00466E73">
          <w:rPr>
            <w:rFonts w:ascii="Arial" w:eastAsia="Arial" w:hAnsi="Arial"/>
            <w:color w:val="000000"/>
            <w:sz w:val="20"/>
          </w:rPr>
          <w:t xml:space="preserve"> so long as Foundation retains Xerox service delivery </w:t>
        </w:r>
      </w:ins>
      <w:ins w:id="4" w:author="Fitzpatrick, David W" w:date="2019-09-26T15:19:00Z">
        <w:r w:rsidR="000949C5">
          <w:rPr>
            <w:rFonts w:ascii="Arial" w:eastAsia="Arial" w:hAnsi="Arial"/>
            <w:color w:val="000000"/>
            <w:sz w:val="20"/>
          </w:rPr>
          <w:t xml:space="preserve">management services </w:t>
        </w:r>
      </w:ins>
      <w:r>
        <w:rPr>
          <w:rFonts w:ascii="Arial" w:eastAsia="Arial" w:hAnsi="Arial"/>
          <w:color w:val="000000"/>
          <w:sz w:val="20"/>
        </w:rPr>
        <w:t xml:space="preserve">Service Provider will designate an individual to be responsible and accountable for Service Provider’s Information Security Program. Such individual will respond to the Foundation’s inquiries regarding information security and promptly notify the Foundation at </w:t>
      </w:r>
      <w:hyperlink r:id="rId9">
        <w:r>
          <w:rPr>
            <w:rFonts w:ascii="Arial" w:eastAsia="Arial" w:hAnsi="Arial"/>
            <w:color w:val="0000FF"/>
            <w:sz w:val="20"/>
            <w:u w:val="single"/>
          </w:rPr>
          <w:t>legal@gatesfoundation.org</w:t>
        </w:r>
      </w:hyperlink>
      <w:r>
        <w:rPr>
          <w:rFonts w:ascii="Arial" w:eastAsia="Arial" w:hAnsi="Arial"/>
          <w:color w:val="0000FF"/>
          <w:sz w:val="20"/>
          <w:u w:val="single"/>
        </w:rPr>
        <w:t xml:space="preserve"> </w:t>
      </w:r>
      <w:r>
        <w:rPr>
          <w:rFonts w:ascii="Arial" w:eastAsia="Arial" w:hAnsi="Arial"/>
          <w:color w:val="000000"/>
          <w:sz w:val="20"/>
        </w:rPr>
        <w:t>and</w:t>
      </w:r>
      <w:r>
        <w:rPr>
          <w:rFonts w:ascii="Arial" w:eastAsia="Arial" w:hAnsi="Arial"/>
          <w:color w:val="0562C1"/>
          <w:sz w:val="20"/>
          <w:u w:val="single"/>
        </w:rPr>
        <w:t xml:space="preserve"> </w:t>
      </w:r>
      <w:hyperlink r:id="rId10">
        <w:r>
          <w:rPr>
            <w:rFonts w:ascii="Arial" w:eastAsia="Arial" w:hAnsi="Arial"/>
            <w:color w:val="0000FF"/>
            <w:sz w:val="20"/>
            <w:u w:val="single"/>
          </w:rPr>
          <w:t>infosec@gatesfoundation.org</w:t>
        </w:r>
      </w:hyperlink>
      <w:r>
        <w:rPr>
          <w:rFonts w:ascii="Arial" w:eastAsia="Arial" w:hAnsi="Arial"/>
          <w:color w:val="0000FF"/>
          <w:sz w:val="20"/>
          <w:u w:val="single"/>
        </w:rPr>
        <w:t xml:space="preserve"> </w:t>
      </w:r>
      <w:r>
        <w:rPr>
          <w:rFonts w:ascii="Arial" w:eastAsia="Arial" w:hAnsi="Arial"/>
          <w:color w:val="000000"/>
          <w:sz w:val="20"/>
        </w:rPr>
        <w:t xml:space="preserve">if a breach or an incident occurs, as further described in Section 11 (Notice of Breach) of this ISR. Having regard to the state of the art and the cost of its implementation, Service Provider’s Information Security Program will ensure a level of security appropriate to the risks represented by the processing and nature of the information to be protected. </w:t>
      </w:r>
      <w:ins w:id="5" w:author="Fitzpatrick, David W" w:date="2019-09-26T15:21:00Z">
        <w:r w:rsidR="005576AB">
          <w:rPr>
            <w:rFonts w:ascii="Arial" w:eastAsia="Arial" w:hAnsi="Arial"/>
            <w:color w:val="000000"/>
            <w:sz w:val="20"/>
          </w:rPr>
          <w:t xml:space="preserve">The parties acknowledge that generally the </w:t>
        </w:r>
        <w:r w:rsidR="005576AB">
          <w:rPr>
            <w:rFonts w:ascii="Arial" w:eastAsia="Arial" w:hAnsi="Arial"/>
            <w:color w:val="000000"/>
            <w:sz w:val="20"/>
          </w:rPr>
          <w:t>Service Provider’s Information Security Program</w:t>
        </w:r>
        <w:r w:rsidR="005576AB">
          <w:rPr>
            <w:rFonts w:ascii="Arial" w:eastAsia="Arial" w:hAnsi="Arial"/>
            <w:color w:val="000000"/>
            <w:sz w:val="20"/>
          </w:rPr>
          <w:t xml:space="preserve"> is confidential</w:t>
        </w:r>
        <w:r w:rsidR="0074213B">
          <w:rPr>
            <w:rFonts w:ascii="Arial" w:eastAsia="Arial" w:hAnsi="Arial"/>
            <w:color w:val="000000"/>
            <w:sz w:val="20"/>
          </w:rPr>
          <w:t>, provided however</w:t>
        </w:r>
        <w:r w:rsidR="005576AB">
          <w:rPr>
            <w:rFonts w:ascii="Arial" w:eastAsia="Arial" w:hAnsi="Arial"/>
            <w:color w:val="000000"/>
            <w:sz w:val="20"/>
          </w:rPr>
          <w:t xml:space="preserve"> </w:t>
        </w:r>
        <w:r w:rsidR="0074213B">
          <w:rPr>
            <w:rFonts w:ascii="Arial" w:eastAsia="Arial" w:hAnsi="Arial"/>
            <w:color w:val="000000"/>
            <w:sz w:val="20"/>
          </w:rPr>
          <w:t>u</w:t>
        </w:r>
      </w:ins>
      <w:del w:id="6" w:author="Fitzpatrick, David W" w:date="2019-09-26T15:21:00Z">
        <w:r w:rsidDel="0074213B">
          <w:rPr>
            <w:rFonts w:ascii="Arial" w:eastAsia="Arial" w:hAnsi="Arial"/>
            <w:color w:val="000000"/>
            <w:sz w:val="20"/>
          </w:rPr>
          <w:delText>U</w:delText>
        </w:r>
      </w:del>
      <w:r>
        <w:rPr>
          <w:rFonts w:ascii="Arial" w:eastAsia="Arial" w:hAnsi="Arial"/>
          <w:color w:val="000000"/>
          <w:sz w:val="20"/>
        </w:rPr>
        <w:t xml:space="preserve">pon </w:t>
      </w:r>
      <w:ins w:id="7" w:author="Fitzpatrick, David W" w:date="2019-09-26T15:22:00Z">
        <w:r w:rsidR="0074213B">
          <w:rPr>
            <w:rFonts w:ascii="Arial" w:eastAsia="Arial" w:hAnsi="Arial"/>
            <w:color w:val="000000"/>
            <w:sz w:val="20"/>
          </w:rPr>
          <w:t xml:space="preserve">reasonable </w:t>
        </w:r>
      </w:ins>
      <w:r>
        <w:rPr>
          <w:rFonts w:ascii="Arial" w:eastAsia="Arial" w:hAnsi="Arial"/>
          <w:color w:val="000000"/>
          <w:sz w:val="20"/>
        </w:rPr>
        <w:t xml:space="preserve">request, Service Provider will </w:t>
      </w:r>
      <w:ins w:id="8" w:author="Fitzpatrick, David W" w:date="2019-09-26T15:22:00Z">
        <w:r w:rsidR="0074213B">
          <w:rPr>
            <w:rFonts w:ascii="Arial" w:eastAsia="Arial" w:hAnsi="Arial"/>
            <w:color w:val="000000"/>
            <w:sz w:val="20"/>
          </w:rPr>
          <w:t>discuss non-confidential</w:t>
        </w:r>
        <w:r w:rsidR="00CA3DBF">
          <w:rPr>
            <w:rFonts w:ascii="Arial" w:eastAsia="Arial" w:hAnsi="Arial"/>
            <w:color w:val="000000"/>
            <w:sz w:val="20"/>
          </w:rPr>
          <w:t xml:space="preserve"> aspects of the </w:t>
        </w:r>
      </w:ins>
      <w:del w:id="9" w:author="Fitzpatrick, David W" w:date="2019-09-26T15:22:00Z">
        <w:r w:rsidDel="00CA3DBF">
          <w:rPr>
            <w:rFonts w:ascii="Arial" w:eastAsia="Arial" w:hAnsi="Arial"/>
            <w:color w:val="000000"/>
            <w:sz w:val="20"/>
          </w:rPr>
          <w:delText xml:space="preserve">provide the Foundation with a written, detailed description of </w:delText>
        </w:r>
      </w:del>
      <w:r>
        <w:rPr>
          <w:rFonts w:ascii="Arial" w:eastAsia="Arial" w:hAnsi="Arial"/>
          <w:color w:val="000000"/>
          <w:sz w:val="20"/>
        </w:rPr>
        <w:t>Service Provider’s Information Security Program</w:t>
      </w:r>
      <w:del w:id="10" w:author="Fitzpatrick, David W" w:date="2019-09-26T15:22:00Z">
        <w:r w:rsidDel="00CA3DBF">
          <w:rPr>
            <w:rFonts w:ascii="Arial" w:eastAsia="Arial" w:hAnsi="Arial"/>
            <w:color w:val="000000"/>
            <w:sz w:val="20"/>
          </w:rPr>
          <w:delText>, including any written policies, procedures, and updates</w:delText>
        </w:r>
      </w:del>
      <w:r>
        <w:rPr>
          <w:rFonts w:ascii="Arial" w:eastAsia="Arial" w:hAnsi="Arial"/>
          <w:color w:val="000000"/>
          <w:sz w:val="20"/>
        </w:rPr>
        <w:t>.</w:t>
      </w:r>
    </w:p>
    <w:p w14:paraId="7BB5E791" w14:textId="77777777" w:rsidR="00C30412" w:rsidRDefault="005E377D">
      <w:pPr>
        <w:numPr>
          <w:ilvl w:val="0"/>
          <w:numId w:val="2"/>
        </w:numPr>
        <w:spacing w:before="156" w:line="229" w:lineRule="exact"/>
        <w:textAlignment w:val="baseline"/>
        <w:rPr>
          <w:rFonts w:ascii="Arial" w:eastAsia="Arial" w:hAnsi="Arial"/>
          <w:b/>
          <w:color w:val="000000"/>
          <w:sz w:val="20"/>
        </w:rPr>
      </w:pPr>
      <w:r>
        <w:rPr>
          <w:rFonts w:ascii="Arial" w:eastAsia="Arial" w:hAnsi="Arial"/>
          <w:b/>
          <w:color w:val="000000"/>
          <w:sz w:val="20"/>
        </w:rPr>
        <w:t>NETWORK AND COMMUNICATIONS SECURITY</w:t>
      </w:r>
    </w:p>
    <w:p w14:paraId="0C81AD60" w14:textId="0CB64D5D" w:rsidR="00C30412" w:rsidRDefault="005E377D">
      <w:pPr>
        <w:spacing w:line="229" w:lineRule="exact"/>
        <w:ind w:left="360"/>
        <w:jc w:val="both"/>
        <w:textAlignment w:val="baseline"/>
        <w:rPr>
          <w:rFonts w:ascii="Arial" w:eastAsia="Arial" w:hAnsi="Arial"/>
          <w:color w:val="000000"/>
          <w:spacing w:val="-1"/>
          <w:sz w:val="20"/>
        </w:rPr>
      </w:pPr>
      <w:r>
        <w:rPr>
          <w:rFonts w:ascii="Arial" w:eastAsia="Arial" w:hAnsi="Arial"/>
          <w:color w:val="000000"/>
          <w:spacing w:val="-1"/>
          <w:sz w:val="20"/>
        </w:rPr>
        <w:t>Service Provider will ensure that: (a) Service Provider’s connectivity to the Foundation’s Information Systems and all attempts at the same will be only through the Foundation’s security gateways/firewalls and only through the Foundation’s authorized security procedures, which can be obtained from the Foundation’s Information Security Department at</w:t>
      </w:r>
      <w:hyperlink r:id="rId11">
        <w:r>
          <w:rPr>
            <w:rFonts w:ascii="Arial" w:eastAsia="Arial" w:hAnsi="Arial"/>
            <w:color w:val="0000FF"/>
            <w:spacing w:val="-1"/>
            <w:sz w:val="20"/>
            <w:u w:val="single"/>
          </w:rPr>
          <w:t xml:space="preserve"> infosec@gatesfoundation.org</w:t>
        </w:r>
      </w:hyperlink>
      <w:r>
        <w:rPr>
          <w:rFonts w:ascii="Arial" w:eastAsia="Arial" w:hAnsi="Arial"/>
          <w:color w:val="0000FF"/>
          <w:spacing w:val="-1"/>
          <w:sz w:val="20"/>
          <w:u w:val="single"/>
        </w:rPr>
        <w:t>;</w:t>
      </w:r>
      <w:r>
        <w:rPr>
          <w:rFonts w:ascii="Arial" w:eastAsia="Arial" w:hAnsi="Arial"/>
          <w:color w:val="000000"/>
          <w:spacing w:val="-1"/>
          <w:sz w:val="20"/>
        </w:rPr>
        <w:t xml:space="preserve"> (b) Service Provider will not access, and will not permit unauthorized persons or entities to access, the Foundation’s Information Systems without the Foundation’s express written authorization, and any such actual or attempted access will be consistent with the Foundation’s authorization; and (c) Service Provider will take appropriate measures to ensure that Service Provider’s Information Systems which connect to the Foundation’s Information Systems, and anything provided to the Foundation, do not contain any computer code, programs, mechanisms, or programming devices designed to, or that would, enable the disruption, modification, deletion, damage, deactivation, disabling, harm or otherwise be an impediment, in any manner, to the operation of the Services or the Foundation’s Information Systems, and Service Provider will immediately notify the Foundation at</w:t>
      </w:r>
      <w:r>
        <w:rPr>
          <w:rFonts w:ascii="Arial" w:eastAsia="Arial" w:hAnsi="Arial"/>
          <w:color w:val="0562C1"/>
          <w:spacing w:val="-1"/>
          <w:sz w:val="20"/>
          <w:u w:val="single"/>
        </w:rPr>
        <w:t xml:space="preserve"> </w:t>
      </w:r>
      <w:hyperlink r:id="rId12">
        <w:r>
          <w:rPr>
            <w:rFonts w:ascii="Arial" w:eastAsia="Arial" w:hAnsi="Arial"/>
            <w:color w:val="0000FF"/>
            <w:spacing w:val="-1"/>
            <w:sz w:val="20"/>
            <w:u w:val="single"/>
          </w:rPr>
          <w:t>infosec@gatesfoundation.org</w:t>
        </w:r>
      </w:hyperlink>
      <w:r>
        <w:rPr>
          <w:rFonts w:ascii="Arial" w:eastAsia="Arial" w:hAnsi="Arial"/>
          <w:color w:val="000000"/>
          <w:spacing w:val="-1"/>
          <w:sz w:val="20"/>
        </w:rPr>
        <w:t xml:space="preserve"> of any vulnerabilities thereto.</w:t>
      </w:r>
      <w:ins w:id="11" w:author="Fitzpatrick, David W" w:date="2019-09-26T15:24:00Z">
        <w:r w:rsidR="00531B7D">
          <w:rPr>
            <w:rFonts w:ascii="Arial" w:eastAsia="Arial" w:hAnsi="Arial"/>
            <w:color w:val="000000"/>
            <w:spacing w:val="-1"/>
            <w:sz w:val="20"/>
          </w:rPr>
          <w:t xml:space="preserve">  Notwithstanding the foregoing, </w:t>
        </w:r>
      </w:ins>
      <w:ins w:id="12" w:author="Fitzpatrick, David W" w:date="2019-09-26T15:25:00Z">
        <w:r w:rsidR="00531B7D">
          <w:rPr>
            <w:rFonts w:ascii="Arial" w:eastAsia="Arial" w:hAnsi="Arial"/>
            <w:color w:val="000000"/>
            <w:spacing w:val="-1"/>
            <w:sz w:val="20"/>
          </w:rPr>
          <w:t xml:space="preserve">the parties acknowledge that: (i) Service Provider </w:t>
        </w:r>
      </w:ins>
      <w:ins w:id="13" w:author="Fitzpatrick, David W" w:date="2019-09-26T15:24:00Z">
        <w:r w:rsidR="00531B7D">
          <w:rPr>
            <w:rFonts w:ascii="Arial" w:eastAsia="Arial" w:hAnsi="Arial"/>
            <w:color w:val="000000"/>
            <w:spacing w:val="-1"/>
            <w:sz w:val="20"/>
          </w:rPr>
          <w:t>Software may contain code to prevent its unlicensed use and/or transfer</w:t>
        </w:r>
      </w:ins>
      <w:ins w:id="14" w:author="Fitzpatrick, David W" w:date="2019-09-26T15:25:00Z">
        <w:r w:rsidR="00531B7D">
          <w:rPr>
            <w:rFonts w:ascii="Arial" w:eastAsia="Arial" w:hAnsi="Arial"/>
            <w:color w:val="000000"/>
            <w:spacing w:val="-1"/>
            <w:sz w:val="20"/>
          </w:rPr>
          <w:t>, and (ii) i</w:t>
        </w:r>
      </w:ins>
      <w:ins w:id="15" w:author="Fitzpatrick, David W" w:date="2019-09-26T15:24:00Z">
        <w:r w:rsidR="00531B7D">
          <w:rPr>
            <w:rFonts w:ascii="Arial" w:eastAsia="Arial" w:hAnsi="Arial"/>
            <w:color w:val="000000"/>
            <w:spacing w:val="-1"/>
            <w:sz w:val="20"/>
          </w:rPr>
          <w:t>f Customer does not permit Xerox periodic access to such Software, this code may impair the Equipment’s and/or Software’s functionality.</w:t>
        </w:r>
      </w:ins>
    </w:p>
    <w:p w14:paraId="65E4ED8D" w14:textId="77777777" w:rsidR="00C30412" w:rsidRDefault="005E377D">
      <w:pPr>
        <w:numPr>
          <w:ilvl w:val="0"/>
          <w:numId w:val="2"/>
        </w:numPr>
        <w:spacing w:before="161" w:line="229" w:lineRule="exact"/>
        <w:textAlignment w:val="baseline"/>
        <w:rPr>
          <w:rFonts w:ascii="Arial" w:eastAsia="Arial" w:hAnsi="Arial"/>
          <w:b/>
          <w:color w:val="000000"/>
          <w:sz w:val="20"/>
        </w:rPr>
      </w:pPr>
      <w:r>
        <w:rPr>
          <w:rFonts w:ascii="Arial" w:eastAsia="Arial" w:hAnsi="Arial"/>
          <w:b/>
          <w:color w:val="000000"/>
          <w:sz w:val="20"/>
        </w:rPr>
        <w:t>PHYSICAL SECURITY</w:t>
      </w:r>
    </w:p>
    <w:p w14:paraId="5AD5FF29" w14:textId="633D931F" w:rsidR="00C30412" w:rsidRDefault="005E377D" w:rsidP="002256ED">
      <w:pPr>
        <w:spacing w:line="230" w:lineRule="exact"/>
        <w:ind w:left="360"/>
        <w:textAlignment w:val="baseline"/>
        <w:rPr>
          <w:rFonts w:ascii="Arial" w:eastAsia="Arial" w:hAnsi="Arial"/>
          <w:color w:val="000000"/>
          <w:sz w:val="20"/>
        </w:rPr>
      </w:pPr>
      <w:r>
        <w:rPr>
          <w:rFonts w:ascii="Arial" w:eastAsia="Arial" w:hAnsi="Arial"/>
          <w:color w:val="000000"/>
          <w:spacing w:val="-1"/>
          <w:sz w:val="20"/>
        </w:rPr>
        <w:t>All backup and archival media containing Sensitive Information must be contained in secure, environmentally-</w:t>
      </w:r>
      <w:r>
        <w:rPr>
          <w:rFonts w:ascii="Arial" w:eastAsia="Arial" w:hAnsi="Arial"/>
          <w:color w:val="000000"/>
          <w:sz w:val="20"/>
        </w:rPr>
        <w:t>controlled storage areas owned, operated, or contracted for by Service Provider.</w:t>
      </w:r>
    </w:p>
    <w:p w14:paraId="5EAAB37D" w14:textId="77777777" w:rsidR="00C30412" w:rsidRDefault="005E377D">
      <w:pPr>
        <w:numPr>
          <w:ilvl w:val="0"/>
          <w:numId w:val="2"/>
        </w:numPr>
        <w:spacing w:before="156" w:line="229" w:lineRule="exact"/>
        <w:textAlignment w:val="baseline"/>
        <w:rPr>
          <w:rFonts w:ascii="Arial" w:eastAsia="Arial" w:hAnsi="Arial"/>
          <w:b/>
          <w:color w:val="000000"/>
          <w:sz w:val="20"/>
        </w:rPr>
      </w:pPr>
      <w:r>
        <w:rPr>
          <w:rFonts w:ascii="Arial" w:eastAsia="Arial" w:hAnsi="Arial"/>
          <w:b/>
          <w:color w:val="000000"/>
          <w:sz w:val="20"/>
        </w:rPr>
        <w:t>ENCRYPTION</w:t>
      </w:r>
    </w:p>
    <w:p w14:paraId="55B4BC51" w14:textId="77777777" w:rsidR="00C30412" w:rsidRDefault="005E377D">
      <w:pPr>
        <w:spacing w:before="1" w:line="231" w:lineRule="exact"/>
        <w:ind w:left="360"/>
        <w:jc w:val="both"/>
        <w:textAlignment w:val="baseline"/>
        <w:rPr>
          <w:rFonts w:ascii="Arial" w:eastAsia="Arial" w:hAnsi="Arial"/>
          <w:color w:val="000000"/>
          <w:sz w:val="20"/>
        </w:rPr>
      </w:pPr>
      <w:r>
        <w:rPr>
          <w:rFonts w:ascii="Arial" w:eastAsia="Arial" w:hAnsi="Arial"/>
          <w:color w:val="000000"/>
          <w:sz w:val="20"/>
        </w:rPr>
        <w:t>Service Provider will encrypt Sensitive Information consisting of Personal Information both at rest and in-transit. Service Provider will not transmit any unencrypted Sensitive Information over the internet or a wireless network, and will not store any Sensitive Information on any mobile computing device, such as a laptop computer, USB drive or portable data device, except where there is a business necessity and then only if the mobile computing device is protected by industry standard encryption.</w:t>
      </w:r>
    </w:p>
    <w:p w14:paraId="11A95D93" w14:textId="77777777" w:rsidR="00C30412" w:rsidRDefault="005E377D">
      <w:pPr>
        <w:numPr>
          <w:ilvl w:val="0"/>
          <w:numId w:val="2"/>
        </w:numPr>
        <w:spacing w:before="156" w:line="229" w:lineRule="exact"/>
        <w:textAlignment w:val="baseline"/>
        <w:rPr>
          <w:rFonts w:ascii="Arial" w:eastAsia="Arial" w:hAnsi="Arial"/>
          <w:b/>
          <w:color w:val="000000"/>
          <w:sz w:val="20"/>
        </w:rPr>
      </w:pPr>
      <w:r>
        <w:rPr>
          <w:rFonts w:ascii="Arial" w:eastAsia="Arial" w:hAnsi="Arial"/>
          <w:b/>
          <w:color w:val="000000"/>
          <w:sz w:val="20"/>
        </w:rPr>
        <w:t>SUBCONTRACTS</w:t>
      </w:r>
    </w:p>
    <w:p w14:paraId="29778454" w14:textId="77777777" w:rsidR="00C30412" w:rsidRDefault="005E377D">
      <w:pPr>
        <w:spacing w:line="230" w:lineRule="exact"/>
        <w:ind w:left="360"/>
        <w:jc w:val="both"/>
        <w:textAlignment w:val="baseline"/>
        <w:rPr>
          <w:rFonts w:ascii="Arial" w:eastAsia="Arial" w:hAnsi="Arial"/>
          <w:color w:val="000000"/>
          <w:sz w:val="20"/>
        </w:rPr>
      </w:pPr>
      <w:r>
        <w:rPr>
          <w:rFonts w:ascii="Arial" w:eastAsia="Arial" w:hAnsi="Arial"/>
          <w:color w:val="000000"/>
          <w:sz w:val="20"/>
        </w:rPr>
        <w:t>Service Provider must obtain the Foundation’s prior written consent prior to allowing any third party to access or use Sensitive Information or the Foundation’s Information Systems. Contact</w:t>
      </w:r>
      <w:hyperlink r:id="rId13">
        <w:r>
          <w:rPr>
            <w:rFonts w:ascii="Arial" w:eastAsia="Arial" w:hAnsi="Arial"/>
            <w:color w:val="0000FF"/>
            <w:sz w:val="20"/>
            <w:u w:val="single"/>
          </w:rPr>
          <w:t xml:space="preserve"> infosec@gatesfoundation.org</w:t>
        </w:r>
      </w:hyperlink>
      <w:r>
        <w:rPr>
          <w:rFonts w:ascii="Arial" w:eastAsia="Arial" w:hAnsi="Arial"/>
          <w:color w:val="000000"/>
          <w:sz w:val="20"/>
        </w:rPr>
        <w:t xml:space="preserve">  to obtain approval and written consent. If approved, Service Provider will enter into a written agreement with such third party requiring safeguarding of Sensitive Information in a manner no less restrictive than Service Provider’s obligations under the Agreement and this ISR. Service Provider will use reasonable efforts to monitor any such third party’s compliance with the written agreement.</w:t>
      </w:r>
    </w:p>
    <w:p w14:paraId="691C5FA2" w14:textId="77777777" w:rsidR="00C30412" w:rsidRDefault="005E377D">
      <w:pPr>
        <w:numPr>
          <w:ilvl w:val="0"/>
          <w:numId w:val="2"/>
        </w:numPr>
        <w:spacing w:before="156" w:line="229" w:lineRule="exact"/>
        <w:textAlignment w:val="baseline"/>
        <w:rPr>
          <w:rFonts w:ascii="Arial" w:eastAsia="Arial" w:hAnsi="Arial"/>
          <w:b/>
          <w:color w:val="000000"/>
          <w:sz w:val="20"/>
        </w:rPr>
      </w:pPr>
      <w:r>
        <w:rPr>
          <w:rFonts w:ascii="Arial" w:eastAsia="Arial" w:hAnsi="Arial"/>
          <w:b/>
          <w:color w:val="000000"/>
          <w:sz w:val="20"/>
        </w:rPr>
        <w:t>TRAINING</w:t>
      </w:r>
    </w:p>
    <w:p w14:paraId="008DB0E2" w14:textId="77777777" w:rsidR="00C30412" w:rsidRDefault="005E377D">
      <w:pPr>
        <w:spacing w:before="1" w:line="231" w:lineRule="exact"/>
        <w:ind w:left="360"/>
        <w:jc w:val="both"/>
        <w:textAlignment w:val="baseline"/>
        <w:rPr>
          <w:rFonts w:ascii="Arial" w:eastAsia="Arial" w:hAnsi="Arial"/>
          <w:color w:val="000000"/>
          <w:spacing w:val="-1"/>
          <w:sz w:val="20"/>
        </w:rPr>
      </w:pPr>
      <w:r>
        <w:rPr>
          <w:rFonts w:ascii="Arial" w:eastAsia="Arial" w:hAnsi="Arial"/>
          <w:color w:val="000000"/>
          <w:spacing w:val="-1"/>
          <w:sz w:val="20"/>
        </w:rPr>
        <w:lastRenderedPageBreak/>
        <w:t>Service Provider must establish, maintain, and conduct formal security awareness training for Service Provider’s Personnel who may access or use Sensitive Information or the Foundation’s Information Systems. Service Provider’s Personnel must receive such training prior to granting them permission to access or use Sensitive Information and/or the Foundation’s Information Systems and annually thereafter. Documentation of</w:t>
      </w:r>
    </w:p>
    <w:p w14:paraId="56C77836" w14:textId="77777777" w:rsidR="00C30412" w:rsidRDefault="00C30412">
      <w:pPr>
        <w:sectPr w:rsidR="00C30412">
          <w:pgSz w:w="12240" w:h="15840"/>
          <w:pgMar w:top="680" w:right="1067" w:bottom="1084" w:left="1073" w:header="720" w:footer="720" w:gutter="0"/>
          <w:cols w:space="720"/>
        </w:sectPr>
      </w:pPr>
    </w:p>
    <w:p w14:paraId="3D5B8C9B" w14:textId="77777777" w:rsidR="00C30412" w:rsidRDefault="005E377D">
      <w:pPr>
        <w:spacing w:before="11" w:after="275"/>
        <w:ind w:left="2" w:right="6147"/>
        <w:textAlignment w:val="baseline"/>
      </w:pPr>
      <w:r>
        <w:rPr>
          <w:noProof/>
        </w:rPr>
        <w:lastRenderedPageBreak/>
        <w:drawing>
          <wp:inline distT="0" distB="0" distL="0" distR="0" wp14:anchorId="7B3179F3" wp14:editId="34206C38">
            <wp:extent cx="2508885" cy="5365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8"/>
                    <a:stretch>
                      <a:fillRect/>
                    </a:stretch>
                  </pic:blipFill>
                  <pic:spPr>
                    <a:xfrm>
                      <a:off x="0" y="0"/>
                      <a:ext cx="2508885" cy="536575"/>
                    </a:xfrm>
                    <a:prstGeom prst="rect">
                      <a:avLst/>
                    </a:prstGeom>
                  </pic:spPr>
                </pic:pic>
              </a:graphicData>
            </a:graphic>
          </wp:inline>
        </w:drawing>
      </w:r>
    </w:p>
    <w:p w14:paraId="7C2DE534" w14:textId="77777777" w:rsidR="00C30412" w:rsidRDefault="005E377D">
      <w:pPr>
        <w:spacing w:before="5" w:line="230" w:lineRule="exact"/>
        <w:ind w:left="360"/>
        <w:jc w:val="both"/>
        <w:textAlignment w:val="baseline"/>
        <w:rPr>
          <w:rFonts w:ascii="Arial" w:eastAsia="Arial" w:hAnsi="Arial"/>
          <w:color w:val="000000"/>
          <w:sz w:val="20"/>
        </w:rPr>
      </w:pPr>
      <w:r>
        <w:rPr>
          <w:rFonts w:ascii="Arial" w:eastAsia="Arial" w:hAnsi="Arial"/>
          <w:color w:val="000000"/>
          <w:sz w:val="20"/>
        </w:rPr>
        <w:t>security awareness training must be retained by Service Provider for the duration of the Agreement or so long has Service Provider has access to, possession, custody, or control of Sensitive Information (confirming that this training and subsequent annual trainings have been completed) and made available for review by the Foundation on request.</w:t>
      </w:r>
    </w:p>
    <w:p w14:paraId="07BF065D" w14:textId="77777777" w:rsidR="00C30412" w:rsidRDefault="005E377D">
      <w:pPr>
        <w:numPr>
          <w:ilvl w:val="0"/>
          <w:numId w:val="3"/>
        </w:numPr>
        <w:spacing w:before="156" w:line="229" w:lineRule="exact"/>
        <w:textAlignment w:val="baseline"/>
        <w:rPr>
          <w:rFonts w:ascii="Arial" w:eastAsia="Arial" w:hAnsi="Arial"/>
          <w:b/>
          <w:color w:val="000000"/>
          <w:sz w:val="20"/>
        </w:rPr>
      </w:pPr>
      <w:r>
        <w:rPr>
          <w:rFonts w:ascii="Arial" w:eastAsia="Arial" w:hAnsi="Arial"/>
          <w:b/>
          <w:color w:val="000000"/>
          <w:sz w:val="20"/>
        </w:rPr>
        <w:t>DISPOSAL OF INFORMATION</w:t>
      </w:r>
    </w:p>
    <w:p w14:paraId="4663C4AC" w14:textId="1C53695E" w:rsidR="00C30412" w:rsidRDefault="005E377D">
      <w:pPr>
        <w:spacing w:before="3" w:line="230" w:lineRule="exact"/>
        <w:ind w:left="360"/>
        <w:jc w:val="both"/>
        <w:textAlignment w:val="baseline"/>
        <w:rPr>
          <w:rFonts w:ascii="Arial" w:eastAsia="Arial" w:hAnsi="Arial"/>
          <w:color w:val="000000"/>
          <w:spacing w:val="-3"/>
          <w:sz w:val="20"/>
        </w:rPr>
      </w:pPr>
      <w:r>
        <w:rPr>
          <w:rFonts w:ascii="Arial" w:eastAsia="Arial" w:hAnsi="Arial"/>
          <w:color w:val="000000"/>
          <w:spacing w:val="-3"/>
          <w:sz w:val="20"/>
        </w:rPr>
        <w:t>Upon termination or expiration of the Agreement or earlier upon the Foundation’s request or when it is no longer needed to fulfill the purpose for which it was obtained, Service Provider will</w:t>
      </w:r>
      <w:ins w:id="16" w:author="Fitzpatrick, David W" w:date="2019-09-26T15:30:00Z">
        <w:r w:rsidR="00531F03">
          <w:rPr>
            <w:rFonts w:ascii="Arial" w:eastAsia="Arial" w:hAnsi="Arial"/>
            <w:color w:val="000000"/>
            <w:spacing w:val="-3"/>
            <w:sz w:val="20"/>
          </w:rPr>
          <w:t>, as agreed to by the parties in an applicable Statement of Work,</w:t>
        </w:r>
      </w:ins>
      <w:r>
        <w:rPr>
          <w:rFonts w:ascii="Arial" w:eastAsia="Arial" w:hAnsi="Arial"/>
          <w:color w:val="000000"/>
          <w:spacing w:val="-3"/>
          <w:sz w:val="20"/>
        </w:rPr>
        <w:t xml:space="preserve"> destroy or permanently erase (on all forms of recordation) any Sensitive Information in Service Provider’s possession, custody, or control in a manner that complies with applicable laws and makes such Sensitive Information unreadable or undecipherable through any means. If requested by the Foundation, Service Provider will acknowledge in writing that all such Sensitive Information has been returned, destroyed, or permanently erased. Notwithstanding the foregoing, Service Provider may retain copies of Sensitive Information to the extent required to comply with applicable legal and regulatory requirements, provided, however, that such Sensitive Information will remain subject to the terms and conditions of the Agreement and this ISR.</w:t>
      </w:r>
    </w:p>
    <w:p w14:paraId="7C7CDEBC" w14:textId="77777777" w:rsidR="00C30412" w:rsidRDefault="005E377D">
      <w:pPr>
        <w:numPr>
          <w:ilvl w:val="0"/>
          <w:numId w:val="3"/>
        </w:numPr>
        <w:spacing w:before="160" w:line="229" w:lineRule="exact"/>
        <w:textAlignment w:val="baseline"/>
        <w:rPr>
          <w:rFonts w:ascii="Arial" w:eastAsia="Arial" w:hAnsi="Arial"/>
          <w:b/>
          <w:color w:val="000000"/>
          <w:sz w:val="20"/>
        </w:rPr>
      </w:pPr>
      <w:r>
        <w:rPr>
          <w:rFonts w:ascii="Arial" w:eastAsia="Arial" w:hAnsi="Arial"/>
          <w:b/>
          <w:color w:val="000000"/>
          <w:sz w:val="20"/>
        </w:rPr>
        <w:t>PENETRATION TESTING</w:t>
      </w:r>
    </w:p>
    <w:p w14:paraId="5D79D3D9" w14:textId="77777777" w:rsidR="00C30412" w:rsidRDefault="005E377D">
      <w:pPr>
        <w:spacing w:before="2" w:line="230" w:lineRule="exact"/>
        <w:ind w:left="360"/>
        <w:jc w:val="both"/>
        <w:textAlignment w:val="baseline"/>
        <w:rPr>
          <w:rFonts w:ascii="Arial" w:eastAsia="Arial" w:hAnsi="Arial"/>
          <w:color w:val="000000"/>
          <w:sz w:val="20"/>
        </w:rPr>
      </w:pPr>
      <w:r>
        <w:rPr>
          <w:rFonts w:ascii="Arial" w:eastAsia="Arial" w:hAnsi="Arial"/>
          <w:color w:val="000000"/>
          <w:sz w:val="20"/>
        </w:rPr>
        <w:t>Service Provider will engage, at Service Provider’s own expense and at least one time per year, a third party vendor approved by the Foundation (“</w:t>
      </w:r>
      <w:r>
        <w:rPr>
          <w:rFonts w:ascii="Arial" w:eastAsia="Arial" w:hAnsi="Arial"/>
          <w:i/>
          <w:color w:val="000000"/>
          <w:sz w:val="20"/>
        </w:rPr>
        <w:t>Testing Company</w:t>
      </w:r>
      <w:r>
        <w:rPr>
          <w:rFonts w:ascii="Arial" w:eastAsia="Arial" w:hAnsi="Arial"/>
          <w:color w:val="000000"/>
          <w:sz w:val="20"/>
        </w:rPr>
        <w:t>”) to perform penetration and vulnerability testing (“</w:t>
      </w:r>
      <w:r>
        <w:rPr>
          <w:rFonts w:ascii="Arial" w:eastAsia="Arial" w:hAnsi="Arial"/>
          <w:i/>
          <w:color w:val="000000"/>
          <w:sz w:val="20"/>
        </w:rPr>
        <w:t>Penetration Tests</w:t>
      </w:r>
      <w:r>
        <w:rPr>
          <w:rFonts w:ascii="Arial" w:eastAsia="Arial" w:hAnsi="Arial"/>
          <w:color w:val="000000"/>
          <w:sz w:val="20"/>
        </w:rPr>
        <w:t xml:space="preserve">”) with respect to Service Provider’s Information Systems. Contact </w:t>
      </w:r>
      <w:hyperlink r:id="rId14">
        <w:r>
          <w:rPr>
            <w:rFonts w:ascii="Arial" w:eastAsia="Arial" w:hAnsi="Arial"/>
            <w:color w:val="0000FF"/>
            <w:sz w:val="20"/>
            <w:u w:val="single"/>
          </w:rPr>
          <w:t>infosec@gatesfoundation.org</w:t>
        </w:r>
      </w:hyperlink>
      <w:r>
        <w:rPr>
          <w:rFonts w:ascii="Arial" w:eastAsia="Arial" w:hAnsi="Arial"/>
          <w:color w:val="0000FF"/>
          <w:sz w:val="20"/>
          <w:u w:val="single"/>
        </w:rPr>
        <w:t xml:space="preserve"> </w:t>
      </w:r>
      <w:r>
        <w:rPr>
          <w:rFonts w:ascii="Arial" w:eastAsia="Arial" w:hAnsi="Arial"/>
          <w:color w:val="000000"/>
          <w:sz w:val="20"/>
        </w:rPr>
        <w:t>to obtain approval. Penetration Tests will probe for design and/or functionality weaknesses in applications, network perimeters, or other infrastructure elements as well as weaknesses in process or technical countermeasures relating to Service Provider’s Information Systems that could be exploited. Penetration Tests shall identify, at a minimum, the following security vulnerabilities: invalidated or un-sanitized input; broken access control; broken authentication and session management; cross-site scripting (XSS) flaws; buffer overflows; injection flaws; improper error handling; insecure storage; denial of service; insecure configuration management; proper use of SSL/TLS; proper use of encryption; and anti-virus reliability and testing. Within a reasonable period after the annual Penetration Test has been performed, Service Provider will notify the Foundation at</w:t>
      </w:r>
      <w:hyperlink r:id="rId15">
        <w:r>
          <w:rPr>
            <w:rFonts w:ascii="Arial" w:eastAsia="Arial" w:hAnsi="Arial"/>
            <w:color w:val="0000FF"/>
            <w:sz w:val="20"/>
            <w:u w:val="single"/>
          </w:rPr>
          <w:t xml:space="preserve"> infosec@gatesfoundation.org</w:t>
        </w:r>
      </w:hyperlink>
      <w:r>
        <w:rPr>
          <w:rFonts w:ascii="Arial" w:eastAsia="Arial" w:hAnsi="Arial"/>
          <w:color w:val="0000FF"/>
          <w:sz w:val="20"/>
          <w:u w:val="single"/>
        </w:rPr>
        <w:t xml:space="preserve"> </w:t>
      </w:r>
      <w:r>
        <w:rPr>
          <w:rFonts w:ascii="Arial" w:eastAsia="Arial" w:hAnsi="Arial"/>
          <w:color w:val="000000"/>
          <w:sz w:val="20"/>
        </w:rPr>
        <w:t>of any high level and medium level security issues that were revealed during such Penetration Test and subsequently certify in writing to the Foundation that such high level and medium level security issues have been fully remediated. To the extent that high level and/or medium level security issues were revealed during a particular Penetration Test, Service Provider will subsequently engage, at Service Provider’s own expense, the Testing Company to perform an additional Penetration Test within a reasonable period thereafter to ensure continued resolution of identified security issues and will notify the Foundation with the results thereof.</w:t>
      </w:r>
    </w:p>
    <w:p w14:paraId="25C107EC" w14:textId="77777777" w:rsidR="00C30412" w:rsidRDefault="005E377D">
      <w:pPr>
        <w:numPr>
          <w:ilvl w:val="0"/>
          <w:numId w:val="3"/>
        </w:numPr>
        <w:spacing w:before="156" w:line="229" w:lineRule="exact"/>
        <w:textAlignment w:val="baseline"/>
        <w:rPr>
          <w:rFonts w:ascii="Arial" w:eastAsia="Arial" w:hAnsi="Arial"/>
          <w:b/>
          <w:color w:val="000000"/>
          <w:sz w:val="20"/>
        </w:rPr>
      </w:pPr>
      <w:r>
        <w:rPr>
          <w:rFonts w:ascii="Arial" w:eastAsia="Arial" w:hAnsi="Arial"/>
          <w:b/>
          <w:color w:val="000000"/>
          <w:sz w:val="20"/>
        </w:rPr>
        <w:t>SECURITY AUDITS AND ASSESSMENTS</w:t>
      </w:r>
    </w:p>
    <w:p w14:paraId="7959A546" w14:textId="0815373C" w:rsidR="00C30412" w:rsidRDefault="005E377D">
      <w:pPr>
        <w:spacing w:before="1" w:line="230" w:lineRule="exact"/>
        <w:ind w:left="360"/>
        <w:jc w:val="both"/>
        <w:textAlignment w:val="baseline"/>
        <w:rPr>
          <w:rFonts w:ascii="Arial" w:eastAsia="Arial" w:hAnsi="Arial"/>
          <w:color w:val="000000"/>
          <w:spacing w:val="-2"/>
          <w:sz w:val="20"/>
        </w:rPr>
      </w:pPr>
      <w:r>
        <w:rPr>
          <w:rFonts w:ascii="Arial" w:eastAsia="Arial" w:hAnsi="Arial"/>
          <w:color w:val="000000"/>
          <w:spacing w:val="-2"/>
          <w:sz w:val="20"/>
        </w:rPr>
        <w:t>The Foundation may</w:t>
      </w:r>
      <w:ins w:id="17" w:author="Fitzpatrick, David W" w:date="2019-09-26T15:32:00Z">
        <w:r w:rsidR="0080046E">
          <w:rPr>
            <w:rFonts w:ascii="Arial" w:eastAsia="Arial" w:hAnsi="Arial"/>
            <w:color w:val="000000"/>
            <w:spacing w:val="-2"/>
            <w:sz w:val="20"/>
          </w:rPr>
          <w:t>, subject to Service Provider</w:t>
        </w:r>
      </w:ins>
      <w:ins w:id="18" w:author="Fitzpatrick, David W" w:date="2019-09-26T15:34:00Z">
        <w:r w:rsidR="00BE64E2">
          <w:rPr>
            <w:rFonts w:ascii="Arial" w:eastAsia="Arial" w:hAnsi="Arial"/>
            <w:color w:val="000000"/>
            <w:spacing w:val="-2"/>
            <w:sz w:val="20"/>
          </w:rPr>
          <w:t>’</w:t>
        </w:r>
      </w:ins>
      <w:ins w:id="19" w:author="Fitzpatrick, David W" w:date="2019-09-26T15:32:00Z">
        <w:r w:rsidR="0080046E">
          <w:rPr>
            <w:rFonts w:ascii="Arial" w:eastAsia="Arial" w:hAnsi="Arial"/>
            <w:color w:val="000000"/>
            <w:spacing w:val="-2"/>
            <w:sz w:val="20"/>
          </w:rPr>
          <w:t>s access and security rules,</w:t>
        </w:r>
      </w:ins>
      <w:r>
        <w:rPr>
          <w:rFonts w:ascii="Arial" w:eastAsia="Arial" w:hAnsi="Arial"/>
          <w:color w:val="000000"/>
          <w:spacing w:val="-2"/>
          <w:sz w:val="20"/>
        </w:rPr>
        <w:t xml:space="preserve"> review Service Provider’s Information Security Program prior to the commencement of Services and from time to time during the term of the Agreement</w:t>
      </w:r>
      <w:ins w:id="20" w:author="Fitzpatrick, David W" w:date="2019-09-26T15:33:00Z">
        <w:r w:rsidR="006B5B16">
          <w:rPr>
            <w:rFonts w:ascii="Arial" w:eastAsia="Arial" w:hAnsi="Arial"/>
            <w:color w:val="000000"/>
            <w:spacing w:val="-2"/>
            <w:sz w:val="20"/>
          </w:rPr>
          <w:t xml:space="preserve"> but not more often than annually</w:t>
        </w:r>
      </w:ins>
      <w:r>
        <w:rPr>
          <w:rFonts w:ascii="Arial" w:eastAsia="Arial" w:hAnsi="Arial"/>
          <w:color w:val="000000"/>
          <w:spacing w:val="-2"/>
          <w:sz w:val="20"/>
        </w:rPr>
        <w:t>. During the performance of the Services, from time to time with prior written notice,</w:t>
      </w:r>
      <w:ins w:id="21" w:author="Fitzpatrick, David W" w:date="2019-09-26T15:34:00Z">
        <w:r w:rsidR="00B10DFE">
          <w:rPr>
            <w:rFonts w:ascii="Arial" w:eastAsia="Arial" w:hAnsi="Arial"/>
            <w:color w:val="000000"/>
            <w:spacing w:val="-2"/>
            <w:sz w:val="20"/>
          </w:rPr>
          <w:t xml:space="preserve"> and</w:t>
        </w:r>
        <w:r w:rsidR="00B10DFE">
          <w:rPr>
            <w:rFonts w:ascii="Arial" w:eastAsia="Arial" w:hAnsi="Arial"/>
            <w:color w:val="000000"/>
            <w:spacing w:val="-2"/>
            <w:sz w:val="20"/>
          </w:rPr>
          <w:t>, subject to Service Provider</w:t>
        </w:r>
        <w:r w:rsidR="00BE64E2">
          <w:rPr>
            <w:rFonts w:ascii="Arial" w:eastAsia="Arial" w:hAnsi="Arial"/>
            <w:color w:val="000000"/>
            <w:spacing w:val="-2"/>
            <w:sz w:val="20"/>
          </w:rPr>
          <w:t>’</w:t>
        </w:r>
        <w:r w:rsidR="00B10DFE">
          <w:rPr>
            <w:rFonts w:ascii="Arial" w:eastAsia="Arial" w:hAnsi="Arial"/>
            <w:color w:val="000000"/>
            <w:spacing w:val="-2"/>
            <w:sz w:val="20"/>
          </w:rPr>
          <w:t>s access and security rules,</w:t>
        </w:r>
      </w:ins>
      <w:r>
        <w:rPr>
          <w:rFonts w:ascii="Arial" w:eastAsia="Arial" w:hAnsi="Arial"/>
          <w:color w:val="000000"/>
          <w:spacing w:val="-2"/>
          <w:sz w:val="20"/>
        </w:rPr>
        <w:t xml:space="preserve"> the Foundation, at its own expense, may perform, or to have performed, an on-site audit of Service Provider’s Information Security Program, Service Provider’s Information Systems, and Service Provider’s facilities during normal business hours, provided that the Foundation will conduct no more than one such audit during any 12-month period or following an incident or breach. In lieu of an on-site audit, upon request by the Foundation, Service Provider will complete, within forty-five (45) days of receipt, an information security assessment questionnaire provided by the Foundation or its designee regarding Service Provider’s Information Security Program. Service Provider will, at Service Provider’s own expense, cause a nationally recognized independent and mutually agreed upon certified public accounting or cybersecurity firm to conduct a SOC Type II audit of Service Provider’s Information Security Program (“</w:t>
      </w:r>
      <w:r>
        <w:rPr>
          <w:rFonts w:ascii="Arial" w:eastAsia="Arial" w:hAnsi="Arial"/>
          <w:i/>
          <w:color w:val="000000"/>
          <w:spacing w:val="-2"/>
          <w:sz w:val="20"/>
        </w:rPr>
        <w:t>Security Audit</w:t>
      </w:r>
      <w:r>
        <w:rPr>
          <w:rFonts w:ascii="Arial" w:eastAsia="Arial" w:hAnsi="Arial"/>
          <w:color w:val="000000"/>
          <w:spacing w:val="-2"/>
          <w:sz w:val="20"/>
        </w:rPr>
        <w:t xml:space="preserve">”) at least annually, and provide a copy of the results of the Security Audit to the Foundation at </w:t>
      </w:r>
      <w:hyperlink r:id="rId16">
        <w:r>
          <w:rPr>
            <w:rFonts w:ascii="Arial" w:eastAsia="Arial" w:hAnsi="Arial"/>
            <w:color w:val="0000FF"/>
            <w:spacing w:val="-2"/>
            <w:sz w:val="20"/>
            <w:u w:val="single"/>
          </w:rPr>
          <w:t>infosec@gatesfoundation.org</w:t>
        </w:r>
      </w:hyperlink>
      <w:r>
        <w:rPr>
          <w:rFonts w:ascii="Arial" w:eastAsia="Arial" w:hAnsi="Arial"/>
          <w:color w:val="000000"/>
          <w:spacing w:val="-2"/>
          <w:sz w:val="20"/>
        </w:rPr>
        <w:t xml:space="preserve"> upon completion of each Security Audit. If such Security Audit reveals any deficiencies in Service Provider’s Information Security Program, Service Provider will prepare and deliver to the Foundation a detailed plan for remedying all the deficiencies (“</w:t>
      </w:r>
      <w:r>
        <w:rPr>
          <w:rFonts w:ascii="Arial" w:eastAsia="Arial" w:hAnsi="Arial"/>
          <w:i/>
          <w:color w:val="000000"/>
          <w:spacing w:val="-2"/>
          <w:sz w:val="20"/>
        </w:rPr>
        <w:t>Remedial Plan</w:t>
      </w:r>
      <w:r>
        <w:rPr>
          <w:rFonts w:ascii="Arial" w:eastAsia="Arial" w:hAnsi="Arial"/>
          <w:color w:val="000000"/>
          <w:spacing w:val="-2"/>
          <w:sz w:val="20"/>
        </w:rPr>
        <w:t>”), which will include: (a) details of actions Service Provider will take to correct the deficiencies; and (b) target dates for successful correction of the actions to correct the deficiencies. Service Provider will deliver the Remedial Plan to the Foundation within a reasonable period of time following identification of the deficiencies based on the nature and complexity of</w:t>
      </w:r>
    </w:p>
    <w:p w14:paraId="7F2665A3" w14:textId="77777777" w:rsidR="00C30412" w:rsidRDefault="00C30412">
      <w:pPr>
        <w:sectPr w:rsidR="00C30412">
          <w:pgSz w:w="12240" w:h="15840"/>
          <w:pgMar w:top="680" w:right="1067" w:bottom="1184" w:left="1073" w:header="720" w:footer="720" w:gutter="0"/>
          <w:cols w:space="720"/>
        </w:sectPr>
      </w:pPr>
    </w:p>
    <w:p w14:paraId="7F161E1D" w14:textId="77777777" w:rsidR="00C30412" w:rsidRDefault="005E377D">
      <w:pPr>
        <w:spacing w:before="11" w:after="272"/>
        <w:ind w:left="2" w:right="6147"/>
        <w:textAlignment w:val="baseline"/>
      </w:pPr>
      <w:r>
        <w:rPr>
          <w:noProof/>
        </w:rPr>
        <w:lastRenderedPageBreak/>
        <w:drawing>
          <wp:inline distT="0" distB="0" distL="0" distR="0" wp14:anchorId="5AE46D72" wp14:editId="084784BC">
            <wp:extent cx="2508885" cy="5365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8"/>
                    <a:stretch>
                      <a:fillRect/>
                    </a:stretch>
                  </pic:blipFill>
                  <pic:spPr>
                    <a:xfrm>
                      <a:off x="0" y="0"/>
                      <a:ext cx="2508885" cy="536575"/>
                    </a:xfrm>
                    <a:prstGeom prst="rect">
                      <a:avLst/>
                    </a:prstGeom>
                  </pic:spPr>
                </pic:pic>
              </a:graphicData>
            </a:graphic>
          </wp:inline>
        </w:drawing>
      </w:r>
    </w:p>
    <w:p w14:paraId="0E8E4123" w14:textId="77777777" w:rsidR="00C30412" w:rsidRDefault="005E377D">
      <w:pPr>
        <w:spacing w:line="233" w:lineRule="exact"/>
        <w:ind w:left="360"/>
        <w:jc w:val="both"/>
        <w:textAlignment w:val="baseline"/>
        <w:rPr>
          <w:rFonts w:ascii="Arial" w:eastAsia="Arial" w:hAnsi="Arial"/>
          <w:color w:val="000000"/>
          <w:sz w:val="20"/>
        </w:rPr>
      </w:pPr>
      <w:r>
        <w:rPr>
          <w:rFonts w:ascii="Arial" w:eastAsia="Arial" w:hAnsi="Arial"/>
          <w:color w:val="000000"/>
          <w:sz w:val="20"/>
        </w:rPr>
        <w:t>the deficiencies to be remedied, not to exceed thirty (30) calendar days. Service Provider will bear all costs and expenses associated with correcting all deficiencies.</w:t>
      </w:r>
    </w:p>
    <w:p w14:paraId="0265A646" w14:textId="77777777" w:rsidR="00C30412" w:rsidRDefault="005E377D">
      <w:pPr>
        <w:numPr>
          <w:ilvl w:val="0"/>
          <w:numId w:val="4"/>
        </w:numPr>
        <w:spacing w:before="156" w:line="220" w:lineRule="exact"/>
        <w:textAlignment w:val="baseline"/>
        <w:rPr>
          <w:rFonts w:ascii="Arial" w:eastAsia="Arial" w:hAnsi="Arial"/>
          <w:b/>
          <w:color w:val="000000"/>
          <w:sz w:val="20"/>
        </w:rPr>
      </w:pPr>
      <w:r>
        <w:rPr>
          <w:rFonts w:ascii="Arial" w:eastAsia="Arial" w:hAnsi="Arial"/>
          <w:b/>
          <w:color w:val="000000"/>
          <w:sz w:val="20"/>
        </w:rPr>
        <w:t>NOTICE OF BREACH</w:t>
      </w:r>
    </w:p>
    <w:p w14:paraId="10A874A5" w14:textId="77777777" w:rsidR="00C30412" w:rsidRDefault="005E377D">
      <w:pPr>
        <w:spacing w:before="17" w:line="229" w:lineRule="exact"/>
        <w:ind w:left="360"/>
        <w:jc w:val="both"/>
        <w:textAlignment w:val="baseline"/>
        <w:rPr>
          <w:rFonts w:ascii="Arial" w:eastAsia="Arial" w:hAnsi="Arial"/>
          <w:color w:val="000000"/>
          <w:sz w:val="20"/>
        </w:rPr>
      </w:pPr>
      <w:r>
        <w:rPr>
          <w:rFonts w:ascii="Arial" w:eastAsia="Arial" w:hAnsi="Arial"/>
          <w:color w:val="000000"/>
          <w:sz w:val="20"/>
        </w:rPr>
        <w:t>In the event of any actual or apparent theft, unauthorized use or disclosure of any Sensitive Information consisting of Personal Information, Service Provider will immediately commence all reasonable efforts to investigate and correct the causes and remediate the results thereof and, as soon as practicable, but in no event more than three (3) days following discovery of any event described in this Section, provide the Foundation notice thereof via</w:t>
      </w:r>
      <w:hyperlink r:id="rId17">
        <w:r>
          <w:rPr>
            <w:rFonts w:ascii="Arial" w:eastAsia="Arial" w:hAnsi="Arial"/>
            <w:color w:val="0000FF"/>
            <w:sz w:val="20"/>
            <w:u w:val="single"/>
          </w:rPr>
          <w:t xml:space="preserve"> infosec@gatesfoundation.org</w:t>
        </w:r>
      </w:hyperlink>
      <w:r>
        <w:rPr>
          <w:rFonts w:ascii="Arial" w:eastAsia="Arial" w:hAnsi="Arial"/>
          <w:color w:val="0000FF"/>
          <w:sz w:val="20"/>
          <w:u w:val="single"/>
        </w:rPr>
        <w:t xml:space="preserve"> </w:t>
      </w:r>
      <w:r>
        <w:rPr>
          <w:rFonts w:ascii="Arial" w:eastAsia="Arial" w:hAnsi="Arial"/>
          <w:color w:val="000000"/>
          <w:sz w:val="20"/>
        </w:rPr>
        <w:t>and</w:t>
      </w:r>
      <w:hyperlink r:id="rId18">
        <w:r>
          <w:rPr>
            <w:rFonts w:ascii="Arial" w:eastAsia="Arial" w:hAnsi="Arial"/>
            <w:color w:val="0000FF"/>
            <w:sz w:val="20"/>
            <w:u w:val="single"/>
          </w:rPr>
          <w:t xml:space="preserve"> legal@gatesfoundation.org</w:t>
        </w:r>
      </w:hyperlink>
      <w:r>
        <w:rPr>
          <w:rFonts w:ascii="Arial" w:eastAsia="Arial" w:hAnsi="Arial"/>
          <w:color w:val="0000FF"/>
          <w:sz w:val="20"/>
          <w:u w:val="single"/>
        </w:rPr>
        <w:t xml:space="preserve"> </w:t>
      </w:r>
      <w:r>
        <w:rPr>
          <w:rFonts w:ascii="Arial" w:eastAsia="Arial" w:hAnsi="Arial"/>
          <w:color w:val="000000"/>
          <w:sz w:val="20"/>
        </w:rPr>
        <w:t>and such further information and assistance as may be reasonably requested.</w:t>
      </w:r>
    </w:p>
    <w:p w14:paraId="298F8DAD" w14:textId="77777777" w:rsidR="00C30412" w:rsidRDefault="005E377D">
      <w:pPr>
        <w:numPr>
          <w:ilvl w:val="0"/>
          <w:numId w:val="4"/>
        </w:numPr>
        <w:spacing w:before="160" w:line="220" w:lineRule="exact"/>
        <w:textAlignment w:val="baseline"/>
        <w:rPr>
          <w:rFonts w:ascii="Arial" w:eastAsia="Arial" w:hAnsi="Arial"/>
          <w:b/>
          <w:color w:val="000000"/>
          <w:sz w:val="20"/>
        </w:rPr>
      </w:pPr>
      <w:commentRangeStart w:id="22"/>
      <w:r>
        <w:rPr>
          <w:rFonts w:ascii="Arial" w:eastAsia="Arial" w:hAnsi="Arial"/>
          <w:b/>
          <w:color w:val="000000"/>
          <w:sz w:val="20"/>
        </w:rPr>
        <w:t>INSURANCE</w:t>
      </w:r>
      <w:commentRangeEnd w:id="22"/>
      <w:r w:rsidR="00862E51">
        <w:rPr>
          <w:rStyle w:val="CommentReference"/>
        </w:rPr>
        <w:commentReference w:id="22"/>
      </w:r>
    </w:p>
    <w:p w14:paraId="033AE504" w14:textId="77777777" w:rsidR="00C30412" w:rsidRDefault="005E377D">
      <w:pPr>
        <w:spacing w:before="26" w:line="229" w:lineRule="exact"/>
        <w:ind w:left="360"/>
        <w:jc w:val="both"/>
        <w:textAlignment w:val="baseline"/>
        <w:rPr>
          <w:rFonts w:ascii="Arial" w:eastAsia="Arial" w:hAnsi="Arial"/>
          <w:color w:val="000000"/>
          <w:sz w:val="20"/>
        </w:rPr>
      </w:pPr>
      <w:r>
        <w:rPr>
          <w:rFonts w:ascii="Arial" w:eastAsia="Arial" w:hAnsi="Arial"/>
          <w:color w:val="000000"/>
          <w:sz w:val="20"/>
        </w:rPr>
        <w:t xml:space="preserve">Without limiting in any way Service Provider’s indemnification obligations under the Agreement, Service Provider will maintain at Service Provider’s expense (and require and ensure that any of Service Provider’s Personnel or other third party that Service Provider subcontract with or allow to access or use Sensitive Information or allow to access or use Service Provider’s Information Systems in any manner that might allow access to or use of Sensitive Information, also maintains at its or Service Provider’s expense): </w:t>
      </w:r>
      <w:commentRangeStart w:id="23"/>
      <w:r>
        <w:rPr>
          <w:rFonts w:ascii="Arial" w:eastAsia="Arial" w:hAnsi="Arial"/>
          <w:color w:val="000000"/>
          <w:sz w:val="20"/>
        </w:rPr>
        <w:t>a minimum of $5,000,000 (per claim and in the aggregate) of privacy and security liability/cyber liability insurance that covers cyber, privacy, and security risks, including, but not limited to, damages arising from (a) a security event; (b) a breach of privacy no matter how it occurs; (c) a failure to protect Sensitive Information from misappropriation, release or disclosure; (d) a denial or loss of service; or (e) introduction, implantation, receipt, or spread of malicious software code. For claims-made coverage, the retroactive date will precede the first date Service Provider accesses or uses Sensitive Information, and Service Provider will maintain insurance for three (3) years following the term of the Agreement. Service Provider will submit to the Foundation, whenever requested, a certificate of insurance that evidences the required insurance coverages and names the Foundation as an additional insured on all policies. Service Provider will provide thirty (30) days’ advance written notice to the Foundation at</w:t>
      </w:r>
      <w:r>
        <w:rPr>
          <w:rFonts w:ascii="Arial" w:eastAsia="Arial" w:hAnsi="Arial"/>
          <w:color w:val="0562C1"/>
          <w:sz w:val="20"/>
          <w:u w:val="single"/>
        </w:rPr>
        <w:t xml:space="preserve"> </w:t>
      </w:r>
      <w:hyperlink r:id="rId22">
        <w:r>
          <w:rPr>
            <w:rFonts w:ascii="Arial" w:eastAsia="Arial" w:hAnsi="Arial"/>
            <w:color w:val="0000FF"/>
            <w:sz w:val="20"/>
            <w:u w:val="single"/>
          </w:rPr>
          <w:t>infosec@gatesfoundation.org</w:t>
        </w:r>
      </w:hyperlink>
      <w:r>
        <w:rPr>
          <w:rFonts w:ascii="Arial" w:eastAsia="Arial" w:hAnsi="Arial"/>
          <w:color w:val="000000"/>
          <w:sz w:val="20"/>
        </w:rPr>
        <w:t xml:space="preserve"> in the event any adverse material change in its insurance coverage.</w:t>
      </w:r>
      <w:commentRangeEnd w:id="23"/>
      <w:r w:rsidR="00DA4605">
        <w:rPr>
          <w:rStyle w:val="CommentReference"/>
        </w:rPr>
        <w:commentReference w:id="23"/>
      </w:r>
    </w:p>
    <w:p w14:paraId="057082A7" w14:textId="77777777" w:rsidR="00C30412" w:rsidRDefault="005E377D">
      <w:pPr>
        <w:numPr>
          <w:ilvl w:val="0"/>
          <w:numId w:val="4"/>
        </w:numPr>
        <w:spacing w:before="161" w:line="220" w:lineRule="exact"/>
        <w:textAlignment w:val="baseline"/>
        <w:rPr>
          <w:rFonts w:ascii="Arial" w:eastAsia="Arial" w:hAnsi="Arial"/>
          <w:b/>
          <w:color w:val="000000"/>
          <w:sz w:val="20"/>
        </w:rPr>
      </w:pPr>
      <w:r>
        <w:rPr>
          <w:rFonts w:ascii="Arial" w:eastAsia="Arial" w:hAnsi="Arial"/>
          <w:b/>
          <w:color w:val="000000"/>
          <w:sz w:val="20"/>
        </w:rPr>
        <w:t>COMPLIANCE WITH LAWS, STANDARDS, AND FOUNDATION POLICIES</w:t>
      </w:r>
    </w:p>
    <w:p w14:paraId="4850FCFD" w14:textId="77777777" w:rsidR="00C30412" w:rsidRDefault="005E377D">
      <w:pPr>
        <w:spacing w:before="16" w:line="234" w:lineRule="exact"/>
        <w:ind w:left="360"/>
        <w:textAlignment w:val="baseline"/>
        <w:rPr>
          <w:rFonts w:ascii="Arial" w:eastAsia="Arial" w:hAnsi="Arial"/>
          <w:color w:val="000000"/>
          <w:sz w:val="20"/>
        </w:rPr>
      </w:pPr>
      <w:r>
        <w:rPr>
          <w:rFonts w:ascii="Arial" w:eastAsia="Arial" w:hAnsi="Arial"/>
          <w:color w:val="000000"/>
          <w:sz w:val="20"/>
        </w:rPr>
        <w:t xml:space="preserve">Service Provider will comply at all times with: (a) all applicable international, federal, state, provincial and local laws, rules, regulations, directives and governmental requirements relating to information security; (b) all applicable industry standards and regulatory guidance relating to information security; and (c) all other policies, standards, or procedures relating to information security referenced in the Agreement or provided to Service Provider by the Foundation at </w:t>
      </w:r>
      <w:hyperlink r:id="rId23">
        <w:r>
          <w:rPr>
            <w:rFonts w:ascii="Calibri" w:eastAsia="Calibri" w:hAnsi="Calibri"/>
            <w:color w:val="0000FF"/>
            <w:sz w:val="23"/>
            <w:u w:val="single"/>
          </w:rPr>
          <w:t>https://docs.gatesfoundation.org/Documents/Digital%20Information%20Security%20Policy.pdf</w:t>
        </w:r>
      </w:hyperlink>
      <w:r>
        <w:rPr>
          <w:rFonts w:ascii="Arial" w:eastAsia="Arial" w:hAnsi="Arial"/>
          <w:color w:val="0000FF"/>
          <w:sz w:val="20"/>
          <w:u w:val="single"/>
        </w:rPr>
        <w:t>,</w:t>
      </w:r>
      <w:r>
        <w:rPr>
          <w:rFonts w:ascii="Arial" w:eastAsia="Arial" w:hAnsi="Arial"/>
          <w:color w:val="000000"/>
          <w:sz w:val="20"/>
        </w:rPr>
        <w:t xml:space="preserve"> and may be updated from time to time.</w:t>
      </w:r>
    </w:p>
    <w:p w14:paraId="660648D8" w14:textId="77777777" w:rsidR="00C30412" w:rsidRDefault="005E377D">
      <w:pPr>
        <w:numPr>
          <w:ilvl w:val="0"/>
          <w:numId w:val="4"/>
        </w:numPr>
        <w:spacing w:before="161" w:line="220" w:lineRule="exact"/>
        <w:textAlignment w:val="baseline"/>
        <w:rPr>
          <w:rFonts w:ascii="Arial" w:eastAsia="Arial" w:hAnsi="Arial"/>
          <w:b/>
          <w:color w:val="000000"/>
          <w:sz w:val="20"/>
        </w:rPr>
      </w:pPr>
      <w:r>
        <w:rPr>
          <w:rFonts w:ascii="Arial" w:eastAsia="Arial" w:hAnsi="Arial"/>
          <w:b/>
          <w:color w:val="000000"/>
          <w:sz w:val="20"/>
        </w:rPr>
        <w:t>TRANSITION OF HOSTING SERVICES</w:t>
      </w:r>
    </w:p>
    <w:p w14:paraId="1A257A4F" w14:textId="77777777" w:rsidR="00C30412" w:rsidRDefault="005E377D">
      <w:pPr>
        <w:spacing w:before="16" w:line="248" w:lineRule="exact"/>
        <w:ind w:left="360"/>
        <w:jc w:val="both"/>
        <w:textAlignment w:val="baseline"/>
        <w:rPr>
          <w:rFonts w:ascii="Arial" w:eastAsia="Arial" w:hAnsi="Arial"/>
          <w:color w:val="000000"/>
          <w:sz w:val="20"/>
        </w:rPr>
      </w:pPr>
      <w:bookmarkStart w:id="24" w:name="_GoBack"/>
      <w:r>
        <w:rPr>
          <w:rFonts w:ascii="Arial" w:eastAsia="Arial" w:hAnsi="Arial"/>
          <w:color w:val="000000"/>
          <w:sz w:val="20"/>
        </w:rPr>
        <w:t xml:space="preserve">If Service Provider hosts Sensitive Information or other Foundation data in Service Provider’s Information Systems and the Foundation requests that such information be migrated at any date, the following terms and conditions will apply: Service Provider and the Foundation will cooperate in good faith to </w:t>
      </w:r>
      <w:proofErr w:type="gramStart"/>
      <w:r>
        <w:rPr>
          <w:rFonts w:ascii="Arial" w:eastAsia="Arial" w:hAnsi="Arial"/>
          <w:color w:val="000000"/>
          <w:sz w:val="20"/>
        </w:rPr>
        <w:t>effect</w:t>
      </w:r>
      <w:proofErr w:type="gramEnd"/>
      <w:r>
        <w:rPr>
          <w:rFonts w:ascii="Arial" w:eastAsia="Arial" w:hAnsi="Arial"/>
          <w:color w:val="000000"/>
          <w:sz w:val="20"/>
        </w:rPr>
        <w:t xml:space="preserve"> an orderly transition of the Sensitive Information and other Foundation data to either the Foundation’s hosted server or to a new hosting service provider specified by the Foundation. To this end, Service Provider will provide the Foundation and any other person that may assume some or all of Service Provider’s responsibilities with any support necessary to transition the Sensitive Information and other Foundation </w:t>
      </w:r>
      <w:bookmarkEnd w:id="24"/>
      <w:r>
        <w:rPr>
          <w:rFonts w:ascii="Arial" w:eastAsia="Arial" w:hAnsi="Arial"/>
          <w:color w:val="000000"/>
          <w:sz w:val="20"/>
        </w:rPr>
        <w:t>data, and shall take all actions necessary to minimize any adverse impacts due to the transition.</w:t>
      </w:r>
    </w:p>
    <w:p w14:paraId="2AD1FB7F" w14:textId="77777777" w:rsidR="00C30412" w:rsidRDefault="005E377D">
      <w:pPr>
        <w:numPr>
          <w:ilvl w:val="0"/>
          <w:numId w:val="4"/>
        </w:numPr>
        <w:spacing w:before="175" w:line="220" w:lineRule="exact"/>
        <w:textAlignment w:val="baseline"/>
        <w:rPr>
          <w:rFonts w:ascii="Arial" w:eastAsia="Arial" w:hAnsi="Arial"/>
          <w:b/>
          <w:color w:val="000000"/>
          <w:sz w:val="20"/>
        </w:rPr>
      </w:pPr>
      <w:r>
        <w:rPr>
          <w:rFonts w:ascii="Arial" w:eastAsia="Arial" w:hAnsi="Arial"/>
          <w:b/>
          <w:color w:val="000000"/>
          <w:sz w:val="20"/>
        </w:rPr>
        <w:t>SURVIVAL</w:t>
      </w:r>
    </w:p>
    <w:p w14:paraId="54AA05F6" w14:textId="77777777" w:rsidR="00C30412" w:rsidRDefault="005E377D">
      <w:pPr>
        <w:spacing w:before="9" w:line="234" w:lineRule="exact"/>
        <w:ind w:left="360"/>
        <w:textAlignment w:val="baseline"/>
        <w:rPr>
          <w:rFonts w:ascii="Arial" w:eastAsia="Arial" w:hAnsi="Arial"/>
          <w:color w:val="000000"/>
          <w:sz w:val="20"/>
        </w:rPr>
      </w:pPr>
      <w:r>
        <w:rPr>
          <w:rFonts w:ascii="Arial" w:eastAsia="Arial" w:hAnsi="Arial"/>
          <w:color w:val="000000"/>
          <w:sz w:val="20"/>
        </w:rPr>
        <w:t>The provisions of this ISR apply as long as Service Provider has access to Sensitive Information and/or the</w:t>
      </w:r>
    </w:p>
    <w:p w14:paraId="19B38B81" w14:textId="77777777" w:rsidR="00C30412" w:rsidRDefault="005E377D">
      <w:pPr>
        <w:spacing w:line="226" w:lineRule="exact"/>
        <w:ind w:left="360"/>
        <w:textAlignment w:val="baseline"/>
        <w:rPr>
          <w:rFonts w:ascii="Arial" w:eastAsia="Arial" w:hAnsi="Arial"/>
          <w:color w:val="000000"/>
          <w:sz w:val="20"/>
        </w:rPr>
      </w:pPr>
      <w:r>
        <w:rPr>
          <w:rFonts w:ascii="Arial" w:eastAsia="Arial" w:hAnsi="Arial"/>
          <w:color w:val="000000"/>
          <w:sz w:val="20"/>
        </w:rPr>
        <w:t>Foundation’s Information Systems.</w:t>
      </w:r>
    </w:p>
    <w:sectPr w:rsidR="00C30412">
      <w:pgSz w:w="12240" w:h="15840"/>
      <w:pgMar w:top="680" w:right="1067" w:bottom="2044" w:left="107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Villagran, Jorge M" w:date="2019-09-26T11:00:00Z" w:initials="VJM">
    <w:p w14:paraId="241B2DAF" w14:textId="6AF833FD" w:rsidR="00862E51" w:rsidRDefault="00862E51">
      <w:pPr>
        <w:pStyle w:val="CommentText"/>
      </w:pPr>
      <w:r>
        <w:rPr>
          <w:rStyle w:val="CommentReference"/>
        </w:rPr>
        <w:annotationRef/>
      </w:r>
      <w:proofErr w:type="gramStart"/>
      <w:r>
        <w:t>Yes</w:t>
      </w:r>
      <w:proofErr w:type="gramEnd"/>
      <w:r>
        <w:t xml:space="preserve"> Xerox has cybersecurity in place, </w:t>
      </w:r>
      <w:r w:rsidR="00D62BF6">
        <w:t>$10</w:t>
      </w:r>
      <w:r w:rsidR="009E682E">
        <w:t>M</w:t>
      </w:r>
      <w:r w:rsidR="00412C79">
        <w:t>.  Any Non-Standard Liability language</w:t>
      </w:r>
      <w:r w:rsidR="009E682E">
        <w:t xml:space="preserve"> within the contract</w:t>
      </w:r>
      <w:r w:rsidR="00412C79">
        <w:t xml:space="preserve"> must be addressed by OGC</w:t>
      </w:r>
    </w:p>
  </w:comment>
  <w:comment w:id="23" w:author="Bourne, April" w:date="2019-09-24T14:34:00Z" w:initials="BA">
    <w:p w14:paraId="15E7F739" w14:textId="77777777" w:rsidR="00DA4605" w:rsidRDefault="00DA4605">
      <w:pPr>
        <w:pStyle w:val="CommentText"/>
      </w:pPr>
      <w:r>
        <w:rPr>
          <w:rStyle w:val="CommentReference"/>
        </w:rPr>
        <w:annotationRef/>
      </w:r>
      <w:r>
        <w:t>What I am not sure about is whether or not the specific requirements of insurance as described in the document are adherable. They are not asking for a certificate but want certain items covered at a certain amount. GSS would have to be okay with that.</w:t>
      </w:r>
    </w:p>
    <w:p w14:paraId="7F03F7AE" w14:textId="77777777" w:rsidR="005E377D" w:rsidRDefault="005E377D">
      <w:pPr>
        <w:pStyle w:val="CommentText"/>
      </w:pPr>
      <w:r>
        <w:t>GSS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B2DAF" w15:done="0"/>
  <w15:commentEx w15:paraId="7F03F7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B2DAF" w16cid:durableId="213751B7"/>
  <w16cid:commentId w16cid:paraId="7F03F7AE" w16cid:durableId="2134A7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alibri">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77A00"/>
    <w:multiLevelType w:val="multilevel"/>
    <w:tmpl w:val="4EA21902"/>
    <w:lvl w:ilvl="0">
      <w:start w:val="11"/>
      <w:numFmt w:val="decimal"/>
      <w:lvlText w:val="%1."/>
      <w:lvlJc w:val="left"/>
      <w:pPr>
        <w:tabs>
          <w:tab w:val="left" w:pos="360"/>
        </w:tabs>
      </w:pPr>
      <w:rPr>
        <w:rFonts w:ascii="Arial" w:eastAsia="Arial" w:hAnsi="Arial"/>
        <w:b/>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5B4CA5"/>
    <w:multiLevelType w:val="multilevel"/>
    <w:tmpl w:val="21365B38"/>
    <w:lvl w:ilvl="0">
      <w:start w:val="3"/>
      <w:numFmt w:val="decimal"/>
      <w:lvlText w:val="%1."/>
      <w:lvlJc w:val="left"/>
      <w:pPr>
        <w:tabs>
          <w:tab w:val="left" w:pos="360"/>
        </w:tabs>
      </w:pPr>
      <w:rPr>
        <w:rFonts w:ascii="Arial" w:eastAsia="Arial" w:hAnsi="Arial"/>
        <w:b/>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4600D51"/>
    <w:multiLevelType w:val="multilevel"/>
    <w:tmpl w:val="F98ADCF0"/>
    <w:lvl w:ilvl="0">
      <w:start w:val="1"/>
      <w:numFmt w:val="decimal"/>
      <w:lvlText w:val="%1."/>
      <w:lvlJc w:val="left"/>
      <w:pPr>
        <w:tabs>
          <w:tab w:val="left" w:pos="360"/>
        </w:tabs>
      </w:pPr>
      <w:rPr>
        <w:rFonts w:ascii="Arial" w:eastAsia="Arial" w:hAnsi="Arial"/>
        <w:b/>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6BA0029"/>
    <w:multiLevelType w:val="multilevel"/>
    <w:tmpl w:val="C6705FFA"/>
    <w:lvl w:ilvl="0">
      <w:start w:val="8"/>
      <w:numFmt w:val="decimal"/>
      <w:lvlText w:val="%1."/>
      <w:lvlJc w:val="left"/>
      <w:pPr>
        <w:tabs>
          <w:tab w:val="left" w:pos="360"/>
        </w:tabs>
      </w:pPr>
      <w:rPr>
        <w:rFonts w:ascii="Arial" w:eastAsia="Arial" w:hAnsi="Arial"/>
        <w:b/>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tzpatrick, David W">
    <w15:presenceInfo w15:providerId="AD" w15:userId="S-1-5-21-854245398-1202660629-839522115-1609119"/>
  </w15:person>
  <w15:person w15:author="Villagran, Jorge M">
    <w15:presenceInfo w15:providerId="AD" w15:userId="S-1-5-21-854245398-1202660629-839522115-1392459"/>
  </w15:person>
  <w15:person w15:author="Bourne, April">
    <w15:presenceInfo w15:providerId="AD" w15:userId="S-1-5-21-854245398-1202660629-839522115-45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trackRevisions/>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12"/>
    <w:rsid w:val="00023495"/>
    <w:rsid w:val="000949C5"/>
    <w:rsid w:val="002256ED"/>
    <w:rsid w:val="002B6217"/>
    <w:rsid w:val="003663EB"/>
    <w:rsid w:val="003E1E12"/>
    <w:rsid w:val="00412C79"/>
    <w:rsid w:val="00466E73"/>
    <w:rsid w:val="00492840"/>
    <w:rsid w:val="00531B7D"/>
    <w:rsid w:val="00531F03"/>
    <w:rsid w:val="00553D19"/>
    <w:rsid w:val="005576AB"/>
    <w:rsid w:val="005A7759"/>
    <w:rsid w:val="005E377D"/>
    <w:rsid w:val="00615675"/>
    <w:rsid w:val="006615F0"/>
    <w:rsid w:val="006B5B16"/>
    <w:rsid w:val="007058CC"/>
    <w:rsid w:val="00725817"/>
    <w:rsid w:val="0074213B"/>
    <w:rsid w:val="00795B89"/>
    <w:rsid w:val="007C2AEB"/>
    <w:rsid w:val="007D0473"/>
    <w:rsid w:val="0080046E"/>
    <w:rsid w:val="00805719"/>
    <w:rsid w:val="00862E51"/>
    <w:rsid w:val="00866A21"/>
    <w:rsid w:val="009929B1"/>
    <w:rsid w:val="009E682E"/>
    <w:rsid w:val="00B10DFE"/>
    <w:rsid w:val="00BE1389"/>
    <w:rsid w:val="00BE64E2"/>
    <w:rsid w:val="00C30412"/>
    <w:rsid w:val="00C50F56"/>
    <w:rsid w:val="00CA3DBF"/>
    <w:rsid w:val="00D62BF6"/>
    <w:rsid w:val="00DA07A8"/>
    <w:rsid w:val="00DA4605"/>
    <w:rsid w:val="00E578CC"/>
    <w:rsid w:val="00ED2E2E"/>
    <w:rsid w:val="00F17E2E"/>
    <w:rsid w:val="00F879D1"/>
    <w:rsid w:val="00FB251C"/>
    <w:rsid w:val="00FE2D96"/>
    <w:rsid w:val="00FE3FA4"/>
    <w:rsid w:val="00FF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8FCC"/>
  <w15:docId w15:val="{1D10D389-6954-44B3-BB54-55F6B355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2D96"/>
    <w:rPr>
      <w:sz w:val="16"/>
      <w:szCs w:val="16"/>
    </w:rPr>
  </w:style>
  <w:style w:type="paragraph" w:styleId="CommentText">
    <w:name w:val="annotation text"/>
    <w:basedOn w:val="Normal"/>
    <w:link w:val="CommentTextChar"/>
    <w:uiPriority w:val="99"/>
    <w:semiHidden/>
    <w:unhideWhenUsed/>
    <w:rsid w:val="00FE2D96"/>
    <w:rPr>
      <w:sz w:val="20"/>
      <w:szCs w:val="20"/>
    </w:rPr>
  </w:style>
  <w:style w:type="character" w:customStyle="1" w:styleId="CommentTextChar">
    <w:name w:val="Comment Text Char"/>
    <w:basedOn w:val="DefaultParagraphFont"/>
    <w:link w:val="CommentText"/>
    <w:uiPriority w:val="99"/>
    <w:semiHidden/>
    <w:rsid w:val="00FE2D96"/>
    <w:rPr>
      <w:sz w:val="20"/>
      <w:szCs w:val="20"/>
    </w:rPr>
  </w:style>
  <w:style w:type="paragraph" w:styleId="CommentSubject">
    <w:name w:val="annotation subject"/>
    <w:basedOn w:val="CommentText"/>
    <w:next w:val="CommentText"/>
    <w:link w:val="CommentSubjectChar"/>
    <w:uiPriority w:val="99"/>
    <w:semiHidden/>
    <w:unhideWhenUsed/>
    <w:rsid w:val="00FE2D96"/>
    <w:rPr>
      <w:b/>
      <w:bCs/>
    </w:rPr>
  </w:style>
  <w:style w:type="character" w:customStyle="1" w:styleId="CommentSubjectChar">
    <w:name w:val="Comment Subject Char"/>
    <w:basedOn w:val="CommentTextChar"/>
    <w:link w:val="CommentSubject"/>
    <w:uiPriority w:val="99"/>
    <w:semiHidden/>
    <w:rsid w:val="00FE2D96"/>
    <w:rPr>
      <w:b/>
      <w:bCs/>
      <w:sz w:val="20"/>
      <w:szCs w:val="20"/>
    </w:rPr>
  </w:style>
  <w:style w:type="paragraph" w:styleId="BalloonText">
    <w:name w:val="Balloon Text"/>
    <w:basedOn w:val="Normal"/>
    <w:link w:val="BalloonTextChar"/>
    <w:uiPriority w:val="99"/>
    <w:semiHidden/>
    <w:unhideWhenUsed/>
    <w:rsid w:val="00FE2D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D96"/>
    <w:rPr>
      <w:rFonts w:ascii="Segoe UI" w:hAnsi="Segoe UI" w:cs="Segoe UI"/>
      <w:sz w:val="18"/>
      <w:szCs w:val="18"/>
    </w:rPr>
  </w:style>
  <w:style w:type="character" w:styleId="Hyperlink">
    <w:name w:val="Hyperlink"/>
    <w:basedOn w:val="DefaultParagraphFont"/>
    <w:uiPriority w:val="99"/>
    <w:unhideWhenUsed/>
    <w:rsid w:val="00F87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infosec@gatesfoundation.org" TargetMode="External"/><Relationship Id="rId18" Type="http://schemas.openxmlformats.org/officeDocument/2006/relationships/hyperlink" Target="mailto:legal@gatesfoundation.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yperlink" Target="mailto:infosec@gatesfoundation.org" TargetMode="External"/><Relationship Id="rId17" Type="http://schemas.openxmlformats.org/officeDocument/2006/relationships/hyperlink" Target="mailto:infosec@gatesfoundation.org" TargetMode="External"/><Relationship Id="rId25" Type="http://schemas.microsoft.com/office/2011/relationships/people" Target="people.xml"/><Relationship Id="fId" Type="http://schemas.openxmlformats.org/wordprocessingml/2006/fontTable" Target="fontTable0.xml"/><Relationship Id="rId2" Type="http://schemas.openxmlformats.org/officeDocument/2006/relationships/customXml" Target="../customXml/item2.xml"/><Relationship Id="rId16" Type="http://schemas.openxmlformats.org/officeDocument/2006/relationships/hyperlink" Target="mailto:infosec@gatesfoundation.org"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sec@gatesfoundation.or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infosec@gatesfoundation.org" TargetMode="External"/><Relationship Id="rId23" Type="http://schemas.openxmlformats.org/officeDocument/2006/relationships/hyperlink" Target="https://docs.gatesfoundation.org/Documents/Digital%20Information%20Security%20Policy.pdf" TargetMode="External"/><Relationship Id="rId10" Type="http://schemas.openxmlformats.org/officeDocument/2006/relationships/hyperlink" Target="mailto:infosec@gatesfoundation.org" TargetMode="External"/><Relationship Id="rId19"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hyperlink" Target="mailto:legal@gatesfoundation.org" TargetMode="External"/><Relationship Id="rId14" Type="http://schemas.openxmlformats.org/officeDocument/2006/relationships/hyperlink" Target="mailto:infosec@gatesfoundation.org" TargetMode="External"/><Relationship Id="rId22" Type="http://schemas.openxmlformats.org/officeDocument/2006/relationships/hyperlink" Target="mailto:infosec@gates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E3AC5AB43489448830F05D6A97CAB6" ma:contentTypeVersion="11" ma:contentTypeDescription="Create a new document." ma:contentTypeScope="" ma:versionID="9c9f6e99c2c67fdeaa00b6a3a089aa8e">
  <xsd:schema xmlns:xsd="http://www.w3.org/2001/XMLSchema" xmlns:xs="http://www.w3.org/2001/XMLSchema" xmlns:p="http://schemas.microsoft.com/office/2006/metadata/properties" xmlns:ns1="http://schemas.microsoft.com/sharepoint/v3" xmlns:ns3="1d17bacc-39f2-4e3b-8d7d-edc2b72be7ea" targetNamespace="http://schemas.microsoft.com/office/2006/metadata/properties" ma:root="true" ma:fieldsID="bebf1157aa644e617b27e13b8d23f97d" ns1:_="" ns3:_="">
    <xsd:import namespace="http://schemas.microsoft.com/sharepoint/v3"/>
    <xsd:import namespace="1d17bacc-39f2-4e3b-8d7d-edc2b72be7ea"/>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17bacc-39f2-4e3b-8d7d-edc2b72be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104567-D92C-4060-BC9E-353ECF61503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CE3D290-5D05-48F0-9E92-21401D409AD5}">
  <ds:schemaRefs>
    <ds:schemaRef ds:uri="http://schemas.microsoft.com/sharepoint/v3/contenttype/forms"/>
  </ds:schemaRefs>
</ds:datastoreItem>
</file>

<file path=customXml/itemProps3.xml><?xml version="1.0" encoding="utf-8"?>
<ds:datastoreItem xmlns:ds="http://schemas.openxmlformats.org/officeDocument/2006/customXml" ds:itemID="{308F1503-27E9-4C29-87B0-FE3EC35B9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17bacc-39f2-4e3b-8d7d-edc2b72be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2968</Words>
  <Characters>16918</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Bourne, April</dc:creator>
  <cp:lastModifiedBy>Fitzpatrick, David W</cp:lastModifiedBy>
  <cp:revision>28</cp:revision>
  <dcterms:created xsi:type="dcterms:W3CDTF">2019-09-26T19:05:00Z</dcterms:created>
  <dcterms:modified xsi:type="dcterms:W3CDTF">2019-09-26T19:36:00Z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0x01010043E3AC5AB43489448830F05D6A97CAB6</vt:lpwstr>
  </property>
</Properties>
</file>