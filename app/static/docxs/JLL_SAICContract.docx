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6D86FD" w14:textId="39066EC0" w:rsidR="00F71EAD" w:rsidRDefault="002D57CF">
      <w:pPr>
        <w:jc w:val="right"/>
        <w:rPr>
          <w:b/>
          <w:spacing w:val="-2"/>
          <w:sz w:val="22"/>
          <w:szCs w:val="22"/>
        </w:rPr>
      </w:pPr>
      <w:r>
        <w:rPr>
          <w:spacing w:val="-2"/>
          <w:sz w:val="22"/>
          <w:szCs w:val="22"/>
        </w:rPr>
        <w:t>5</w:t>
      </w:r>
      <w:r w:rsidR="00C72DD8">
        <w:rPr>
          <w:spacing w:val="-2"/>
          <w:sz w:val="22"/>
          <w:szCs w:val="22"/>
        </w:rPr>
        <w:t>/20</w:t>
      </w:r>
      <w:r>
        <w:rPr>
          <w:spacing w:val="-2"/>
          <w:sz w:val="22"/>
          <w:szCs w:val="22"/>
        </w:rPr>
        <w:t>20</w:t>
      </w:r>
    </w:p>
    <w:p w14:paraId="0CE0502F" w14:textId="77777777" w:rsidR="00F71EAD" w:rsidRDefault="00F71EAD">
      <w:pPr>
        <w:jc w:val="center"/>
        <w:rPr>
          <w:sz w:val="22"/>
          <w:szCs w:val="22"/>
        </w:rPr>
      </w:pPr>
      <w:r>
        <w:rPr>
          <w:b/>
          <w:sz w:val="22"/>
          <w:szCs w:val="22"/>
        </w:rPr>
        <w:t>SERVICE CONTRACTOR AGREEMENT (Long Form, Non-Agency)</w:t>
      </w:r>
    </w:p>
    <w:p w14:paraId="1470DE5D" w14:textId="77777777" w:rsidR="00F71EAD" w:rsidRDefault="00F71EAD">
      <w:pPr>
        <w:rPr>
          <w:sz w:val="22"/>
          <w:szCs w:val="22"/>
        </w:rPr>
      </w:pPr>
    </w:p>
    <w:p w14:paraId="490F4D9B" w14:textId="2F811402" w:rsidR="00841440" w:rsidRPr="00841440" w:rsidRDefault="00841440" w:rsidP="00841440">
      <w:pPr>
        <w:rPr>
          <w:sz w:val="22"/>
          <w:szCs w:val="22"/>
        </w:rPr>
      </w:pPr>
      <w:r w:rsidRPr="00841440">
        <w:rPr>
          <w:sz w:val="22"/>
          <w:szCs w:val="22"/>
        </w:rPr>
        <w:t xml:space="preserve">This </w:t>
      </w:r>
      <w:r w:rsidR="00483072">
        <w:rPr>
          <w:b/>
          <w:sz w:val="22"/>
          <w:szCs w:val="22"/>
        </w:rPr>
        <w:t>SERVICE CONTRACTOR AGREEMENT (“</w:t>
      </w:r>
      <w:r w:rsidRPr="00841440">
        <w:rPr>
          <w:sz w:val="22"/>
          <w:szCs w:val="22"/>
        </w:rPr>
        <w:t>Agreement</w:t>
      </w:r>
      <w:r w:rsidR="00483072">
        <w:rPr>
          <w:sz w:val="22"/>
          <w:szCs w:val="22"/>
        </w:rPr>
        <w:t>”)</w:t>
      </w:r>
      <w:r w:rsidRPr="00841440">
        <w:rPr>
          <w:sz w:val="22"/>
          <w:szCs w:val="22"/>
        </w:rPr>
        <w:t xml:space="preserve"> is made and entered into on </w:t>
      </w:r>
      <w:proofErr w:type="gramStart"/>
      <w:r w:rsidR="000133D9">
        <w:rPr>
          <w:sz w:val="22"/>
          <w:szCs w:val="22"/>
        </w:rPr>
        <w:t>Ju</w:t>
      </w:r>
      <w:ins w:id="0" w:author="Xerox" w:date="2020-07-09T11:22:00Z">
        <w:r w:rsidR="00A828E7">
          <w:rPr>
            <w:sz w:val="22"/>
            <w:szCs w:val="22"/>
          </w:rPr>
          <w:t>ly</w:t>
        </w:r>
      </w:ins>
      <w:r w:rsidR="000133D9">
        <w:rPr>
          <w:sz w:val="22"/>
          <w:szCs w:val="22"/>
        </w:rPr>
        <w:t xml:space="preserve"> </w:t>
      </w:r>
      <w:ins w:id="1" w:author="Xerox" w:date="2020-06-23T13:45:00Z">
        <w:r w:rsidR="00901031">
          <w:rPr>
            <w:sz w:val="22"/>
            <w:szCs w:val="22"/>
          </w:rPr>
          <w:t>XX</w:t>
        </w:r>
      </w:ins>
      <w:r w:rsidR="000133D9">
        <w:rPr>
          <w:sz w:val="22"/>
          <w:szCs w:val="22"/>
        </w:rPr>
        <w:t>,</w:t>
      </w:r>
      <w:proofErr w:type="gramEnd"/>
      <w:r w:rsidR="000133D9">
        <w:rPr>
          <w:sz w:val="22"/>
          <w:szCs w:val="22"/>
        </w:rPr>
        <w:t xml:space="preserve"> 2020</w:t>
      </w:r>
      <w:r w:rsidRPr="00841440">
        <w:rPr>
          <w:sz w:val="22"/>
          <w:szCs w:val="22"/>
        </w:rPr>
        <w:t xml:space="preserve"> for the benefit of Science Applications International Corporation (“SAIC”</w:t>
      </w:r>
      <w:r w:rsidR="00901031">
        <w:rPr>
          <w:sz w:val="22"/>
          <w:szCs w:val="22"/>
        </w:rPr>
        <w:t xml:space="preserve"> or</w:t>
      </w:r>
      <w:r w:rsidR="00A828E7">
        <w:rPr>
          <w:sz w:val="22"/>
          <w:szCs w:val="22"/>
        </w:rPr>
        <w:t xml:space="preserve"> </w:t>
      </w:r>
      <w:r w:rsidRPr="00841440">
        <w:rPr>
          <w:sz w:val="22"/>
          <w:szCs w:val="22"/>
        </w:rPr>
        <w:t>"Owner") by Jones Lang LaSalle Americas, Inc. (“Manager”</w:t>
      </w:r>
      <w:r w:rsidR="00B46599">
        <w:rPr>
          <w:sz w:val="22"/>
          <w:szCs w:val="22"/>
        </w:rPr>
        <w:t xml:space="preserve"> or </w:t>
      </w:r>
      <w:r w:rsidR="00A70732">
        <w:rPr>
          <w:sz w:val="22"/>
          <w:szCs w:val="22"/>
        </w:rPr>
        <w:t>“</w:t>
      </w:r>
      <w:r w:rsidR="00B46599">
        <w:rPr>
          <w:sz w:val="22"/>
          <w:szCs w:val="22"/>
        </w:rPr>
        <w:t>Customer”</w:t>
      </w:r>
      <w:r w:rsidRPr="00841440">
        <w:rPr>
          <w:sz w:val="22"/>
          <w:szCs w:val="22"/>
        </w:rPr>
        <w:t xml:space="preserve">), and </w:t>
      </w:r>
      <w:r w:rsidR="000133D9" w:rsidRPr="008A4A79">
        <w:rPr>
          <w:color w:val="282828"/>
          <w:w w:val="105"/>
          <w:sz w:val="22"/>
          <w:szCs w:val="22"/>
        </w:rPr>
        <w:t>Xerox Corporation</w:t>
      </w:r>
      <w:r w:rsidR="000133D9" w:rsidRPr="00841440">
        <w:rPr>
          <w:sz w:val="22"/>
          <w:szCs w:val="22"/>
        </w:rPr>
        <w:t xml:space="preserve"> (</w:t>
      </w:r>
      <w:r w:rsidRPr="00841440">
        <w:rPr>
          <w:sz w:val="22"/>
          <w:szCs w:val="22"/>
        </w:rPr>
        <w:t>"Service Contractor"</w:t>
      </w:r>
      <w:r w:rsidR="00901031">
        <w:rPr>
          <w:sz w:val="22"/>
          <w:szCs w:val="22"/>
        </w:rPr>
        <w:t xml:space="preserve"> or “Xerox”</w:t>
      </w:r>
      <w:r w:rsidRPr="00841440">
        <w:rPr>
          <w:sz w:val="22"/>
          <w:szCs w:val="22"/>
        </w:rPr>
        <w:t>).</w:t>
      </w:r>
    </w:p>
    <w:p w14:paraId="6B211982" w14:textId="77777777" w:rsidR="00F71EAD" w:rsidRDefault="00F71EAD">
      <w:pPr>
        <w:rPr>
          <w:sz w:val="22"/>
          <w:szCs w:val="22"/>
        </w:rPr>
      </w:pPr>
    </w:p>
    <w:p w14:paraId="6FDC8723" w14:textId="77777777" w:rsidR="00F71EAD" w:rsidRDefault="00F71EAD">
      <w:pPr>
        <w:rPr>
          <w:sz w:val="22"/>
          <w:szCs w:val="22"/>
        </w:rPr>
      </w:pPr>
      <w:r>
        <w:rPr>
          <w:b/>
          <w:sz w:val="22"/>
          <w:szCs w:val="22"/>
        </w:rPr>
        <w:t>RECITALS</w:t>
      </w:r>
    </w:p>
    <w:p w14:paraId="7A392DBE" w14:textId="77777777" w:rsidR="00F71EAD" w:rsidRDefault="00F71EAD">
      <w:pPr>
        <w:rPr>
          <w:sz w:val="22"/>
          <w:szCs w:val="22"/>
        </w:rPr>
      </w:pPr>
    </w:p>
    <w:p w14:paraId="7E9CBEBE" w14:textId="77777777" w:rsidR="00F71EAD" w:rsidRDefault="00F71EAD">
      <w:pPr>
        <w:rPr>
          <w:sz w:val="22"/>
          <w:szCs w:val="22"/>
        </w:rPr>
      </w:pPr>
      <w:r>
        <w:rPr>
          <w:sz w:val="22"/>
          <w:szCs w:val="22"/>
        </w:rPr>
        <w:t>WHEREAS, Manager</w:t>
      </w:r>
      <w:r>
        <w:rPr>
          <w:b/>
          <w:sz w:val="22"/>
          <w:szCs w:val="22"/>
        </w:rPr>
        <w:t xml:space="preserve"> </w:t>
      </w:r>
      <w:r>
        <w:rPr>
          <w:sz w:val="22"/>
          <w:szCs w:val="22"/>
        </w:rPr>
        <w:t xml:space="preserve">is the property manager of Owner’s property located </w:t>
      </w:r>
      <w:r w:rsidR="00382D43">
        <w:rPr>
          <w:sz w:val="22"/>
          <w:szCs w:val="22"/>
        </w:rPr>
        <w:t>in</w:t>
      </w:r>
      <w:r>
        <w:rPr>
          <w:sz w:val="22"/>
          <w:szCs w:val="22"/>
        </w:rPr>
        <w:t xml:space="preserve"> </w:t>
      </w:r>
      <w:r w:rsidR="00C94572">
        <w:rPr>
          <w:sz w:val="22"/>
          <w:szCs w:val="22"/>
        </w:rPr>
        <w:t>Exhibit A-1: List of Facilities (the “Facility(</w:t>
      </w:r>
      <w:proofErr w:type="spellStart"/>
      <w:r w:rsidR="00C94572">
        <w:rPr>
          <w:sz w:val="22"/>
          <w:szCs w:val="22"/>
        </w:rPr>
        <w:t>ies</w:t>
      </w:r>
      <w:proofErr w:type="spellEnd"/>
      <w:r w:rsidR="00C94572">
        <w:rPr>
          <w:sz w:val="22"/>
          <w:szCs w:val="22"/>
        </w:rPr>
        <w:t xml:space="preserve">)”) </w:t>
      </w:r>
      <w:r>
        <w:rPr>
          <w:sz w:val="22"/>
          <w:szCs w:val="22"/>
        </w:rPr>
        <w:t>pursuant to a property management agreement between Owner and Manager</w:t>
      </w:r>
      <w:r>
        <w:rPr>
          <w:b/>
          <w:sz w:val="22"/>
          <w:szCs w:val="22"/>
        </w:rPr>
        <w:t xml:space="preserve"> </w:t>
      </w:r>
      <w:r>
        <w:rPr>
          <w:sz w:val="22"/>
          <w:szCs w:val="22"/>
        </w:rPr>
        <w:t>(“Property Management Agreement”);</w:t>
      </w:r>
    </w:p>
    <w:p w14:paraId="5E4E6E71" w14:textId="77777777" w:rsidR="00F71EAD" w:rsidRDefault="00F71EAD">
      <w:pPr>
        <w:rPr>
          <w:sz w:val="22"/>
          <w:szCs w:val="22"/>
        </w:rPr>
      </w:pPr>
    </w:p>
    <w:p w14:paraId="01EFC2CA" w14:textId="38F4EC4F" w:rsidR="00F71EAD" w:rsidRDefault="00F71EAD">
      <w:pPr>
        <w:rPr>
          <w:sz w:val="22"/>
          <w:szCs w:val="22"/>
        </w:rPr>
      </w:pPr>
      <w:r>
        <w:rPr>
          <w:sz w:val="22"/>
          <w:szCs w:val="22"/>
        </w:rPr>
        <w:t xml:space="preserve">WHEREAS, Service Contractor is </w:t>
      </w:r>
      <w:r w:rsidR="00533A70">
        <w:rPr>
          <w:spacing w:val="-2"/>
          <w:sz w:val="22"/>
          <w:szCs w:val="22"/>
        </w:rPr>
        <w:t xml:space="preserve">Owner’s existing provider </w:t>
      </w:r>
      <w:r>
        <w:rPr>
          <w:sz w:val="22"/>
          <w:szCs w:val="22"/>
        </w:rPr>
        <w:t xml:space="preserve">of the Contract Duties (identified below) </w:t>
      </w:r>
      <w:r w:rsidR="000227E3">
        <w:rPr>
          <w:sz w:val="22"/>
          <w:szCs w:val="22"/>
        </w:rPr>
        <w:t xml:space="preserve">pursuant to </w:t>
      </w:r>
      <w:r w:rsidR="00CF230F">
        <w:rPr>
          <w:sz w:val="22"/>
          <w:szCs w:val="22"/>
        </w:rPr>
        <w:t>an agreement between Manager and Xerox dated May 13, 2014</w:t>
      </w:r>
      <w:r w:rsidR="00C17FAC">
        <w:rPr>
          <w:sz w:val="22"/>
          <w:szCs w:val="22"/>
        </w:rPr>
        <w:t xml:space="preserve"> (“Former Agreement”)</w:t>
      </w:r>
      <w:r w:rsidR="00B7132A">
        <w:rPr>
          <w:sz w:val="22"/>
          <w:szCs w:val="22"/>
        </w:rPr>
        <w:t xml:space="preserve"> </w:t>
      </w:r>
      <w:r>
        <w:rPr>
          <w:sz w:val="22"/>
          <w:szCs w:val="22"/>
        </w:rPr>
        <w:t xml:space="preserve">and has offered to perform the Contract Duties with respect to the Property; and </w:t>
      </w:r>
    </w:p>
    <w:p w14:paraId="66107BC6" w14:textId="77777777" w:rsidR="00F71EAD" w:rsidRDefault="00F71EAD">
      <w:pPr>
        <w:rPr>
          <w:sz w:val="22"/>
          <w:szCs w:val="22"/>
        </w:rPr>
      </w:pPr>
    </w:p>
    <w:p w14:paraId="21694435" w14:textId="4BC013FB" w:rsidR="00F71EAD" w:rsidRDefault="00F71EAD">
      <w:pPr>
        <w:rPr>
          <w:sz w:val="22"/>
          <w:szCs w:val="22"/>
        </w:rPr>
      </w:pPr>
      <w:r>
        <w:rPr>
          <w:sz w:val="22"/>
          <w:szCs w:val="22"/>
        </w:rPr>
        <w:t>WHEREAS, Manager, in furtherance of its duties as property manager of the Property</w:t>
      </w:r>
      <w:r>
        <w:rPr>
          <w:b/>
          <w:sz w:val="22"/>
          <w:szCs w:val="22"/>
        </w:rPr>
        <w:t>,</w:t>
      </w:r>
      <w:r>
        <w:rPr>
          <w:sz w:val="22"/>
          <w:szCs w:val="22"/>
        </w:rPr>
        <w:t xml:space="preserve"> desires to secure the performance of the Contract Duties by Service Contractor</w:t>
      </w:r>
      <w:r w:rsidR="00C17FAC">
        <w:rPr>
          <w:sz w:val="22"/>
          <w:szCs w:val="22"/>
        </w:rPr>
        <w:t xml:space="preserve"> and allow the Former Agreement to terminate by lapse of time and place an order </w:t>
      </w:r>
      <w:r w:rsidR="00A724A9">
        <w:rPr>
          <w:sz w:val="22"/>
          <w:szCs w:val="22"/>
        </w:rPr>
        <w:t>for Contract Duties under this Agreement</w:t>
      </w:r>
      <w:r>
        <w:rPr>
          <w:sz w:val="22"/>
          <w:szCs w:val="22"/>
        </w:rPr>
        <w:t>.</w:t>
      </w:r>
    </w:p>
    <w:p w14:paraId="5E6A7799" w14:textId="77777777" w:rsidR="00F71EAD" w:rsidRDefault="00F71EAD">
      <w:pPr>
        <w:rPr>
          <w:sz w:val="22"/>
          <w:szCs w:val="22"/>
        </w:rPr>
      </w:pPr>
    </w:p>
    <w:p w14:paraId="357B1A53" w14:textId="77777777" w:rsidR="00F71EAD" w:rsidRDefault="00F71EAD">
      <w:pPr>
        <w:rPr>
          <w:sz w:val="22"/>
          <w:szCs w:val="22"/>
        </w:rPr>
      </w:pPr>
      <w:r>
        <w:rPr>
          <w:sz w:val="22"/>
          <w:szCs w:val="22"/>
        </w:rPr>
        <w:t>NOW, THEREFORE</w:t>
      </w:r>
      <w:r>
        <w:rPr>
          <w:b/>
          <w:sz w:val="22"/>
          <w:szCs w:val="22"/>
        </w:rPr>
        <w:t>,</w:t>
      </w:r>
      <w:r>
        <w:rPr>
          <w:sz w:val="22"/>
          <w:szCs w:val="22"/>
        </w:rPr>
        <w:t xml:space="preserve"> in consideration of the premises and the mutual covenants and agreements of the parties, it is agreed as follows:</w:t>
      </w:r>
    </w:p>
    <w:p w14:paraId="4EADB1A7" w14:textId="77777777" w:rsidR="00F71EAD" w:rsidRDefault="00F71EAD">
      <w:pPr>
        <w:rPr>
          <w:sz w:val="22"/>
          <w:szCs w:val="22"/>
        </w:rPr>
      </w:pPr>
    </w:p>
    <w:p w14:paraId="788522CA" w14:textId="77777777" w:rsidR="00F71EAD" w:rsidRDefault="00F71EAD">
      <w:pPr>
        <w:rPr>
          <w:sz w:val="22"/>
          <w:szCs w:val="22"/>
        </w:rPr>
      </w:pPr>
      <w:r>
        <w:rPr>
          <w:b/>
          <w:sz w:val="22"/>
          <w:szCs w:val="22"/>
        </w:rPr>
        <w:t>1.</w:t>
      </w:r>
      <w:r>
        <w:rPr>
          <w:b/>
          <w:sz w:val="22"/>
          <w:szCs w:val="22"/>
        </w:rPr>
        <w:tab/>
      </w:r>
      <w:r>
        <w:rPr>
          <w:b/>
          <w:sz w:val="22"/>
          <w:szCs w:val="22"/>
          <w:u w:val="single"/>
        </w:rPr>
        <w:t>Term of Agreement</w:t>
      </w:r>
    </w:p>
    <w:p w14:paraId="26949865" w14:textId="77777777" w:rsidR="00F71EAD" w:rsidRDefault="00F71EAD">
      <w:pPr>
        <w:ind w:firstLine="720"/>
        <w:rPr>
          <w:sz w:val="22"/>
          <w:szCs w:val="22"/>
        </w:rPr>
      </w:pPr>
    </w:p>
    <w:p w14:paraId="2DA71BA8" w14:textId="0F626ECD" w:rsidR="00F71EAD" w:rsidRDefault="00F71EAD">
      <w:pPr>
        <w:rPr>
          <w:sz w:val="22"/>
          <w:szCs w:val="22"/>
        </w:rPr>
      </w:pPr>
      <w:r>
        <w:rPr>
          <w:sz w:val="22"/>
          <w:szCs w:val="22"/>
        </w:rPr>
        <w:t xml:space="preserve">The term of this Agreement shall begin on </w:t>
      </w:r>
      <w:r w:rsidR="000133D9">
        <w:rPr>
          <w:sz w:val="22"/>
          <w:szCs w:val="22"/>
        </w:rPr>
        <w:t xml:space="preserve">June </w:t>
      </w:r>
      <w:del w:id="2" w:author="Xerox" w:date="2020-06-23T13:51:00Z">
        <w:r w:rsidR="000133D9" w:rsidDel="00AE4C9B">
          <w:rPr>
            <w:sz w:val="22"/>
            <w:szCs w:val="22"/>
          </w:rPr>
          <w:delText>1</w:delText>
        </w:r>
      </w:del>
      <w:ins w:id="3" w:author="Xerox" w:date="2020-06-23T13:51:00Z">
        <w:r w:rsidR="00AE4C9B">
          <w:rPr>
            <w:sz w:val="22"/>
            <w:szCs w:val="22"/>
          </w:rPr>
          <w:t>XX</w:t>
        </w:r>
      </w:ins>
      <w:r w:rsidR="000133D9">
        <w:rPr>
          <w:sz w:val="22"/>
          <w:szCs w:val="22"/>
        </w:rPr>
        <w:t>, 2020</w:t>
      </w:r>
      <w:r>
        <w:rPr>
          <w:sz w:val="22"/>
          <w:szCs w:val="22"/>
        </w:rPr>
        <w:t xml:space="preserve"> and shall end on </w:t>
      </w:r>
      <w:del w:id="4" w:author="Xerox" w:date="2020-06-23T13:51:00Z">
        <w:r w:rsidR="000133D9" w:rsidDel="00AE4C9B">
          <w:rPr>
            <w:sz w:val="22"/>
            <w:szCs w:val="22"/>
          </w:rPr>
          <w:delText xml:space="preserve">May </w:delText>
        </w:r>
      </w:del>
      <w:ins w:id="5" w:author="Xerox" w:date="2020-06-23T13:51:00Z">
        <w:r w:rsidR="00AE4C9B">
          <w:rPr>
            <w:sz w:val="22"/>
            <w:szCs w:val="22"/>
          </w:rPr>
          <w:t>June YY</w:t>
        </w:r>
      </w:ins>
      <w:del w:id="6" w:author="Xerox" w:date="2020-06-23T13:51:00Z">
        <w:r w:rsidR="000133D9" w:rsidDel="00AE4C9B">
          <w:rPr>
            <w:sz w:val="22"/>
            <w:szCs w:val="22"/>
          </w:rPr>
          <w:delText>31</w:delText>
        </w:r>
      </w:del>
      <w:r w:rsidR="000133D9">
        <w:rPr>
          <w:sz w:val="22"/>
          <w:szCs w:val="22"/>
        </w:rPr>
        <w:t>, 2025</w:t>
      </w:r>
      <w:r>
        <w:rPr>
          <w:sz w:val="22"/>
          <w:szCs w:val="22"/>
        </w:rPr>
        <w:t xml:space="preserve"> (the “Term”), subject to any early termination as provided herein.</w:t>
      </w:r>
    </w:p>
    <w:p w14:paraId="7EDCC203" w14:textId="77777777" w:rsidR="00F71EAD" w:rsidRDefault="00F71EAD">
      <w:pPr>
        <w:rPr>
          <w:sz w:val="22"/>
          <w:szCs w:val="22"/>
        </w:rPr>
      </w:pPr>
    </w:p>
    <w:p w14:paraId="760BDFF4" w14:textId="77777777" w:rsidR="00F71EAD" w:rsidRDefault="00F71EAD">
      <w:pPr>
        <w:rPr>
          <w:sz w:val="22"/>
          <w:szCs w:val="22"/>
          <w:u w:val="single"/>
        </w:rPr>
      </w:pPr>
      <w:r>
        <w:rPr>
          <w:b/>
          <w:sz w:val="22"/>
          <w:szCs w:val="22"/>
        </w:rPr>
        <w:t>2.</w:t>
      </w:r>
      <w:r>
        <w:rPr>
          <w:b/>
          <w:sz w:val="22"/>
          <w:szCs w:val="22"/>
        </w:rPr>
        <w:tab/>
      </w:r>
      <w:r>
        <w:rPr>
          <w:b/>
          <w:sz w:val="22"/>
          <w:szCs w:val="22"/>
          <w:u w:val="single"/>
        </w:rPr>
        <w:t>Contract Duties</w:t>
      </w:r>
    </w:p>
    <w:p w14:paraId="409B7F03" w14:textId="77777777" w:rsidR="00F71EAD" w:rsidRDefault="00F71EAD">
      <w:pPr>
        <w:rPr>
          <w:sz w:val="22"/>
          <w:szCs w:val="22"/>
        </w:rPr>
      </w:pPr>
    </w:p>
    <w:p w14:paraId="28647B2B" w14:textId="2DDBCBDA" w:rsidR="00F71EAD" w:rsidRDefault="00F71EAD">
      <w:pPr>
        <w:ind w:left="720" w:hanging="720"/>
        <w:rPr>
          <w:sz w:val="22"/>
          <w:szCs w:val="22"/>
        </w:rPr>
      </w:pPr>
      <w:r>
        <w:rPr>
          <w:sz w:val="22"/>
          <w:szCs w:val="22"/>
        </w:rPr>
        <w:t>2.1</w:t>
      </w:r>
      <w:r>
        <w:rPr>
          <w:sz w:val="22"/>
          <w:szCs w:val="22"/>
        </w:rPr>
        <w:tab/>
      </w:r>
      <w:r w:rsidR="001A3FB2" w:rsidRPr="001A3FB2">
        <w:rPr>
          <w:sz w:val="22"/>
          <w:szCs w:val="22"/>
          <w:u w:val="single"/>
        </w:rPr>
        <w:t>Duties.</w:t>
      </w:r>
      <w:r w:rsidR="001A3FB2" w:rsidRPr="001A3FB2">
        <w:rPr>
          <w:sz w:val="22"/>
          <w:szCs w:val="22"/>
        </w:rPr>
        <w:t xml:space="preserve"> During the Term of this Agreement, Service Contractor shall </w:t>
      </w:r>
      <w:commentRangeStart w:id="7"/>
      <w:r w:rsidR="001A3FB2" w:rsidRPr="001A3FB2">
        <w:rPr>
          <w:sz w:val="22"/>
          <w:szCs w:val="22"/>
        </w:rPr>
        <w:t xml:space="preserve">timely and fully </w:t>
      </w:r>
      <w:commentRangeEnd w:id="7"/>
      <w:r w:rsidR="007F38AF">
        <w:rPr>
          <w:rStyle w:val="CommentReference"/>
        </w:rPr>
        <w:commentReference w:id="7"/>
      </w:r>
      <w:r w:rsidR="001A3FB2" w:rsidRPr="001A3FB2">
        <w:rPr>
          <w:sz w:val="22"/>
          <w:szCs w:val="22"/>
        </w:rPr>
        <w:t xml:space="preserve">perform </w:t>
      </w:r>
      <w:r w:rsidR="000E2102" w:rsidRPr="001A3FB2">
        <w:rPr>
          <w:sz w:val="22"/>
          <w:szCs w:val="22"/>
        </w:rPr>
        <w:t>all</w:t>
      </w:r>
      <w:r w:rsidR="001A3FB2" w:rsidRPr="001A3FB2">
        <w:rPr>
          <w:sz w:val="22"/>
          <w:szCs w:val="22"/>
        </w:rPr>
        <w:t xml:space="preserve"> the Contract Duties set forth in Exhibit A (the “Contract Duties”). Notwithstanding anything to the contrary in any exhibit, work order or purchase order, Service Contractor acknowledges that the Contract Duties do not include any: security guard services, professional consulting services, removal or remediation of hazardous materials, or any work for which Service Contractor would be required to be licensed as a construction contractor, architect or professional engineer. Service Contractor is not authorized to perform any such work and will immediately report to Manager its belief that any portion of proposed Contract Duties would fall into any of these unauthorized categories. If additional Owner properties are specified in a work order issued by Manager and accepted by Service Contractor, such properties shall be deemed included in the Properties covered by this Agreement.</w:t>
      </w:r>
    </w:p>
    <w:p w14:paraId="31D5FBBC" w14:textId="77777777" w:rsidR="00F71EAD" w:rsidRDefault="00F71EAD">
      <w:pPr>
        <w:ind w:left="450" w:hanging="450"/>
        <w:rPr>
          <w:sz w:val="22"/>
          <w:szCs w:val="22"/>
        </w:rPr>
      </w:pPr>
    </w:p>
    <w:p w14:paraId="79273056" w14:textId="03C2645E" w:rsidR="00F71EAD" w:rsidRDefault="00F71EAD">
      <w:pPr>
        <w:ind w:left="720" w:hanging="720"/>
        <w:rPr>
          <w:ins w:id="8" w:author="JLL Legal (NG)" w:date="2020-07-02T16:33:00Z"/>
          <w:sz w:val="22"/>
          <w:szCs w:val="22"/>
        </w:rPr>
      </w:pPr>
      <w:r>
        <w:rPr>
          <w:sz w:val="22"/>
          <w:szCs w:val="22"/>
        </w:rPr>
        <w:t xml:space="preserve">2.2 </w:t>
      </w:r>
      <w:r>
        <w:rPr>
          <w:sz w:val="22"/>
          <w:szCs w:val="22"/>
        </w:rPr>
        <w:tab/>
      </w:r>
      <w:commentRangeStart w:id="9"/>
      <w:r>
        <w:rPr>
          <w:sz w:val="22"/>
          <w:szCs w:val="22"/>
          <w:u w:val="single"/>
        </w:rPr>
        <w:t>Additional Services</w:t>
      </w:r>
      <w:commentRangeEnd w:id="9"/>
      <w:r w:rsidR="00E5341C">
        <w:rPr>
          <w:rStyle w:val="CommentReference"/>
        </w:rPr>
        <w:commentReference w:id="9"/>
      </w:r>
      <w:r>
        <w:rPr>
          <w:sz w:val="22"/>
          <w:szCs w:val="22"/>
          <w:u w:val="single"/>
        </w:rPr>
        <w:t>.</w:t>
      </w:r>
      <w:r>
        <w:rPr>
          <w:sz w:val="22"/>
          <w:szCs w:val="22"/>
        </w:rPr>
        <w:t xml:space="preserve">   From time to time during the term of this Agreement, </w:t>
      </w:r>
      <w:r w:rsidR="00442B43">
        <w:rPr>
          <w:sz w:val="22"/>
          <w:szCs w:val="22"/>
        </w:rPr>
        <w:t xml:space="preserve">a party </w:t>
      </w:r>
      <w:r>
        <w:rPr>
          <w:sz w:val="22"/>
          <w:szCs w:val="22"/>
        </w:rPr>
        <w:t xml:space="preserve">may request </w:t>
      </w:r>
      <w:r w:rsidR="00526D17">
        <w:rPr>
          <w:sz w:val="22"/>
          <w:szCs w:val="22"/>
        </w:rPr>
        <w:t xml:space="preserve">in writing that </w:t>
      </w:r>
      <w:r w:rsidR="00C27CA9">
        <w:rPr>
          <w:sz w:val="22"/>
          <w:szCs w:val="22"/>
        </w:rPr>
        <w:t>this Agreement be modified</w:t>
      </w:r>
      <w:r>
        <w:rPr>
          <w:sz w:val="22"/>
          <w:szCs w:val="22"/>
        </w:rPr>
        <w:t xml:space="preserve"> to</w:t>
      </w:r>
      <w:r w:rsidR="00C27CA9">
        <w:rPr>
          <w:sz w:val="22"/>
          <w:szCs w:val="22"/>
        </w:rPr>
        <w:t xml:space="preserve"> </w:t>
      </w:r>
      <w:r>
        <w:rPr>
          <w:sz w:val="22"/>
          <w:szCs w:val="22"/>
        </w:rPr>
        <w:t xml:space="preserve">perform services or provide materials that are not set forth in the Contract Duties but are related to the Contract Duties ("Additional Services").  </w:t>
      </w:r>
      <w:r w:rsidR="00017BC0">
        <w:rPr>
          <w:sz w:val="22"/>
          <w:szCs w:val="22"/>
        </w:rPr>
        <w:t xml:space="preserve">The </w:t>
      </w:r>
      <w:r w:rsidR="00377E4C">
        <w:rPr>
          <w:sz w:val="22"/>
          <w:szCs w:val="22"/>
        </w:rPr>
        <w:t>performing</w:t>
      </w:r>
      <w:r w:rsidR="00017BC0">
        <w:rPr>
          <w:sz w:val="22"/>
          <w:szCs w:val="22"/>
        </w:rPr>
        <w:t xml:space="preserve"> party</w:t>
      </w:r>
      <w:r>
        <w:rPr>
          <w:sz w:val="22"/>
          <w:szCs w:val="22"/>
        </w:rPr>
        <w:t xml:space="preserve"> shall secure from </w:t>
      </w:r>
      <w:r w:rsidR="00377E4C">
        <w:rPr>
          <w:sz w:val="22"/>
          <w:szCs w:val="22"/>
        </w:rPr>
        <w:t xml:space="preserve">the opposite party </w:t>
      </w:r>
      <w:r>
        <w:rPr>
          <w:sz w:val="22"/>
          <w:szCs w:val="22"/>
        </w:rPr>
        <w:t xml:space="preserve">an authorization in writing </w:t>
      </w:r>
      <w:r w:rsidR="0075042D">
        <w:rPr>
          <w:sz w:val="22"/>
          <w:szCs w:val="22"/>
        </w:rPr>
        <w:t>for any</w:t>
      </w:r>
      <w:r w:rsidR="0075042D" w:rsidRPr="001A798D">
        <w:rPr>
          <w:sz w:val="22"/>
          <w:szCs w:val="22"/>
        </w:rPr>
        <w:t xml:space="preserve"> </w:t>
      </w:r>
      <w:r>
        <w:rPr>
          <w:sz w:val="22"/>
          <w:szCs w:val="22"/>
        </w:rPr>
        <w:t xml:space="preserve">Additional Services and any </w:t>
      </w:r>
      <w:r w:rsidR="00485D0A">
        <w:rPr>
          <w:sz w:val="22"/>
          <w:szCs w:val="22"/>
        </w:rPr>
        <w:t>equitable adjustment</w:t>
      </w:r>
      <w:r>
        <w:rPr>
          <w:sz w:val="22"/>
          <w:szCs w:val="22"/>
        </w:rPr>
        <w:t xml:space="preserve"> </w:t>
      </w:r>
      <w:r w:rsidR="0075042D">
        <w:rPr>
          <w:sz w:val="22"/>
          <w:szCs w:val="22"/>
        </w:rPr>
        <w:t>related to such Additional Services</w:t>
      </w:r>
      <w:ins w:id="10" w:author="Xerox" w:date="2020-06-23T13:56:00Z">
        <w:r w:rsidR="00E471DB">
          <w:rPr>
            <w:sz w:val="22"/>
            <w:szCs w:val="22"/>
          </w:rPr>
          <w:t xml:space="preserve">, </w:t>
        </w:r>
      </w:ins>
      <w:commentRangeStart w:id="11"/>
      <w:commentRangeEnd w:id="11"/>
      <w:r w:rsidR="002A6CA1">
        <w:rPr>
          <w:rStyle w:val="CommentReference"/>
        </w:rPr>
        <w:commentReference w:id="11"/>
      </w:r>
      <w:commentRangeStart w:id="12"/>
      <w:commentRangeEnd w:id="12"/>
      <w:r w:rsidR="00402182">
        <w:rPr>
          <w:rStyle w:val="CommentReference"/>
        </w:rPr>
        <w:commentReference w:id="12"/>
      </w:r>
      <w:r w:rsidR="00CE6271">
        <w:rPr>
          <w:sz w:val="22"/>
          <w:szCs w:val="22"/>
        </w:rPr>
        <w:t>and shall have no duty to proceed with</w:t>
      </w:r>
      <w:r w:rsidR="00B06404">
        <w:rPr>
          <w:sz w:val="22"/>
          <w:szCs w:val="22"/>
        </w:rPr>
        <w:t>, the</w:t>
      </w:r>
      <w:r w:rsidR="00E471DB">
        <w:rPr>
          <w:sz w:val="22"/>
          <w:szCs w:val="22"/>
        </w:rPr>
        <w:t xml:space="preserve"> </w:t>
      </w:r>
      <w:r w:rsidR="00485D0A">
        <w:rPr>
          <w:sz w:val="22"/>
          <w:szCs w:val="22"/>
        </w:rPr>
        <w:t>performance</w:t>
      </w:r>
      <w:r w:rsidR="00E471DB">
        <w:rPr>
          <w:sz w:val="22"/>
          <w:szCs w:val="22"/>
        </w:rPr>
        <w:t xml:space="preserve"> of </w:t>
      </w:r>
      <w:r w:rsidR="00485D0A">
        <w:rPr>
          <w:sz w:val="22"/>
          <w:szCs w:val="22"/>
        </w:rPr>
        <w:t>Additional</w:t>
      </w:r>
      <w:r w:rsidR="00E471DB">
        <w:rPr>
          <w:sz w:val="22"/>
          <w:szCs w:val="22"/>
        </w:rPr>
        <w:t xml:space="preserve"> Services until a signed modification and equitable adjustment to the </w:t>
      </w:r>
      <w:r w:rsidR="00485D0A">
        <w:rPr>
          <w:sz w:val="22"/>
          <w:szCs w:val="22"/>
        </w:rPr>
        <w:t>Agreement are made</w:t>
      </w:r>
      <w:r>
        <w:rPr>
          <w:sz w:val="22"/>
          <w:szCs w:val="22"/>
        </w:rPr>
        <w:t>.</w:t>
      </w:r>
      <w:ins w:id="13" w:author="Xerox" w:date="2020-07-09T11:25:00Z">
        <w:r w:rsidR="00510667">
          <w:rPr>
            <w:sz w:val="22"/>
            <w:szCs w:val="22"/>
          </w:rPr>
          <w:t xml:space="preserve">  </w:t>
        </w:r>
      </w:ins>
      <w:commentRangeStart w:id="14"/>
      <w:r w:rsidR="00402182">
        <w:rPr>
          <w:sz w:val="22"/>
          <w:szCs w:val="22"/>
        </w:rPr>
        <w:t xml:space="preserve">A party proceeding without a written </w:t>
      </w:r>
      <w:r w:rsidR="0064111C">
        <w:rPr>
          <w:sz w:val="22"/>
          <w:szCs w:val="22"/>
        </w:rPr>
        <w:t xml:space="preserve">modification </w:t>
      </w:r>
      <w:r w:rsidR="00876D81">
        <w:rPr>
          <w:sz w:val="22"/>
          <w:szCs w:val="22"/>
        </w:rPr>
        <w:t xml:space="preserve">shall do so </w:t>
      </w:r>
      <w:r w:rsidR="00BC6FF1">
        <w:rPr>
          <w:sz w:val="22"/>
          <w:szCs w:val="22"/>
        </w:rPr>
        <w:t xml:space="preserve">at its </w:t>
      </w:r>
      <w:r w:rsidR="000A7A08">
        <w:rPr>
          <w:sz w:val="22"/>
          <w:szCs w:val="22"/>
        </w:rPr>
        <w:t>risk</w:t>
      </w:r>
      <w:r w:rsidR="009F2130">
        <w:rPr>
          <w:sz w:val="22"/>
          <w:szCs w:val="22"/>
        </w:rPr>
        <w:t>.</w:t>
      </w:r>
      <w:commentRangeEnd w:id="14"/>
      <w:r w:rsidR="00DF3F9B">
        <w:rPr>
          <w:rStyle w:val="CommentReference"/>
        </w:rPr>
        <w:commentReference w:id="14"/>
      </w:r>
      <w:r>
        <w:rPr>
          <w:sz w:val="22"/>
          <w:szCs w:val="22"/>
        </w:rPr>
        <w:t xml:space="preserve">  If </w:t>
      </w:r>
      <w:r w:rsidR="00656EA6">
        <w:rPr>
          <w:sz w:val="22"/>
          <w:szCs w:val="22"/>
        </w:rPr>
        <w:t xml:space="preserve"> Service Contractor</w:t>
      </w:r>
      <w:r>
        <w:rPr>
          <w:sz w:val="22"/>
          <w:szCs w:val="22"/>
        </w:rPr>
        <w:t xml:space="preserve"> performs the requested services without securing written authorization, such services shall be deemed part of the Contract Duties and no additional compensation shall be </w:t>
      </w:r>
      <w:r w:rsidR="0075042D">
        <w:rPr>
          <w:sz w:val="22"/>
          <w:szCs w:val="22"/>
        </w:rPr>
        <w:t>owed to</w:t>
      </w:r>
      <w:r>
        <w:rPr>
          <w:sz w:val="22"/>
          <w:szCs w:val="22"/>
        </w:rPr>
        <w:t xml:space="preserve"> Service Contractor</w:t>
      </w:r>
      <w:r w:rsidR="005847D4">
        <w:rPr>
          <w:sz w:val="22"/>
          <w:szCs w:val="22"/>
        </w:rPr>
        <w:t xml:space="preserve">. </w:t>
      </w:r>
      <w:commentRangeStart w:id="15"/>
      <w:commentRangeStart w:id="16"/>
      <w:commentRangeStart w:id="17"/>
      <w:r w:rsidR="005847D4">
        <w:rPr>
          <w:sz w:val="22"/>
          <w:szCs w:val="22"/>
        </w:rPr>
        <w:t xml:space="preserve">If </w:t>
      </w:r>
      <w:r w:rsidR="00DD114C">
        <w:rPr>
          <w:sz w:val="22"/>
          <w:szCs w:val="22"/>
        </w:rPr>
        <w:t xml:space="preserve">performance </w:t>
      </w:r>
      <w:r w:rsidR="00C12558">
        <w:rPr>
          <w:sz w:val="22"/>
          <w:szCs w:val="22"/>
        </w:rPr>
        <w:t xml:space="preserve">of Additional Services </w:t>
      </w:r>
      <w:r w:rsidR="00DD114C">
        <w:rPr>
          <w:sz w:val="22"/>
          <w:szCs w:val="22"/>
        </w:rPr>
        <w:t xml:space="preserve">is required for performance of already existing </w:t>
      </w:r>
      <w:r w:rsidR="00C12558">
        <w:rPr>
          <w:sz w:val="22"/>
          <w:szCs w:val="22"/>
        </w:rPr>
        <w:t>Contract Duties</w:t>
      </w:r>
      <w:r w:rsidR="005847D4">
        <w:rPr>
          <w:sz w:val="22"/>
          <w:szCs w:val="22"/>
        </w:rPr>
        <w:t xml:space="preserve">, </w:t>
      </w:r>
      <w:r w:rsidR="00FD0FB7">
        <w:rPr>
          <w:sz w:val="22"/>
          <w:szCs w:val="22"/>
        </w:rPr>
        <w:t xml:space="preserve">approval </w:t>
      </w:r>
      <w:r w:rsidR="005847D4">
        <w:rPr>
          <w:sz w:val="22"/>
          <w:szCs w:val="22"/>
        </w:rPr>
        <w:t>will not be</w:t>
      </w:r>
      <w:r w:rsidR="00FD0FB7">
        <w:rPr>
          <w:sz w:val="22"/>
          <w:szCs w:val="22"/>
        </w:rPr>
        <w:t xml:space="preserve"> unreasonably </w:t>
      </w:r>
      <w:r w:rsidR="00CA24AD">
        <w:rPr>
          <w:sz w:val="22"/>
          <w:szCs w:val="22"/>
        </w:rPr>
        <w:t>withheld</w:t>
      </w:r>
      <w:r w:rsidR="00FD0FB7">
        <w:rPr>
          <w:sz w:val="22"/>
          <w:szCs w:val="22"/>
        </w:rPr>
        <w:t>, conditioned or denied</w:t>
      </w:r>
      <w:commentRangeEnd w:id="15"/>
      <w:r w:rsidR="002B2F0B">
        <w:rPr>
          <w:rStyle w:val="CommentReference"/>
        </w:rPr>
        <w:commentReference w:id="15"/>
      </w:r>
      <w:commentRangeEnd w:id="16"/>
      <w:r w:rsidR="000729C3">
        <w:rPr>
          <w:rStyle w:val="CommentReference"/>
        </w:rPr>
        <w:commentReference w:id="16"/>
      </w:r>
      <w:commentRangeEnd w:id="17"/>
      <w:r w:rsidR="005847D4">
        <w:rPr>
          <w:rStyle w:val="CommentReference"/>
        </w:rPr>
        <w:commentReference w:id="17"/>
      </w:r>
      <w:r>
        <w:rPr>
          <w:sz w:val="22"/>
          <w:szCs w:val="22"/>
        </w:rPr>
        <w:t>.  All Additional Services perform</w:t>
      </w:r>
      <w:r w:rsidR="00E87964">
        <w:rPr>
          <w:sz w:val="22"/>
          <w:szCs w:val="22"/>
        </w:rPr>
        <w:t>ance</w:t>
      </w:r>
      <w:r w:rsidR="0052554F">
        <w:rPr>
          <w:sz w:val="22"/>
          <w:szCs w:val="22"/>
        </w:rPr>
        <w:t xml:space="preserve"> </w:t>
      </w:r>
      <w:r>
        <w:rPr>
          <w:sz w:val="22"/>
          <w:szCs w:val="22"/>
        </w:rPr>
        <w:t xml:space="preserve"> shall be governed by the terms of this Agreement.    </w:t>
      </w:r>
    </w:p>
    <w:p w14:paraId="2CA113A2" w14:textId="77777777" w:rsidR="002B2F0B" w:rsidRDefault="002B2F0B">
      <w:pPr>
        <w:ind w:left="720" w:hanging="720"/>
        <w:rPr>
          <w:sz w:val="22"/>
          <w:szCs w:val="22"/>
        </w:rPr>
      </w:pPr>
    </w:p>
    <w:p w14:paraId="457C342B" w14:textId="77777777" w:rsidR="00182602" w:rsidRDefault="00182602" w:rsidP="00182602">
      <w:pPr>
        <w:spacing w:before="8" w:line="188" w:lineRule="exact"/>
        <w:ind w:left="720" w:hanging="720"/>
        <w:jc w:val="both"/>
        <w:textAlignment w:val="baseline"/>
        <w:rPr>
          <w:rFonts w:ascii="Arial" w:eastAsia="Arial" w:hAnsi="Arial"/>
          <w:color w:val="000000"/>
        </w:rPr>
      </w:pPr>
      <w:r>
        <w:rPr>
          <w:sz w:val="22"/>
          <w:szCs w:val="22"/>
        </w:rPr>
        <w:t>2.3</w:t>
      </w:r>
      <w:r>
        <w:rPr>
          <w:sz w:val="22"/>
          <w:szCs w:val="22"/>
        </w:rPr>
        <w:tab/>
      </w:r>
      <w:commentRangeStart w:id="18"/>
      <w:commentRangeStart w:id="19"/>
      <w:r>
        <w:rPr>
          <w:rFonts w:ascii="Arial" w:eastAsia="Arial" w:hAnsi="Arial"/>
          <w:color w:val="000000"/>
          <w:spacing w:val="-3"/>
        </w:rPr>
        <w:t>In addition to any other method for ordering Contract Duties hereunder, Manager may issue an eCommerce order (which is used solely for electronic ordering through an</w:t>
      </w:r>
      <w:r>
        <w:rPr>
          <w:rFonts w:ascii="Arial" w:eastAsia="Arial" w:hAnsi="Arial"/>
          <w:color w:val="000000"/>
        </w:rPr>
        <w:t xml:space="preserve"> eCommerce Portal as defined below</w:t>
      </w:r>
    </w:p>
    <w:p w14:paraId="48EA2C9D" w14:textId="77777777" w:rsidR="00182602" w:rsidRDefault="00182602" w:rsidP="00182602">
      <w:pPr>
        <w:tabs>
          <w:tab w:val="left" w:pos="0"/>
        </w:tabs>
        <w:spacing w:before="8" w:line="188" w:lineRule="exact"/>
        <w:ind w:left="720" w:hanging="720"/>
        <w:jc w:val="both"/>
        <w:textAlignment w:val="baseline"/>
        <w:rPr>
          <w:rFonts w:ascii="Arial" w:eastAsia="Arial" w:hAnsi="Arial"/>
          <w:color w:val="000000"/>
        </w:rPr>
      </w:pPr>
    </w:p>
    <w:p w14:paraId="5ABE5874" w14:textId="77777777" w:rsidR="00182602" w:rsidRDefault="00182602" w:rsidP="00182602">
      <w:pPr>
        <w:spacing w:before="58" w:line="230" w:lineRule="exact"/>
        <w:ind w:left="720"/>
        <w:jc w:val="both"/>
        <w:textAlignment w:val="baseline"/>
        <w:rPr>
          <w:rFonts w:ascii="Arial" w:eastAsia="Arial" w:hAnsi="Arial"/>
          <w:color w:val="000000"/>
          <w:spacing w:val="-2"/>
        </w:rPr>
      </w:pPr>
      <w:r>
        <w:rPr>
          <w:rFonts w:ascii="Arial" w:eastAsia="Arial" w:hAnsi="Arial"/>
          <w:color w:val="000000"/>
          <w:spacing w:val="-2"/>
        </w:rPr>
        <w:t>Service Contractor and Manager agree to establish one or more eCommerce portals (each, an “eCommerce Portal”) to be used by Manager to select certain models of equipment and supplies identified in such eCommerce Portals and, upon meeting the conditions set forth below, to submit orders for the delivery of such equipment and supplies.  During the ordering process in the eCommerce Portal, Manager will be prompted to electronically accept certain terms and conditions that are in addition to those terms and conditions in this Agreement and which would otherwise print out on an Service Contractor generated order:</w:t>
      </w:r>
    </w:p>
    <w:p w14:paraId="535436AD" w14:textId="77777777" w:rsidR="00182602" w:rsidRDefault="00182602" w:rsidP="00182602">
      <w:pPr>
        <w:numPr>
          <w:ilvl w:val="0"/>
          <w:numId w:val="60"/>
        </w:numPr>
        <w:tabs>
          <w:tab w:val="clear" w:pos="720"/>
          <w:tab w:val="left" w:pos="1440"/>
        </w:tabs>
        <w:spacing w:before="23" w:line="230" w:lineRule="exact"/>
        <w:ind w:left="1440" w:hanging="720"/>
        <w:jc w:val="both"/>
        <w:textAlignment w:val="baseline"/>
        <w:rPr>
          <w:rFonts w:ascii="Arial" w:eastAsia="Arial" w:hAnsi="Arial"/>
          <w:color w:val="000000"/>
        </w:rPr>
      </w:pPr>
      <w:r>
        <w:rPr>
          <w:rFonts w:ascii="Arial" w:eastAsia="Arial" w:hAnsi="Arial"/>
          <w:color w:val="000000"/>
        </w:rPr>
        <w:t xml:space="preserve">If </w:t>
      </w:r>
      <w:r>
        <w:rPr>
          <w:rFonts w:ascii="Arial" w:eastAsia="Arial" w:hAnsi="Arial"/>
          <w:color w:val="000000"/>
          <w:spacing w:val="-2"/>
        </w:rPr>
        <w:t xml:space="preserve">Manager </w:t>
      </w:r>
      <w:r>
        <w:rPr>
          <w:rFonts w:ascii="Arial" w:eastAsia="Arial" w:hAnsi="Arial"/>
          <w:color w:val="000000"/>
        </w:rPr>
        <w:t xml:space="preserve">accepts such terms and conditions, </w:t>
      </w:r>
      <w:r>
        <w:rPr>
          <w:rFonts w:ascii="Arial" w:eastAsia="Arial" w:hAnsi="Arial"/>
          <w:color w:val="000000"/>
          <w:spacing w:val="-2"/>
        </w:rPr>
        <w:t>Service Contractor</w:t>
      </w:r>
      <w:r>
        <w:rPr>
          <w:rFonts w:ascii="Arial" w:eastAsia="Arial" w:hAnsi="Arial"/>
          <w:color w:val="000000"/>
        </w:rPr>
        <w:t xml:space="preserve"> will accept and process such order submitted through the eCommerce Portal as an order (an “eCommerce Order”) without any requirement for </w:t>
      </w:r>
      <w:r>
        <w:rPr>
          <w:rFonts w:ascii="Arial" w:eastAsia="Arial" w:hAnsi="Arial"/>
          <w:color w:val="000000"/>
          <w:spacing w:val="-2"/>
        </w:rPr>
        <w:t>Service Contractor</w:t>
      </w:r>
      <w:r>
        <w:rPr>
          <w:rFonts w:ascii="Arial" w:eastAsia="Arial" w:hAnsi="Arial"/>
          <w:color w:val="000000"/>
        </w:rPr>
        <w:t xml:space="preserve"> to execute and deliver a </w:t>
      </w:r>
      <w:r>
        <w:rPr>
          <w:rFonts w:ascii="Arial" w:eastAsia="Arial" w:hAnsi="Arial"/>
          <w:color w:val="000000"/>
          <w:spacing w:val="-2"/>
        </w:rPr>
        <w:t>Service Contractor</w:t>
      </w:r>
      <w:r>
        <w:rPr>
          <w:rFonts w:ascii="Arial" w:eastAsia="Arial" w:hAnsi="Arial"/>
          <w:color w:val="000000"/>
        </w:rPr>
        <w:t xml:space="preserve">  generated order form or any other order form.</w:t>
      </w:r>
    </w:p>
    <w:p w14:paraId="60C27133" w14:textId="77777777" w:rsidR="00182602" w:rsidRDefault="00182602" w:rsidP="00182602">
      <w:pPr>
        <w:numPr>
          <w:ilvl w:val="0"/>
          <w:numId w:val="60"/>
        </w:numPr>
        <w:tabs>
          <w:tab w:val="clear" w:pos="720"/>
          <w:tab w:val="left" w:pos="1440"/>
        </w:tabs>
        <w:spacing w:line="229" w:lineRule="exact"/>
        <w:ind w:left="1440" w:hanging="720"/>
        <w:jc w:val="both"/>
        <w:textAlignment w:val="baseline"/>
        <w:rPr>
          <w:rFonts w:ascii="Arial" w:eastAsia="Arial" w:hAnsi="Arial"/>
          <w:color w:val="000000"/>
        </w:rPr>
      </w:pPr>
      <w:r>
        <w:rPr>
          <w:rFonts w:ascii="Arial" w:eastAsia="Arial" w:hAnsi="Arial"/>
          <w:color w:val="000000"/>
        </w:rPr>
        <w:t xml:space="preserve">If </w:t>
      </w:r>
      <w:r>
        <w:rPr>
          <w:rFonts w:ascii="Arial" w:eastAsia="Arial" w:hAnsi="Arial"/>
          <w:color w:val="000000"/>
          <w:spacing w:val="-2"/>
        </w:rPr>
        <w:t xml:space="preserve">Manager </w:t>
      </w:r>
      <w:r>
        <w:rPr>
          <w:rFonts w:ascii="Arial" w:eastAsia="Arial" w:hAnsi="Arial"/>
          <w:color w:val="000000"/>
        </w:rPr>
        <w:t xml:space="preserve">declines such terms and conditions, then (i) </w:t>
      </w:r>
      <w:r>
        <w:rPr>
          <w:rFonts w:ascii="Arial" w:eastAsia="Arial" w:hAnsi="Arial"/>
          <w:color w:val="000000"/>
          <w:spacing w:val="-2"/>
        </w:rPr>
        <w:t>Service Contractor</w:t>
      </w:r>
      <w:r>
        <w:rPr>
          <w:rFonts w:ascii="Arial" w:eastAsia="Arial" w:hAnsi="Arial"/>
          <w:color w:val="000000"/>
        </w:rPr>
        <w:t xml:space="preserve"> will not accept the submission as an order and (ii) </w:t>
      </w:r>
      <w:r>
        <w:rPr>
          <w:rFonts w:ascii="Arial" w:eastAsia="Arial" w:hAnsi="Arial"/>
          <w:color w:val="000000"/>
          <w:spacing w:val="-2"/>
        </w:rPr>
        <w:t xml:space="preserve">Manager </w:t>
      </w:r>
      <w:r>
        <w:rPr>
          <w:rFonts w:ascii="Arial" w:eastAsia="Arial" w:hAnsi="Arial"/>
          <w:color w:val="000000"/>
        </w:rPr>
        <w:t xml:space="preserve">will need to execute and deliver to </w:t>
      </w:r>
      <w:r>
        <w:rPr>
          <w:rFonts w:ascii="Arial" w:eastAsia="Arial" w:hAnsi="Arial"/>
          <w:color w:val="000000"/>
          <w:spacing w:val="-2"/>
        </w:rPr>
        <w:t>Service Contractor</w:t>
      </w:r>
      <w:r>
        <w:rPr>
          <w:rFonts w:ascii="Arial" w:eastAsia="Arial" w:hAnsi="Arial"/>
          <w:color w:val="000000"/>
        </w:rPr>
        <w:t xml:space="preserve">, a </w:t>
      </w:r>
      <w:r>
        <w:rPr>
          <w:rFonts w:ascii="Arial" w:eastAsia="Arial" w:hAnsi="Arial"/>
          <w:color w:val="000000"/>
          <w:spacing w:val="-2"/>
        </w:rPr>
        <w:t>Service Contractor</w:t>
      </w:r>
      <w:r>
        <w:rPr>
          <w:rFonts w:ascii="Arial" w:eastAsia="Arial" w:hAnsi="Arial"/>
          <w:color w:val="000000"/>
        </w:rPr>
        <w:t xml:space="preserve"> generated order that identifies such equipment or supplies, the term thereof, the pricing associated therewith and any applicable additional terms and conditions related thereto.</w:t>
      </w:r>
    </w:p>
    <w:p w14:paraId="1E7D9004" w14:textId="77777777" w:rsidR="00182602" w:rsidRDefault="00182602" w:rsidP="00182602">
      <w:pPr>
        <w:spacing w:before="231" w:line="230" w:lineRule="exact"/>
        <w:ind w:left="720"/>
        <w:jc w:val="both"/>
        <w:textAlignment w:val="baseline"/>
        <w:rPr>
          <w:rFonts w:ascii="Arial" w:eastAsia="Arial" w:hAnsi="Arial"/>
          <w:color w:val="000000"/>
        </w:rPr>
      </w:pPr>
      <w:r>
        <w:rPr>
          <w:rFonts w:ascii="Arial" w:eastAsia="Arial" w:hAnsi="Arial"/>
          <w:color w:val="000000"/>
        </w:rPr>
        <w:t>Notwithstanding the foregoing, an eCommerce order cannot be used for certain types of transactions including, but not limited to, transactions involving equipment subject to waiver dollars and/or flexibility, involving trade-in units, specific high-end equipment and equipment subject to a pooled volume minimum.</w:t>
      </w:r>
      <w:commentRangeEnd w:id="18"/>
      <w:r w:rsidR="00E5341C">
        <w:rPr>
          <w:rStyle w:val="CommentReference"/>
        </w:rPr>
        <w:commentReference w:id="18"/>
      </w:r>
      <w:commentRangeEnd w:id="19"/>
      <w:r w:rsidR="00AA5C5A">
        <w:rPr>
          <w:rStyle w:val="CommentReference"/>
        </w:rPr>
        <w:commentReference w:id="19"/>
      </w:r>
    </w:p>
    <w:p w14:paraId="003E3768" w14:textId="7AD7D7BC" w:rsidR="007D6065" w:rsidRDefault="007D6065">
      <w:pPr>
        <w:ind w:left="720" w:hanging="720"/>
        <w:rPr>
          <w:sz w:val="22"/>
          <w:szCs w:val="22"/>
        </w:rPr>
      </w:pPr>
    </w:p>
    <w:p w14:paraId="6F7659A9" w14:textId="77777777" w:rsidR="00F71EAD" w:rsidRDefault="00F71EAD">
      <w:pPr>
        <w:rPr>
          <w:sz w:val="22"/>
          <w:szCs w:val="22"/>
        </w:rPr>
      </w:pPr>
    </w:p>
    <w:p w14:paraId="2A5AA381" w14:textId="77777777" w:rsidR="00F71EAD" w:rsidRDefault="00F71EAD">
      <w:pPr>
        <w:rPr>
          <w:sz w:val="22"/>
          <w:szCs w:val="22"/>
          <w:u w:val="single"/>
        </w:rPr>
      </w:pPr>
      <w:r>
        <w:rPr>
          <w:b/>
          <w:sz w:val="22"/>
          <w:szCs w:val="22"/>
        </w:rPr>
        <w:t>3.</w:t>
      </w:r>
      <w:r>
        <w:rPr>
          <w:b/>
          <w:sz w:val="22"/>
          <w:szCs w:val="22"/>
        </w:rPr>
        <w:tab/>
      </w:r>
      <w:commentRangeStart w:id="20"/>
      <w:r>
        <w:rPr>
          <w:b/>
          <w:sz w:val="22"/>
          <w:szCs w:val="22"/>
          <w:u w:val="single"/>
        </w:rPr>
        <w:t>Compensation</w:t>
      </w:r>
      <w:commentRangeEnd w:id="20"/>
      <w:r w:rsidR="005C0E8B">
        <w:rPr>
          <w:rStyle w:val="CommentReference"/>
        </w:rPr>
        <w:commentReference w:id="20"/>
      </w:r>
    </w:p>
    <w:p w14:paraId="723F501F" w14:textId="77777777" w:rsidR="00F71EAD" w:rsidRDefault="00F71EAD">
      <w:pPr>
        <w:rPr>
          <w:sz w:val="22"/>
          <w:szCs w:val="22"/>
          <w:u w:val="single"/>
        </w:rPr>
      </w:pPr>
    </w:p>
    <w:p w14:paraId="7682031D" w14:textId="0C1AF6BC" w:rsidR="00284E6D" w:rsidRPr="00441596" w:rsidRDefault="001A3FB2" w:rsidP="00284E6D">
      <w:pPr>
        <w:rPr>
          <w:ins w:id="21" w:author="Miller, DanX" w:date="2020-06-29T13:44:00Z"/>
          <w:rFonts w:ascii="Arial" w:hAnsi="Arial" w:cs="Arial"/>
          <w:color w:val="1F497D"/>
        </w:rPr>
      </w:pPr>
      <w:r w:rsidRPr="001A798D">
        <w:rPr>
          <w:sz w:val="22"/>
          <w:szCs w:val="22"/>
        </w:rPr>
        <w:t xml:space="preserve">Manager shall pay Service Contractor compensation for Service Contractor's performance of the Contract Duties in the amounts and at the rates set forth in </w:t>
      </w:r>
      <w:r w:rsidRPr="001A798D">
        <w:rPr>
          <w:sz w:val="22"/>
          <w:szCs w:val="22"/>
          <w:u w:val="single"/>
        </w:rPr>
        <w:t>Exhibit B</w:t>
      </w:r>
      <w:r w:rsidRPr="001A798D">
        <w:rPr>
          <w:sz w:val="22"/>
          <w:szCs w:val="22"/>
        </w:rPr>
        <w:t>. Service Contractor shall bill Manager for such compensation not more frequently than monthly. Service Contractor shall bill Manager no later than ninety (90) days of completion of the Contract Duties, or if the Contract Duties are ongoing, no later than ninety (90) days after each month in which Contract Duties are performed. Service Contractor may not be paid for Contract Duties billed after such date</w:t>
      </w:r>
      <w:commentRangeStart w:id="22"/>
      <w:r w:rsidR="005F34A0" w:rsidRPr="00B82BA7">
        <w:rPr>
          <w:rFonts w:eastAsia="Verdana"/>
          <w:color w:val="000000"/>
          <w:sz w:val="22"/>
          <w:szCs w:val="22"/>
        </w:rPr>
        <w:t xml:space="preserve">; provided however, if there is no material harm in the delay, </w:t>
      </w:r>
      <w:r w:rsidR="00B82BA7" w:rsidRPr="00B82BA7">
        <w:rPr>
          <w:rFonts w:eastAsia="Verdana"/>
          <w:color w:val="000000"/>
          <w:sz w:val="22"/>
          <w:szCs w:val="22"/>
        </w:rPr>
        <w:t>Owner</w:t>
      </w:r>
      <w:r w:rsidR="00B82BA7">
        <w:rPr>
          <w:rFonts w:eastAsia="Verdana"/>
          <w:color w:val="000000"/>
          <w:sz w:val="22"/>
          <w:szCs w:val="22"/>
        </w:rPr>
        <w:t>/Manager</w:t>
      </w:r>
      <w:r w:rsidR="00B82BA7" w:rsidRPr="00B82BA7">
        <w:rPr>
          <w:rFonts w:eastAsia="Verdana"/>
          <w:color w:val="000000"/>
          <w:sz w:val="22"/>
          <w:szCs w:val="22"/>
        </w:rPr>
        <w:t xml:space="preserve"> </w:t>
      </w:r>
      <w:r w:rsidR="005F34A0" w:rsidRPr="00B82BA7">
        <w:rPr>
          <w:rFonts w:eastAsia="Verdana"/>
          <w:color w:val="000000"/>
          <w:sz w:val="22"/>
          <w:szCs w:val="22"/>
        </w:rPr>
        <w:t>shall make good faith efforts to pay delinquent billings</w:t>
      </w:r>
      <w:commentRangeEnd w:id="22"/>
      <w:r w:rsidR="00284E6D">
        <w:rPr>
          <w:rStyle w:val="CommentReference"/>
        </w:rPr>
        <w:commentReference w:id="22"/>
      </w:r>
      <w:commentRangeStart w:id="23"/>
      <w:commentRangeStart w:id="24"/>
      <w:commentRangeStart w:id="25"/>
      <w:r w:rsidRPr="001A798D">
        <w:rPr>
          <w:sz w:val="22"/>
          <w:szCs w:val="22"/>
        </w:rPr>
        <w:t>.</w:t>
      </w:r>
      <w:r w:rsidR="00284E6D" w:rsidRPr="00284E6D">
        <w:rPr>
          <w:sz w:val="22"/>
          <w:szCs w:val="22"/>
        </w:rPr>
        <w:t xml:space="preserve"> </w:t>
      </w:r>
      <w:r w:rsidR="00284E6D">
        <w:rPr>
          <w:sz w:val="22"/>
          <w:szCs w:val="22"/>
        </w:rPr>
        <w:t>Notwithstanding a</w:t>
      </w:r>
      <w:r w:rsidR="00284E6D" w:rsidRPr="001A798D">
        <w:rPr>
          <w:sz w:val="22"/>
          <w:szCs w:val="22"/>
        </w:rPr>
        <w:t>nythi</w:t>
      </w:r>
      <w:r w:rsidR="00284E6D">
        <w:rPr>
          <w:sz w:val="22"/>
          <w:szCs w:val="22"/>
        </w:rPr>
        <w:t>ng in Exhibit B to the contrary</w:t>
      </w:r>
      <w:r w:rsidR="00284E6D" w:rsidRPr="001A798D">
        <w:rPr>
          <w:sz w:val="22"/>
          <w:szCs w:val="22"/>
        </w:rPr>
        <w:t>, Manager shall pay Service Contractor only as and when Owner provides Manager with the funds to cover such payment pursuant to the Property Management Agreement. Manager shall not be liable to Service Contractor for failure to pay Service Contractor hereunder unless Manager fails to make payments to Service Contractor for which funds have been provided to Manager by Owner. Manager represents that the Property Management Agreement sets forth Owner’s obligation to provide funding for the Contract Duties in a timely manner</w:t>
      </w:r>
      <w:ins w:id="26" w:author="Miller, DanX" w:date="2020-06-29T13:44:00Z">
        <w:r w:rsidR="00284E6D" w:rsidRPr="001A798D">
          <w:rPr>
            <w:sz w:val="22"/>
            <w:szCs w:val="22"/>
          </w:rPr>
          <w:t>.</w:t>
        </w:r>
      </w:ins>
    </w:p>
    <w:commentRangeEnd w:id="23"/>
    <w:p w14:paraId="01F1A150" w14:textId="50A33090" w:rsidR="001A3FB2" w:rsidRPr="00441596" w:rsidRDefault="00284E6D" w:rsidP="001A3FB2">
      <w:pPr>
        <w:rPr>
          <w:rFonts w:ascii="Arial" w:hAnsi="Arial" w:cs="Arial"/>
          <w:color w:val="1F497D"/>
        </w:rPr>
      </w:pPr>
      <w:ins w:id="27" w:author="Miller, DanX" w:date="2020-06-29T13:46:00Z">
        <w:r>
          <w:rPr>
            <w:rStyle w:val="CommentReference"/>
          </w:rPr>
          <w:commentReference w:id="23"/>
        </w:r>
      </w:ins>
      <w:commentRangeEnd w:id="24"/>
      <w:r w:rsidR="00986248">
        <w:rPr>
          <w:rStyle w:val="CommentReference"/>
        </w:rPr>
        <w:commentReference w:id="24"/>
      </w:r>
      <w:commentRangeEnd w:id="25"/>
      <w:r w:rsidR="00D24E98">
        <w:rPr>
          <w:rStyle w:val="CommentReference"/>
        </w:rPr>
        <w:commentReference w:id="25"/>
      </w:r>
    </w:p>
    <w:p w14:paraId="2DC62AD8" w14:textId="77777777" w:rsidR="00F71EAD" w:rsidRDefault="00F71EAD">
      <w:pPr>
        <w:ind w:firstLine="720"/>
        <w:rPr>
          <w:sz w:val="22"/>
          <w:szCs w:val="22"/>
        </w:rPr>
      </w:pPr>
    </w:p>
    <w:p w14:paraId="26665D77" w14:textId="77777777" w:rsidR="00F71EAD" w:rsidRDefault="00F71EAD">
      <w:pPr>
        <w:rPr>
          <w:b/>
          <w:sz w:val="22"/>
          <w:szCs w:val="22"/>
          <w:u w:val="single"/>
        </w:rPr>
      </w:pPr>
      <w:r>
        <w:rPr>
          <w:b/>
          <w:sz w:val="22"/>
          <w:szCs w:val="22"/>
        </w:rPr>
        <w:t>4.</w:t>
      </w:r>
      <w:r>
        <w:rPr>
          <w:b/>
          <w:sz w:val="22"/>
          <w:szCs w:val="22"/>
        </w:rPr>
        <w:tab/>
      </w:r>
      <w:r>
        <w:rPr>
          <w:b/>
          <w:sz w:val="22"/>
          <w:szCs w:val="22"/>
          <w:u w:val="single"/>
        </w:rPr>
        <w:t>Standards of Performance</w:t>
      </w:r>
    </w:p>
    <w:p w14:paraId="401C632A" w14:textId="77777777" w:rsidR="00F71EAD" w:rsidRDefault="00F71EAD">
      <w:pPr>
        <w:rPr>
          <w:b/>
          <w:sz w:val="22"/>
          <w:szCs w:val="22"/>
        </w:rPr>
      </w:pPr>
    </w:p>
    <w:p w14:paraId="1C15204C" w14:textId="77777777" w:rsidR="00F71EAD" w:rsidRDefault="00F71EAD">
      <w:pPr>
        <w:ind w:left="720" w:hanging="720"/>
        <w:rPr>
          <w:sz w:val="22"/>
          <w:szCs w:val="22"/>
          <w:u w:val="single"/>
        </w:rPr>
      </w:pPr>
      <w:r>
        <w:rPr>
          <w:sz w:val="22"/>
          <w:szCs w:val="22"/>
        </w:rPr>
        <w:t>4.1</w:t>
      </w:r>
      <w:r>
        <w:rPr>
          <w:sz w:val="22"/>
          <w:szCs w:val="22"/>
        </w:rPr>
        <w:tab/>
      </w:r>
      <w:r>
        <w:rPr>
          <w:sz w:val="22"/>
          <w:szCs w:val="22"/>
          <w:u w:val="single"/>
        </w:rPr>
        <w:t>Industry Standards.</w:t>
      </w:r>
      <w:r>
        <w:rPr>
          <w:sz w:val="22"/>
          <w:szCs w:val="22"/>
        </w:rPr>
        <w:t xml:space="preserve">  Service Contractor shall perform the Contract Duties in accordance with industry standards established by those engaged in a business similar to that of Service Contractor.</w:t>
      </w:r>
    </w:p>
    <w:p w14:paraId="7184B582" w14:textId="77777777" w:rsidR="00F71EAD" w:rsidRDefault="00F71EAD">
      <w:pPr>
        <w:rPr>
          <w:sz w:val="22"/>
          <w:szCs w:val="22"/>
          <w:u w:val="single"/>
        </w:rPr>
      </w:pPr>
    </w:p>
    <w:p w14:paraId="0B343B62" w14:textId="05D9773C" w:rsidR="00F71EAD" w:rsidRDefault="00F71EAD">
      <w:pPr>
        <w:ind w:left="720" w:hanging="720"/>
        <w:rPr>
          <w:sz w:val="22"/>
          <w:szCs w:val="22"/>
        </w:rPr>
      </w:pPr>
      <w:r>
        <w:rPr>
          <w:sz w:val="22"/>
          <w:szCs w:val="22"/>
        </w:rPr>
        <w:t>4.2</w:t>
      </w:r>
      <w:r>
        <w:rPr>
          <w:sz w:val="22"/>
          <w:szCs w:val="22"/>
        </w:rPr>
        <w:tab/>
      </w:r>
      <w:r>
        <w:rPr>
          <w:sz w:val="22"/>
          <w:szCs w:val="22"/>
          <w:u w:val="single"/>
        </w:rPr>
        <w:t>Conformance to Requirements.</w:t>
      </w:r>
      <w:r>
        <w:rPr>
          <w:sz w:val="22"/>
          <w:szCs w:val="22"/>
        </w:rPr>
        <w:t xml:space="preserve">  Service Contractor warrants that all Contract Duties</w:t>
      </w:r>
      <w:r w:rsidR="00AE0412">
        <w:rPr>
          <w:sz w:val="22"/>
          <w:szCs w:val="22"/>
        </w:rPr>
        <w:t>, including delivery of goods,</w:t>
      </w:r>
      <w:r w:rsidR="00AE0412" w:rsidRPr="001A798D">
        <w:rPr>
          <w:sz w:val="22"/>
          <w:szCs w:val="22"/>
        </w:rPr>
        <w:t xml:space="preserve"> </w:t>
      </w:r>
      <w:r>
        <w:rPr>
          <w:sz w:val="22"/>
          <w:szCs w:val="22"/>
        </w:rPr>
        <w:t>shall be</w:t>
      </w:r>
      <w:r w:rsidR="00AE0412" w:rsidRPr="00AE0412">
        <w:rPr>
          <w:sz w:val="22"/>
          <w:szCs w:val="22"/>
        </w:rPr>
        <w:t xml:space="preserve"> </w:t>
      </w:r>
      <w:r>
        <w:rPr>
          <w:sz w:val="22"/>
          <w:szCs w:val="22"/>
        </w:rPr>
        <w:t>performed in a safe, good and workmanlike manner, and that the Contract Duties, including all materials and equipment furnished hereunder, shall conform to all requirements and specifications identified in this Agreement and shall be free from defects in materials and workmanship.  All Contract Duties not conforming to these requirements, including substitutions not properly authorized, may be considered defective</w:t>
      </w:r>
      <w:r w:rsidR="006E0CAF">
        <w:rPr>
          <w:sz w:val="22"/>
          <w:szCs w:val="22"/>
        </w:rPr>
        <w:t xml:space="preserve"> and</w:t>
      </w:r>
      <w:r w:rsidR="00637A67">
        <w:rPr>
          <w:sz w:val="22"/>
          <w:szCs w:val="22"/>
        </w:rPr>
        <w:t xml:space="preserve"> Customer’s exclusive remedy: (i)</w:t>
      </w:r>
      <w:r w:rsidR="006E0CAF">
        <w:rPr>
          <w:sz w:val="22"/>
          <w:szCs w:val="22"/>
        </w:rPr>
        <w:t xml:space="preserve"> for </w:t>
      </w:r>
      <w:r w:rsidR="00637A67">
        <w:rPr>
          <w:sz w:val="22"/>
          <w:szCs w:val="22"/>
        </w:rPr>
        <w:t>S</w:t>
      </w:r>
      <w:r w:rsidR="006E0CAF">
        <w:rPr>
          <w:sz w:val="22"/>
          <w:szCs w:val="22"/>
        </w:rPr>
        <w:t>ervices</w:t>
      </w:r>
      <w:r w:rsidR="00637A67">
        <w:rPr>
          <w:sz w:val="22"/>
          <w:szCs w:val="22"/>
        </w:rPr>
        <w:t xml:space="preserve">, shall be </w:t>
      </w:r>
      <w:r w:rsidR="0097281C">
        <w:rPr>
          <w:sz w:val="22"/>
          <w:szCs w:val="22"/>
        </w:rPr>
        <w:t>reperformance and (ii) for Equipment such manufacturer’s remedies as may be applicable</w:t>
      </w:r>
      <w:r>
        <w:rPr>
          <w:sz w:val="22"/>
          <w:szCs w:val="22"/>
        </w:rPr>
        <w:t xml:space="preserve">.  </w:t>
      </w:r>
    </w:p>
    <w:p w14:paraId="6DD6DB84" w14:textId="77777777" w:rsidR="00F71EAD" w:rsidRDefault="00F71EAD">
      <w:pPr>
        <w:ind w:left="720" w:hanging="720"/>
        <w:rPr>
          <w:sz w:val="22"/>
          <w:szCs w:val="22"/>
        </w:rPr>
      </w:pPr>
    </w:p>
    <w:p w14:paraId="66B04AA4" w14:textId="58B3ED8C" w:rsidR="00F71EAD" w:rsidRDefault="00F71EAD">
      <w:pPr>
        <w:ind w:left="720" w:hanging="720"/>
        <w:rPr>
          <w:sz w:val="22"/>
          <w:szCs w:val="22"/>
        </w:rPr>
      </w:pPr>
      <w:r>
        <w:rPr>
          <w:sz w:val="22"/>
          <w:szCs w:val="22"/>
        </w:rPr>
        <w:t>4.3</w:t>
      </w:r>
      <w:r>
        <w:rPr>
          <w:sz w:val="22"/>
          <w:szCs w:val="22"/>
        </w:rPr>
        <w:tab/>
      </w:r>
      <w:r>
        <w:rPr>
          <w:sz w:val="22"/>
          <w:szCs w:val="22"/>
          <w:u w:val="single"/>
        </w:rPr>
        <w:t>Manufacturers’ Warranties</w:t>
      </w:r>
      <w:r>
        <w:rPr>
          <w:sz w:val="22"/>
          <w:szCs w:val="22"/>
        </w:rPr>
        <w:t>.  If any goods or materials</w:t>
      </w:r>
      <w:ins w:id="28" w:author="Xerox" w:date="2020-06-23T14:16:00Z">
        <w:r w:rsidR="00085FD2">
          <w:rPr>
            <w:sz w:val="22"/>
            <w:szCs w:val="22"/>
          </w:rPr>
          <w:t xml:space="preserve"> </w:t>
        </w:r>
      </w:ins>
      <w:r w:rsidR="004B3AF3">
        <w:rPr>
          <w:sz w:val="22"/>
          <w:szCs w:val="22"/>
        </w:rPr>
        <w:t>p</w:t>
      </w:r>
      <w:r w:rsidR="00085FD2">
        <w:rPr>
          <w:sz w:val="22"/>
          <w:szCs w:val="22"/>
        </w:rPr>
        <w:t xml:space="preserve">urchased by </w:t>
      </w:r>
      <w:r w:rsidR="004B3AF3">
        <w:rPr>
          <w:sz w:val="22"/>
          <w:szCs w:val="22"/>
        </w:rPr>
        <w:t>Customer and</w:t>
      </w:r>
      <w:r>
        <w:rPr>
          <w:sz w:val="22"/>
          <w:szCs w:val="22"/>
        </w:rPr>
        <w:t xml:space="preserve"> provided by Service </w:t>
      </w:r>
      <w:r w:rsidR="003C289B">
        <w:rPr>
          <w:sz w:val="22"/>
          <w:szCs w:val="22"/>
        </w:rPr>
        <w:t>Contractor</w:t>
      </w:r>
      <w:r w:rsidR="0079289F">
        <w:rPr>
          <w:sz w:val="22"/>
          <w:szCs w:val="22"/>
        </w:rPr>
        <w:t xml:space="preserve"> </w:t>
      </w:r>
      <w:r>
        <w:rPr>
          <w:sz w:val="22"/>
          <w:szCs w:val="22"/>
        </w:rPr>
        <w:t>in the performance of the Contract Duties are warrantied by the manufacturer, then Service Contractor shall transfer to Owner all such warranties (and deliver all documents evidencing such warranties).</w:t>
      </w:r>
    </w:p>
    <w:p w14:paraId="142C60CE" w14:textId="77777777" w:rsidR="00F71EAD" w:rsidRDefault="00F71EAD">
      <w:pPr>
        <w:ind w:left="360" w:hanging="360"/>
        <w:rPr>
          <w:sz w:val="22"/>
          <w:szCs w:val="22"/>
        </w:rPr>
      </w:pPr>
    </w:p>
    <w:p w14:paraId="058A6F8B" w14:textId="3F46E3EE" w:rsidR="00F71EAD" w:rsidRDefault="000F363F">
      <w:pPr>
        <w:ind w:left="720" w:hanging="720"/>
        <w:rPr>
          <w:sz w:val="22"/>
          <w:szCs w:val="22"/>
        </w:rPr>
      </w:pPr>
      <w:r>
        <w:rPr>
          <w:sz w:val="22"/>
          <w:szCs w:val="22"/>
        </w:rPr>
        <w:t>4.4</w:t>
      </w:r>
      <w:r>
        <w:rPr>
          <w:sz w:val="22"/>
          <w:szCs w:val="22"/>
        </w:rPr>
        <w:tab/>
      </w:r>
      <w:r>
        <w:rPr>
          <w:sz w:val="22"/>
          <w:szCs w:val="22"/>
          <w:u w:val="single"/>
        </w:rPr>
        <w:t>Equipment</w:t>
      </w:r>
      <w:r w:rsidR="00F71EAD">
        <w:rPr>
          <w:sz w:val="22"/>
          <w:szCs w:val="22"/>
          <w:u w:val="single"/>
        </w:rPr>
        <w:t xml:space="preserve"> Supplies and Expenses.</w:t>
      </w:r>
      <w:r w:rsidR="00F71EAD">
        <w:rPr>
          <w:sz w:val="22"/>
          <w:szCs w:val="22"/>
        </w:rPr>
        <w:t xml:space="preserve">  </w:t>
      </w:r>
      <w:r w:rsidR="00DF2D6C" w:rsidRPr="00B14A10">
        <w:rPr>
          <w:sz w:val="22"/>
          <w:szCs w:val="22"/>
        </w:rPr>
        <w:t>As set forth in Exhibit A</w:t>
      </w:r>
      <w:r w:rsidR="00735558" w:rsidRPr="00B14A10">
        <w:rPr>
          <w:sz w:val="22"/>
          <w:szCs w:val="22"/>
        </w:rPr>
        <w:t>,</w:t>
      </w:r>
      <w:r w:rsidR="00735558">
        <w:rPr>
          <w:sz w:val="22"/>
          <w:szCs w:val="22"/>
        </w:rPr>
        <w:t xml:space="preserve"> </w:t>
      </w:r>
      <w:r w:rsidR="00F71EAD">
        <w:rPr>
          <w:sz w:val="22"/>
          <w:szCs w:val="22"/>
        </w:rPr>
        <w:t>Service Contractor shall provide all equipment and supplies to properly perform the Contract Duties, and shall pay for all fuel, uniforms, transportation, material, labor, insurance premiums of any kind or description, sales taxes, salaries, federal and state employment taxes, any similar payroll taxes relating to employees of Service Contractor, and all other expenses whatsoever incurred in the performance of the Contract Duties.</w:t>
      </w:r>
    </w:p>
    <w:p w14:paraId="2AE5DD85" w14:textId="77777777" w:rsidR="00F71EAD" w:rsidRDefault="00F71EAD">
      <w:pPr>
        <w:rPr>
          <w:sz w:val="22"/>
          <w:szCs w:val="22"/>
        </w:rPr>
      </w:pPr>
    </w:p>
    <w:p w14:paraId="4F700FBB" w14:textId="77777777" w:rsidR="00F71EAD" w:rsidRDefault="00F71EAD">
      <w:pPr>
        <w:ind w:left="720" w:hanging="720"/>
        <w:rPr>
          <w:sz w:val="22"/>
          <w:szCs w:val="22"/>
        </w:rPr>
      </w:pPr>
      <w:r>
        <w:rPr>
          <w:sz w:val="22"/>
          <w:szCs w:val="22"/>
        </w:rPr>
        <w:t>4.5</w:t>
      </w:r>
      <w:r>
        <w:rPr>
          <w:sz w:val="22"/>
          <w:szCs w:val="22"/>
        </w:rPr>
        <w:tab/>
      </w:r>
      <w:r>
        <w:rPr>
          <w:sz w:val="22"/>
          <w:szCs w:val="22"/>
          <w:u w:val="single"/>
        </w:rPr>
        <w:t>Licenses</w:t>
      </w:r>
      <w:r>
        <w:rPr>
          <w:sz w:val="22"/>
          <w:szCs w:val="22"/>
        </w:rPr>
        <w:t>.  Service Contractor shall obtain at its own cost all licenses (including professional licenses), permits, certificates and authorizations necessary for Service Contractor to do business in all jurisdictions where any part of the Contract Duties are to be performed.  Service Contractor shall also obtain all licenses, permits, certificates and authorizations necessary in connection with Service Contractor’s performance of the Contract Duties, and give all notices required under applicable law.</w:t>
      </w:r>
    </w:p>
    <w:p w14:paraId="19185FAA" w14:textId="77777777" w:rsidR="00F71EAD" w:rsidRDefault="00F71EAD">
      <w:pPr>
        <w:rPr>
          <w:sz w:val="22"/>
          <w:szCs w:val="22"/>
        </w:rPr>
      </w:pPr>
    </w:p>
    <w:p w14:paraId="571AB15B" w14:textId="5A3AE5BF" w:rsidR="00F71EAD" w:rsidRDefault="00F71EAD">
      <w:pPr>
        <w:ind w:left="720" w:hanging="720"/>
        <w:rPr>
          <w:sz w:val="22"/>
          <w:szCs w:val="22"/>
        </w:rPr>
      </w:pPr>
      <w:r>
        <w:rPr>
          <w:sz w:val="22"/>
          <w:szCs w:val="22"/>
        </w:rPr>
        <w:t>4.6</w:t>
      </w:r>
      <w:r>
        <w:rPr>
          <w:sz w:val="22"/>
          <w:szCs w:val="22"/>
        </w:rPr>
        <w:tab/>
      </w:r>
      <w:r>
        <w:rPr>
          <w:sz w:val="22"/>
          <w:szCs w:val="22"/>
          <w:u w:val="single"/>
        </w:rPr>
        <w:t>Order.</w:t>
      </w:r>
      <w:r>
        <w:rPr>
          <w:sz w:val="22"/>
          <w:szCs w:val="22"/>
        </w:rPr>
        <w:t xml:space="preserve">  Service Contractor shall, at all times, enforce strict discipline and good order among its employees and shall not employ on the Contract Duties any unfit person or anyone not skilled in performance of the Contract Duties. </w:t>
      </w:r>
      <w:del w:id="29" w:author="JLL Legal (NG)" w:date="2020-07-16T15:07:00Z">
        <w:r w:rsidDel="00810620">
          <w:rPr>
            <w:sz w:val="22"/>
            <w:szCs w:val="22"/>
          </w:rPr>
          <w:delText xml:space="preserve"> </w:delText>
        </w:r>
      </w:del>
      <w:r>
        <w:rPr>
          <w:sz w:val="22"/>
          <w:szCs w:val="22"/>
        </w:rPr>
        <w:t>Manager</w:t>
      </w:r>
      <w:r w:rsidR="00DA5EBC" w:rsidRPr="000B173B">
        <w:rPr>
          <w:rFonts w:eastAsia="Verdana"/>
          <w:color w:val="000000"/>
          <w:sz w:val="22"/>
          <w:szCs w:val="22"/>
        </w:rPr>
        <w:t>, after good faith discussions regarding complaints and corrective action plan options,</w:t>
      </w:r>
      <w:r w:rsidR="00E50BE9" w:rsidRPr="000B173B">
        <w:rPr>
          <w:rFonts w:eastAsia="Verdana"/>
          <w:color w:val="000000"/>
          <w:sz w:val="22"/>
          <w:szCs w:val="22"/>
        </w:rPr>
        <w:t xml:space="preserve"> may</w:t>
      </w:r>
      <w:r w:rsidR="00DD5284" w:rsidRPr="000B173B">
        <w:rPr>
          <w:rFonts w:eastAsia="Verdana"/>
          <w:color w:val="000000"/>
          <w:sz w:val="22"/>
          <w:szCs w:val="22"/>
        </w:rPr>
        <w:t>, subject to applicable law,</w:t>
      </w:r>
      <w:r>
        <w:rPr>
          <w:sz w:val="22"/>
          <w:szCs w:val="22"/>
        </w:rPr>
        <w:t xml:space="preserve"> require Service Contractor to remove from its work force assigned to the Property any employees or subcontractor’s employees whose presence </w:t>
      </w:r>
      <w:del w:id="30" w:author="JLL Legal (NG)" w:date="2020-07-16T15:07:00Z">
        <w:r w:rsidR="00E50D52" w:rsidDel="00810620">
          <w:rPr>
            <w:sz w:val="22"/>
            <w:szCs w:val="22"/>
          </w:rPr>
          <w:delText xml:space="preserve"> </w:delText>
        </w:r>
      </w:del>
      <w:r w:rsidR="00587092">
        <w:rPr>
          <w:sz w:val="22"/>
          <w:szCs w:val="22"/>
        </w:rPr>
        <w:t>at the P</w:t>
      </w:r>
      <w:r w:rsidR="005F7D46">
        <w:rPr>
          <w:sz w:val="22"/>
          <w:szCs w:val="22"/>
        </w:rPr>
        <w:t xml:space="preserve">roperty Manager deems, in its sole discretion, to be </w:t>
      </w:r>
      <w:r>
        <w:rPr>
          <w:sz w:val="22"/>
          <w:szCs w:val="22"/>
        </w:rPr>
        <w:t>detrimental to the best interests of the Property.</w:t>
      </w:r>
    </w:p>
    <w:p w14:paraId="3612DD88" w14:textId="77777777" w:rsidR="00F71EAD" w:rsidRDefault="00F71EAD">
      <w:pPr>
        <w:ind w:left="360" w:hanging="360"/>
        <w:rPr>
          <w:sz w:val="22"/>
          <w:szCs w:val="22"/>
        </w:rPr>
      </w:pPr>
    </w:p>
    <w:p w14:paraId="0CC96C59" w14:textId="77777777" w:rsidR="00F71EAD" w:rsidRDefault="00F71EAD">
      <w:pPr>
        <w:ind w:left="720" w:hanging="720"/>
        <w:rPr>
          <w:sz w:val="22"/>
          <w:szCs w:val="22"/>
        </w:rPr>
      </w:pPr>
      <w:r>
        <w:rPr>
          <w:sz w:val="22"/>
          <w:szCs w:val="22"/>
        </w:rPr>
        <w:t>4.7</w:t>
      </w:r>
      <w:r>
        <w:rPr>
          <w:sz w:val="22"/>
          <w:szCs w:val="22"/>
        </w:rPr>
        <w:tab/>
      </w:r>
      <w:r>
        <w:rPr>
          <w:sz w:val="22"/>
          <w:szCs w:val="22"/>
          <w:u w:val="single"/>
        </w:rPr>
        <w:t>Identification of Employees.</w:t>
      </w:r>
      <w:r>
        <w:rPr>
          <w:sz w:val="22"/>
          <w:szCs w:val="22"/>
        </w:rPr>
        <w:t xml:space="preserve">  Subject to any specific requirements in the Rules and Regulations for Contracted Service Personnel set forth in Exhibit D or in any rules imposed by Owner, Service Contractor shall uniform its employees or otherwise identify its employees to the subjective satisfaction of Manager.  </w:t>
      </w:r>
    </w:p>
    <w:p w14:paraId="264E3FD1" w14:textId="77777777" w:rsidR="00F71EAD" w:rsidRDefault="00F71EAD">
      <w:pPr>
        <w:rPr>
          <w:sz w:val="22"/>
          <w:szCs w:val="22"/>
          <w:u w:val="single"/>
        </w:rPr>
      </w:pPr>
    </w:p>
    <w:p w14:paraId="22F2F238" w14:textId="77777777" w:rsidR="00F71EAD" w:rsidRDefault="00F71EAD">
      <w:pPr>
        <w:ind w:left="720" w:hanging="720"/>
        <w:rPr>
          <w:sz w:val="22"/>
          <w:szCs w:val="22"/>
        </w:rPr>
      </w:pPr>
      <w:r>
        <w:rPr>
          <w:sz w:val="22"/>
          <w:szCs w:val="22"/>
        </w:rPr>
        <w:t>4.8</w:t>
      </w:r>
      <w:r>
        <w:rPr>
          <w:sz w:val="22"/>
          <w:szCs w:val="22"/>
        </w:rPr>
        <w:tab/>
      </w:r>
      <w:r>
        <w:rPr>
          <w:sz w:val="22"/>
          <w:szCs w:val="22"/>
          <w:u w:val="single"/>
        </w:rPr>
        <w:t>Harmonious Relations.</w:t>
      </w:r>
      <w:r>
        <w:rPr>
          <w:sz w:val="22"/>
          <w:szCs w:val="22"/>
        </w:rPr>
        <w:t xml:space="preserve">  Service Contractor shall take all action necessary to ensure that its employees shall at all times work in harmony </w:t>
      </w:r>
      <w:r w:rsidR="000F363F">
        <w:rPr>
          <w:sz w:val="22"/>
          <w:szCs w:val="22"/>
        </w:rPr>
        <w:t>with and</w:t>
      </w:r>
      <w:r>
        <w:rPr>
          <w:sz w:val="22"/>
          <w:szCs w:val="22"/>
        </w:rPr>
        <w:t xml:space="preserve"> shall not interfere with or disrupt or cause labor disharmony with the activities of Manager, Owner, or any other contractor or third party at the Property. </w:t>
      </w:r>
    </w:p>
    <w:p w14:paraId="5D431826" w14:textId="77777777" w:rsidR="00F71EAD" w:rsidRDefault="00F71EAD">
      <w:pPr>
        <w:rPr>
          <w:sz w:val="22"/>
          <w:szCs w:val="22"/>
        </w:rPr>
      </w:pPr>
    </w:p>
    <w:p w14:paraId="7202406B" w14:textId="719E390F" w:rsidR="00F71EAD" w:rsidRDefault="00F71EAD">
      <w:pPr>
        <w:ind w:left="720" w:hanging="720"/>
        <w:rPr>
          <w:sz w:val="22"/>
          <w:szCs w:val="22"/>
        </w:rPr>
      </w:pPr>
      <w:r>
        <w:rPr>
          <w:sz w:val="22"/>
          <w:szCs w:val="22"/>
        </w:rPr>
        <w:t>4.9</w:t>
      </w:r>
      <w:r>
        <w:rPr>
          <w:sz w:val="22"/>
          <w:szCs w:val="22"/>
        </w:rPr>
        <w:tab/>
      </w:r>
      <w:commentRangeStart w:id="31"/>
      <w:r>
        <w:rPr>
          <w:sz w:val="22"/>
          <w:szCs w:val="22"/>
          <w:u w:val="single"/>
        </w:rPr>
        <w:t>Supervisor</w:t>
      </w:r>
      <w:commentRangeEnd w:id="31"/>
      <w:r w:rsidR="001655F7">
        <w:rPr>
          <w:rStyle w:val="CommentReference"/>
        </w:rPr>
        <w:commentReference w:id="31"/>
      </w:r>
      <w:r>
        <w:rPr>
          <w:sz w:val="22"/>
          <w:szCs w:val="22"/>
        </w:rPr>
        <w:t xml:space="preserve">.  </w:t>
      </w:r>
      <w:r w:rsidR="00F21F4C">
        <w:rPr>
          <w:sz w:val="22"/>
          <w:szCs w:val="22"/>
        </w:rPr>
        <w:t>As and if provided in Exhibit A</w:t>
      </w:r>
      <w:r w:rsidR="0036249B">
        <w:rPr>
          <w:sz w:val="22"/>
          <w:szCs w:val="22"/>
        </w:rPr>
        <w:t xml:space="preserve">, </w:t>
      </w:r>
      <w:r>
        <w:rPr>
          <w:sz w:val="22"/>
          <w:szCs w:val="22"/>
        </w:rPr>
        <w:t xml:space="preserve">Service Contractor shall provide a competent and well trained </w:t>
      </w:r>
      <w:commentRangeStart w:id="32"/>
      <w:r>
        <w:rPr>
          <w:sz w:val="22"/>
          <w:szCs w:val="22"/>
        </w:rPr>
        <w:t>on</w:t>
      </w:r>
      <w:r>
        <w:rPr>
          <w:sz w:val="22"/>
          <w:szCs w:val="22"/>
        </w:rPr>
        <w:noBreakHyphen/>
        <w:t xml:space="preserve">site supervisor </w:t>
      </w:r>
      <w:commentRangeEnd w:id="32"/>
      <w:r w:rsidR="00803C73">
        <w:rPr>
          <w:rStyle w:val="CommentReference"/>
        </w:rPr>
        <w:commentReference w:id="32"/>
      </w:r>
      <w:r>
        <w:rPr>
          <w:sz w:val="22"/>
          <w:szCs w:val="22"/>
        </w:rPr>
        <w:t>for performance of the Contract Duties.</w:t>
      </w:r>
    </w:p>
    <w:p w14:paraId="5B6E482C" w14:textId="77777777" w:rsidR="00F71EAD" w:rsidRDefault="00F71EAD">
      <w:pPr>
        <w:rPr>
          <w:sz w:val="22"/>
          <w:szCs w:val="22"/>
          <w:u w:val="single"/>
        </w:rPr>
      </w:pPr>
    </w:p>
    <w:p w14:paraId="30D3B134" w14:textId="77777777" w:rsidR="00F71EAD" w:rsidRDefault="00F71EAD">
      <w:pPr>
        <w:ind w:left="720" w:hanging="720"/>
        <w:rPr>
          <w:sz w:val="22"/>
          <w:szCs w:val="22"/>
        </w:rPr>
      </w:pPr>
      <w:r>
        <w:rPr>
          <w:sz w:val="22"/>
          <w:szCs w:val="22"/>
        </w:rPr>
        <w:t>4.10</w:t>
      </w:r>
      <w:r>
        <w:rPr>
          <w:sz w:val="22"/>
          <w:szCs w:val="22"/>
        </w:rPr>
        <w:tab/>
      </w:r>
      <w:r>
        <w:rPr>
          <w:sz w:val="22"/>
          <w:szCs w:val="22"/>
          <w:u w:val="single"/>
        </w:rPr>
        <w:t>Training and Safety</w:t>
      </w:r>
      <w:r>
        <w:rPr>
          <w:sz w:val="22"/>
          <w:szCs w:val="22"/>
        </w:rPr>
        <w:t>.  Service Contractor shall maintain an employee training program to ensure maximum efficiency of performance of the Contract Duties and to ensure the safety of all persons on the Property.</w:t>
      </w:r>
    </w:p>
    <w:p w14:paraId="4441DCF9" w14:textId="77777777" w:rsidR="00F71EAD" w:rsidRDefault="00F71EAD">
      <w:pPr>
        <w:rPr>
          <w:sz w:val="22"/>
          <w:szCs w:val="22"/>
        </w:rPr>
      </w:pPr>
    </w:p>
    <w:p w14:paraId="2DC7286E" w14:textId="77777777" w:rsidR="00F71EAD" w:rsidRDefault="00F71EAD">
      <w:pPr>
        <w:ind w:left="720" w:hanging="720"/>
        <w:rPr>
          <w:sz w:val="22"/>
          <w:szCs w:val="22"/>
        </w:rPr>
      </w:pPr>
      <w:r>
        <w:rPr>
          <w:sz w:val="22"/>
          <w:szCs w:val="22"/>
        </w:rPr>
        <w:t>4.11</w:t>
      </w:r>
      <w:r>
        <w:rPr>
          <w:sz w:val="22"/>
          <w:szCs w:val="22"/>
        </w:rPr>
        <w:tab/>
      </w:r>
      <w:r>
        <w:rPr>
          <w:sz w:val="22"/>
          <w:szCs w:val="22"/>
          <w:u w:val="single"/>
        </w:rPr>
        <w:t>Waste Removal.</w:t>
      </w:r>
      <w:r>
        <w:rPr>
          <w:sz w:val="22"/>
          <w:szCs w:val="22"/>
        </w:rPr>
        <w:t xml:space="preserve">  Service Contractor shall keep the Property free from accumulation of waste materials or rubbish caused by Service Contractor's operations.</w:t>
      </w:r>
    </w:p>
    <w:p w14:paraId="4C66D3FC" w14:textId="77777777" w:rsidR="00F71EAD" w:rsidRDefault="00F71EAD">
      <w:pPr>
        <w:ind w:left="810"/>
        <w:rPr>
          <w:sz w:val="22"/>
          <w:szCs w:val="22"/>
        </w:rPr>
      </w:pPr>
    </w:p>
    <w:p w14:paraId="1FDF4417" w14:textId="77777777" w:rsidR="00F71EAD" w:rsidRDefault="00F71EAD">
      <w:pPr>
        <w:ind w:left="720" w:hanging="720"/>
        <w:rPr>
          <w:sz w:val="22"/>
          <w:szCs w:val="22"/>
        </w:rPr>
      </w:pPr>
      <w:r>
        <w:rPr>
          <w:sz w:val="22"/>
          <w:szCs w:val="22"/>
        </w:rPr>
        <w:t>4.12</w:t>
      </w:r>
      <w:r>
        <w:rPr>
          <w:sz w:val="22"/>
          <w:szCs w:val="22"/>
        </w:rPr>
        <w:tab/>
      </w:r>
      <w:r>
        <w:rPr>
          <w:sz w:val="22"/>
          <w:szCs w:val="22"/>
          <w:u w:val="single"/>
        </w:rPr>
        <w:t>Remedy of Damage.</w:t>
      </w:r>
      <w:r>
        <w:rPr>
          <w:sz w:val="22"/>
          <w:szCs w:val="22"/>
        </w:rPr>
        <w:t xml:space="preserve">  Service Contractor shall promptly remedy all damage or loss at the Property if such damage or loss is caused by Service Contractor, its subcontractor or anyone performing the Contract Duties through Service Contractor.</w:t>
      </w:r>
    </w:p>
    <w:p w14:paraId="5343DC27" w14:textId="77777777" w:rsidR="00E908CD" w:rsidRDefault="00E908CD">
      <w:pPr>
        <w:rPr>
          <w:sz w:val="22"/>
          <w:szCs w:val="22"/>
        </w:rPr>
      </w:pPr>
    </w:p>
    <w:p w14:paraId="6D61AE0A" w14:textId="77777777" w:rsidR="000142EE" w:rsidRDefault="00E908CD" w:rsidP="000142EE">
      <w:pPr>
        <w:ind w:left="720" w:hanging="720"/>
        <w:rPr>
          <w:sz w:val="22"/>
          <w:szCs w:val="22"/>
        </w:rPr>
      </w:pPr>
      <w:r>
        <w:rPr>
          <w:sz w:val="22"/>
          <w:szCs w:val="22"/>
        </w:rPr>
        <w:t>4.13</w:t>
      </w:r>
      <w:r>
        <w:rPr>
          <w:sz w:val="22"/>
          <w:szCs w:val="22"/>
        </w:rPr>
        <w:tab/>
      </w:r>
      <w:r>
        <w:rPr>
          <w:sz w:val="22"/>
          <w:szCs w:val="22"/>
          <w:u w:val="single"/>
        </w:rPr>
        <w:t>Single Point of Contact</w:t>
      </w:r>
      <w:r>
        <w:rPr>
          <w:sz w:val="22"/>
          <w:szCs w:val="22"/>
        </w:rPr>
        <w:t xml:space="preserve">.  Service Contractor agrees that Manager is the sole and exclusive point of contact with the Owner for communications regarding performance of </w:t>
      </w:r>
      <w:r w:rsidR="0083683E">
        <w:rPr>
          <w:sz w:val="22"/>
          <w:szCs w:val="22"/>
        </w:rPr>
        <w:t xml:space="preserve">the </w:t>
      </w:r>
      <w:r>
        <w:rPr>
          <w:sz w:val="22"/>
          <w:szCs w:val="22"/>
        </w:rPr>
        <w:t>Contract Duties under this Agreement, and Service Contractor will not communicate directly with Owner without Manager’s prior written consent, except to the extent necessary in the ordinary course of Service Contractor’s performance.</w:t>
      </w:r>
    </w:p>
    <w:p w14:paraId="575EA8B9" w14:textId="77777777" w:rsidR="000142EE" w:rsidRDefault="000142EE" w:rsidP="000142EE">
      <w:pPr>
        <w:ind w:left="720" w:hanging="720"/>
        <w:rPr>
          <w:sz w:val="22"/>
          <w:szCs w:val="22"/>
        </w:rPr>
      </w:pPr>
    </w:p>
    <w:p w14:paraId="657B9B0B" w14:textId="5C3A855F" w:rsidR="00F71EAD" w:rsidRDefault="000142EE" w:rsidP="000142EE">
      <w:pPr>
        <w:ind w:left="720" w:hanging="720"/>
        <w:rPr>
          <w:sz w:val="22"/>
          <w:szCs w:val="22"/>
        </w:rPr>
      </w:pPr>
      <w:r>
        <w:rPr>
          <w:sz w:val="22"/>
          <w:szCs w:val="22"/>
        </w:rPr>
        <w:t>4.14</w:t>
      </w:r>
      <w:r>
        <w:rPr>
          <w:sz w:val="22"/>
          <w:szCs w:val="22"/>
        </w:rPr>
        <w:tab/>
      </w:r>
      <w:commentRangeStart w:id="33"/>
      <w:r w:rsidRPr="004B45E6">
        <w:rPr>
          <w:sz w:val="22"/>
          <w:szCs w:val="22"/>
          <w:u w:val="single"/>
        </w:rPr>
        <w:t>Administrative Requir</w:t>
      </w:r>
      <w:r>
        <w:rPr>
          <w:sz w:val="22"/>
          <w:szCs w:val="22"/>
          <w:u w:val="single"/>
        </w:rPr>
        <w:t>e</w:t>
      </w:r>
      <w:r w:rsidRPr="004B45E6">
        <w:rPr>
          <w:sz w:val="22"/>
          <w:szCs w:val="22"/>
          <w:u w:val="single"/>
        </w:rPr>
        <w:t>me</w:t>
      </w:r>
      <w:r w:rsidRPr="008E58DE">
        <w:rPr>
          <w:sz w:val="22"/>
          <w:szCs w:val="22"/>
          <w:u w:val="single"/>
        </w:rPr>
        <w:t>nts</w:t>
      </w:r>
      <w:commentRangeEnd w:id="33"/>
      <w:r w:rsidR="00972FCB">
        <w:rPr>
          <w:rStyle w:val="CommentReference"/>
        </w:rPr>
        <w:commentReference w:id="33"/>
      </w:r>
      <w:r>
        <w:rPr>
          <w:sz w:val="22"/>
          <w:szCs w:val="22"/>
        </w:rPr>
        <w:t xml:space="preserve">. </w:t>
      </w:r>
      <w:r w:rsidRPr="00657AA7">
        <w:rPr>
          <w:sz w:val="22"/>
          <w:szCs w:val="22"/>
        </w:rPr>
        <w:t xml:space="preserve">Service Contractor will </w:t>
      </w:r>
      <w:r w:rsidR="001E4C78">
        <w:rPr>
          <w:sz w:val="22"/>
          <w:szCs w:val="22"/>
        </w:rPr>
        <w:t xml:space="preserve">consider in good faith requests by Customer to </w:t>
      </w:r>
      <w:r w:rsidRPr="00657AA7">
        <w:rPr>
          <w:sz w:val="22"/>
          <w:szCs w:val="22"/>
        </w:rPr>
        <w:t>participate in and fulfill all requirements of Manager’s supplier management/due diligence program(s) during the Term of this Agreement, whether operated by Manager or its authorized third party administrator.</w:t>
      </w:r>
      <w:r>
        <w:rPr>
          <w:sz w:val="22"/>
          <w:szCs w:val="22"/>
        </w:rPr>
        <w:t xml:space="preserve"> </w:t>
      </w:r>
      <w:r w:rsidRPr="000142EE">
        <w:rPr>
          <w:sz w:val="22"/>
          <w:szCs w:val="22"/>
        </w:rPr>
        <w:t>Further, Service Contractor agrees to</w:t>
      </w:r>
      <w:r w:rsidR="00545F26">
        <w:rPr>
          <w:sz w:val="22"/>
          <w:szCs w:val="22"/>
        </w:rPr>
        <w:t xml:space="preserve"> consider in good faith requests by Customer to</w:t>
      </w:r>
      <w:r w:rsidR="00B828F1">
        <w:rPr>
          <w:sz w:val="22"/>
          <w:szCs w:val="22"/>
        </w:rPr>
        <w:t xml:space="preserve"> </w:t>
      </w:r>
      <w:r w:rsidRPr="000142EE">
        <w:rPr>
          <w:sz w:val="22"/>
          <w:szCs w:val="22"/>
        </w:rPr>
        <w:t xml:space="preserve">use Manager’s and/or Owner’s designated work order technology platform, as applicable. </w:t>
      </w:r>
      <w:r w:rsidR="00E908CD">
        <w:rPr>
          <w:sz w:val="22"/>
          <w:szCs w:val="22"/>
        </w:rPr>
        <w:t xml:space="preserve">    </w:t>
      </w:r>
    </w:p>
    <w:p w14:paraId="4C46667A" w14:textId="69DB467D" w:rsidR="00C42710" w:rsidRDefault="00C42710" w:rsidP="001067BC">
      <w:pPr>
        <w:ind w:left="1440" w:hanging="720"/>
        <w:rPr>
          <w:ins w:id="34" w:author="Xerox" w:date="2020-06-23T14:28:00Z"/>
          <w:sz w:val="22"/>
          <w:szCs w:val="22"/>
        </w:rPr>
      </w:pPr>
    </w:p>
    <w:p w14:paraId="12ED90A8" w14:textId="77777777" w:rsidR="00717010" w:rsidRDefault="001067BC">
      <w:pPr>
        <w:rPr>
          <w:ins w:id="35" w:author="JLL Legal (NG)" w:date="2020-07-21T10:49:00Z"/>
          <w:rFonts w:cs="Arial"/>
          <w:snapToGrid w:val="0"/>
          <w:color w:val="000000"/>
          <w:sz w:val="22"/>
          <w:szCs w:val="22"/>
        </w:rPr>
      </w:pPr>
      <w:commentRangeStart w:id="36"/>
      <w:commentRangeStart w:id="37"/>
      <w:r w:rsidRPr="00B828F1">
        <w:rPr>
          <w:rFonts w:cs="Arial"/>
          <w:color w:val="000000"/>
          <w:sz w:val="22"/>
          <w:szCs w:val="22"/>
        </w:rPr>
        <w:t>As required for Xerox to perform Contract Duties or provide goods or materials, Customer (and as applicable require and ensure that Owner) shall</w:t>
      </w:r>
      <w:r w:rsidR="000041E6">
        <w:rPr>
          <w:rFonts w:cs="Arial"/>
          <w:color w:val="000000"/>
          <w:sz w:val="22"/>
          <w:szCs w:val="22"/>
        </w:rPr>
        <w:t>, subject to applicable security requirements outlined in this Agreement</w:t>
      </w:r>
      <w:r w:rsidRPr="00B828F1">
        <w:rPr>
          <w:rFonts w:cs="Arial"/>
          <w:color w:val="000000"/>
          <w:sz w:val="22"/>
          <w:szCs w:val="22"/>
        </w:rPr>
        <w:t xml:space="preserve">: (i) permit Xerox and its agents to use or access, and shall grant or transfer sufficient rights to enable Xerox and its agents to use or access, all </w:t>
      </w:r>
      <w:r w:rsidRPr="00B828F1">
        <w:rPr>
          <w:rFonts w:cs="Arial"/>
          <w:sz w:val="22"/>
          <w:szCs w:val="22"/>
        </w:rPr>
        <w:t>hardware, software and/or work space owned, leased, rented, licensed and/or controlled by Customer or Owner, and any services utilized by Customer or Owner (collectively “Customer Assets”) that Xerox needs to use or access to enable Xerox to perform any of the Contract Duties; (ii)</w:t>
      </w:r>
      <w:r w:rsidRPr="00B828F1">
        <w:rPr>
          <w:rFonts w:cs="Arial"/>
          <w:snapToGrid w:val="0"/>
          <w:color w:val="000000"/>
          <w:sz w:val="22"/>
          <w:szCs w:val="22"/>
        </w:rPr>
        <w:t xml:space="preserve"> be solely responsible for backing up its data and content and Xerox shall not be responsible for a failure to do so; (iii) acquire and/or continue, maintenance and repair service contracts for all Customer Assets that Xerox will use or access hereunder; and (iv) shall inform its service providers of Xerox's authority to request maintenance and repair services and shall direct them to respond to Xerox's requests for the same.</w:t>
      </w:r>
      <w:commentRangeEnd w:id="36"/>
      <w:r w:rsidR="001655F7" w:rsidRPr="00B828F1">
        <w:rPr>
          <w:rStyle w:val="CommentReference"/>
          <w:sz w:val="22"/>
          <w:szCs w:val="22"/>
        </w:rPr>
        <w:commentReference w:id="36"/>
      </w:r>
      <w:commentRangeEnd w:id="37"/>
    </w:p>
    <w:p w14:paraId="51F7ED08" w14:textId="3C5E9100" w:rsidR="00E908CD" w:rsidRDefault="003A671B">
      <w:pPr>
        <w:rPr>
          <w:b/>
          <w:sz w:val="22"/>
          <w:szCs w:val="22"/>
        </w:rPr>
      </w:pPr>
      <w:r w:rsidRPr="00B828F1">
        <w:rPr>
          <w:rStyle w:val="CommentReference"/>
          <w:sz w:val="22"/>
          <w:szCs w:val="22"/>
        </w:rPr>
        <w:commentReference w:id="37"/>
      </w:r>
    </w:p>
    <w:p w14:paraId="2F4D254C" w14:textId="77777777" w:rsidR="00F71EAD" w:rsidRDefault="00F71EAD">
      <w:pPr>
        <w:rPr>
          <w:sz w:val="22"/>
          <w:szCs w:val="22"/>
        </w:rPr>
      </w:pPr>
      <w:r>
        <w:rPr>
          <w:b/>
          <w:sz w:val="22"/>
          <w:szCs w:val="22"/>
        </w:rPr>
        <w:t>5.</w:t>
      </w:r>
      <w:r>
        <w:rPr>
          <w:sz w:val="22"/>
          <w:szCs w:val="22"/>
        </w:rPr>
        <w:t xml:space="preserve"> </w:t>
      </w:r>
      <w:r>
        <w:rPr>
          <w:sz w:val="22"/>
          <w:szCs w:val="22"/>
        </w:rPr>
        <w:tab/>
      </w:r>
      <w:r>
        <w:rPr>
          <w:b/>
          <w:sz w:val="22"/>
          <w:szCs w:val="22"/>
          <w:u w:val="single"/>
        </w:rPr>
        <w:t>Compliance</w:t>
      </w:r>
      <w:r>
        <w:rPr>
          <w:sz w:val="22"/>
          <w:szCs w:val="22"/>
        </w:rPr>
        <w:t xml:space="preserve">  </w:t>
      </w:r>
    </w:p>
    <w:p w14:paraId="3D9CA2D6" w14:textId="77777777" w:rsidR="00F71EAD" w:rsidRDefault="00F71EAD">
      <w:pPr>
        <w:rPr>
          <w:sz w:val="22"/>
          <w:szCs w:val="22"/>
        </w:rPr>
      </w:pPr>
    </w:p>
    <w:p w14:paraId="3D1FB77F" w14:textId="7D6DBE0B" w:rsidR="00F71EAD" w:rsidRDefault="00F71EAD">
      <w:pPr>
        <w:ind w:left="720" w:hanging="720"/>
        <w:rPr>
          <w:sz w:val="22"/>
          <w:szCs w:val="22"/>
          <w:highlight w:val="yellow"/>
        </w:rPr>
      </w:pPr>
      <w:r>
        <w:rPr>
          <w:sz w:val="22"/>
          <w:szCs w:val="22"/>
        </w:rPr>
        <w:t>5.1</w:t>
      </w:r>
      <w:r>
        <w:rPr>
          <w:sz w:val="22"/>
          <w:szCs w:val="22"/>
        </w:rPr>
        <w:tab/>
      </w:r>
      <w:r>
        <w:rPr>
          <w:sz w:val="22"/>
          <w:szCs w:val="22"/>
          <w:u w:val="single"/>
        </w:rPr>
        <w:t>Compliance with Laws.</w:t>
      </w:r>
      <w:r>
        <w:rPr>
          <w:sz w:val="22"/>
          <w:szCs w:val="22"/>
        </w:rPr>
        <w:t xml:space="preserve">  Service Contractor shall comply with all applicable laws in performing the Contract Duties</w:t>
      </w:r>
      <w:r w:rsidR="009C07AD">
        <w:rPr>
          <w:sz w:val="22"/>
          <w:szCs w:val="22"/>
        </w:rPr>
        <w:t xml:space="preserve"> </w:t>
      </w:r>
      <w:r w:rsidR="009C07AD" w:rsidRPr="001A798D">
        <w:rPr>
          <w:sz w:val="22"/>
          <w:szCs w:val="22"/>
        </w:rPr>
        <w:t xml:space="preserve"> (including sections 33F and 33G of the San Francisco Police Code, as applicable, available at: </w:t>
      </w:r>
      <w:hyperlink r:id="rId15" w:history="1">
        <w:r w:rsidR="009C07AD" w:rsidRPr="001A798D">
          <w:rPr>
            <w:rStyle w:val="Hyperlink"/>
            <w:sz w:val="22"/>
            <w:szCs w:val="22"/>
          </w:rPr>
          <w:t>http://sfgov.org/olse/formula-retail-employee-rights-ordinances</w:t>
        </w:r>
      </w:hyperlink>
      <w:r w:rsidR="009C07AD" w:rsidRPr="001A798D">
        <w:rPr>
          <w:sz w:val="22"/>
          <w:szCs w:val="22"/>
        </w:rPr>
        <w:t xml:space="preserve"> and by hard copy upon request)</w:t>
      </w:r>
      <w:r>
        <w:rPr>
          <w:sz w:val="22"/>
          <w:szCs w:val="22"/>
        </w:rPr>
        <w:t xml:space="preserve">.  Service Contractor shall not take, and is not authorized to take, any action in the name of or on behalf of Manager or Owner, or which would violate any applicable law.  If Service Contractor performs any Contract Duties contrary to applicable law, any additional costs resulting therefrom, including costs of correcting said Contract Duties to comply with such law and the cost of fully indemnifying Manager and Owner from any liability or expenses with respect to such violations by Service Contractor may be offset by Manager and Owner against amounts owing to the Service Contractor. </w:t>
      </w:r>
    </w:p>
    <w:p w14:paraId="04CF4F1E" w14:textId="77777777" w:rsidR="00F71EAD" w:rsidRDefault="00F71EAD">
      <w:pPr>
        <w:rPr>
          <w:sz w:val="22"/>
          <w:szCs w:val="22"/>
        </w:rPr>
      </w:pPr>
    </w:p>
    <w:p w14:paraId="201AEC6B" w14:textId="77777777" w:rsidR="00F71EAD" w:rsidRDefault="00F71EAD">
      <w:pPr>
        <w:ind w:left="720" w:hanging="720"/>
        <w:rPr>
          <w:sz w:val="22"/>
          <w:szCs w:val="22"/>
        </w:rPr>
      </w:pPr>
      <w:r>
        <w:rPr>
          <w:sz w:val="22"/>
          <w:szCs w:val="22"/>
        </w:rPr>
        <w:t>5.2</w:t>
      </w:r>
      <w:r>
        <w:rPr>
          <w:sz w:val="22"/>
          <w:szCs w:val="22"/>
        </w:rPr>
        <w:tab/>
      </w:r>
      <w:r>
        <w:rPr>
          <w:sz w:val="22"/>
          <w:szCs w:val="22"/>
          <w:u w:val="single"/>
        </w:rPr>
        <w:t>Safety Regulations</w:t>
      </w:r>
      <w:r>
        <w:rPr>
          <w:sz w:val="22"/>
          <w:szCs w:val="22"/>
        </w:rPr>
        <w:t xml:space="preserve">.  Service Contractor shall ensure that all personnel performing any Contract Duties comply with the basic provisions of OSHA Safety and Health Standards (29 </w:t>
      </w:r>
      <w:r w:rsidR="001F0587" w:rsidRPr="001A798D">
        <w:rPr>
          <w:sz w:val="22"/>
          <w:szCs w:val="22"/>
        </w:rPr>
        <w:t>C</w:t>
      </w:r>
      <w:r w:rsidR="001F0587">
        <w:rPr>
          <w:sz w:val="22"/>
          <w:szCs w:val="22"/>
        </w:rPr>
        <w:t>.</w:t>
      </w:r>
      <w:r w:rsidR="001F0587" w:rsidRPr="001A798D">
        <w:rPr>
          <w:sz w:val="22"/>
          <w:szCs w:val="22"/>
        </w:rPr>
        <w:t>F</w:t>
      </w:r>
      <w:r w:rsidR="001F0587">
        <w:rPr>
          <w:sz w:val="22"/>
          <w:szCs w:val="22"/>
        </w:rPr>
        <w:t>.</w:t>
      </w:r>
      <w:r w:rsidR="001F0587" w:rsidRPr="001A798D">
        <w:rPr>
          <w:sz w:val="22"/>
          <w:szCs w:val="22"/>
        </w:rPr>
        <w:t>R</w:t>
      </w:r>
      <w:r w:rsidR="001F0587">
        <w:rPr>
          <w:sz w:val="22"/>
          <w:szCs w:val="22"/>
        </w:rPr>
        <w:t>. §</w:t>
      </w:r>
      <w:r w:rsidR="001F0587" w:rsidRPr="001A798D">
        <w:rPr>
          <w:sz w:val="22"/>
          <w:szCs w:val="22"/>
        </w:rPr>
        <w:t xml:space="preserve"> </w:t>
      </w:r>
      <w:r>
        <w:rPr>
          <w:sz w:val="22"/>
          <w:szCs w:val="22"/>
        </w:rPr>
        <w:t xml:space="preserve"> 1910) and General Construction Standards (29 </w:t>
      </w:r>
      <w:r w:rsidR="001F0587" w:rsidRPr="001A798D">
        <w:rPr>
          <w:sz w:val="22"/>
          <w:szCs w:val="22"/>
        </w:rPr>
        <w:t>C</w:t>
      </w:r>
      <w:r w:rsidR="001F0587">
        <w:rPr>
          <w:sz w:val="22"/>
          <w:szCs w:val="22"/>
        </w:rPr>
        <w:t>.</w:t>
      </w:r>
      <w:r w:rsidR="001F0587" w:rsidRPr="001A798D">
        <w:rPr>
          <w:sz w:val="22"/>
          <w:szCs w:val="22"/>
        </w:rPr>
        <w:t>F</w:t>
      </w:r>
      <w:r w:rsidR="001F0587">
        <w:rPr>
          <w:sz w:val="22"/>
          <w:szCs w:val="22"/>
        </w:rPr>
        <w:t>.</w:t>
      </w:r>
      <w:r w:rsidR="001F0587" w:rsidRPr="001A798D">
        <w:rPr>
          <w:sz w:val="22"/>
          <w:szCs w:val="22"/>
        </w:rPr>
        <w:t>R</w:t>
      </w:r>
      <w:r w:rsidR="001F0587">
        <w:rPr>
          <w:sz w:val="22"/>
          <w:szCs w:val="22"/>
        </w:rPr>
        <w:t>. §</w:t>
      </w:r>
      <w:r w:rsidR="001F0587" w:rsidRPr="001A798D">
        <w:rPr>
          <w:sz w:val="22"/>
          <w:szCs w:val="22"/>
        </w:rPr>
        <w:t xml:space="preserve"> </w:t>
      </w:r>
      <w:r>
        <w:rPr>
          <w:sz w:val="22"/>
          <w:szCs w:val="22"/>
        </w:rPr>
        <w:t xml:space="preserve"> 1926) as such federal regulations are applicable to the Contract Duties.  Service Contractor shall be responsible for the implementation and enforcement of health and safety requirements.  Service Contractor shall provide Safety Data Sheets (SDS) in compliance with OSHA Hazard Communication Standards.  Service Contractor shall take all necessary and desirable precautions for the safety of</w:t>
      </w:r>
      <w:r w:rsidR="001009A2">
        <w:rPr>
          <w:sz w:val="22"/>
          <w:szCs w:val="22"/>
        </w:rPr>
        <w:t xml:space="preserve"> </w:t>
      </w:r>
      <w:r w:rsidR="001009A2" w:rsidRPr="001A798D">
        <w:rPr>
          <w:sz w:val="22"/>
          <w:szCs w:val="22"/>
        </w:rPr>
        <w:t>all personnel on the Property</w:t>
      </w:r>
      <w:r>
        <w:rPr>
          <w:sz w:val="22"/>
          <w:szCs w:val="22"/>
        </w:rPr>
        <w:t>, and provide the necessary protection to prevent damage, injury, or loss</w:t>
      </w:r>
      <w:r w:rsidR="001009A2">
        <w:rPr>
          <w:sz w:val="22"/>
          <w:szCs w:val="22"/>
        </w:rPr>
        <w:t>: (i)</w:t>
      </w:r>
      <w:r>
        <w:rPr>
          <w:sz w:val="22"/>
          <w:szCs w:val="22"/>
        </w:rPr>
        <w:t xml:space="preserve"> to</w:t>
      </w:r>
      <w:r w:rsidR="001009A2">
        <w:rPr>
          <w:sz w:val="22"/>
          <w:szCs w:val="22"/>
        </w:rPr>
        <w:t xml:space="preserve"> or at</w:t>
      </w:r>
      <w:r>
        <w:rPr>
          <w:sz w:val="22"/>
          <w:szCs w:val="22"/>
        </w:rPr>
        <w:t xml:space="preserve"> the Property</w:t>
      </w:r>
      <w:r w:rsidR="001009A2">
        <w:rPr>
          <w:sz w:val="22"/>
          <w:szCs w:val="22"/>
        </w:rPr>
        <w:t xml:space="preserve">; and (ii) to </w:t>
      </w:r>
      <w:r>
        <w:rPr>
          <w:sz w:val="22"/>
          <w:szCs w:val="22"/>
        </w:rPr>
        <w:t xml:space="preserve">all materials or equipment to be provided, incorporated in, or utilized in connection with, the Contract Duties, whether on or off the Property. </w:t>
      </w:r>
      <w:r w:rsidR="00867E6F">
        <w:rPr>
          <w:sz w:val="22"/>
          <w:szCs w:val="22"/>
        </w:rPr>
        <w:t xml:space="preserve"> Service Contractor is prohibited from bringing any firearms, explosives or weapons of any kind onto the Property.</w:t>
      </w:r>
    </w:p>
    <w:p w14:paraId="43EC9964" w14:textId="77777777" w:rsidR="00F71EAD" w:rsidRDefault="0077051C">
      <w:pPr>
        <w:rPr>
          <w:sz w:val="22"/>
          <w:szCs w:val="22"/>
        </w:rPr>
      </w:pPr>
      <w:r>
        <w:rPr>
          <w:sz w:val="22"/>
          <w:szCs w:val="22"/>
        </w:rPr>
        <w:tab/>
      </w:r>
    </w:p>
    <w:p w14:paraId="66C566F8" w14:textId="36B4DA0D" w:rsidR="00F71EAD" w:rsidRDefault="001009A2" w:rsidP="00022B96">
      <w:pPr>
        <w:numPr>
          <w:ilvl w:val="1"/>
          <w:numId w:val="1"/>
        </w:numPr>
        <w:tabs>
          <w:tab w:val="clear" w:pos="360"/>
        </w:tabs>
        <w:ind w:left="720" w:hanging="720"/>
        <w:rPr>
          <w:sz w:val="22"/>
          <w:szCs w:val="22"/>
        </w:rPr>
      </w:pPr>
      <w:r>
        <w:rPr>
          <w:sz w:val="22"/>
          <w:szCs w:val="22"/>
          <w:u w:val="single"/>
        </w:rPr>
        <w:t xml:space="preserve">Owner’s </w:t>
      </w:r>
      <w:r w:rsidR="00F71EAD">
        <w:rPr>
          <w:sz w:val="22"/>
          <w:szCs w:val="22"/>
          <w:u w:val="single"/>
        </w:rPr>
        <w:t>Rules</w:t>
      </w:r>
      <w:r>
        <w:rPr>
          <w:sz w:val="22"/>
          <w:szCs w:val="22"/>
          <w:u w:val="single"/>
        </w:rPr>
        <w:t xml:space="preserve"> and Regulations</w:t>
      </w:r>
      <w:r w:rsidR="00F71EAD">
        <w:rPr>
          <w:sz w:val="22"/>
          <w:szCs w:val="22"/>
          <w:u w:val="single"/>
        </w:rPr>
        <w:t>.</w:t>
      </w:r>
      <w:r w:rsidR="00F71EAD">
        <w:rPr>
          <w:sz w:val="22"/>
          <w:szCs w:val="22"/>
        </w:rPr>
        <w:t xml:space="preserve">  Service Contractor shall at all times comply with the </w:t>
      </w:r>
      <w:r w:rsidR="00372E63">
        <w:rPr>
          <w:sz w:val="22"/>
          <w:szCs w:val="22"/>
        </w:rPr>
        <w:t xml:space="preserve">Owner’s </w:t>
      </w:r>
      <w:r w:rsidR="00F71EAD">
        <w:rPr>
          <w:sz w:val="22"/>
          <w:szCs w:val="22"/>
        </w:rPr>
        <w:t xml:space="preserve">Rules and Regulations set forth in Exhibit D, as well as any other </w:t>
      </w:r>
      <w:r w:rsidR="00372E63">
        <w:rPr>
          <w:sz w:val="22"/>
          <w:szCs w:val="22"/>
        </w:rPr>
        <w:t xml:space="preserve">exhibits, </w:t>
      </w:r>
      <w:r w:rsidR="00F71EAD">
        <w:rPr>
          <w:sz w:val="22"/>
          <w:szCs w:val="22"/>
        </w:rPr>
        <w:t>rules or regulations reasonably imposed by Manager or Owner in connection with the safe and efficient operation of the Property and/or the performance of the Contract Duties by Service Contractor.</w:t>
      </w:r>
      <w:r w:rsidR="006F0216" w:rsidRPr="006F0216">
        <w:rPr>
          <w:rFonts w:ascii="Verdana" w:eastAsia="Verdana" w:hAnsi="Verdana"/>
          <w:color w:val="000000"/>
          <w:spacing w:val="-2"/>
          <w:sz w:val="17"/>
        </w:rPr>
        <w:t xml:space="preserve"> </w:t>
      </w:r>
      <w:r w:rsidR="006F0216" w:rsidRPr="0018022C">
        <w:rPr>
          <w:rFonts w:eastAsia="Verdana"/>
          <w:color w:val="000000"/>
          <w:spacing w:val="-2"/>
          <w:sz w:val="22"/>
          <w:szCs w:val="22"/>
        </w:rPr>
        <w:t xml:space="preserve">Any change to </w:t>
      </w:r>
      <w:r w:rsidR="00741C86" w:rsidRPr="0018022C">
        <w:rPr>
          <w:rFonts w:eastAsia="Verdana"/>
          <w:color w:val="000000"/>
          <w:spacing w:val="-2"/>
          <w:sz w:val="22"/>
          <w:szCs w:val="22"/>
        </w:rPr>
        <w:t>Exhibit D</w:t>
      </w:r>
      <w:r w:rsidR="006F0216" w:rsidRPr="0018022C">
        <w:rPr>
          <w:rFonts w:eastAsia="Verdana"/>
          <w:color w:val="000000"/>
          <w:spacing w:val="-2"/>
          <w:sz w:val="22"/>
          <w:szCs w:val="22"/>
        </w:rPr>
        <w:t xml:space="preserve"> shall be subject to equitable adjustment and contract modification for cost and schedule impact</w:t>
      </w:r>
      <w:r w:rsidR="0019496F" w:rsidRPr="0018022C">
        <w:rPr>
          <w:rFonts w:eastAsia="Verdana"/>
          <w:color w:val="000000"/>
          <w:spacing w:val="-2"/>
          <w:sz w:val="22"/>
          <w:szCs w:val="22"/>
        </w:rPr>
        <w:t>, and shall not be effective until a written modification signed by both parties is executed.</w:t>
      </w:r>
    </w:p>
    <w:p w14:paraId="3E0C2989" w14:textId="77777777" w:rsidR="004335F5" w:rsidRDefault="004335F5" w:rsidP="004335F5">
      <w:pPr>
        <w:rPr>
          <w:sz w:val="22"/>
          <w:szCs w:val="22"/>
        </w:rPr>
      </w:pPr>
    </w:p>
    <w:p w14:paraId="73A246C1" w14:textId="77777777" w:rsidR="004335F5" w:rsidRDefault="004335F5" w:rsidP="004335F5">
      <w:pPr>
        <w:ind w:left="720"/>
        <w:rPr>
          <w:sz w:val="22"/>
          <w:szCs w:val="22"/>
        </w:rPr>
      </w:pPr>
      <w:bookmarkStart w:id="38" w:name="_Hlk530044032"/>
      <w:r w:rsidRPr="00AF5D85">
        <w:rPr>
          <w:sz w:val="22"/>
          <w:szCs w:val="22"/>
        </w:rPr>
        <w:t xml:space="preserve">To the extent permitted by law, and subject to any </w:t>
      </w:r>
      <w:r w:rsidR="000F363F" w:rsidRPr="00AF5D85">
        <w:rPr>
          <w:sz w:val="22"/>
          <w:szCs w:val="22"/>
        </w:rPr>
        <w:t>Owner</w:t>
      </w:r>
      <w:r w:rsidRPr="00AF5D85">
        <w:rPr>
          <w:sz w:val="22"/>
          <w:szCs w:val="22"/>
        </w:rPr>
        <w:t xml:space="preserve"> requirements</w:t>
      </w:r>
      <w:r>
        <w:rPr>
          <w:sz w:val="22"/>
          <w:szCs w:val="22"/>
        </w:rPr>
        <w:t xml:space="preserve"> set forth in Exhibit D</w:t>
      </w:r>
      <w:r w:rsidRPr="00AF5D85">
        <w:rPr>
          <w:sz w:val="22"/>
          <w:szCs w:val="22"/>
        </w:rPr>
        <w:t>, Service Contractor shall perform appropriate background checks and drugs screenings on all Service Contractor personnel and not use any non-compliant personnel.</w:t>
      </w:r>
      <w:bookmarkEnd w:id="38"/>
    </w:p>
    <w:p w14:paraId="33816016" w14:textId="77777777" w:rsidR="00F71EAD" w:rsidRDefault="00F71EAD">
      <w:pPr>
        <w:rPr>
          <w:sz w:val="22"/>
          <w:szCs w:val="22"/>
        </w:rPr>
      </w:pPr>
    </w:p>
    <w:p w14:paraId="054FFD25" w14:textId="77777777" w:rsidR="00F71EAD" w:rsidRDefault="00F71EAD">
      <w:pPr>
        <w:ind w:left="720" w:hanging="720"/>
        <w:rPr>
          <w:sz w:val="22"/>
          <w:szCs w:val="22"/>
        </w:rPr>
      </w:pPr>
      <w:r>
        <w:rPr>
          <w:sz w:val="22"/>
          <w:szCs w:val="22"/>
        </w:rPr>
        <w:t>5.4</w:t>
      </w:r>
      <w:r>
        <w:rPr>
          <w:sz w:val="22"/>
          <w:szCs w:val="22"/>
        </w:rPr>
        <w:tab/>
      </w:r>
      <w:r>
        <w:rPr>
          <w:sz w:val="22"/>
          <w:szCs w:val="22"/>
          <w:u w:val="single"/>
        </w:rPr>
        <w:t>IRCA.</w:t>
      </w:r>
      <w:r>
        <w:rPr>
          <w:sz w:val="22"/>
          <w:szCs w:val="22"/>
        </w:rPr>
        <w:t xml:space="preserve">  Service Contractor agrees at all times to remain in strict compliance with all terms, provisions, regulations and rulings relative to the Immigration Reform and Control Act of 1986 (IRCA).  Service Contractor shall properly verify the identity and eligibility for work within the United States of all </w:t>
      </w:r>
      <w:r w:rsidR="00372E63">
        <w:rPr>
          <w:sz w:val="22"/>
          <w:szCs w:val="22"/>
        </w:rPr>
        <w:t xml:space="preserve">persons </w:t>
      </w:r>
      <w:r>
        <w:rPr>
          <w:sz w:val="22"/>
          <w:szCs w:val="22"/>
        </w:rPr>
        <w:t>performing the Contract Duties</w:t>
      </w:r>
      <w:r w:rsidR="00372E63">
        <w:rPr>
          <w:sz w:val="22"/>
          <w:szCs w:val="22"/>
        </w:rPr>
        <w:t xml:space="preserve"> </w:t>
      </w:r>
      <w:r w:rsidR="00372E63" w:rsidRPr="001A798D">
        <w:rPr>
          <w:sz w:val="22"/>
          <w:szCs w:val="22"/>
        </w:rPr>
        <w:t>on Service Contractor’s behalf</w:t>
      </w:r>
      <w:r>
        <w:rPr>
          <w:sz w:val="22"/>
          <w:szCs w:val="22"/>
        </w:rPr>
        <w:t>.  Within three (3) days of receipt of a written request from Manager, Service Contractor shall provide sufficient documentation to evidence Service Contractor's compliance with IRCA.</w:t>
      </w:r>
    </w:p>
    <w:p w14:paraId="68AF1D0D" w14:textId="77777777" w:rsidR="00F71EAD" w:rsidRDefault="00F71EAD">
      <w:pPr>
        <w:ind w:left="360" w:hanging="360"/>
        <w:rPr>
          <w:sz w:val="22"/>
          <w:szCs w:val="22"/>
        </w:rPr>
      </w:pPr>
    </w:p>
    <w:p w14:paraId="20FA66CC" w14:textId="77777777" w:rsidR="00F71EAD" w:rsidRDefault="00F71EAD">
      <w:pPr>
        <w:ind w:left="720" w:hanging="720"/>
        <w:rPr>
          <w:sz w:val="22"/>
          <w:szCs w:val="22"/>
        </w:rPr>
      </w:pPr>
      <w:r w:rsidRPr="00F367CD">
        <w:rPr>
          <w:sz w:val="22"/>
          <w:szCs w:val="22"/>
        </w:rPr>
        <w:t>5.5</w:t>
      </w:r>
      <w:r w:rsidRPr="00F367CD">
        <w:rPr>
          <w:sz w:val="22"/>
          <w:szCs w:val="22"/>
        </w:rPr>
        <w:tab/>
      </w:r>
      <w:r w:rsidRPr="00F367CD">
        <w:rPr>
          <w:sz w:val="22"/>
          <w:szCs w:val="22"/>
          <w:u w:val="single"/>
        </w:rPr>
        <w:t>Non-Discrimination.</w:t>
      </w:r>
      <w:r w:rsidRPr="00F367CD">
        <w:rPr>
          <w:sz w:val="22"/>
          <w:szCs w:val="22"/>
        </w:rPr>
        <w:t xml:space="preserve">  </w:t>
      </w:r>
      <w:r w:rsidR="0077051C" w:rsidRPr="00F367CD">
        <w:rPr>
          <w:sz w:val="22"/>
          <w:szCs w:val="22"/>
        </w:rPr>
        <w:t xml:space="preserve">Service Contractor is an Equal Opportunity and Affirmative Action Employer. Service Contractor shall not permit any discrimination against or segregation of any person or group of persons in connection with the performance of this Agreement on account of sex, disability, marital status, age, race, religion, color, creed, national origin or ancestry or any other protected characteristic in accordance with applicable law.   </w:t>
      </w:r>
      <w:r w:rsidR="00F6606C" w:rsidRPr="00F367CD">
        <w:rPr>
          <w:sz w:val="22"/>
          <w:szCs w:val="22"/>
        </w:rPr>
        <w:t>Unless Service Contractor is exempt under the terms of these regulations</w:t>
      </w:r>
      <w:r w:rsidR="0077051C" w:rsidRPr="00F367CD">
        <w:rPr>
          <w:sz w:val="22"/>
          <w:szCs w:val="22"/>
        </w:rPr>
        <w:t xml:space="preserve">, the Equal Opportunity Clauses set forth at 41 </w:t>
      </w:r>
      <w:r w:rsidR="003E5543" w:rsidRPr="001A798D">
        <w:rPr>
          <w:sz w:val="22"/>
          <w:szCs w:val="22"/>
        </w:rPr>
        <w:t>C</w:t>
      </w:r>
      <w:r w:rsidR="003E5543">
        <w:rPr>
          <w:sz w:val="22"/>
          <w:szCs w:val="22"/>
        </w:rPr>
        <w:t>.</w:t>
      </w:r>
      <w:r w:rsidR="003E5543" w:rsidRPr="001A798D">
        <w:rPr>
          <w:sz w:val="22"/>
          <w:szCs w:val="22"/>
        </w:rPr>
        <w:t>F</w:t>
      </w:r>
      <w:r w:rsidR="003E5543">
        <w:rPr>
          <w:sz w:val="22"/>
          <w:szCs w:val="22"/>
        </w:rPr>
        <w:t>.</w:t>
      </w:r>
      <w:r w:rsidR="003E5543" w:rsidRPr="001A798D">
        <w:rPr>
          <w:sz w:val="22"/>
          <w:szCs w:val="22"/>
        </w:rPr>
        <w:t>R</w:t>
      </w:r>
      <w:r w:rsidR="003E5543">
        <w:rPr>
          <w:sz w:val="22"/>
          <w:szCs w:val="22"/>
        </w:rPr>
        <w:t>.</w:t>
      </w:r>
      <w:r w:rsidR="003E5543" w:rsidRPr="001A798D">
        <w:rPr>
          <w:sz w:val="22"/>
          <w:szCs w:val="22"/>
        </w:rPr>
        <w:t xml:space="preserve"> </w:t>
      </w:r>
      <w:r w:rsidR="0077051C" w:rsidRPr="00F367CD">
        <w:rPr>
          <w:sz w:val="22"/>
          <w:szCs w:val="22"/>
        </w:rPr>
        <w:t xml:space="preserve">§ 60-1.4(a) (for women and minorities), 41 </w:t>
      </w:r>
      <w:r w:rsidR="003E5543" w:rsidRPr="001A798D">
        <w:rPr>
          <w:sz w:val="22"/>
          <w:szCs w:val="22"/>
        </w:rPr>
        <w:t>C</w:t>
      </w:r>
      <w:r w:rsidR="003E5543">
        <w:rPr>
          <w:sz w:val="22"/>
          <w:szCs w:val="22"/>
        </w:rPr>
        <w:t>.</w:t>
      </w:r>
      <w:r w:rsidR="003E5543" w:rsidRPr="001A798D">
        <w:rPr>
          <w:sz w:val="22"/>
          <w:szCs w:val="22"/>
        </w:rPr>
        <w:t>F</w:t>
      </w:r>
      <w:r w:rsidR="003E5543">
        <w:rPr>
          <w:sz w:val="22"/>
          <w:szCs w:val="22"/>
        </w:rPr>
        <w:t>.</w:t>
      </w:r>
      <w:r w:rsidR="003E5543" w:rsidRPr="001A798D">
        <w:rPr>
          <w:sz w:val="22"/>
          <w:szCs w:val="22"/>
        </w:rPr>
        <w:t>R</w:t>
      </w:r>
      <w:r w:rsidR="003E5543">
        <w:rPr>
          <w:sz w:val="22"/>
          <w:szCs w:val="22"/>
        </w:rPr>
        <w:t>.</w:t>
      </w:r>
      <w:r w:rsidR="003E5543" w:rsidRPr="001A798D">
        <w:rPr>
          <w:sz w:val="22"/>
          <w:szCs w:val="22"/>
        </w:rPr>
        <w:t xml:space="preserve"> </w:t>
      </w:r>
      <w:r w:rsidR="0077051C" w:rsidRPr="00F367CD">
        <w:rPr>
          <w:sz w:val="22"/>
          <w:szCs w:val="22"/>
        </w:rPr>
        <w:t xml:space="preserve">§ 60-250.5(a) and 41 </w:t>
      </w:r>
      <w:r w:rsidR="003E5543" w:rsidRPr="001A798D">
        <w:rPr>
          <w:sz w:val="22"/>
          <w:szCs w:val="22"/>
        </w:rPr>
        <w:t>C</w:t>
      </w:r>
      <w:r w:rsidR="003E5543">
        <w:rPr>
          <w:sz w:val="22"/>
          <w:szCs w:val="22"/>
        </w:rPr>
        <w:t>.</w:t>
      </w:r>
      <w:r w:rsidR="003E5543" w:rsidRPr="001A798D">
        <w:rPr>
          <w:sz w:val="22"/>
          <w:szCs w:val="22"/>
        </w:rPr>
        <w:t>F</w:t>
      </w:r>
      <w:r w:rsidR="003E5543">
        <w:rPr>
          <w:sz w:val="22"/>
          <w:szCs w:val="22"/>
        </w:rPr>
        <w:t>.</w:t>
      </w:r>
      <w:r w:rsidR="003E5543" w:rsidRPr="001A798D">
        <w:rPr>
          <w:sz w:val="22"/>
          <w:szCs w:val="22"/>
        </w:rPr>
        <w:t>R</w:t>
      </w:r>
      <w:r w:rsidR="003E5543">
        <w:rPr>
          <w:sz w:val="22"/>
          <w:szCs w:val="22"/>
        </w:rPr>
        <w:t>.</w:t>
      </w:r>
      <w:r w:rsidR="003E5543" w:rsidRPr="001A798D">
        <w:rPr>
          <w:sz w:val="22"/>
          <w:szCs w:val="22"/>
        </w:rPr>
        <w:t xml:space="preserve"> </w:t>
      </w:r>
      <w:r w:rsidR="0077051C" w:rsidRPr="00F367CD">
        <w:rPr>
          <w:sz w:val="22"/>
          <w:szCs w:val="22"/>
        </w:rPr>
        <w:t xml:space="preserve">§ 60-300.5(a) (for veterans), and 41 </w:t>
      </w:r>
      <w:r w:rsidR="003E5543" w:rsidRPr="001A798D">
        <w:rPr>
          <w:sz w:val="22"/>
          <w:szCs w:val="22"/>
        </w:rPr>
        <w:t>C</w:t>
      </w:r>
      <w:r w:rsidR="003E5543">
        <w:rPr>
          <w:sz w:val="22"/>
          <w:szCs w:val="22"/>
        </w:rPr>
        <w:t>.</w:t>
      </w:r>
      <w:r w:rsidR="003E5543" w:rsidRPr="001A798D">
        <w:rPr>
          <w:sz w:val="22"/>
          <w:szCs w:val="22"/>
        </w:rPr>
        <w:t>F</w:t>
      </w:r>
      <w:r w:rsidR="003E5543">
        <w:rPr>
          <w:sz w:val="22"/>
          <w:szCs w:val="22"/>
        </w:rPr>
        <w:t>.</w:t>
      </w:r>
      <w:r w:rsidR="003E5543" w:rsidRPr="001A798D">
        <w:rPr>
          <w:sz w:val="22"/>
          <w:szCs w:val="22"/>
        </w:rPr>
        <w:t>R</w:t>
      </w:r>
      <w:r w:rsidR="003E5543">
        <w:rPr>
          <w:sz w:val="22"/>
          <w:szCs w:val="22"/>
        </w:rPr>
        <w:t>.</w:t>
      </w:r>
      <w:r w:rsidR="003E5543" w:rsidRPr="001A798D">
        <w:rPr>
          <w:sz w:val="22"/>
          <w:szCs w:val="22"/>
        </w:rPr>
        <w:t xml:space="preserve"> </w:t>
      </w:r>
      <w:r w:rsidR="0077051C" w:rsidRPr="00F367CD">
        <w:rPr>
          <w:sz w:val="22"/>
          <w:szCs w:val="22"/>
        </w:rPr>
        <w:t>§ 60-741.5(a) (for</w:t>
      </w:r>
      <w:r w:rsidR="00F6606C" w:rsidRPr="00F367CD">
        <w:rPr>
          <w:sz w:val="22"/>
          <w:szCs w:val="22"/>
        </w:rPr>
        <w:t xml:space="preserve"> individuals with disabilities),</w:t>
      </w:r>
      <w:r w:rsidR="0077051C" w:rsidRPr="00F367CD">
        <w:rPr>
          <w:sz w:val="22"/>
          <w:szCs w:val="22"/>
        </w:rPr>
        <w:t xml:space="preserve"> the provisions of 41 </w:t>
      </w:r>
      <w:r w:rsidR="003E5543" w:rsidRPr="001A798D">
        <w:rPr>
          <w:sz w:val="22"/>
          <w:szCs w:val="22"/>
        </w:rPr>
        <w:t>C</w:t>
      </w:r>
      <w:r w:rsidR="003E5543">
        <w:rPr>
          <w:sz w:val="22"/>
          <w:szCs w:val="22"/>
        </w:rPr>
        <w:t>.</w:t>
      </w:r>
      <w:r w:rsidR="003E5543" w:rsidRPr="001A798D">
        <w:rPr>
          <w:sz w:val="22"/>
          <w:szCs w:val="22"/>
        </w:rPr>
        <w:t>F</w:t>
      </w:r>
      <w:r w:rsidR="003E5543">
        <w:rPr>
          <w:sz w:val="22"/>
          <w:szCs w:val="22"/>
        </w:rPr>
        <w:t>.</w:t>
      </w:r>
      <w:r w:rsidR="003E5543" w:rsidRPr="001A798D">
        <w:rPr>
          <w:sz w:val="22"/>
          <w:szCs w:val="22"/>
        </w:rPr>
        <w:t>R</w:t>
      </w:r>
      <w:r w:rsidR="003E5543">
        <w:rPr>
          <w:sz w:val="22"/>
          <w:szCs w:val="22"/>
        </w:rPr>
        <w:t>.</w:t>
      </w:r>
      <w:r w:rsidR="003E5543" w:rsidRPr="001A798D">
        <w:rPr>
          <w:sz w:val="22"/>
          <w:szCs w:val="22"/>
        </w:rPr>
        <w:t xml:space="preserve"> </w:t>
      </w:r>
      <w:r w:rsidR="0077051C" w:rsidRPr="00F367CD">
        <w:rPr>
          <w:sz w:val="22"/>
          <w:szCs w:val="22"/>
        </w:rPr>
        <w:t xml:space="preserve">§ 61-250.10 and 41 </w:t>
      </w:r>
      <w:r w:rsidR="003E5543" w:rsidRPr="001A798D">
        <w:rPr>
          <w:sz w:val="22"/>
          <w:szCs w:val="22"/>
        </w:rPr>
        <w:t>C</w:t>
      </w:r>
      <w:r w:rsidR="003E5543">
        <w:rPr>
          <w:sz w:val="22"/>
          <w:szCs w:val="22"/>
        </w:rPr>
        <w:t>.</w:t>
      </w:r>
      <w:r w:rsidR="003E5543" w:rsidRPr="001A798D">
        <w:rPr>
          <w:sz w:val="22"/>
          <w:szCs w:val="22"/>
        </w:rPr>
        <w:t>F</w:t>
      </w:r>
      <w:r w:rsidR="003E5543">
        <w:rPr>
          <w:sz w:val="22"/>
          <w:szCs w:val="22"/>
        </w:rPr>
        <w:t>.</w:t>
      </w:r>
      <w:r w:rsidR="003E5543" w:rsidRPr="001A798D">
        <w:rPr>
          <w:sz w:val="22"/>
          <w:szCs w:val="22"/>
        </w:rPr>
        <w:t>R</w:t>
      </w:r>
      <w:r w:rsidR="003E5543">
        <w:rPr>
          <w:sz w:val="22"/>
          <w:szCs w:val="22"/>
        </w:rPr>
        <w:t>.</w:t>
      </w:r>
      <w:r w:rsidR="003E5543" w:rsidRPr="001A798D">
        <w:rPr>
          <w:sz w:val="22"/>
          <w:szCs w:val="22"/>
        </w:rPr>
        <w:t xml:space="preserve"> </w:t>
      </w:r>
      <w:r w:rsidR="0077051C" w:rsidRPr="00F367CD">
        <w:rPr>
          <w:sz w:val="22"/>
          <w:szCs w:val="22"/>
        </w:rPr>
        <w:t xml:space="preserve"> § 61-300.10</w:t>
      </w:r>
      <w:r w:rsidR="00F6606C" w:rsidRPr="00F367CD">
        <w:rPr>
          <w:sz w:val="22"/>
          <w:szCs w:val="22"/>
        </w:rPr>
        <w:t xml:space="preserve"> (veterans’ employment reports),</w:t>
      </w:r>
      <w:r w:rsidR="0077051C" w:rsidRPr="00F367CD">
        <w:rPr>
          <w:sz w:val="22"/>
          <w:szCs w:val="22"/>
        </w:rPr>
        <w:t xml:space="preserve"> and the provisions of 29 </w:t>
      </w:r>
      <w:r w:rsidR="003E5543" w:rsidRPr="001A798D">
        <w:rPr>
          <w:sz w:val="22"/>
          <w:szCs w:val="22"/>
        </w:rPr>
        <w:t>C</w:t>
      </w:r>
      <w:r w:rsidR="003E5543">
        <w:rPr>
          <w:sz w:val="22"/>
          <w:szCs w:val="22"/>
        </w:rPr>
        <w:t>.</w:t>
      </w:r>
      <w:r w:rsidR="003E5543" w:rsidRPr="001A798D">
        <w:rPr>
          <w:sz w:val="22"/>
          <w:szCs w:val="22"/>
        </w:rPr>
        <w:t>F</w:t>
      </w:r>
      <w:r w:rsidR="003E5543">
        <w:rPr>
          <w:sz w:val="22"/>
          <w:szCs w:val="22"/>
        </w:rPr>
        <w:t>.</w:t>
      </w:r>
      <w:r w:rsidR="003E5543" w:rsidRPr="001A798D">
        <w:rPr>
          <w:sz w:val="22"/>
          <w:szCs w:val="22"/>
        </w:rPr>
        <w:t>R</w:t>
      </w:r>
      <w:r w:rsidR="003E5543">
        <w:rPr>
          <w:sz w:val="22"/>
          <w:szCs w:val="22"/>
        </w:rPr>
        <w:t>.</w:t>
      </w:r>
      <w:r w:rsidR="003E5543" w:rsidRPr="001A798D">
        <w:rPr>
          <w:sz w:val="22"/>
          <w:szCs w:val="22"/>
        </w:rPr>
        <w:t xml:space="preserve"> </w:t>
      </w:r>
      <w:r w:rsidR="0077051C" w:rsidRPr="00F367CD">
        <w:rPr>
          <w:sz w:val="22"/>
          <w:szCs w:val="22"/>
        </w:rPr>
        <w:t>Part 471, Appendix A to Subpart A (posting notice of employee r</w:t>
      </w:r>
      <w:r w:rsidR="00F6606C" w:rsidRPr="00F367CD">
        <w:rPr>
          <w:sz w:val="22"/>
          <w:szCs w:val="22"/>
        </w:rPr>
        <w:t>ights) are incorporated as terms and conditions of</w:t>
      </w:r>
      <w:r w:rsidR="0077051C" w:rsidRPr="00F367CD">
        <w:rPr>
          <w:sz w:val="22"/>
          <w:szCs w:val="22"/>
        </w:rPr>
        <w:t xml:space="preserve"> this Agreement by this reference.  </w:t>
      </w:r>
      <w:r w:rsidR="0077051C" w:rsidRPr="00F367CD">
        <w:rPr>
          <w:b/>
          <w:sz w:val="22"/>
          <w:szCs w:val="22"/>
        </w:rPr>
        <w:t xml:space="preserve">41 </w:t>
      </w:r>
      <w:r w:rsidR="003E5543" w:rsidRPr="003E5543">
        <w:rPr>
          <w:b/>
          <w:sz w:val="22"/>
          <w:szCs w:val="22"/>
        </w:rPr>
        <w:t xml:space="preserve">C.F.R. </w:t>
      </w:r>
      <w:r w:rsidR="0077051C" w:rsidRPr="00F367CD">
        <w:rPr>
          <w:b/>
          <w:sz w:val="22"/>
          <w:szCs w:val="22"/>
        </w:rPr>
        <w:t xml:space="preserve"> 60-300.5(a) prohibits discrimination against qualified protected </w:t>
      </w:r>
      <w:r w:rsidR="000F363F" w:rsidRPr="00F367CD">
        <w:rPr>
          <w:b/>
          <w:sz w:val="22"/>
          <w:szCs w:val="22"/>
        </w:rPr>
        <w:t>veterans and</w:t>
      </w:r>
      <w:r w:rsidR="0077051C" w:rsidRPr="00F367CD">
        <w:rPr>
          <w:b/>
          <w:sz w:val="22"/>
          <w:szCs w:val="22"/>
        </w:rPr>
        <w:t xml:space="preserve"> requires affirmative action to employ and advance in employment qualified protected veterans.</w:t>
      </w:r>
      <w:r w:rsidR="0077051C" w:rsidRPr="0077051C">
        <w:rPr>
          <w:sz w:val="22"/>
          <w:szCs w:val="22"/>
        </w:rPr>
        <w:t xml:space="preserve">  </w:t>
      </w:r>
    </w:p>
    <w:p w14:paraId="4146693D" w14:textId="77777777" w:rsidR="00F71EAD" w:rsidRDefault="00F71EAD">
      <w:pPr>
        <w:ind w:left="720" w:hanging="720"/>
        <w:rPr>
          <w:sz w:val="22"/>
          <w:szCs w:val="22"/>
        </w:rPr>
      </w:pPr>
    </w:p>
    <w:p w14:paraId="45402DCA" w14:textId="77777777" w:rsidR="00F71EAD" w:rsidRDefault="00F71EAD">
      <w:pPr>
        <w:ind w:left="720" w:hanging="720"/>
        <w:rPr>
          <w:sz w:val="22"/>
          <w:szCs w:val="22"/>
          <w:highlight w:val="yellow"/>
        </w:rPr>
      </w:pPr>
      <w:r>
        <w:rPr>
          <w:sz w:val="22"/>
          <w:szCs w:val="22"/>
        </w:rPr>
        <w:t>5.6</w:t>
      </w:r>
      <w:r>
        <w:rPr>
          <w:sz w:val="22"/>
          <w:szCs w:val="22"/>
        </w:rPr>
        <w:tab/>
      </w:r>
      <w:r>
        <w:rPr>
          <w:sz w:val="22"/>
          <w:szCs w:val="22"/>
          <w:u w:val="single"/>
        </w:rPr>
        <w:t>OFAC Restrictions.</w:t>
      </w:r>
      <w:r>
        <w:rPr>
          <w:sz w:val="22"/>
          <w:szCs w:val="22"/>
        </w:rPr>
        <w:t xml:space="preserve">   Service Contractor represents and warrants that </w:t>
      </w:r>
      <w:r w:rsidR="001B461F" w:rsidRPr="001A798D">
        <w:rPr>
          <w:sz w:val="22"/>
          <w:szCs w:val="22"/>
        </w:rPr>
        <w:t xml:space="preserve">neither it nor anyone acting on </w:t>
      </w:r>
      <w:r>
        <w:rPr>
          <w:sz w:val="22"/>
          <w:szCs w:val="22"/>
        </w:rPr>
        <w:t xml:space="preserve">its </w:t>
      </w:r>
      <w:r w:rsidR="001B461F">
        <w:rPr>
          <w:sz w:val="22"/>
          <w:szCs w:val="22"/>
        </w:rPr>
        <w:t>behalf</w:t>
      </w:r>
      <w:r w:rsidR="0079289F">
        <w:rPr>
          <w:sz w:val="22"/>
          <w:szCs w:val="22"/>
        </w:rPr>
        <w:t xml:space="preserve"> </w:t>
      </w:r>
      <w:r>
        <w:rPr>
          <w:sz w:val="22"/>
          <w:szCs w:val="22"/>
        </w:rPr>
        <w:t>is a person or entity with whom U.S. entities are restricted from doing business under regulations of the Office of Foreign Asset</w:t>
      </w:r>
      <w:r w:rsidR="0048568B">
        <w:rPr>
          <w:sz w:val="22"/>
          <w:szCs w:val="22"/>
        </w:rPr>
        <w:t>s</w:t>
      </w:r>
      <w:r>
        <w:rPr>
          <w:sz w:val="22"/>
          <w:szCs w:val="22"/>
        </w:rPr>
        <w:t xml:space="preserve"> Control (“OFAC”) of the Department of the Treasury (including those named on OFAC’s Specially Designated and Blocked Persons List) or under any statute, executive order or other governmental action.</w:t>
      </w:r>
    </w:p>
    <w:p w14:paraId="4A29760C" w14:textId="77777777" w:rsidR="00F71EAD" w:rsidRDefault="00F71EAD">
      <w:pPr>
        <w:rPr>
          <w:sz w:val="22"/>
          <w:szCs w:val="22"/>
          <w:u w:val="single"/>
        </w:rPr>
      </w:pPr>
    </w:p>
    <w:p w14:paraId="33A29821" w14:textId="0622DA2D" w:rsidR="004335F5" w:rsidRDefault="00F71EAD" w:rsidP="004335F5">
      <w:pPr>
        <w:ind w:left="720" w:hanging="720"/>
        <w:rPr>
          <w:sz w:val="22"/>
          <w:szCs w:val="22"/>
        </w:rPr>
      </w:pPr>
      <w:r>
        <w:rPr>
          <w:sz w:val="22"/>
          <w:szCs w:val="22"/>
        </w:rPr>
        <w:t>5.7</w:t>
      </w:r>
      <w:r>
        <w:rPr>
          <w:sz w:val="22"/>
          <w:szCs w:val="22"/>
        </w:rPr>
        <w:tab/>
      </w:r>
      <w:r w:rsidR="004335F5" w:rsidRPr="004335F5">
        <w:rPr>
          <w:sz w:val="22"/>
          <w:szCs w:val="22"/>
          <w:u w:val="single"/>
        </w:rPr>
        <w:t>Vendor Code of Conduct.</w:t>
      </w:r>
      <w:r w:rsidR="004335F5" w:rsidRPr="004335F5">
        <w:rPr>
          <w:sz w:val="22"/>
          <w:szCs w:val="22"/>
        </w:rPr>
        <w:t xml:space="preserve"> Manager recognizes that its dealings with contractors often take place in cultures with different norms and values. Certain standards, however, as set out in Manager’s Vendor Code of Conduct, are universally applicable and Manager expects everyone with whom it has commercial dealings to meet such standards. Manager expects its contractors to have a natural respect for ethical standards in the context of their own particular culture. Manager’s relationships with contractors are based on the principle of fair and honest dealings at all times and in all ways. Manager specifically expects its contractors to extend the same principle of fair and honest dealings to all others with whom they do business, including employees, subcontractors, and other third parties. Service Contractor hereby acknowledges that it has read Manager’s Vendor Code of </w:t>
      </w:r>
      <w:r w:rsidR="004335F5">
        <w:rPr>
          <w:sz w:val="22"/>
          <w:szCs w:val="22"/>
        </w:rPr>
        <w:t>Conduct, which can be found at </w:t>
      </w:r>
      <w:hyperlink r:id="rId16" w:history="1">
        <w:r w:rsidR="004335F5" w:rsidRPr="00B6731E">
          <w:rPr>
            <w:rStyle w:val="Hyperlink"/>
            <w:sz w:val="22"/>
            <w:szCs w:val="22"/>
          </w:rPr>
          <w:t>https://www.us.jll.com/en/about-jll/company-information/ethics-everywhere</w:t>
        </w:r>
      </w:hyperlink>
      <w:r w:rsidR="004335F5">
        <w:rPr>
          <w:sz w:val="22"/>
          <w:szCs w:val="22"/>
        </w:rPr>
        <w:t xml:space="preserve"> </w:t>
      </w:r>
      <w:r w:rsidR="004335F5" w:rsidRPr="004335F5">
        <w:rPr>
          <w:sz w:val="22"/>
          <w:szCs w:val="22"/>
        </w:rPr>
        <w:t>, and shall act at all times consistently with the terms thereof. Manager shall have the right, in its sole and absolute discretion, to immediately terminate this Agreement</w:t>
      </w:r>
      <w:r w:rsidR="0008099D" w:rsidRPr="00385636">
        <w:rPr>
          <w:rFonts w:eastAsia="Verdana"/>
          <w:color w:val="000000"/>
          <w:sz w:val="22"/>
          <w:szCs w:val="22"/>
        </w:rPr>
        <w:t>, subject to the payment of any applicable early termination fees</w:t>
      </w:r>
      <w:r w:rsidR="0008099D">
        <w:rPr>
          <w:rFonts w:ascii="Verdana" w:eastAsia="Verdana" w:hAnsi="Verdana"/>
          <w:color w:val="000000"/>
          <w:sz w:val="17"/>
        </w:rPr>
        <w:t>,</w:t>
      </w:r>
      <w:r w:rsidR="004335F5" w:rsidRPr="004335F5">
        <w:rPr>
          <w:sz w:val="22"/>
          <w:szCs w:val="22"/>
        </w:rPr>
        <w:t xml:space="preserve"> in the event of any violation of the Vendor Code of Conduct by Service Contractor. </w:t>
      </w:r>
    </w:p>
    <w:p w14:paraId="7FB307CC" w14:textId="77777777" w:rsidR="004335F5" w:rsidRDefault="004335F5" w:rsidP="004335F5">
      <w:pPr>
        <w:ind w:left="720" w:hanging="720"/>
        <w:rPr>
          <w:sz w:val="22"/>
          <w:szCs w:val="22"/>
        </w:rPr>
      </w:pPr>
    </w:p>
    <w:p w14:paraId="123F06D6" w14:textId="03B5DD7B" w:rsidR="004335F5" w:rsidRPr="001A798D" w:rsidRDefault="004335F5" w:rsidP="004335F5">
      <w:pPr>
        <w:ind w:left="720" w:hanging="720"/>
        <w:rPr>
          <w:sz w:val="22"/>
          <w:szCs w:val="22"/>
        </w:rPr>
      </w:pPr>
      <w:r w:rsidRPr="001A798D">
        <w:rPr>
          <w:sz w:val="22"/>
          <w:szCs w:val="22"/>
        </w:rPr>
        <w:t>5.8</w:t>
      </w:r>
      <w:r w:rsidRPr="001A798D">
        <w:rPr>
          <w:sz w:val="22"/>
          <w:szCs w:val="22"/>
        </w:rPr>
        <w:tab/>
      </w:r>
      <w:commentRangeStart w:id="39"/>
      <w:commentRangeStart w:id="40"/>
      <w:commentRangeStart w:id="41"/>
      <w:commentRangeStart w:id="42"/>
      <w:r w:rsidRPr="001A798D">
        <w:rPr>
          <w:sz w:val="22"/>
          <w:szCs w:val="22"/>
          <w:u w:val="single"/>
        </w:rPr>
        <w:t>Ethics Compliance</w:t>
      </w:r>
      <w:commentRangeEnd w:id="39"/>
      <w:r w:rsidR="001655F7">
        <w:rPr>
          <w:rStyle w:val="CommentReference"/>
        </w:rPr>
        <w:commentReference w:id="39"/>
      </w:r>
      <w:commentRangeEnd w:id="40"/>
      <w:r w:rsidR="003F62CF">
        <w:rPr>
          <w:rStyle w:val="CommentReference"/>
        </w:rPr>
        <w:commentReference w:id="40"/>
      </w:r>
      <w:commentRangeEnd w:id="41"/>
      <w:r w:rsidR="00117F06">
        <w:rPr>
          <w:rStyle w:val="CommentReference"/>
        </w:rPr>
        <w:commentReference w:id="41"/>
      </w:r>
      <w:commentRangeEnd w:id="42"/>
      <w:r w:rsidR="00281C74">
        <w:rPr>
          <w:rStyle w:val="CommentReference"/>
        </w:rPr>
        <w:commentReference w:id="42"/>
      </w:r>
      <w:r w:rsidRPr="0058068E">
        <w:rPr>
          <w:sz w:val="22"/>
          <w:u w:val="single"/>
        </w:rPr>
        <w:t>.</w:t>
      </w:r>
      <w:r w:rsidRPr="001A798D">
        <w:rPr>
          <w:sz w:val="22"/>
          <w:szCs w:val="22"/>
        </w:rPr>
        <w:t xml:space="preserve"> Service Contractor represents and warrants the following:</w:t>
      </w:r>
    </w:p>
    <w:p w14:paraId="16F5FE9C" w14:textId="77777777" w:rsidR="004335F5" w:rsidRPr="001A798D" w:rsidRDefault="004335F5" w:rsidP="004335F5">
      <w:pPr>
        <w:ind w:left="720" w:hanging="720"/>
        <w:rPr>
          <w:sz w:val="22"/>
          <w:szCs w:val="22"/>
        </w:rPr>
      </w:pPr>
    </w:p>
    <w:p w14:paraId="7635695B" w14:textId="78A9F1CF" w:rsidR="004335F5" w:rsidRPr="001A798D" w:rsidRDefault="004335F5" w:rsidP="004335F5">
      <w:pPr>
        <w:ind w:left="1440" w:hanging="720"/>
        <w:rPr>
          <w:sz w:val="22"/>
          <w:szCs w:val="22"/>
        </w:rPr>
      </w:pPr>
      <w:r w:rsidRPr="001A798D">
        <w:rPr>
          <w:sz w:val="22"/>
          <w:szCs w:val="22"/>
        </w:rPr>
        <w:t>(a)</w:t>
      </w:r>
      <w:r w:rsidRPr="001A798D">
        <w:rPr>
          <w:sz w:val="22"/>
          <w:szCs w:val="22"/>
        </w:rPr>
        <w:tab/>
        <w:t xml:space="preserve">It is our policy to not violate any anti-bribery or anti-corruption laws, and </w:t>
      </w:r>
      <w:ins w:id="43" w:author="Xerox" w:date="2020-06-23T14:36:00Z">
        <w:del w:id="44" w:author="JLL Legal (NG)" w:date="2020-07-02T16:59:00Z">
          <w:r w:rsidR="005D5D03" w:rsidDel="00046EF6">
            <w:rPr>
              <w:sz w:val="22"/>
              <w:szCs w:val="22"/>
            </w:rPr>
            <w:delText xml:space="preserve">any violation </w:delText>
          </w:r>
        </w:del>
      </w:ins>
      <w:r w:rsidRPr="001A798D">
        <w:rPr>
          <w:sz w:val="22"/>
          <w:szCs w:val="22"/>
        </w:rPr>
        <w:t xml:space="preserve">we have </w:t>
      </w:r>
      <w:del w:id="45" w:author="Xerox" w:date="2020-06-23T14:36:00Z">
        <w:r w:rsidRPr="001A798D" w:rsidDel="004714BA">
          <w:rPr>
            <w:sz w:val="22"/>
            <w:szCs w:val="22"/>
          </w:rPr>
          <w:delText>n</w:delText>
        </w:r>
      </w:del>
      <w:ins w:id="46" w:author="JLL Legal (NG)" w:date="2020-07-02T16:59:00Z">
        <w:r w:rsidR="00046EF6">
          <w:rPr>
            <w:sz w:val="22"/>
            <w:szCs w:val="22"/>
          </w:rPr>
          <w:t>n</w:t>
        </w:r>
      </w:ins>
      <w:r w:rsidRPr="001A798D">
        <w:rPr>
          <w:sz w:val="22"/>
          <w:szCs w:val="22"/>
        </w:rPr>
        <w:t xml:space="preserve">ever had </w:t>
      </w:r>
      <w:ins w:id="47" w:author="Xerox" w:date="2020-06-23T14:36:00Z">
        <w:del w:id="48" w:author="JLL Legal (NG)" w:date="2020-07-02T16:59:00Z">
          <w:r w:rsidR="004714BA" w:rsidDel="00046EF6">
            <w:rPr>
              <w:sz w:val="22"/>
              <w:szCs w:val="22"/>
            </w:rPr>
            <w:delText>that constituted a material eve</w:delText>
          </w:r>
        </w:del>
      </w:ins>
      <w:ins w:id="49" w:author="Xerox" w:date="2020-06-23T14:37:00Z">
        <w:del w:id="50" w:author="JLL Legal (NG)" w:date="2020-07-02T16:59:00Z">
          <w:r w:rsidR="00CE5301" w:rsidDel="00046EF6">
            <w:rPr>
              <w:sz w:val="22"/>
              <w:szCs w:val="22"/>
            </w:rPr>
            <w:delText xml:space="preserve">nt </w:delText>
          </w:r>
        </w:del>
      </w:ins>
      <w:del w:id="51" w:author="Xerox" w:date="2020-06-23T14:37:00Z">
        <w:r w:rsidRPr="001A798D" w:rsidDel="00CE5301">
          <w:rPr>
            <w:sz w:val="22"/>
            <w:szCs w:val="22"/>
          </w:rPr>
          <w:delText>a significant</w:delText>
        </w:r>
      </w:del>
      <w:ins w:id="52" w:author="JLL Legal (NG)" w:date="2020-07-02T16:59:00Z">
        <w:r w:rsidR="00046EF6">
          <w:rPr>
            <w:sz w:val="22"/>
            <w:szCs w:val="22"/>
          </w:rPr>
          <w:t xml:space="preserve">a significant </w:t>
        </w:r>
      </w:ins>
      <w:del w:id="53" w:author="Xerox" w:date="2020-06-23T14:37:00Z">
        <w:r w:rsidRPr="001A798D" w:rsidDel="00CE5301">
          <w:rPr>
            <w:sz w:val="22"/>
            <w:szCs w:val="22"/>
          </w:rPr>
          <w:delText xml:space="preserve"> </w:delText>
        </w:r>
      </w:del>
      <w:r w:rsidRPr="001A798D">
        <w:rPr>
          <w:sz w:val="22"/>
          <w:szCs w:val="22"/>
        </w:rPr>
        <w:t>violati</w:t>
      </w:r>
      <w:del w:id="54" w:author="Xerox" w:date="2020-06-23T14:37:00Z">
        <w:r w:rsidRPr="001A798D" w:rsidDel="00CE5301">
          <w:rPr>
            <w:sz w:val="22"/>
            <w:szCs w:val="22"/>
          </w:rPr>
          <w:delText>o</w:delText>
        </w:r>
      </w:del>
      <w:ins w:id="55" w:author="JLL Legal (NG)" w:date="2020-07-02T16:59:00Z">
        <w:r w:rsidR="00046EF6">
          <w:rPr>
            <w:sz w:val="22"/>
            <w:szCs w:val="22"/>
          </w:rPr>
          <w:t>o</w:t>
        </w:r>
      </w:ins>
      <w:r w:rsidRPr="001A798D">
        <w:rPr>
          <w:sz w:val="22"/>
          <w:szCs w:val="22"/>
        </w:rPr>
        <w:t>n</w:t>
      </w:r>
      <w:ins w:id="56" w:author="Xerox" w:date="2020-06-23T14:37:00Z">
        <w:del w:id="57" w:author="JLL Legal (NG)" w:date="2020-07-02T16:59:00Z">
          <w:r w:rsidR="00CE5301" w:rsidDel="00046EF6">
            <w:rPr>
              <w:sz w:val="22"/>
              <w:szCs w:val="22"/>
            </w:rPr>
            <w:delText>g</w:delText>
          </w:r>
        </w:del>
      </w:ins>
      <w:r w:rsidRPr="001A798D">
        <w:rPr>
          <w:sz w:val="22"/>
          <w:szCs w:val="22"/>
        </w:rPr>
        <w:t xml:space="preserve"> </w:t>
      </w:r>
      <w:ins w:id="58" w:author="JLL Legal (NG)" w:date="2020-07-02T16:59:00Z">
        <w:r w:rsidR="00046EF6">
          <w:rPr>
            <w:sz w:val="22"/>
            <w:szCs w:val="22"/>
          </w:rPr>
          <w:t>of</w:t>
        </w:r>
      </w:ins>
      <w:del w:id="59" w:author="Xerox" w:date="2020-06-23T14:37:00Z">
        <w:r w:rsidRPr="001A798D" w:rsidDel="00CE5301">
          <w:rPr>
            <w:sz w:val="22"/>
            <w:szCs w:val="22"/>
          </w:rPr>
          <w:delText>of</w:delText>
        </w:r>
      </w:del>
      <w:r w:rsidRPr="001A798D">
        <w:rPr>
          <w:sz w:val="22"/>
          <w:szCs w:val="22"/>
        </w:rPr>
        <w:t xml:space="preserve"> any anti-bribery or anti-corruption laws, rules or regulations in the jurisdictions in which we operate</w:t>
      </w:r>
      <w:ins w:id="60" w:author="Xerox" w:date="2020-06-23T14:37:00Z">
        <w:del w:id="61" w:author="JLL Legal (NG)" w:date="2020-07-02T16:59:00Z">
          <w:r w:rsidR="00CE5301" w:rsidDel="00046EF6">
            <w:rPr>
              <w:sz w:val="22"/>
              <w:szCs w:val="22"/>
            </w:rPr>
            <w:delText xml:space="preserve"> has been disclosed</w:delText>
          </w:r>
        </w:del>
      </w:ins>
      <w:ins w:id="62" w:author="Xerox" w:date="2020-06-23T14:41:00Z">
        <w:del w:id="63" w:author="JLL Legal (NG)" w:date="2020-07-02T16:59:00Z">
          <w:r w:rsidR="00644512" w:rsidDel="00046EF6">
            <w:rPr>
              <w:sz w:val="22"/>
              <w:szCs w:val="22"/>
            </w:rPr>
            <w:delText xml:space="preserve"> in accordance  with applicable law and regulation</w:delText>
          </w:r>
        </w:del>
      </w:ins>
      <w:r w:rsidRPr="001A798D">
        <w:rPr>
          <w:sz w:val="22"/>
          <w:szCs w:val="22"/>
        </w:rPr>
        <w:t>.</w:t>
      </w:r>
    </w:p>
    <w:p w14:paraId="7A17BB38" w14:textId="09155DA6" w:rsidR="004335F5" w:rsidRPr="001A798D" w:rsidRDefault="004335F5" w:rsidP="004335F5">
      <w:pPr>
        <w:ind w:left="1440" w:hanging="720"/>
        <w:rPr>
          <w:sz w:val="22"/>
          <w:szCs w:val="22"/>
        </w:rPr>
      </w:pPr>
      <w:r w:rsidRPr="001A798D">
        <w:rPr>
          <w:sz w:val="22"/>
          <w:szCs w:val="22"/>
        </w:rPr>
        <w:t>(b)</w:t>
      </w:r>
      <w:r w:rsidRPr="001A798D">
        <w:rPr>
          <w:sz w:val="22"/>
          <w:szCs w:val="22"/>
        </w:rPr>
        <w:tab/>
        <w:t>It is our policy to not violate any anti-money laundering (</w:t>
      </w:r>
      <w:r>
        <w:rPr>
          <w:sz w:val="22"/>
          <w:szCs w:val="22"/>
        </w:rPr>
        <w:t>“</w:t>
      </w:r>
      <w:r w:rsidRPr="001A798D">
        <w:rPr>
          <w:sz w:val="22"/>
          <w:szCs w:val="22"/>
        </w:rPr>
        <w:t>AML</w:t>
      </w:r>
      <w:r>
        <w:rPr>
          <w:sz w:val="22"/>
          <w:szCs w:val="22"/>
        </w:rPr>
        <w:t>”</w:t>
      </w:r>
      <w:r w:rsidRPr="001A798D">
        <w:rPr>
          <w:sz w:val="22"/>
          <w:szCs w:val="22"/>
        </w:rPr>
        <w:t xml:space="preserve">) laws, and </w:t>
      </w:r>
      <w:ins w:id="64" w:author="Xerox" w:date="2020-06-23T14:40:00Z">
        <w:del w:id="65" w:author="JLL Legal (NG)" w:date="2020-07-02T16:59:00Z">
          <w:r w:rsidR="00C17A32" w:rsidDel="00046EF6">
            <w:rPr>
              <w:sz w:val="22"/>
              <w:szCs w:val="22"/>
            </w:rPr>
            <w:delText xml:space="preserve">any violation </w:delText>
          </w:r>
        </w:del>
      </w:ins>
      <w:r w:rsidRPr="001A798D">
        <w:rPr>
          <w:sz w:val="22"/>
          <w:szCs w:val="22"/>
        </w:rPr>
        <w:t xml:space="preserve">we have </w:t>
      </w:r>
      <w:del w:id="66" w:author="Xerox" w:date="2020-06-23T14:40:00Z">
        <w:r w:rsidRPr="001A798D" w:rsidDel="00C17A32">
          <w:rPr>
            <w:sz w:val="22"/>
            <w:szCs w:val="22"/>
          </w:rPr>
          <w:delText>n</w:delText>
        </w:r>
      </w:del>
      <w:ins w:id="67" w:author="JLL Legal (NG)" w:date="2020-07-02T16:59:00Z">
        <w:r w:rsidR="00046EF6">
          <w:rPr>
            <w:sz w:val="22"/>
            <w:szCs w:val="22"/>
          </w:rPr>
          <w:t>n</w:t>
        </w:r>
      </w:ins>
      <w:r w:rsidRPr="001A798D">
        <w:rPr>
          <w:sz w:val="22"/>
          <w:szCs w:val="22"/>
        </w:rPr>
        <w:t xml:space="preserve">ever had </w:t>
      </w:r>
      <w:ins w:id="68" w:author="Xerox" w:date="2020-06-23T14:40:00Z">
        <w:del w:id="69" w:author="JLL Legal (NG)" w:date="2020-07-02T16:59:00Z">
          <w:r w:rsidR="00C17A32" w:rsidDel="00046EF6">
            <w:rPr>
              <w:sz w:val="22"/>
              <w:szCs w:val="22"/>
            </w:rPr>
            <w:delText xml:space="preserve">that constituted a material event </w:delText>
          </w:r>
        </w:del>
      </w:ins>
      <w:del w:id="70" w:author="Xerox" w:date="2020-06-23T14:40:00Z">
        <w:r w:rsidRPr="001A798D" w:rsidDel="00C17A32">
          <w:rPr>
            <w:sz w:val="22"/>
            <w:szCs w:val="22"/>
          </w:rPr>
          <w:delText>a significant</w:delText>
        </w:r>
      </w:del>
      <w:ins w:id="71" w:author="JLL Legal (NG)" w:date="2020-07-02T16:59:00Z">
        <w:r w:rsidR="00046EF6">
          <w:rPr>
            <w:sz w:val="22"/>
            <w:szCs w:val="22"/>
          </w:rPr>
          <w:t xml:space="preserve"> a significant</w:t>
        </w:r>
      </w:ins>
      <w:r w:rsidRPr="001A798D">
        <w:rPr>
          <w:sz w:val="22"/>
          <w:szCs w:val="22"/>
        </w:rPr>
        <w:t xml:space="preserve"> violati</w:t>
      </w:r>
      <w:del w:id="72" w:author="Xerox" w:date="2020-06-23T14:40:00Z">
        <w:r w:rsidRPr="001A798D" w:rsidDel="00C17A32">
          <w:rPr>
            <w:sz w:val="22"/>
            <w:szCs w:val="22"/>
          </w:rPr>
          <w:delText>o</w:delText>
        </w:r>
      </w:del>
      <w:r w:rsidRPr="001A798D">
        <w:rPr>
          <w:sz w:val="22"/>
          <w:szCs w:val="22"/>
        </w:rPr>
        <w:t>n</w:t>
      </w:r>
      <w:ins w:id="73" w:author="Xerox" w:date="2020-06-23T14:40:00Z">
        <w:r w:rsidR="00C17A32">
          <w:rPr>
            <w:sz w:val="22"/>
            <w:szCs w:val="22"/>
          </w:rPr>
          <w:t>g</w:t>
        </w:r>
      </w:ins>
      <w:r w:rsidRPr="001A798D">
        <w:rPr>
          <w:sz w:val="22"/>
          <w:szCs w:val="22"/>
        </w:rPr>
        <w:t xml:space="preserve"> </w:t>
      </w:r>
      <w:del w:id="74" w:author="Xerox" w:date="2020-06-23T14:40:00Z">
        <w:r w:rsidRPr="001A798D" w:rsidDel="00C17A32">
          <w:rPr>
            <w:sz w:val="22"/>
            <w:szCs w:val="22"/>
          </w:rPr>
          <w:delText>of any</w:delText>
        </w:r>
      </w:del>
      <w:ins w:id="75" w:author="JLL Legal (NG)" w:date="2020-07-02T17:00:00Z">
        <w:r w:rsidR="00046EF6">
          <w:rPr>
            <w:sz w:val="22"/>
            <w:szCs w:val="22"/>
          </w:rPr>
          <w:t xml:space="preserve"> of any </w:t>
        </w:r>
      </w:ins>
      <w:del w:id="76" w:author="Xerox" w:date="2020-06-23T14:40:00Z">
        <w:r w:rsidRPr="001A798D" w:rsidDel="00C17A32">
          <w:rPr>
            <w:sz w:val="22"/>
            <w:szCs w:val="22"/>
          </w:rPr>
          <w:delText xml:space="preserve"> </w:delText>
        </w:r>
      </w:del>
      <w:r w:rsidRPr="001A798D">
        <w:rPr>
          <w:sz w:val="22"/>
          <w:szCs w:val="22"/>
        </w:rPr>
        <w:t>applicable AML laws in the jurisdictions in which we operate</w:t>
      </w:r>
      <w:ins w:id="77" w:author="Xerox" w:date="2020-06-23T14:41:00Z">
        <w:del w:id="78" w:author="JLL Legal (NG)" w:date="2020-07-02T17:00:00Z">
          <w:r w:rsidR="00644512" w:rsidRPr="00644512" w:rsidDel="00046EF6">
            <w:rPr>
              <w:sz w:val="22"/>
              <w:szCs w:val="22"/>
            </w:rPr>
            <w:delText xml:space="preserve"> </w:delText>
          </w:r>
          <w:r w:rsidR="00644512" w:rsidDel="00046EF6">
            <w:rPr>
              <w:sz w:val="22"/>
              <w:szCs w:val="22"/>
            </w:rPr>
            <w:delText>has been disclosed in accordance  with applicable law and regulation</w:delText>
          </w:r>
        </w:del>
      </w:ins>
      <w:r w:rsidRPr="001A798D">
        <w:rPr>
          <w:sz w:val="22"/>
          <w:szCs w:val="22"/>
        </w:rPr>
        <w:t>.</w:t>
      </w:r>
    </w:p>
    <w:p w14:paraId="7B765A96" w14:textId="707A3A74" w:rsidR="004335F5" w:rsidRPr="001A798D" w:rsidRDefault="004335F5" w:rsidP="004335F5">
      <w:pPr>
        <w:ind w:left="1440" w:hanging="720"/>
        <w:rPr>
          <w:sz w:val="22"/>
          <w:szCs w:val="22"/>
        </w:rPr>
      </w:pPr>
      <w:r w:rsidRPr="001A798D">
        <w:rPr>
          <w:sz w:val="22"/>
          <w:szCs w:val="22"/>
        </w:rPr>
        <w:t>(c)</w:t>
      </w:r>
      <w:r w:rsidRPr="001A798D">
        <w:rPr>
          <w:sz w:val="22"/>
          <w:szCs w:val="22"/>
        </w:rPr>
        <w:tab/>
        <w:t>We have not been the subject of any government indictment, nor have we had any fines, penalties or settlement agreements with any government agency in the past 5 years that resulted in material financial costs to our company or affected our ability to conduct business operations</w:t>
      </w:r>
      <w:ins w:id="79" w:author="Xerox" w:date="2020-06-23T14:41:00Z">
        <w:del w:id="80" w:author="JLL Legal (NG)" w:date="2020-07-02T17:00:00Z">
          <w:r w:rsidR="00644512" w:rsidRPr="00644512" w:rsidDel="00046EF6">
            <w:rPr>
              <w:sz w:val="22"/>
              <w:szCs w:val="22"/>
            </w:rPr>
            <w:delText xml:space="preserve"> </w:delText>
          </w:r>
        </w:del>
      </w:ins>
      <w:ins w:id="81" w:author="Xerox" w:date="2020-06-23T14:42:00Z">
        <w:del w:id="82" w:author="JLL Legal (NG)" w:date="2020-07-02T17:00:00Z">
          <w:r w:rsidR="00332D8D" w:rsidDel="00046EF6">
            <w:rPr>
              <w:sz w:val="22"/>
              <w:szCs w:val="22"/>
            </w:rPr>
            <w:delText>that have</w:delText>
          </w:r>
        </w:del>
      </w:ins>
      <w:ins w:id="83" w:author="Xerox" w:date="2020-06-23T14:45:00Z">
        <w:del w:id="84" w:author="JLL Legal (NG)" w:date="2020-07-02T17:00:00Z">
          <w:r w:rsidR="00522705" w:rsidDel="00046EF6">
            <w:rPr>
              <w:sz w:val="22"/>
              <w:szCs w:val="22"/>
            </w:rPr>
            <w:delText xml:space="preserve"> not</w:delText>
          </w:r>
        </w:del>
      </w:ins>
      <w:ins w:id="85" w:author="Xerox" w:date="2020-06-23T14:41:00Z">
        <w:del w:id="86" w:author="JLL Legal (NG)" w:date="2020-07-02T17:00:00Z">
          <w:r w:rsidR="00644512" w:rsidDel="00046EF6">
            <w:rPr>
              <w:sz w:val="22"/>
              <w:szCs w:val="22"/>
            </w:rPr>
            <w:delText xml:space="preserve"> been disclosed in accordance  with applicable law and regulation</w:delText>
          </w:r>
        </w:del>
      </w:ins>
      <w:r w:rsidRPr="001A798D">
        <w:rPr>
          <w:sz w:val="22"/>
          <w:szCs w:val="22"/>
        </w:rPr>
        <w:t>.</w:t>
      </w:r>
    </w:p>
    <w:p w14:paraId="067E2774" w14:textId="77777777" w:rsidR="004335F5" w:rsidRPr="001A798D" w:rsidRDefault="004335F5" w:rsidP="004335F5">
      <w:pPr>
        <w:ind w:left="1440" w:hanging="720"/>
        <w:rPr>
          <w:sz w:val="22"/>
          <w:szCs w:val="22"/>
        </w:rPr>
      </w:pPr>
      <w:r w:rsidRPr="001A798D">
        <w:rPr>
          <w:sz w:val="22"/>
          <w:szCs w:val="22"/>
        </w:rPr>
        <w:t>(d)</w:t>
      </w:r>
      <w:r w:rsidRPr="001A798D">
        <w:rPr>
          <w:sz w:val="22"/>
          <w:szCs w:val="22"/>
        </w:rPr>
        <w:tab/>
        <w:t>It is our policy to conduct our business ethically, and to uphold standards of fair business dealings, competition, and customer privacy.</w:t>
      </w:r>
    </w:p>
    <w:p w14:paraId="30BC4377" w14:textId="5AE810B6" w:rsidR="004335F5" w:rsidRPr="001A798D" w:rsidRDefault="004335F5" w:rsidP="004335F5">
      <w:pPr>
        <w:ind w:left="1440" w:hanging="720"/>
        <w:rPr>
          <w:sz w:val="22"/>
          <w:szCs w:val="22"/>
        </w:rPr>
      </w:pPr>
      <w:r w:rsidRPr="001A798D">
        <w:rPr>
          <w:sz w:val="22"/>
          <w:szCs w:val="22"/>
        </w:rPr>
        <w:t>(e)</w:t>
      </w:r>
      <w:r w:rsidRPr="001A798D">
        <w:rPr>
          <w:sz w:val="22"/>
          <w:szCs w:val="22"/>
        </w:rPr>
        <w:tab/>
        <w:t>It is our policy to uphold standards of equal opportunity and anti-discrimination.</w:t>
      </w:r>
      <w:del w:id="87" w:author="Xerox" w:date="2020-06-23T14:43:00Z">
        <w:r w:rsidRPr="001A798D" w:rsidDel="006A61DC">
          <w:rPr>
            <w:sz w:val="22"/>
            <w:szCs w:val="22"/>
          </w:rPr>
          <w:delText xml:space="preserve"> </w:delText>
        </w:r>
      </w:del>
      <w:ins w:id="88" w:author="Xerox" w:date="2020-06-23T14:43:00Z">
        <w:r w:rsidR="001A1E18">
          <w:rPr>
            <w:sz w:val="22"/>
            <w:szCs w:val="22"/>
          </w:rPr>
          <w:t xml:space="preserve"> </w:t>
        </w:r>
      </w:ins>
      <w:r w:rsidRPr="001A798D">
        <w:rPr>
          <w:sz w:val="22"/>
          <w:szCs w:val="22"/>
        </w:rPr>
        <w:t>We have never had a discrimination claim that involved a significant percentage of our employees or resulted in significant fines, penalties, or settlement amounts</w:t>
      </w:r>
      <w:ins w:id="89" w:author="Xerox" w:date="2020-06-23T14:44:00Z">
        <w:r w:rsidR="00522705" w:rsidRPr="00522705">
          <w:rPr>
            <w:sz w:val="22"/>
            <w:szCs w:val="22"/>
          </w:rPr>
          <w:t xml:space="preserve"> </w:t>
        </w:r>
        <w:del w:id="90" w:author="JLL Legal (NG)" w:date="2020-07-02T17:00:00Z">
          <w:r w:rsidR="00522705" w:rsidDel="00046EF6">
            <w:rPr>
              <w:sz w:val="22"/>
              <w:szCs w:val="22"/>
            </w:rPr>
            <w:delText>that h</w:delText>
          </w:r>
        </w:del>
      </w:ins>
      <w:ins w:id="91" w:author="Xerox" w:date="2020-06-23T14:45:00Z">
        <w:del w:id="92" w:author="JLL Legal (NG)" w:date="2020-07-02T17:00:00Z">
          <w:r w:rsidR="0065577F" w:rsidDel="00046EF6">
            <w:rPr>
              <w:sz w:val="22"/>
              <w:szCs w:val="22"/>
            </w:rPr>
            <w:delText>as</w:delText>
          </w:r>
        </w:del>
      </w:ins>
      <w:ins w:id="93" w:author="Xerox" w:date="2020-06-23T14:44:00Z">
        <w:del w:id="94" w:author="JLL Legal (NG)" w:date="2020-07-02T17:00:00Z">
          <w:r w:rsidR="00522705" w:rsidDel="00046EF6">
            <w:rPr>
              <w:sz w:val="22"/>
              <w:szCs w:val="22"/>
            </w:rPr>
            <w:delText xml:space="preserve"> not been disclosed in accordance  with applicable law and </w:delText>
          </w:r>
        </w:del>
      </w:ins>
      <w:del w:id="95" w:author="JLL Legal (NG)" w:date="2020-07-02T17:00:00Z">
        <w:r w:rsidRPr="001A798D" w:rsidDel="00046EF6">
          <w:rPr>
            <w:sz w:val="22"/>
            <w:szCs w:val="22"/>
          </w:rPr>
          <w:delText>.</w:delText>
        </w:r>
      </w:del>
      <w:ins w:id="96" w:author="Xerox" w:date="2020-06-23T14:46:00Z">
        <w:del w:id="97" w:author="JLL Legal (NG)" w:date="2020-07-02T17:00:00Z">
          <w:r w:rsidR="00530D7F" w:rsidDel="00046EF6">
            <w:rPr>
              <w:sz w:val="22"/>
              <w:szCs w:val="22"/>
            </w:rPr>
            <w:delText>regulatio</w:delText>
          </w:r>
        </w:del>
        <w:r w:rsidR="00530D7F">
          <w:rPr>
            <w:sz w:val="22"/>
            <w:szCs w:val="22"/>
          </w:rPr>
          <w:t>n</w:t>
        </w:r>
        <w:r w:rsidR="00530D7F" w:rsidRPr="001A798D">
          <w:rPr>
            <w:sz w:val="22"/>
            <w:szCs w:val="22"/>
          </w:rPr>
          <w:t>.</w:t>
        </w:r>
      </w:ins>
    </w:p>
    <w:p w14:paraId="4174FA28" w14:textId="11355DC0" w:rsidR="004335F5" w:rsidRPr="001A798D" w:rsidRDefault="004335F5" w:rsidP="004335F5">
      <w:pPr>
        <w:ind w:left="1440" w:hanging="720"/>
        <w:rPr>
          <w:sz w:val="22"/>
          <w:szCs w:val="22"/>
        </w:rPr>
      </w:pPr>
      <w:r w:rsidRPr="001A798D">
        <w:rPr>
          <w:sz w:val="22"/>
          <w:szCs w:val="22"/>
        </w:rPr>
        <w:t>(f)</w:t>
      </w:r>
      <w:r w:rsidRPr="001A798D">
        <w:rPr>
          <w:sz w:val="22"/>
          <w:szCs w:val="22"/>
        </w:rPr>
        <w:tab/>
        <w:t xml:space="preserve">It is our policy to support and respect the protection of human rights. We do not use, or engage in, any of the following: forced or compulsory labor, child labor, physical abuse, withholding of identity papers, or retaliation in any form. We </w:t>
      </w:r>
      <w:ins w:id="98" w:author="Xerox" w:date="2020-06-23T14:45:00Z">
        <w:del w:id="99" w:author="JLL Legal (NG)" w:date="2020-07-02T17:00:00Z">
          <w:r w:rsidR="0040401B" w:rsidDel="00046EF6">
            <w:rPr>
              <w:sz w:val="22"/>
              <w:szCs w:val="22"/>
            </w:rPr>
            <w:delText>stri</w:delText>
          </w:r>
        </w:del>
      </w:ins>
      <w:ins w:id="100" w:author="Xerox" w:date="2020-06-23T14:46:00Z">
        <w:del w:id="101" w:author="JLL Legal (NG)" w:date="2020-07-02T17:00:00Z">
          <w:r w:rsidR="0040401B" w:rsidDel="00046EF6">
            <w:rPr>
              <w:sz w:val="22"/>
              <w:szCs w:val="22"/>
            </w:rPr>
            <w:delText xml:space="preserve">ve to </w:delText>
          </w:r>
        </w:del>
      </w:ins>
      <w:r w:rsidRPr="001A798D">
        <w:rPr>
          <w:sz w:val="22"/>
          <w:szCs w:val="22"/>
        </w:rPr>
        <w:t>have satisfactory labor relations, including with respect to working hours, wages, benefits and humane treatment.</w:t>
      </w:r>
    </w:p>
    <w:p w14:paraId="3FADA6C6" w14:textId="475A36FD" w:rsidR="004335F5" w:rsidRPr="001A798D" w:rsidRDefault="004335F5" w:rsidP="004335F5">
      <w:pPr>
        <w:ind w:left="1440" w:hanging="720"/>
        <w:rPr>
          <w:sz w:val="22"/>
          <w:szCs w:val="22"/>
        </w:rPr>
      </w:pPr>
      <w:r w:rsidRPr="001A798D">
        <w:rPr>
          <w:sz w:val="22"/>
          <w:szCs w:val="22"/>
        </w:rPr>
        <w:t>(g)</w:t>
      </w:r>
      <w:r w:rsidRPr="001A798D">
        <w:rPr>
          <w:sz w:val="22"/>
          <w:szCs w:val="22"/>
        </w:rPr>
        <w:tab/>
        <w:t>It is our policy to provide a safe and healthy work environment to our employees, and we have a health and safety program that is appropriate for our services. We have not had a violation of any health or safety laws, rules or regulations in the jurisdictions within which we operate in the past 5 years that resulted in a significant financial cost to our company or affected our ability to conduct business operations</w:t>
      </w:r>
      <w:ins w:id="102" w:author="Xerox" w:date="2020-06-23T14:46:00Z">
        <w:del w:id="103" w:author="JLL Legal (NG)" w:date="2020-07-02T17:00:00Z">
          <w:r w:rsidR="00530D7F" w:rsidDel="00046EF6">
            <w:rPr>
              <w:sz w:val="22"/>
              <w:szCs w:val="22"/>
            </w:rPr>
            <w:delText xml:space="preserve"> that has not been disclosed in accordance  with applicable law and regulation</w:delText>
          </w:r>
          <w:r w:rsidR="00530D7F" w:rsidRPr="001A798D" w:rsidDel="00046EF6">
            <w:rPr>
              <w:sz w:val="22"/>
              <w:szCs w:val="22"/>
            </w:rPr>
            <w:delText>.</w:delText>
          </w:r>
        </w:del>
      </w:ins>
      <w:r w:rsidRPr="001A798D">
        <w:rPr>
          <w:sz w:val="22"/>
          <w:szCs w:val="22"/>
        </w:rPr>
        <w:t>.</w:t>
      </w:r>
    </w:p>
    <w:p w14:paraId="03E3D665" w14:textId="1DC4D865" w:rsidR="004335F5" w:rsidRPr="001A798D" w:rsidRDefault="004335F5" w:rsidP="004335F5">
      <w:pPr>
        <w:ind w:left="1440" w:hanging="720"/>
        <w:rPr>
          <w:sz w:val="22"/>
          <w:szCs w:val="22"/>
        </w:rPr>
      </w:pPr>
      <w:r w:rsidRPr="001A798D">
        <w:rPr>
          <w:sz w:val="22"/>
          <w:szCs w:val="22"/>
        </w:rPr>
        <w:t>(h)</w:t>
      </w:r>
      <w:r w:rsidRPr="001A798D">
        <w:rPr>
          <w:sz w:val="22"/>
          <w:szCs w:val="22"/>
        </w:rPr>
        <w:tab/>
        <w:t xml:space="preserve">It is our policy to uphold principles of environmental responsibility, and in our </w:t>
      </w:r>
      <w:proofErr w:type="gramStart"/>
      <w:r w:rsidRPr="001A798D">
        <w:rPr>
          <w:sz w:val="22"/>
          <w:szCs w:val="22"/>
        </w:rPr>
        <w:t>operations</w:t>
      </w:r>
      <w:proofErr w:type="gramEnd"/>
      <w:r w:rsidRPr="001A798D">
        <w:rPr>
          <w:sz w:val="22"/>
          <w:szCs w:val="22"/>
        </w:rPr>
        <w:t xml:space="preserve"> we seek to minimize adverse effects on the community, environment, and natural resources. We have not had a violation of any environmental laws, rules or regulations in the past 5 years that resulted in a material financial cost to our company or affected our ability to conduct business operations</w:t>
      </w:r>
      <w:ins w:id="104" w:author="Xerox" w:date="2020-06-23T14:46:00Z">
        <w:del w:id="105" w:author="JLL Legal (NG)" w:date="2020-07-02T17:00:00Z">
          <w:r w:rsidR="00530D7F" w:rsidRPr="00530D7F" w:rsidDel="00046EF6">
            <w:rPr>
              <w:sz w:val="22"/>
              <w:szCs w:val="22"/>
            </w:rPr>
            <w:delText xml:space="preserve"> </w:delText>
          </w:r>
          <w:r w:rsidR="00530D7F" w:rsidDel="00046EF6">
            <w:rPr>
              <w:sz w:val="22"/>
              <w:szCs w:val="22"/>
            </w:rPr>
            <w:delText>that has not been disclosed in accordance  with applicable law and regulation</w:delText>
          </w:r>
          <w:r w:rsidR="00530D7F" w:rsidRPr="001A798D" w:rsidDel="00046EF6">
            <w:rPr>
              <w:sz w:val="22"/>
              <w:szCs w:val="22"/>
            </w:rPr>
            <w:delText>.</w:delText>
          </w:r>
        </w:del>
      </w:ins>
      <w:r w:rsidRPr="001A798D">
        <w:rPr>
          <w:sz w:val="22"/>
          <w:szCs w:val="22"/>
        </w:rPr>
        <w:t>.</w:t>
      </w:r>
    </w:p>
    <w:p w14:paraId="56A499B6" w14:textId="77777777" w:rsidR="004335F5" w:rsidRPr="001A798D" w:rsidRDefault="004335F5" w:rsidP="004335F5">
      <w:pPr>
        <w:ind w:left="720" w:hanging="720"/>
        <w:rPr>
          <w:sz w:val="22"/>
          <w:szCs w:val="22"/>
        </w:rPr>
      </w:pPr>
    </w:p>
    <w:p w14:paraId="03A9BDBA" w14:textId="77777777" w:rsidR="004335F5" w:rsidRPr="001A798D" w:rsidRDefault="004335F5" w:rsidP="004335F5">
      <w:pPr>
        <w:ind w:left="720" w:hanging="720"/>
        <w:rPr>
          <w:sz w:val="22"/>
          <w:szCs w:val="22"/>
        </w:rPr>
      </w:pPr>
      <w:r w:rsidRPr="001A798D">
        <w:rPr>
          <w:sz w:val="22"/>
          <w:szCs w:val="22"/>
        </w:rPr>
        <w:tab/>
        <w:t xml:space="preserve">Please notify JLL Legal at </w:t>
      </w:r>
      <w:hyperlink r:id="rId17" w:history="1">
        <w:r w:rsidRPr="001A798D">
          <w:rPr>
            <w:rStyle w:val="Hyperlink"/>
            <w:sz w:val="22"/>
            <w:szCs w:val="22"/>
          </w:rPr>
          <w:t>Vendor.Compliance@am.jll.com</w:t>
        </w:r>
      </w:hyperlink>
      <w:r w:rsidRPr="001A798D">
        <w:rPr>
          <w:sz w:val="22"/>
          <w:szCs w:val="22"/>
        </w:rPr>
        <w:t xml:space="preserve"> if you have any exceptions to the above representations and warranties, and cc: the JLL business team at</w:t>
      </w:r>
      <w:r w:rsidRPr="00FA78F5">
        <w:rPr>
          <w:sz w:val="22"/>
        </w:rPr>
        <w:t>:</w:t>
      </w:r>
      <w:r w:rsidRPr="0058068E">
        <w:rPr>
          <w:sz w:val="22"/>
          <w:highlight w:val="cyan"/>
        </w:rPr>
        <w:t xml:space="preserve"> </w:t>
      </w:r>
      <w:hyperlink r:id="rId18" w:history="1">
        <w:r w:rsidR="00FA78F5" w:rsidRPr="001F65CD">
          <w:rPr>
            <w:rStyle w:val="Hyperlink"/>
            <w:sz w:val="22"/>
            <w:szCs w:val="22"/>
          </w:rPr>
          <w:t>SCMP.East@am.jll.com</w:t>
        </w:r>
      </w:hyperlink>
      <w:r w:rsidR="00FA78F5">
        <w:rPr>
          <w:sz w:val="22"/>
          <w:szCs w:val="22"/>
        </w:rPr>
        <w:t>.</w:t>
      </w:r>
    </w:p>
    <w:p w14:paraId="21E03D8C" w14:textId="77777777" w:rsidR="004335F5" w:rsidRPr="004335F5" w:rsidRDefault="004335F5" w:rsidP="004335F5">
      <w:pPr>
        <w:ind w:left="720" w:hanging="720"/>
        <w:rPr>
          <w:sz w:val="22"/>
          <w:szCs w:val="22"/>
        </w:rPr>
      </w:pPr>
    </w:p>
    <w:p w14:paraId="32A5E772" w14:textId="77777777" w:rsidR="00F71EAD" w:rsidRDefault="00F71EAD" w:rsidP="004335F5">
      <w:pPr>
        <w:ind w:left="720" w:hanging="720"/>
        <w:rPr>
          <w:sz w:val="22"/>
          <w:szCs w:val="22"/>
        </w:rPr>
      </w:pPr>
    </w:p>
    <w:p w14:paraId="21ACD41C" w14:textId="77777777" w:rsidR="00F71EAD" w:rsidRDefault="00F71EAD">
      <w:pPr>
        <w:rPr>
          <w:sz w:val="22"/>
          <w:szCs w:val="22"/>
        </w:rPr>
      </w:pPr>
      <w:r>
        <w:rPr>
          <w:b/>
          <w:sz w:val="22"/>
          <w:szCs w:val="22"/>
        </w:rPr>
        <w:t>6.</w:t>
      </w:r>
      <w:r>
        <w:rPr>
          <w:b/>
          <w:sz w:val="22"/>
          <w:szCs w:val="22"/>
        </w:rPr>
        <w:tab/>
      </w:r>
      <w:commentRangeStart w:id="106"/>
      <w:commentRangeStart w:id="107"/>
      <w:commentRangeStart w:id="108"/>
      <w:commentRangeStart w:id="109"/>
      <w:commentRangeStart w:id="110"/>
      <w:r>
        <w:rPr>
          <w:b/>
          <w:sz w:val="22"/>
          <w:szCs w:val="22"/>
          <w:u w:val="single"/>
        </w:rPr>
        <w:t>Confidentiality</w:t>
      </w:r>
      <w:commentRangeEnd w:id="106"/>
      <w:r w:rsidR="001655F7">
        <w:rPr>
          <w:rStyle w:val="CommentReference"/>
        </w:rPr>
        <w:commentReference w:id="106"/>
      </w:r>
      <w:commentRangeEnd w:id="107"/>
      <w:r w:rsidR="0033021F">
        <w:rPr>
          <w:rStyle w:val="CommentReference"/>
        </w:rPr>
        <w:commentReference w:id="107"/>
      </w:r>
      <w:commentRangeEnd w:id="108"/>
      <w:r w:rsidR="00611BD3">
        <w:rPr>
          <w:rStyle w:val="CommentReference"/>
        </w:rPr>
        <w:commentReference w:id="108"/>
      </w:r>
      <w:commentRangeEnd w:id="109"/>
      <w:r w:rsidR="00094558">
        <w:rPr>
          <w:rStyle w:val="CommentReference"/>
        </w:rPr>
        <w:commentReference w:id="109"/>
      </w:r>
      <w:commentRangeEnd w:id="110"/>
      <w:r w:rsidR="00B232DE">
        <w:rPr>
          <w:rStyle w:val="CommentReference"/>
        </w:rPr>
        <w:commentReference w:id="110"/>
      </w:r>
    </w:p>
    <w:p w14:paraId="7E520BE3" w14:textId="77777777" w:rsidR="00F71EAD" w:rsidRDefault="00F71EAD">
      <w:pPr>
        <w:rPr>
          <w:sz w:val="22"/>
          <w:szCs w:val="22"/>
        </w:rPr>
      </w:pPr>
    </w:p>
    <w:p w14:paraId="41DB1497" w14:textId="6396610D" w:rsidR="009A7BB9" w:rsidRDefault="00837D57" w:rsidP="00837D57">
      <w:pPr>
        <w:rPr>
          <w:ins w:id="111" w:author="JLL Legal (NG)" w:date="2020-07-02T17:16:00Z"/>
          <w:sz w:val="22"/>
          <w:szCs w:val="22"/>
        </w:rPr>
      </w:pPr>
      <w:bookmarkStart w:id="112" w:name="_Hlk530044160"/>
      <w:r>
        <w:rPr>
          <w:sz w:val="22"/>
          <w:szCs w:val="22"/>
        </w:rPr>
        <w:t xml:space="preserve">6.1 Confidential Information. </w:t>
      </w:r>
      <w:bookmarkEnd w:id="112"/>
      <w:ins w:id="113" w:author="JLL Legal (NG)" w:date="2020-07-22T13:50:00Z">
        <w:r w:rsidR="00A50D69" w:rsidRPr="001014AC">
          <w:rPr>
            <w:sz w:val="22"/>
            <w:szCs w:val="22"/>
          </w:rPr>
          <w:t xml:space="preserve">Service Contractor agrees that any material, information, data and other communications disclosed during the performance of this Agreement by Owner or Manager to the Service Contractor and, if in writing, marked as “Confidential” or “Proprietary,” or, if disclosed orally, designated as confidential at the time of disclosure is confidential information (“Confidential Information”) and may not be disclosed by the Service Contractor unless otherwise permitted by this Agreement.  Service Contractor further agrees that any material, information, data and other communications relating to Owner’s past, present or future research, development and/or business operations, strategies or ideas, including, without limitation, customer information and/or information relating to Owner’s business methodologies, finances, plans, systems, programs or forecasts that provides Owner with a competitive advantage, that is not generally known by persons not employed by Owner and that could not easily be determined or learned by someone outside its organization shall be deemed to be Confidential Information and may not be disclosed by the Service Contractor unless otherwise permitted herein.  Service Contractor further agrees that all Confidential Information is and will remain the property of Owner and that such Confidential Information will not be copied or reproduced without the express written consent of Owner, except for such copies as may be reasonably required for internal evaluation or performance by the Service Contractor.  Such copies shall be clearly marked as “Confidential” or “Proprietary.”  Any Confidential Information provided by Owner or Manager to Service Contractor will be used solely for the purpose of performing under this Agreement and shall not be used by Service Contractor for any other purpose.  </w:t>
        </w:r>
        <w:r w:rsidR="00A50D69">
          <w:rPr>
            <w:sz w:val="22"/>
            <w:szCs w:val="22"/>
          </w:rPr>
          <w:t xml:space="preserve">Information obtained by Manager or Owner in operational assessments shall be considered Confidential Information of Service Contractor. and shall not be disclosed by Owner or Manager. </w:t>
        </w:r>
        <w:r w:rsidR="00A50D69" w:rsidRPr="001014AC">
          <w:rPr>
            <w:sz w:val="22"/>
            <w:szCs w:val="22"/>
          </w:rPr>
          <w:t>Notwithstanding the foregoing definition, however, “</w:t>
        </w:r>
        <w:r w:rsidR="00A50D69" w:rsidRPr="001014AC">
          <w:rPr>
            <w:sz w:val="22"/>
            <w:szCs w:val="22"/>
            <w:u w:val="single"/>
          </w:rPr>
          <w:t>Confidential Information</w:t>
        </w:r>
        <w:r w:rsidR="00A50D69" w:rsidRPr="001014AC">
          <w:rPr>
            <w:sz w:val="22"/>
            <w:szCs w:val="22"/>
          </w:rPr>
          <w:t xml:space="preserve">” shall not include information that: (i) is or becomes publicly available other than as a result of a disclosure by the Receiving Party, (ii) is or becomes available to the Receiving Party on a non-confidential basis from a source (other than the Disclosing Party) which is not prohibited from disclosing such information to the Receiving Party by any legal, contractual, or fiduciary obligation, (iii) is independently developed by the Receiving Party, as demonstrated by written or documented evidence, or (iv) was known by the Receiving Party prior to disclosure to the Receiving Party by the Disclosing Party, as demonstrated by written or documented material.  The obligations in this Article shall not restrict any disclosure pursuant to any law or disclosure to any Governmental Authority; provided that in both cases, the Receiving Party shall give prompt notice to the Disclosing Party of such order prior to such disclosure to allow the Disclosing Party to make a reasonable effort to obtain a protective order or otherwise protect the confidentiality of such information. </w:t>
        </w:r>
        <w:r w:rsidR="00A50D69">
          <w:rPr>
            <w:sz w:val="22"/>
            <w:szCs w:val="22"/>
          </w:rPr>
          <w:t xml:space="preserve">Service Contractor shall return all Confidential Information upon request. </w:t>
        </w:r>
      </w:ins>
      <w:del w:id="114" w:author="JLL Legal (NG)" w:date="2020-07-22T13:50:00Z">
        <w:r w:rsidRPr="001A798D" w:rsidDel="00A50D69">
          <w:rPr>
            <w:sz w:val="22"/>
            <w:szCs w:val="22"/>
          </w:rPr>
          <w:delText xml:space="preserve">The term “Confidential Information” shall mean any and all confidential and proprietary information, data, and documentation, including business and financial information, customer information, and individual personal information, which </w:delText>
        </w:r>
      </w:del>
      <w:ins w:id="115" w:author="Xerox" w:date="2020-06-23T16:19:00Z">
        <w:del w:id="116" w:author="JLL Legal (NG)" w:date="2020-07-02T17:17:00Z">
          <w:r w:rsidR="00634DA4" w:rsidDel="00E73F5E">
            <w:rPr>
              <w:sz w:val="22"/>
              <w:szCs w:val="22"/>
            </w:rPr>
            <w:delText xml:space="preserve">a </w:delText>
          </w:r>
        </w:del>
      </w:ins>
      <w:ins w:id="117" w:author="Xerox" w:date="2020-06-23T16:20:00Z">
        <w:del w:id="118" w:author="JLL Legal (NG)" w:date="2020-07-02T17:17:00Z">
          <w:r w:rsidR="00755BB4" w:rsidDel="00E73F5E">
            <w:rPr>
              <w:sz w:val="22"/>
              <w:szCs w:val="22"/>
            </w:rPr>
            <w:delText xml:space="preserve">receiving </w:delText>
          </w:r>
        </w:del>
      </w:ins>
      <w:ins w:id="119" w:author="Xerox" w:date="2020-06-23T16:19:00Z">
        <w:del w:id="120" w:author="JLL Legal (NG)" w:date="2020-07-02T17:17:00Z">
          <w:r w:rsidR="00634DA4" w:rsidDel="00E73F5E">
            <w:rPr>
              <w:sz w:val="22"/>
              <w:szCs w:val="22"/>
            </w:rPr>
            <w:delText xml:space="preserve"> party (“</w:delText>
          </w:r>
        </w:del>
      </w:ins>
      <w:ins w:id="121" w:author="Xerox" w:date="2020-06-23T16:20:00Z">
        <w:del w:id="122" w:author="JLL Legal (NG)" w:date="2020-07-02T17:17:00Z">
          <w:r w:rsidR="00755BB4" w:rsidDel="00E73F5E">
            <w:rPr>
              <w:sz w:val="22"/>
              <w:szCs w:val="22"/>
            </w:rPr>
            <w:delText>Receiver</w:delText>
          </w:r>
        </w:del>
      </w:ins>
      <w:ins w:id="123" w:author="Xerox" w:date="2020-06-23T16:19:00Z">
        <w:del w:id="124" w:author="JLL Legal (NG)" w:date="2020-07-02T17:17:00Z">
          <w:r w:rsidR="00634DA4" w:rsidDel="00E73F5E">
            <w:rPr>
              <w:sz w:val="22"/>
              <w:szCs w:val="22"/>
            </w:rPr>
            <w:delText xml:space="preserve">”) </w:delText>
          </w:r>
        </w:del>
      </w:ins>
      <w:del w:id="125" w:author="JLL Legal (NG)" w:date="2020-07-22T13:50:00Z">
        <w:r w:rsidRPr="001A798D" w:rsidDel="00A50D69">
          <w:rPr>
            <w:sz w:val="22"/>
            <w:szCs w:val="22"/>
          </w:rPr>
          <w:delText xml:space="preserve">Service Contractor receives from </w:delText>
        </w:r>
      </w:del>
      <w:ins w:id="126" w:author="Xerox" w:date="2020-06-23T16:20:00Z">
        <w:del w:id="127" w:author="JLL Legal (NG)" w:date="2020-07-02T17:17:00Z">
          <w:r w:rsidR="00755BB4" w:rsidDel="00E73F5E">
            <w:rPr>
              <w:sz w:val="22"/>
              <w:szCs w:val="22"/>
            </w:rPr>
            <w:delText>a disclosing party (“Discloser”)</w:delText>
          </w:r>
        </w:del>
      </w:ins>
      <w:del w:id="128" w:author="JLL Legal (NG)" w:date="2020-07-22T13:50:00Z">
        <w:r w:rsidRPr="001A798D" w:rsidDel="00A50D69">
          <w:rPr>
            <w:sz w:val="22"/>
            <w:szCs w:val="22"/>
          </w:rPr>
          <w:delText xml:space="preserve">Manager or Owner, and all inventions, trade secrets, methods, reports, records, computer software, designs, drawings, documents and other materials </w:delText>
        </w:r>
        <w:r w:rsidRPr="00B40937" w:rsidDel="00A50D69">
          <w:rPr>
            <w:sz w:val="22"/>
            <w:szCs w:val="22"/>
          </w:rPr>
          <w:delText>prepared by Service Contractor</w:delText>
        </w:r>
      </w:del>
      <w:ins w:id="129" w:author="Xerox" w:date="2020-06-23T16:21:00Z">
        <w:del w:id="130" w:author="JLL Legal (NG)" w:date="2020-07-02T17:17:00Z">
          <w:r w:rsidR="00C15DCA" w:rsidDel="00E73F5E">
            <w:rPr>
              <w:sz w:val="22"/>
              <w:szCs w:val="22"/>
            </w:rPr>
            <w:delText>a Discloser</w:delText>
          </w:r>
        </w:del>
      </w:ins>
      <w:del w:id="131" w:author="JLL Legal (NG)" w:date="2020-07-22T13:50:00Z">
        <w:r w:rsidRPr="00B40937" w:rsidDel="00A50D69">
          <w:rPr>
            <w:sz w:val="22"/>
            <w:szCs w:val="22"/>
          </w:rPr>
          <w:delText xml:space="preserve"> pursuant to this Agreement</w:delText>
        </w:r>
        <w:r w:rsidRPr="001A798D" w:rsidDel="00A50D69">
          <w:rPr>
            <w:sz w:val="22"/>
            <w:szCs w:val="22"/>
          </w:rPr>
          <w:delText>. Confidential Information shall not include information that Service Contractor</w:delText>
        </w:r>
      </w:del>
      <w:ins w:id="132" w:author="Xerox" w:date="2020-06-23T16:21:00Z">
        <w:del w:id="133" w:author="JLL Legal (NG)" w:date="2020-07-02T17:18:00Z">
          <w:r w:rsidR="00B92093" w:rsidDel="00E73F5E">
            <w:rPr>
              <w:sz w:val="22"/>
              <w:szCs w:val="22"/>
            </w:rPr>
            <w:delText>Discloser</w:delText>
          </w:r>
        </w:del>
      </w:ins>
      <w:del w:id="134" w:author="JLL Legal (NG)" w:date="2020-07-22T13:50:00Z">
        <w:r w:rsidRPr="001A798D" w:rsidDel="00A50D69">
          <w:rPr>
            <w:sz w:val="22"/>
            <w:szCs w:val="22"/>
          </w:rPr>
          <w:delText xml:space="preserve"> can establish is: (i) generally available to the public other than as a result of disclosure by Service Contractor</w:delText>
        </w:r>
      </w:del>
      <w:ins w:id="135" w:author="Xerox" w:date="2020-06-23T16:22:00Z">
        <w:del w:id="136" w:author="JLL Legal (NG)" w:date="2020-07-02T17:18:00Z">
          <w:r w:rsidR="006632B9" w:rsidDel="00E73F5E">
            <w:rPr>
              <w:sz w:val="22"/>
              <w:szCs w:val="22"/>
            </w:rPr>
            <w:delText>Receiver</w:delText>
          </w:r>
        </w:del>
      </w:ins>
      <w:del w:id="137" w:author="JLL Legal (NG)" w:date="2020-07-22T13:50:00Z">
        <w:r w:rsidRPr="001A798D" w:rsidDel="00A50D69">
          <w:rPr>
            <w:sz w:val="22"/>
            <w:szCs w:val="22"/>
          </w:rPr>
          <w:delText xml:space="preserve">, its employees or subcontractors; (ii) </w:delText>
        </w:r>
      </w:del>
      <w:ins w:id="138" w:author="Xerox" w:date="2020-06-23T16:23:00Z">
        <w:del w:id="139" w:author="JLL Legal (NG)" w:date="2020-07-22T13:50:00Z">
          <w:r w:rsidR="006632B9" w:rsidDel="00A50D69">
            <w:rPr>
              <w:sz w:val="22"/>
              <w:szCs w:val="22"/>
            </w:rPr>
            <w:delText xml:space="preserve">lawfully </w:delText>
          </w:r>
        </w:del>
      </w:ins>
      <w:del w:id="140" w:author="JLL Legal (NG)" w:date="2020-07-22T13:50:00Z">
        <w:r w:rsidRPr="001A798D" w:rsidDel="00A50D69">
          <w:rPr>
            <w:sz w:val="22"/>
            <w:szCs w:val="22"/>
          </w:rPr>
          <w:delText xml:space="preserve">received by </w:delText>
        </w:r>
      </w:del>
      <w:ins w:id="141" w:author="Xerox" w:date="2020-06-23T16:23:00Z">
        <w:del w:id="142" w:author="JLL Legal (NG)" w:date="2020-07-02T17:18:00Z">
          <w:r w:rsidR="006632B9" w:rsidDel="00E73F5E">
            <w:rPr>
              <w:sz w:val="22"/>
              <w:szCs w:val="22"/>
            </w:rPr>
            <w:delText>Receiver</w:delText>
          </w:r>
        </w:del>
      </w:ins>
      <w:del w:id="143" w:author="JLL Legal (NG)" w:date="2020-07-22T13:50:00Z">
        <w:r w:rsidRPr="001A798D" w:rsidDel="00A50D69">
          <w:rPr>
            <w:sz w:val="22"/>
            <w:szCs w:val="22"/>
          </w:rPr>
          <w:delText>Service Contractor from a party that is not bound by disclosure restrictions</w:delText>
        </w:r>
      </w:del>
      <w:ins w:id="144" w:author="Xerox" w:date="2020-06-23T16:23:00Z">
        <w:del w:id="145" w:author="JLL Legal (NG)" w:date="2020-07-22T13:50:00Z">
          <w:r w:rsidR="00C92FBF" w:rsidDel="00A50D69">
            <w:rPr>
              <w:sz w:val="22"/>
              <w:szCs w:val="22"/>
            </w:rPr>
            <w:delText xml:space="preserve"> and has a right to disclose it</w:delText>
          </w:r>
        </w:del>
      </w:ins>
      <w:del w:id="146" w:author="JLL Legal (NG)" w:date="2020-07-22T13:50:00Z">
        <w:r w:rsidRPr="001A798D" w:rsidDel="00A50D69">
          <w:rPr>
            <w:sz w:val="22"/>
            <w:szCs w:val="22"/>
          </w:rPr>
          <w:delText>; (iii) developed independently by Service Contractor</w:delText>
        </w:r>
      </w:del>
      <w:ins w:id="147" w:author="Xerox" w:date="2020-06-23T16:24:00Z">
        <w:del w:id="148" w:author="JLL Legal (NG)" w:date="2020-07-02T17:18:00Z">
          <w:r w:rsidR="00E15823" w:rsidDel="00E73F5E">
            <w:rPr>
              <w:sz w:val="22"/>
              <w:szCs w:val="22"/>
            </w:rPr>
            <w:delText>Receiver</w:delText>
          </w:r>
        </w:del>
      </w:ins>
      <w:del w:id="149" w:author="JLL Legal (NG)" w:date="2020-07-22T13:50:00Z">
        <w:r w:rsidRPr="001A798D" w:rsidDel="00A50D69">
          <w:rPr>
            <w:sz w:val="22"/>
            <w:szCs w:val="22"/>
          </w:rPr>
          <w:delText xml:space="preserve"> for general business use with other customers provided that such material does not include any information specific to Owner or Manager</w:delText>
        </w:r>
      </w:del>
      <w:ins w:id="150" w:author="Xerox" w:date="2020-06-23T16:24:00Z">
        <w:del w:id="151" w:author="JLL Legal (NG)" w:date="2020-07-02T17:18:00Z">
          <w:r w:rsidR="004B41E2" w:rsidDel="00E73F5E">
            <w:rPr>
              <w:sz w:val="22"/>
              <w:szCs w:val="22"/>
            </w:rPr>
            <w:delText>Discloser</w:delText>
          </w:r>
        </w:del>
      </w:ins>
      <w:del w:id="152" w:author="JLL Legal (NG)" w:date="2020-07-22T13:50:00Z">
        <w:r w:rsidRPr="001A798D" w:rsidDel="00A50D69">
          <w:rPr>
            <w:sz w:val="22"/>
            <w:szCs w:val="22"/>
          </w:rPr>
          <w:delText>; or (iv) required to be disclosed pursuant to a valid subpoena or other legal process, provided that Service Contractor</w:delText>
        </w:r>
      </w:del>
      <w:ins w:id="153" w:author="Xerox" w:date="2020-06-23T16:25:00Z">
        <w:del w:id="154" w:author="JLL Legal (NG)" w:date="2020-07-02T17:18:00Z">
          <w:r w:rsidR="004B41E2" w:rsidDel="00E73F5E">
            <w:rPr>
              <w:sz w:val="22"/>
              <w:szCs w:val="22"/>
            </w:rPr>
            <w:delText>Receiver</w:delText>
          </w:r>
        </w:del>
      </w:ins>
      <w:del w:id="155" w:author="JLL Legal (NG)" w:date="2020-07-22T13:50:00Z">
        <w:r w:rsidRPr="001A798D" w:rsidDel="00A50D69">
          <w:rPr>
            <w:sz w:val="22"/>
            <w:szCs w:val="22"/>
          </w:rPr>
          <w:delText xml:space="preserve"> shall give Manager </w:delText>
        </w:r>
      </w:del>
      <w:ins w:id="156" w:author="Xerox" w:date="2020-06-23T16:25:00Z">
        <w:del w:id="157" w:author="JLL Legal (NG)" w:date="2020-07-02T17:18:00Z">
          <w:r w:rsidR="003D7B0A" w:rsidDel="00E73F5E">
            <w:rPr>
              <w:sz w:val="22"/>
              <w:szCs w:val="22"/>
            </w:rPr>
            <w:delText>Discloser</w:delText>
          </w:r>
          <w:r w:rsidR="003D7B0A" w:rsidRPr="001A798D" w:rsidDel="00E73F5E">
            <w:rPr>
              <w:sz w:val="22"/>
              <w:szCs w:val="22"/>
            </w:rPr>
            <w:delText xml:space="preserve"> </w:delText>
          </w:r>
        </w:del>
      </w:ins>
      <w:del w:id="158" w:author="JLL Legal (NG)" w:date="2020-07-22T13:50:00Z">
        <w:r w:rsidRPr="001A798D" w:rsidDel="00A50D69">
          <w:rPr>
            <w:sz w:val="22"/>
            <w:szCs w:val="22"/>
          </w:rPr>
          <w:delText xml:space="preserve">prompt notice of such legal action. </w:delText>
        </w:r>
        <w:r w:rsidRPr="00B40937" w:rsidDel="00A50D69">
          <w:rPr>
            <w:sz w:val="22"/>
            <w:szCs w:val="22"/>
          </w:rPr>
          <w:delText>Service Contractor</w:delText>
        </w:r>
      </w:del>
      <w:ins w:id="159" w:author="Xerox" w:date="2020-06-23T16:25:00Z">
        <w:del w:id="160" w:author="JLL Legal (NG)" w:date="2020-07-02T17:19:00Z">
          <w:r w:rsidR="003D7B0A" w:rsidDel="00E73F5E">
            <w:rPr>
              <w:sz w:val="22"/>
              <w:szCs w:val="22"/>
            </w:rPr>
            <w:delText>Receiver</w:delText>
          </w:r>
        </w:del>
      </w:ins>
      <w:del w:id="161" w:author="JLL Legal (NG)" w:date="2020-07-22T13:50:00Z">
        <w:r w:rsidRPr="00B40937" w:rsidDel="00A50D69">
          <w:rPr>
            <w:sz w:val="22"/>
            <w:szCs w:val="22"/>
          </w:rPr>
          <w:delText xml:space="preserve"> acknowledges that all Confidential Information is confidential and proprietary to Owner</w:delText>
        </w:r>
      </w:del>
      <w:ins w:id="162" w:author="Xerox" w:date="2020-06-23T16:25:00Z">
        <w:del w:id="163" w:author="JLL Legal (NG)" w:date="2020-07-02T17:19:00Z">
          <w:r w:rsidR="003D7B0A" w:rsidDel="00E73F5E">
            <w:rPr>
              <w:sz w:val="22"/>
              <w:szCs w:val="22"/>
            </w:rPr>
            <w:delText>Discloser</w:delText>
          </w:r>
        </w:del>
      </w:ins>
      <w:del w:id="164" w:author="JLL Legal (NG)" w:date="2020-07-22T13:50:00Z">
        <w:r w:rsidRPr="001A798D" w:rsidDel="00A50D69">
          <w:rPr>
            <w:sz w:val="22"/>
            <w:szCs w:val="22"/>
          </w:rPr>
          <w:delText>. Service Contractor</w:delText>
        </w:r>
      </w:del>
      <w:ins w:id="165" w:author="Xerox" w:date="2020-06-23T16:25:00Z">
        <w:del w:id="166" w:author="JLL Legal (NG)" w:date="2020-07-02T17:19:00Z">
          <w:r w:rsidR="00045A62" w:rsidDel="00E73F5E">
            <w:rPr>
              <w:sz w:val="22"/>
              <w:szCs w:val="22"/>
            </w:rPr>
            <w:delText>Receiver</w:delText>
          </w:r>
        </w:del>
      </w:ins>
      <w:del w:id="167" w:author="JLL Legal (NG)" w:date="2020-07-22T13:50:00Z">
        <w:r w:rsidRPr="001A798D" w:rsidDel="00A50D69">
          <w:rPr>
            <w:sz w:val="22"/>
            <w:szCs w:val="22"/>
          </w:rPr>
          <w:delText xml:space="preserve"> shall use Confidential Information </w:delText>
        </w:r>
        <w:r w:rsidRPr="00B40937" w:rsidDel="00A50D69">
          <w:rPr>
            <w:sz w:val="22"/>
            <w:szCs w:val="22"/>
          </w:rPr>
          <w:delText>only to the extent necessary for Service Contractor to perform</w:delText>
        </w:r>
      </w:del>
      <w:ins w:id="168" w:author="Xerox" w:date="2020-06-23T16:26:00Z">
        <w:del w:id="169" w:author="JLL Legal (NG)" w:date="2020-07-02T17:19:00Z">
          <w:r w:rsidR="00045A62" w:rsidDel="007C5406">
            <w:rPr>
              <w:sz w:val="22"/>
              <w:szCs w:val="22"/>
            </w:rPr>
            <w:delText>ance of</w:delText>
          </w:r>
        </w:del>
      </w:ins>
      <w:del w:id="170" w:author="JLL Legal (NG)" w:date="2020-07-22T13:50:00Z">
        <w:r w:rsidRPr="00B40937" w:rsidDel="00A50D69">
          <w:rPr>
            <w:sz w:val="22"/>
            <w:szCs w:val="22"/>
          </w:rPr>
          <w:delText xml:space="preserve"> the Contract Duties</w:delText>
        </w:r>
        <w:r w:rsidRPr="001A798D" w:rsidDel="00A50D69">
          <w:rPr>
            <w:sz w:val="22"/>
            <w:szCs w:val="22"/>
          </w:rPr>
          <w:delText xml:space="preserve"> and for no other purpose whatsoever. Service </w:delText>
        </w:r>
      </w:del>
      <w:ins w:id="171" w:author="Xerox" w:date="2020-06-23T16:27:00Z">
        <w:del w:id="172" w:author="JLL Legal (NG)" w:date="2020-07-02T17:19:00Z">
          <w:r w:rsidR="00A35E89" w:rsidDel="007C5406">
            <w:rPr>
              <w:sz w:val="22"/>
              <w:szCs w:val="22"/>
            </w:rPr>
            <w:delText>Receiver</w:delText>
          </w:r>
        </w:del>
      </w:ins>
      <w:ins w:id="173" w:author="Xerox" w:date="2020-06-23T16:28:00Z">
        <w:del w:id="174" w:author="JLL Legal (NG)" w:date="2020-07-02T17:19:00Z">
          <w:r w:rsidR="00A35E89" w:rsidDel="007C5406">
            <w:rPr>
              <w:sz w:val="22"/>
              <w:szCs w:val="22"/>
            </w:rPr>
            <w:delText xml:space="preserve"> </w:delText>
          </w:r>
        </w:del>
      </w:ins>
      <w:del w:id="175" w:author="JLL Legal (NG)" w:date="2020-07-22T13:50:00Z">
        <w:r w:rsidRPr="001A798D" w:rsidDel="00A50D69">
          <w:rPr>
            <w:sz w:val="22"/>
            <w:szCs w:val="22"/>
          </w:rPr>
          <w:delText>Contractor shall not disclose or permit access to Confidential Information to any third party without the consent of Owner or Manager</w:delText>
        </w:r>
      </w:del>
      <w:ins w:id="176" w:author="Xerox" w:date="2020-06-23T16:28:00Z">
        <w:del w:id="177" w:author="JLL Legal (NG)" w:date="2020-07-02T17:19:00Z">
          <w:r w:rsidR="008A5B56" w:rsidDel="007C5406">
            <w:rPr>
              <w:sz w:val="22"/>
              <w:szCs w:val="22"/>
            </w:rPr>
            <w:delText>Discloser</w:delText>
          </w:r>
        </w:del>
      </w:ins>
      <w:del w:id="178" w:author="JLL Legal (NG)" w:date="2020-07-22T13:50:00Z">
        <w:r w:rsidRPr="001A798D" w:rsidDel="00A50D69">
          <w:rPr>
            <w:sz w:val="22"/>
            <w:szCs w:val="22"/>
          </w:rPr>
          <w:delText>, and only if such person has a legitimate need to know the Confidential Information to permit Service Contractor to</w:delText>
        </w:r>
      </w:del>
      <w:ins w:id="179" w:author="Xerox" w:date="2020-06-23T16:28:00Z">
        <w:del w:id="180" w:author="JLL Legal (NG)" w:date="2020-07-02T17:19:00Z">
          <w:r w:rsidR="008A5B56" w:rsidDel="007C5406">
            <w:rPr>
              <w:sz w:val="22"/>
              <w:szCs w:val="22"/>
            </w:rPr>
            <w:delText>Receiver’s</w:delText>
          </w:r>
        </w:del>
      </w:ins>
      <w:del w:id="181" w:author="JLL Legal (NG)" w:date="2020-07-22T13:50:00Z">
        <w:r w:rsidRPr="001A798D" w:rsidDel="00A50D69">
          <w:rPr>
            <w:sz w:val="22"/>
            <w:szCs w:val="22"/>
          </w:rPr>
          <w:delText xml:space="preserve"> perform</w:delText>
        </w:r>
      </w:del>
      <w:ins w:id="182" w:author="Xerox" w:date="2020-06-23T16:28:00Z">
        <w:del w:id="183" w:author="JLL Legal (NG)" w:date="2020-07-02T17:20:00Z">
          <w:r w:rsidR="008A5B56" w:rsidDel="007C5406">
            <w:rPr>
              <w:sz w:val="22"/>
              <w:szCs w:val="22"/>
            </w:rPr>
            <w:delText>ance of</w:delText>
          </w:r>
        </w:del>
      </w:ins>
      <w:del w:id="184" w:author="JLL Legal (NG)" w:date="2020-07-22T13:50:00Z">
        <w:r w:rsidRPr="001A798D" w:rsidDel="00A50D69">
          <w:rPr>
            <w:sz w:val="22"/>
            <w:szCs w:val="22"/>
          </w:rPr>
          <w:delText xml:space="preserve"> the Contract Duties. Service Contractor</w:delText>
        </w:r>
      </w:del>
      <w:ins w:id="185" w:author="Xerox" w:date="2020-06-23T16:28:00Z">
        <w:del w:id="186" w:author="JLL Legal (NG)" w:date="2020-07-02T17:20:00Z">
          <w:r w:rsidR="005A6DB8" w:rsidDel="007C5406">
            <w:rPr>
              <w:sz w:val="22"/>
              <w:szCs w:val="22"/>
            </w:rPr>
            <w:delText>Receiver</w:delText>
          </w:r>
        </w:del>
      </w:ins>
      <w:del w:id="187" w:author="JLL Legal (NG)" w:date="2020-07-22T13:50:00Z">
        <w:r w:rsidRPr="001A798D" w:rsidDel="00A50D69">
          <w:rPr>
            <w:sz w:val="22"/>
            <w:szCs w:val="22"/>
          </w:rPr>
          <w:delText xml:space="preserve"> shall require that any such third party be subject to confidentiality obligations no less stringent than those set forth herein. Service Contractor</w:delText>
        </w:r>
      </w:del>
      <w:ins w:id="188" w:author="Xerox" w:date="2020-06-23T16:28:00Z">
        <w:del w:id="189" w:author="JLL Legal (NG)" w:date="2020-07-02T17:20:00Z">
          <w:r w:rsidR="005A6DB8" w:rsidDel="007C5406">
            <w:rPr>
              <w:sz w:val="22"/>
              <w:szCs w:val="22"/>
            </w:rPr>
            <w:delText>Receiver</w:delText>
          </w:r>
        </w:del>
      </w:ins>
      <w:del w:id="190" w:author="JLL Legal (NG)" w:date="2020-07-22T13:50:00Z">
        <w:r w:rsidRPr="001A798D" w:rsidDel="00A50D69">
          <w:rPr>
            <w:sz w:val="22"/>
            <w:szCs w:val="22"/>
          </w:rPr>
          <w:delText xml:space="preserve"> shall return all Confidential Information promptly after completion of the Contract Duties or upon Owner’s or Manager’s</w:delText>
        </w:r>
      </w:del>
      <w:ins w:id="191" w:author="Xerox" w:date="2020-06-23T16:29:00Z">
        <w:del w:id="192" w:author="JLL Legal (NG)" w:date="2020-07-02T17:20:00Z">
          <w:r w:rsidR="007307EA" w:rsidDel="007C5406">
            <w:rPr>
              <w:sz w:val="22"/>
              <w:szCs w:val="22"/>
            </w:rPr>
            <w:delText>Discloser’s</w:delText>
          </w:r>
        </w:del>
      </w:ins>
      <w:del w:id="193" w:author="JLL Legal (NG)" w:date="2020-07-22T13:50:00Z">
        <w:r w:rsidRPr="001A798D" w:rsidDel="00A50D69">
          <w:rPr>
            <w:sz w:val="22"/>
            <w:szCs w:val="22"/>
          </w:rPr>
          <w:delText xml:space="preserve"> request</w:delText>
        </w:r>
      </w:del>
      <w:ins w:id="194" w:author="Xerox" w:date="2020-06-23T16:29:00Z">
        <w:del w:id="195" w:author="JLL Legal (NG)" w:date="2020-07-02T17:20:00Z">
          <w:r w:rsidR="00357DA5" w:rsidDel="007C5406">
            <w:rPr>
              <w:sz w:val="22"/>
              <w:szCs w:val="22"/>
            </w:rPr>
            <w:delText xml:space="preserve">; provided however, Receiver shall be relieved from </w:delText>
          </w:r>
        </w:del>
      </w:ins>
      <w:ins w:id="196" w:author="Xerox" w:date="2020-06-23T16:31:00Z">
        <w:del w:id="197" w:author="JLL Legal (NG)" w:date="2020-07-02T17:20:00Z">
          <w:r w:rsidR="00560AF9" w:rsidDel="007C5406">
            <w:rPr>
              <w:sz w:val="22"/>
              <w:szCs w:val="22"/>
            </w:rPr>
            <w:delText>duties</w:delText>
          </w:r>
        </w:del>
      </w:ins>
      <w:ins w:id="198" w:author="Xerox" w:date="2020-06-23T16:29:00Z">
        <w:del w:id="199" w:author="JLL Legal (NG)" w:date="2020-07-02T17:20:00Z">
          <w:r w:rsidR="00357DA5" w:rsidDel="007C5406">
            <w:rPr>
              <w:sz w:val="22"/>
              <w:szCs w:val="22"/>
            </w:rPr>
            <w:delText xml:space="preserve"> which </w:delText>
          </w:r>
        </w:del>
      </w:ins>
      <w:ins w:id="200" w:author="Xerox" w:date="2020-06-23T16:30:00Z">
        <w:del w:id="201" w:author="JLL Legal (NG)" w:date="2020-07-02T17:20:00Z">
          <w:r w:rsidR="000E728E" w:rsidDel="007C5406">
            <w:rPr>
              <w:sz w:val="22"/>
              <w:szCs w:val="22"/>
            </w:rPr>
            <w:delText xml:space="preserve">it was unable to </w:delText>
          </w:r>
        </w:del>
      </w:ins>
      <w:ins w:id="202" w:author="Xerox" w:date="2020-06-23T16:31:00Z">
        <w:del w:id="203" w:author="JLL Legal (NG)" w:date="2020-07-02T17:20:00Z">
          <w:r w:rsidR="000A7FBC" w:rsidDel="007C5406">
            <w:rPr>
              <w:sz w:val="22"/>
              <w:szCs w:val="22"/>
            </w:rPr>
            <w:delText>perform</w:delText>
          </w:r>
        </w:del>
      </w:ins>
      <w:ins w:id="204" w:author="Xerox" w:date="2020-06-23T16:30:00Z">
        <w:del w:id="205" w:author="JLL Legal (NG)" w:date="2020-07-02T17:20:00Z">
          <w:r w:rsidR="000E728E" w:rsidDel="007C5406">
            <w:rPr>
              <w:sz w:val="22"/>
              <w:szCs w:val="22"/>
            </w:rPr>
            <w:delText xml:space="preserve"> </w:delText>
          </w:r>
          <w:r w:rsidR="000A7FBC" w:rsidDel="007C5406">
            <w:rPr>
              <w:sz w:val="22"/>
              <w:szCs w:val="22"/>
            </w:rPr>
            <w:delText xml:space="preserve">due to </w:delText>
          </w:r>
        </w:del>
      </w:ins>
      <w:ins w:id="206" w:author="Xerox" w:date="2020-06-23T16:31:00Z">
        <w:del w:id="207" w:author="JLL Legal (NG)" w:date="2020-07-02T17:20:00Z">
          <w:r w:rsidR="000A7FBC" w:rsidDel="007C5406">
            <w:rPr>
              <w:sz w:val="22"/>
              <w:szCs w:val="22"/>
            </w:rPr>
            <w:delText>suc</w:delText>
          </w:r>
        </w:del>
      </w:ins>
      <w:ins w:id="208" w:author="Xerox" w:date="2020-06-23T16:30:00Z">
        <w:del w:id="209" w:author="JLL Legal (NG)" w:date="2020-07-02T17:20:00Z">
          <w:r w:rsidR="000A7FBC" w:rsidDel="007C5406">
            <w:rPr>
              <w:sz w:val="22"/>
              <w:szCs w:val="22"/>
            </w:rPr>
            <w:delText>h</w:delText>
          </w:r>
        </w:del>
      </w:ins>
      <w:ins w:id="210" w:author="Xerox" w:date="2020-06-23T16:29:00Z">
        <w:del w:id="211" w:author="JLL Legal (NG)" w:date="2020-07-02T17:20:00Z">
          <w:r w:rsidR="00357DA5" w:rsidDel="007C5406">
            <w:rPr>
              <w:sz w:val="22"/>
              <w:szCs w:val="22"/>
            </w:rPr>
            <w:delText xml:space="preserve"> re</w:delText>
          </w:r>
        </w:del>
      </w:ins>
      <w:ins w:id="212" w:author="Xerox" w:date="2020-06-23T16:30:00Z">
        <w:del w:id="213" w:author="JLL Legal (NG)" w:date="2020-07-02T17:20:00Z">
          <w:r w:rsidR="00357DA5" w:rsidDel="007C5406">
            <w:rPr>
              <w:sz w:val="22"/>
              <w:szCs w:val="22"/>
            </w:rPr>
            <w:delText>turn</w:delText>
          </w:r>
        </w:del>
      </w:ins>
      <w:del w:id="214" w:author="JLL Legal (NG)" w:date="2020-07-22T13:50:00Z">
        <w:r w:rsidRPr="001A798D" w:rsidDel="00A50D69">
          <w:rPr>
            <w:sz w:val="22"/>
            <w:szCs w:val="22"/>
          </w:rPr>
          <w:delText xml:space="preserve">. No photographs, video, or other media, articles or papers related to or in any way associated with the Contract Duties performed pursuant to this Agreement shall be made public without Owner's prior written consent. </w:delText>
        </w:r>
      </w:del>
      <w:r w:rsidRPr="001A798D">
        <w:rPr>
          <w:sz w:val="22"/>
          <w:szCs w:val="22"/>
        </w:rPr>
        <w:t>This provision shall be subject to any further restrictions or requirements set forth in Exhibit D.</w:t>
      </w:r>
      <w:ins w:id="215" w:author="Xerox" w:date="2020-06-23T16:32:00Z">
        <w:r w:rsidR="000665DE">
          <w:rPr>
            <w:sz w:val="22"/>
            <w:szCs w:val="22"/>
          </w:rPr>
          <w:t xml:space="preserve">  </w:t>
        </w:r>
      </w:ins>
    </w:p>
    <w:p w14:paraId="1413BBC7" w14:textId="77777777" w:rsidR="00E462B3" w:rsidRDefault="00E462B3" w:rsidP="00837D57">
      <w:pPr>
        <w:rPr>
          <w:ins w:id="216" w:author="JLL Legal (NG)" w:date="2020-07-22T13:35:00Z"/>
          <w:sz w:val="22"/>
          <w:szCs w:val="22"/>
        </w:rPr>
      </w:pPr>
    </w:p>
    <w:p w14:paraId="70E46508" w14:textId="3C403885" w:rsidR="00E462B3" w:rsidRDefault="00E462B3" w:rsidP="00837D57">
      <w:pPr>
        <w:rPr>
          <w:ins w:id="217" w:author="JLL Legal (NG)" w:date="2020-07-22T13:35:00Z"/>
          <w:sz w:val="22"/>
          <w:szCs w:val="22"/>
        </w:rPr>
      </w:pPr>
      <w:commentRangeStart w:id="218"/>
      <w:commentRangeStart w:id="219"/>
      <w:ins w:id="220" w:author="JLL Legal (NG)" w:date="2020-07-22T13:35:00Z">
        <w:r w:rsidRPr="00E462B3">
          <w:rPr>
            <w:sz w:val="22"/>
            <w:szCs w:val="22"/>
          </w:rPr>
          <w:t xml:space="preserve">Service Contractor’s </w:t>
        </w:r>
      </w:ins>
      <w:commentRangeEnd w:id="218"/>
      <w:ins w:id="221" w:author="JLL Legal (NG)" w:date="2020-07-22T13:37:00Z">
        <w:r w:rsidR="00A679CC">
          <w:rPr>
            <w:rStyle w:val="CommentReference"/>
          </w:rPr>
          <w:commentReference w:id="218"/>
        </w:r>
      </w:ins>
      <w:commentRangeEnd w:id="219"/>
      <w:ins w:id="222" w:author="JLL Legal (NG)" w:date="2020-07-23T11:07:00Z">
        <w:r w:rsidR="00B232DE">
          <w:rPr>
            <w:rStyle w:val="CommentReference"/>
          </w:rPr>
          <w:commentReference w:id="219"/>
        </w:r>
      </w:ins>
      <w:ins w:id="223" w:author="JLL Legal (NG)" w:date="2020-07-22T13:35:00Z">
        <w:r w:rsidRPr="00E462B3">
          <w:rPr>
            <w:sz w:val="22"/>
            <w:szCs w:val="22"/>
          </w:rPr>
          <w:t xml:space="preserve">confidential information shall mean Service Contractor’s pricing, </w:t>
        </w:r>
      </w:ins>
      <w:ins w:id="224" w:author="JLL Legal (NG)" w:date="2020-07-22T13:36:00Z">
        <w:r>
          <w:rPr>
            <w:sz w:val="22"/>
            <w:szCs w:val="22"/>
          </w:rPr>
          <w:t>d</w:t>
        </w:r>
        <w:r w:rsidRPr="00FB74B9">
          <w:rPr>
            <w:sz w:val="22"/>
            <w:szCs w:val="22"/>
          </w:rPr>
          <w:t xml:space="preserve">eployment </w:t>
        </w:r>
        <w:r>
          <w:rPr>
            <w:sz w:val="22"/>
            <w:szCs w:val="22"/>
          </w:rPr>
          <w:t>a</w:t>
        </w:r>
        <w:r w:rsidRPr="00FB74B9">
          <w:rPr>
            <w:sz w:val="22"/>
            <w:szCs w:val="22"/>
          </w:rPr>
          <w:t xml:space="preserve">ssessment of </w:t>
        </w:r>
        <w:r>
          <w:rPr>
            <w:sz w:val="22"/>
            <w:szCs w:val="22"/>
          </w:rPr>
          <w:t>e</w:t>
        </w:r>
        <w:r w:rsidRPr="00FB74B9">
          <w:rPr>
            <w:sz w:val="22"/>
            <w:szCs w:val="22"/>
          </w:rPr>
          <w:t>quipment</w:t>
        </w:r>
        <w:r>
          <w:rPr>
            <w:sz w:val="22"/>
            <w:szCs w:val="22"/>
          </w:rPr>
          <w:t>, d</w:t>
        </w:r>
        <w:r w:rsidRPr="00FB74B9">
          <w:rPr>
            <w:sz w:val="22"/>
            <w:szCs w:val="22"/>
          </w:rPr>
          <w:t xml:space="preserve">ata </w:t>
        </w:r>
        <w:r>
          <w:rPr>
            <w:sz w:val="22"/>
            <w:szCs w:val="22"/>
          </w:rPr>
          <w:t>m</w:t>
        </w:r>
        <w:r w:rsidRPr="00FB74B9">
          <w:rPr>
            <w:sz w:val="22"/>
            <w:szCs w:val="22"/>
          </w:rPr>
          <w:t>anagement</w:t>
        </w:r>
      </w:ins>
      <w:ins w:id="225" w:author="JLL Legal (NG)" w:date="2020-07-22T13:35:00Z">
        <w:r w:rsidRPr="00E462B3">
          <w:rPr>
            <w:sz w:val="22"/>
            <w:szCs w:val="22"/>
          </w:rPr>
          <w:t>, and items that Service Contractor conspicuously marks as confidential (“Service Contractor Confidential Information”). Manager acknowledges that all Service Contractor Confidential Information is confidential and proprietary to Service Contractor. Manager agrees to protect Service Contractor Confidential Information with the same degree of care as its own confidential information and agrees to not disclose Service Contractor Confidential Information to third parties, except as necessary for Manager to fulfill its property management responsibilities and obligations to Owner. Service Contractor Confidential Information shall not include information that Manager can establish is: (i) generally available to the public other than as a result of disclosure by Manager; (ii) received by Manager from a party that is not bound by disclosure restrictions; (iii) developed independently by Manager for general business provided that such material does not include any information specific to Service Contractor; or (iv) required to be disclosed pursuant to a valid subpoena or other legal process, provided that Manager shall give Service Contractor prompt notice of such legal action. Upon the termination of this Agreement, such Service Contractor Confidential Information, in whatever form, shall be destroyed or returned by Manager to Service Contractor.</w:t>
        </w:r>
      </w:ins>
      <w:ins w:id="226" w:author="JLL Legal (NG)" w:date="2020-07-22T13:36:00Z">
        <w:r>
          <w:rPr>
            <w:sz w:val="22"/>
            <w:szCs w:val="22"/>
          </w:rPr>
          <w:t xml:space="preserve"> </w:t>
        </w:r>
      </w:ins>
    </w:p>
    <w:p w14:paraId="1769A14F" w14:textId="77777777" w:rsidR="009A7BB9" w:rsidRDefault="009A7BB9" w:rsidP="00837D57">
      <w:pPr>
        <w:rPr>
          <w:ins w:id="227" w:author="JLL Legal (NG)" w:date="2020-07-02T17:01:00Z"/>
          <w:sz w:val="22"/>
          <w:szCs w:val="22"/>
        </w:rPr>
      </w:pPr>
    </w:p>
    <w:p w14:paraId="2C9EFBE0" w14:textId="0CB1ADEA" w:rsidR="00837D57" w:rsidRPr="00046EF6" w:rsidRDefault="000665DE" w:rsidP="00837D57">
      <w:pPr>
        <w:rPr>
          <w:sz w:val="22"/>
          <w:szCs w:val="22"/>
        </w:rPr>
      </w:pPr>
      <w:commentRangeStart w:id="228"/>
      <w:r w:rsidRPr="001244E6">
        <w:rPr>
          <w:rFonts w:eastAsia="Verdana"/>
          <w:color w:val="000000"/>
          <w:sz w:val="22"/>
          <w:szCs w:val="22"/>
        </w:rPr>
        <w:t>Nothing in the Agreement will (i) preclude Service Contractor from using ideas, concepts and know-how developed in the course of performing the Contract Duties under this Agreement which are of general use and applicability in Service Contractor's business and not specific to Owner, or (ii) be deemed to limit Service Contractor's rights to provide similar offerings to other customers. Manager agrees that Service Contractor may use any feedback provided by Manager or Owner related to the features and functionality of any Xerox offerings to improve or revise its products to the extent that such feedback does not contain any Owner or Manager Confidential Information, provided, however, that Service Contractor acknowledges and agrees that it may not publicize or refer to such feedback in any public statements without the express written permission of Owner or Manager, as the case may be, in each instance.</w:t>
      </w:r>
      <w:commentRangeEnd w:id="228"/>
      <w:r w:rsidR="009A7BB9">
        <w:rPr>
          <w:rStyle w:val="CommentReference"/>
        </w:rPr>
        <w:commentReference w:id="228"/>
      </w:r>
    </w:p>
    <w:p w14:paraId="6A319651" w14:textId="77777777" w:rsidR="00837D57" w:rsidRDefault="00837D57" w:rsidP="00837D57">
      <w:pPr>
        <w:rPr>
          <w:sz w:val="22"/>
          <w:szCs w:val="22"/>
        </w:rPr>
      </w:pPr>
    </w:p>
    <w:p w14:paraId="0B608861" w14:textId="7885B7B2" w:rsidR="00837D57" w:rsidRDefault="00837D57" w:rsidP="00837D57">
      <w:pPr>
        <w:tabs>
          <w:tab w:val="left" w:pos="-1440"/>
          <w:tab w:val="left" w:pos="360"/>
          <w:tab w:val="left" w:pos="720"/>
          <w:tab w:val="left" w:pos="1080"/>
          <w:tab w:val="left" w:pos="1440"/>
          <w:tab w:val="left" w:pos="1800"/>
          <w:tab w:val="left" w:pos="2160"/>
        </w:tabs>
        <w:jc w:val="both"/>
        <w:rPr>
          <w:ins w:id="229" w:author="JLL Legal (NG)" w:date="2020-07-02T17:02:00Z"/>
          <w:sz w:val="22"/>
          <w:szCs w:val="22"/>
        </w:rPr>
      </w:pPr>
      <w:bookmarkStart w:id="230" w:name="_Hlk530044182"/>
      <w:r>
        <w:rPr>
          <w:sz w:val="22"/>
          <w:szCs w:val="22"/>
        </w:rPr>
        <w:t>6.2 Publicity. Service Contractor</w:t>
      </w:r>
      <w:r w:rsidRPr="003D5033">
        <w:rPr>
          <w:sz w:val="22"/>
          <w:szCs w:val="22"/>
        </w:rPr>
        <w:t xml:space="preserve"> shall not use Owner's or Manager’s trade name, trademarks, brands, or company logo in any form of publicity or release.  </w:t>
      </w:r>
      <w:r>
        <w:rPr>
          <w:sz w:val="22"/>
          <w:szCs w:val="22"/>
        </w:rPr>
        <w:t>Service Contractor</w:t>
      </w:r>
      <w:r w:rsidRPr="003D5033">
        <w:rPr>
          <w:sz w:val="22"/>
          <w:szCs w:val="22"/>
        </w:rPr>
        <w:t xml:space="preserve"> shall not make any statement, advertisement or publicity, nor issue any marketing letter, about the existence or terms of this Agreement without the prior written consent of Manager, which Manager may withhold in its sole discretion.</w:t>
      </w:r>
    </w:p>
    <w:p w14:paraId="3CE50D6B" w14:textId="77777777" w:rsidR="009A7BB9" w:rsidRPr="002B4E81" w:rsidRDefault="009A7BB9" w:rsidP="00837D57">
      <w:pPr>
        <w:tabs>
          <w:tab w:val="left" w:pos="-1440"/>
          <w:tab w:val="left" w:pos="360"/>
          <w:tab w:val="left" w:pos="720"/>
          <w:tab w:val="left" w:pos="1080"/>
          <w:tab w:val="left" w:pos="1440"/>
          <w:tab w:val="left" w:pos="1800"/>
          <w:tab w:val="left" w:pos="2160"/>
        </w:tabs>
        <w:jc w:val="both"/>
        <w:rPr>
          <w:sz w:val="16"/>
          <w:szCs w:val="16"/>
        </w:rPr>
      </w:pPr>
    </w:p>
    <w:bookmarkEnd w:id="230"/>
    <w:p w14:paraId="115CBABF" w14:textId="1E84AF0D" w:rsidR="00837D57" w:rsidRPr="009A7BB9" w:rsidRDefault="00234D4F" w:rsidP="00760121">
      <w:pPr>
        <w:textAlignment w:val="baseline"/>
        <w:rPr>
          <w:sz w:val="22"/>
          <w:szCs w:val="22"/>
        </w:rPr>
      </w:pPr>
      <w:ins w:id="231" w:author="Xerox" w:date="2020-06-23T16:34:00Z">
        <w:r w:rsidRPr="006179E9">
          <w:rPr>
            <w:rFonts w:eastAsia="PMingLiU"/>
            <w:noProof/>
            <w:sz w:val="22"/>
            <w:szCs w:val="22"/>
          </w:rPr>
          <mc:AlternateContent>
            <mc:Choice Requires="wps">
              <w:drawing>
                <wp:anchor distT="0" distB="0" distL="114300" distR="114300" simplePos="0" relativeHeight="251659264" behindDoc="0" locked="0" layoutInCell="1" allowOverlap="1" wp14:anchorId="3E645E81" wp14:editId="2B8A3FE0">
                  <wp:simplePos x="0" y="0"/>
                  <wp:positionH relativeFrom="page">
                    <wp:posOffset>1490345</wp:posOffset>
                  </wp:positionH>
                  <wp:positionV relativeFrom="page">
                    <wp:posOffset>4370705</wp:posOffset>
                  </wp:positionV>
                  <wp:extent cx="233680" cy="0"/>
                  <wp:effectExtent l="0" t="0" r="0" b="0"/>
                  <wp:wrapNone/>
                  <wp:docPr id="9"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3680" cy="0"/>
                          </a:xfrm>
                          <a:prstGeom prst="line">
                            <a:avLst/>
                          </a:prstGeom>
                          <a:noFill/>
                          <a:ln w="444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903E3E3" id="Line 2" o:spid="_x0000_s1026" style="position:absolute;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17.35pt,344.15pt" to="135.75pt,34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" strokeweight=".35pt">
                  <w10:wrap anchorx="page" anchory="page"/>
                </v:line>
              </w:pict>
            </mc:Fallback>
          </mc:AlternateContent>
        </w:r>
      </w:ins>
      <w:r w:rsidR="005E5B9D">
        <w:rPr>
          <w:rFonts w:eastAsia="Verdana"/>
          <w:color w:val="000000"/>
          <w:spacing w:val="22"/>
          <w:sz w:val="22"/>
          <w:szCs w:val="22"/>
        </w:rPr>
        <w:t xml:space="preserve">6.3 </w:t>
      </w:r>
      <w:commentRangeStart w:id="232"/>
      <w:commentRangeStart w:id="233"/>
      <w:r w:rsidR="005E5B9D" w:rsidRPr="0005248F">
        <w:rPr>
          <w:sz w:val="22"/>
          <w:szCs w:val="22"/>
        </w:rPr>
        <w:t>Intellectual Property</w:t>
      </w:r>
      <w:commentRangeEnd w:id="232"/>
      <w:r w:rsidR="005E5B9D">
        <w:rPr>
          <w:rStyle w:val="CommentReference"/>
        </w:rPr>
        <w:commentReference w:id="232"/>
      </w:r>
      <w:commentRangeEnd w:id="233"/>
      <w:r w:rsidR="009357F5">
        <w:rPr>
          <w:rStyle w:val="CommentReference"/>
        </w:rPr>
        <w:commentReference w:id="233"/>
      </w:r>
      <w:ins w:id="234" w:author="Xerox" w:date="2020-06-23T16:34:00Z">
        <w:r w:rsidRPr="0005248F">
          <w:rPr>
            <w:sz w:val="22"/>
            <w:szCs w:val="22"/>
          </w:rPr>
          <w:t>.</w:t>
        </w:r>
      </w:ins>
      <w:r w:rsidR="005E5B9D" w:rsidRPr="00760121">
        <w:rPr>
          <w:sz w:val="22"/>
          <w:szCs w:val="22"/>
        </w:rPr>
        <w:t xml:space="preserve"> </w:t>
      </w:r>
      <w:r w:rsidRPr="00760121">
        <w:rPr>
          <w:sz w:val="22"/>
          <w:szCs w:val="22"/>
        </w:rPr>
        <w:t>Owner- and Manager-provided content ("Customer Content") must not contain content that (i) is libelous, defamatory or obscene, (ii) violates any applicable laws, regulations, or (iii) infringes any third party rights. Manager acknowledges and agrees that Service Contractor does not undertake any obligation or duty whatsoever to determine whether</w:t>
      </w:r>
      <w:r w:rsidR="00150574" w:rsidRPr="00760121">
        <w:rPr>
          <w:sz w:val="22"/>
          <w:szCs w:val="22"/>
        </w:rPr>
        <w:t xml:space="preserve"> Customer Content may be duplicated without violating a third party's copyright. Service Contractor will at all times retain all pre-existing intellectual property rights to the tools, equipment, business processes, software and systems ("Xerox Tools") that Service Contractor brings to its performance of the Contract Duties and, except as expressly set forth herein, no such pre</w:t>
      </w:r>
      <w:r w:rsidR="00150574" w:rsidRPr="00760121">
        <w:rPr>
          <w:sz w:val="22"/>
          <w:szCs w:val="22"/>
        </w:rPr>
        <w:softHyphen/>
        <w:t>existing intellectual property rights are granted or transferred to Owner or Manager through this Agreement. Xerox Tools will be installed and operated only by Xerox. Owner and Manager will have access to data and reports generated by the Xerox Tools and stored in a provided database as agreed between the parties, provided that if any Owner data will be stored by Service Contractor in a non-Owner system or network, Service Contractor must comply with Owner's data protection and security requirements. Xerox may replace or update the Xerox Tools used in the Contract Duties at any time in Xerox's sole discretion, as long as the removal of Xerox Tools will not affect Xerox's performance of the Contract Duties. Owner and Manager will not decompile or reverse engineer any Xerox Tools. Xerox grants Owner and Manager a non-exclusive, perpetual fully paid-up, worldwide right to use, display and reproduce Xerox work and documentation only as required for use of the services and deliverables for customary business purposes, and not for resale, license and/or distribution outside of Owner's or Manager's organization. Owner and Manager may not sublicense any rights granted hereunder, hut may authorize a third party ("Designee") to use such rights, solely for Owner's and Manager's benefit and internal business purposes. Output of services is Owner's sole and exclusive property and Xerox will have no rights therein, except as may be required for Xerox to perform the Contract Duties. Assessments are provided for Owner's internal business use only, and not for resale, license and/or distribution outside of Owner's organization and the implementation of assessments may not he performed by any third party. Except as expressly set forth in this Section, no other rights or licenses are granted to Owner or Manager.</w:t>
      </w:r>
      <w:r w:rsidR="00714832" w:rsidRPr="00760121">
        <w:rPr>
          <w:sz w:val="22"/>
          <w:szCs w:val="22"/>
        </w:rPr>
        <w:t xml:space="preserve">  Any rights or licenses to Service Contractor's intellectual property that are granted to Owner or Manager under this Agreement</w:t>
      </w:r>
      <w:r w:rsidR="00714832" w:rsidRPr="00760121">
        <w:rPr>
          <w:color w:val="000000"/>
          <w:sz w:val="22"/>
          <w:szCs w:val="22"/>
        </w:rPr>
        <w:t xml:space="preserve"> will immediately terminate upon the termination or expiration of this Agreement</w:t>
      </w:r>
    </w:p>
    <w:p w14:paraId="2D74EC22" w14:textId="77777777" w:rsidR="00F71EAD" w:rsidRDefault="00F71EAD">
      <w:pPr>
        <w:rPr>
          <w:sz w:val="22"/>
          <w:szCs w:val="22"/>
        </w:rPr>
      </w:pPr>
    </w:p>
    <w:p w14:paraId="79939769" w14:textId="77777777" w:rsidR="00F71EAD" w:rsidRDefault="00F71EAD">
      <w:pPr>
        <w:rPr>
          <w:sz w:val="22"/>
          <w:szCs w:val="22"/>
        </w:rPr>
      </w:pPr>
      <w:r>
        <w:rPr>
          <w:b/>
          <w:sz w:val="22"/>
          <w:szCs w:val="22"/>
        </w:rPr>
        <w:t>7.</w:t>
      </w:r>
      <w:r>
        <w:rPr>
          <w:b/>
          <w:sz w:val="22"/>
          <w:szCs w:val="22"/>
        </w:rPr>
        <w:tab/>
      </w:r>
      <w:r>
        <w:rPr>
          <w:b/>
          <w:sz w:val="22"/>
          <w:szCs w:val="22"/>
          <w:u w:val="single"/>
        </w:rPr>
        <w:t>Insurance</w:t>
      </w:r>
    </w:p>
    <w:p w14:paraId="2E2486CA" w14:textId="77777777" w:rsidR="00F71EAD" w:rsidRDefault="00F71EAD">
      <w:pPr>
        <w:rPr>
          <w:sz w:val="22"/>
          <w:szCs w:val="22"/>
        </w:rPr>
      </w:pPr>
    </w:p>
    <w:p w14:paraId="4A53BFBC" w14:textId="79578F28" w:rsidR="00F71EAD" w:rsidRDefault="00F71EAD">
      <w:pPr>
        <w:rPr>
          <w:sz w:val="22"/>
          <w:szCs w:val="22"/>
        </w:rPr>
      </w:pPr>
      <w:r>
        <w:rPr>
          <w:sz w:val="22"/>
          <w:szCs w:val="22"/>
        </w:rPr>
        <w:t xml:space="preserve">At all times while performing the Contract Duties, Service Contractor shall maintain, at its sole cost and expense, the insurance set forth in </w:t>
      </w:r>
      <w:r>
        <w:rPr>
          <w:sz w:val="22"/>
          <w:szCs w:val="22"/>
          <w:u w:val="single"/>
        </w:rPr>
        <w:t>Exhibit C</w:t>
      </w:r>
      <w:r>
        <w:rPr>
          <w:sz w:val="22"/>
          <w:szCs w:val="22"/>
        </w:rPr>
        <w:t xml:space="preserve"> from insurance companies and in a form reasonably satisfactory to Manager with limits of liability not less than stated in such </w:t>
      </w:r>
      <w:r>
        <w:rPr>
          <w:sz w:val="22"/>
          <w:szCs w:val="22"/>
          <w:u w:val="single"/>
        </w:rPr>
        <w:t>Exhibit C</w:t>
      </w:r>
      <w:r>
        <w:rPr>
          <w:sz w:val="22"/>
          <w:szCs w:val="22"/>
        </w:rPr>
        <w:t xml:space="preserve">.  Service Contractor shall provide to Manager appropriate documentation evidencing conformance to </w:t>
      </w:r>
      <w:r w:rsidRPr="00D54B2A">
        <w:rPr>
          <w:sz w:val="22"/>
          <w:szCs w:val="22"/>
          <w:u w:val="single"/>
        </w:rPr>
        <w:t xml:space="preserve">Exhibit </w:t>
      </w:r>
      <w:commentRangeStart w:id="235"/>
      <w:r w:rsidR="00576E35" w:rsidRPr="00D54B2A">
        <w:rPr>
          <w:sz w:val="22"/>
          <w:szCs w:val="22"/>
          <w:u w:val="single"/>
        </w:rPr>
        <w:t>C</w:t>
      </w:r>
      <w:commentRangeEnd w:id="235"/>
      <w:r w:rsidR="00576E35">
        <w:rPr>
          <w:rStyle w:val="CommentReference"/>
        </w:rPr>
        <w:commentReference w:id="235"/>
      </w:r>
      <w:r>
        <w:rPr>
          <w:sz w:val="22"/>
          <w:szCs w:val="22"/>
        </w:rPr>
        <w:t>.</w:t>
      </w:r>
    </w:p>
    <w:p w14:paraId="09EF6CA9" w14:textId="77777777" w:rsidR="00F71EAD" w:rsidRDefault="00F71EAD">
      <w:pPr>
        <w:rPr>
          <w:sz w:val="22"/>
          <w:szCs w:val="22"/>
        </w:rPr>
      </w:pPr>
    </w:p>
    <w:p w14:paraId="41284F4F" w14:textId="003E3589" w:rsidR="00F71EAD" w:rsidRDefault="00F71EAD">
      <w:pPr>
        <w:rPr>
          <w:sz w:val="22"/>
          <w:szCs w:val="22"/>
        </w:rPr>
      </w:pPr>
      <w:r>
        <w:rPr>
          <w:b/>
          <w:sz w:val="22"/>
          <w:szCs w:val="22"/>
        </w:rPr>
        <w:t>8.</w:t>
      </w:r>
      <w:r>
        <w:rPr>
          <w:b/>
          <w:sz w:val="22"/>
          <w:szCs w:val="22"/>
        </w:rPr>
        <w:tab/>
      </w:r>
      <w:r>
        <w:rPr>
          <w:b/>
          <w:sz w:val="22"/>
          <w:szCs w:val="22"/>
          <w:u w:val="single"/>
        </w:rPr>
        <w:t>Indemnification</w:t>
      </w:r>
      <w:r w:rsidR="00E026F9">
        <w:rPr>
          <w:b/>
          <w:sz w:val="22"/>
          <w:szCs w:val="22"/>
          <w:u w:val="single"/>
        </w:rPr>
        <w:t xml:space="preserve"> and Limit of Liability</w:t>
      </w:r>
    </w:p>
    <w:p w14:paraId="42776137" w14:textId="77777777" w:rsidR="00F71EAD" w:rsidRDefault="00F71EAD">
      <w:pPr>
        <w:rPr>
          <w:sz w:val="22"/>
          <w:szCs w:val="22"/>
        </w:rPr>
      </w:pPr>
    </w:p>
    <w:p w14:paraId="23828F2E" w14:textId="77777777" w:rsidR="00E026F9" w:rsidRPr="00D54B2A" w:rsidRDefault="00E026F9" w:rsidP="00E026F9">
      <w:pPr>
        <w:spacing w:before="238" w:line="248" w:lineRule="exact"/>
        <w:ind w:left="72" w:right="360"/>
        <w:textAlignment w:val="baseline"/>
        <w:rPr>
          <w:color w:val="000000"/>
          <w:spacing w:val="5"/>
          <w:sz w:val="22"/>
          <w:szCs w:val="22"/>
        </w:rPr>
      </w:pPr>
      <w:r w:rsidRPr="00D54B2A">
        <w:rPr>
          <w:color w:val="000000"/>
          <w:spacing w:val="5"/>
          <w:sz w:val="22"/>
          <w:szCs w:val="22"/>
        </w:rPr>
        <w:t xml:space="preserve">To the fullest extent permitted by applicable law, Service Contractor shall defend, indemnify and hold harmless Owner and Manager and their respective officers, directors, employees, agents, partners, joint </w:t>
      </w:r>
      <w:proofErr w:type="spellStart"/>
      <w:r w:rsidRPr="00D54B2A">
        <w:rPr>
          <w:color w:val="000000"/>
          <w:spacing w:val="5"/>
          <w:sz w:val="22"/>
          <w:szCs w:val="22"/>
        </w:rPr>
        <w:t>venturers</w:t>
      </w:r>
      <w:proofErr w:type="spellEnd"/>
      <w:r w:rsidRPr="00D54B2A">
        <w:rPr>
          <w:color w:val="000000"/>
          <w:spacing w:val="5"/>
          <w:sz w:val="22"/>
          <w:szCs w:val="22"/>
        </w:rPr>
        <w:t>, affiliates, successors and assigns from and against any and all third party claims, demands, losses, expenses, damages, liabilities, fines, and penalties (each a "Claim") arising out of or relating to: (a) Service Contractor's performance of (or failure to perform) the Contract Duties; (b) a breach of this Agreement by Service Contractor or any of its affiliates, subcontractors, agents or employees; (c) any negligence or willful misconduct by Service Contractor or its affiliates, subcontractors, agents or employees; (d) a violation of law; or (e) any determination that a relationship, other than that of independent contractor, exists between Owner and/or Manager and Service Contractor and/or its employees or any other employment-based complaint or grievance.</w:t>
      </w:r>
    </w:p>
    <w:p w14:paraId="62BB9F91" w14:textId="77777777" w:rsidR="00E026F9" w:rsidRPr="00D54B2A" w:rsidRDefault="00E026F9" w:rsidP="00E026F9">
      <w:pPr>
        <w:spacing w:before="262" w:line="248" w:lineRule="exact"/>
        <w:ind w:left="72" w:right="216"/>
        <w:textAlignment w:val="baseline"/>
        <w:rPr>
          <w:color w:val="000000"/>
          <w:spacing w:val="5"/>
          <w:sz w:val="22"/>
          <w:szCs w:val="22"/>
        </w:rPr>
      </w:pPr>
      <w:r w:rsidRPr="00D54B2A">
        <w:rPr>
          <w:color w:val="000000"/>
          <w:spacing w:val="5"/>
          <w:sz w:val="22"/>
          <w:szCs w:val="22"/>
        </w:rPr>
        <w:t>The foregoing indemnification shall extend to all legal, defense and investigation costs, and all other reasonable costs, expenses and liabilities incurred by the party indemnified, from and after the time at which the party indemnified receives written or verbal notification that a Claim has been or may be made. The obligations set forth in this section shall remain in effect regardless of whether Service Contractor maintains or fails to maintain any insurance coverage required hereunder, or self-insures for any liability, and any self-insured coverage shall be deemed insurance coverage hereunder.</w:t>
      </w:r>
    </w:p>
    <w:p w14:paraId="52E55EEF" w14:textId="77777777" w:rsidR="00E026F9" w:rsidRPr="00D54B2A" w:rsidRDefault="00E026F9" w:rsidP="00E026F9">
      <w:pPr>
        <w:spacing w:before="246" w:line="248" w:lineRule="exact"/>
        <w:ind w:left="72" w:right="144"/>
        <w:textAlignment w:val="baseline"/>
        <w:rPr>
          <w:color w:val="000000"/>
          <w:spacing w:val="6"/>
          <w:sz w:val="22"/>
          <w:szCs w:val="22"/>
        </w:rPr>
      </w:pPr>
      <w:r w:rsidRPr="00D54B2A">
        <w:rPr>
          <w:color w:val="000000"/>
          <w:spacing w:val="6"/>
          <w:sz w:val="22"/>
          <w:szCs w:val="22"/>
        </w:rPr>
        <w:t>Service Contractor's obligations under this section shall be limited only to the extent that the Claim is determined by a court of competent jurisdiction to have resulted from the negligence or willful misconduct of Owner, Manager or any third party not affiliated with Service Contractor. Claims must be submitted to Service Contractor's insurance carrier for coverage prior to any submission to Owner or Manager.</w:t>
      </w:r>
    </w:p>
    <w:p w14:paraId="4477C7D2" w14:textId="29385B67" w:rsidR="00E026F9" w:rsidRDefault="00E026F9" w:rsidP="00E026F9">
      <w:pPr>
        <w:spacing w:before="230" w:line="248" w:lineRule="exact"/>
        <w:ind w:left="72"/>
        <w:textAlignment w:val="baseline"/>
        <w:rPr>
          <w:ins w:id="236" w:author="JLL Legal (NG)" w:date="2020-07-06T11:17:00Z"/>
          <w:color w:val="000000"/>
          <w:spacing w:val="7"/>
          <w:sz w:val="22"/>
          <w:szCs w:val="22"/>
        </w:rPr>
      </w:pPr>
      <w:r w:rsidRPr="00D54B2A">
        <w:rPr>
          <w:color w:val="000000"/>
          <w:spacing w:val="7"/>
          <w:sz w:val="22"/>
          <w:szCs w:val="22"/>
        </w:rPr>
        <w:t>THE AFORESAID OBLIGATION OF INDEMNITY AND DEFENSE SHALL BE CONSTRUED SO AS TO EXTEND TO ALL LEGAL, DEFENSE AND INVESTIGATIVE COSTS, AS WELL AS ALL OTHER COSTS, EXPENSES AND LIABILITIES INCURRED BY AN INDEMNIFIED PARTY, FROM AND AFTER THE TIME AT WHICH THE INDEMNIFIED PARTY RECEIVES WRITTEN OR VERBAL NOTIFICATION THAT A CLAIM OR DEMAND IS MADE OR MAY BE MADE. THE. OBLIGATIONS SET FORTH IN THIS SECTION SHALL REMAIN IN EFFECT REGARDLESS OF WHETHER SERVICE CONTRACTOR MAINTAINS OR FAILS TO MAINTAIN ANY INSURANCE COVERAGE REQUIRED HEREUNDER, OR SELF-INSURES FOR ANY LIABILITY, AND ANY SELF-INSURED COVERAGE SHALL BE DEEMED INSURANCE COVERAGE HEREUNDER.</w:t>
      </w:r>
    </w:p>
    <w:p w14:paraId="721739C2" w14:textId="77777777" w:rsidR="00473F39" w:rsidRPr="00B573B2" w:rsidRDefault="00473F39" w:rsidP="00E026F9">
      <w:pPr>
        <w:spacing w:before="230" w:line="248" w:lineRule="exact"/>
        <w:ind w:left="72"/>
        <w:textAlignment w:val="baseline"/>
        <w:rPr>
          <w:color w:val="000000"/>
          <w:spacing w:val="7"/>
          <w:sz w:val="22"/>
          <w:szCs w:val="22"/>
        </w:rPr>
      </w:pPr>
    </w:p>
    <w:p w14:paraId="779D3944" w14:textId="77777777" w:rsidR="00473F39" w:rsidRDefault="00E026F9" w:rsidP="00A92384">
      <w:pPr>
        <w:spacing w:before="23" w:line="248" w:lineRule="exact"/>
        <w:ind w:right="288"/>
        <w:textAlignment w:val="baseline"/>
        <w:rPr>
          <w:ins w:id="237" w:author="JLL Legal (NG)" w:date="2020-07-06T11:18:00Z"/>
          <w:rFonts w:eastAsia="Arial"/>
          <w:color w:val="000000"/>
          <w:spacing w:val="10"/>
          <w:sz w:val="22"/>
          <w:szCs w:val="22"/>
        </w:rPr>
      </w:pPr>
      <w:r w:rsidRPr="00B573B2">
        <w:rPr>
          <w:color w:val="000000"/>
          <w:sz w:val="22"/>
          <w:szCs w:val="22"/>
        </w:rPr>
        <w:t>SAVE AND EXCEPT FOR LIABILITIES, OBLIGATIONS, CLAIMS, DEMANDS, CAUSES OF ACTION, LOSSES, EXPENSES. DAMAGES, FINES, JUDGMENTS, SETTLEMENTS AND PENALTIES (INCLUDING COSTS, EXPENSES AND ATTORNEYS FEES) CAUSED SOLELY BY THE NEGLIGENCE, GROSS NEGLIGENCE OR WILLFUL MISCONDUCT OF AN INDEMNIFIED</w:t>
      </w:r>
      <w:r w:rsidR="00831C06" w:rsidRPr="00B573B2">
        <w:rPr>
          <w:color w:val="000000"/>
          <w:sz w:val="22"/>
          <w:szCs w:val="22"/>
        </w:rPr>
        <w:t xml:space="preserve"> </w:t>
      </w:r>
      <w:r w:rsidR="00831C06" w:rsidRPr="00B573B2">
        <w:rPr>
          <w:rFonts w:eastAsia="Arial"/>
          <w:color w:val="000000"/>
          <w:spacing w:val="10"/>
          <w:sz w:val="22"/>
          <w:szCs w:val="22"/>
        </w:rPr>
        <w:t>PARTY, AN INDEMNIFIED PARTY'S RIGHT TO INDEMNIFICATION UNDER THIS SECTION SHALL NOT BE IMPAIRED OR DIMINISHED BY ANY ACT, OMISSION, CONDUCT, MISCONDUCT, NEGLIGENCE OR DEFAULT BY THE INDEMNIFIED PARTY, OR AN EMPLOYEE OF AN INDEMNIFIED PARTY, WHO CONTRIBUTED OR MAY BE ALLEGED TO HAVE CONTRIBUTED THERETO. CLAIMS MUST BE SUBMITTED TO SERVICE CONTRACTOR'S INSURANCE CARRIER FOR COVERAGE PRIOR TO ANY SUBMISSION TO OWNER OR MANAGER.</w:t>
      </w:r>
      <w:r w:rsidR="00044F49" w:rsidRPr="00B573B2">
        <w:rPr>
          <w:rFonts w:eastAsia="Arial"/>
          <w:color w:val="000000"/>
          <w:spacing w:val="10"/>
          <w:sz w:val="22"/>
          <w:szCs w:val="22"/>
        </w:rPr>
        <w:t xml:space="preserve"> </w:t>
      </w:r>
    </w:p>
    <w:p w14:paraId="67B5FB13" w14:textId="77777777" w:rsidR="00473F39" w:rsidRDefault="00473F39" w:rsidP="00A92384">
      <w:pPr>
        <w:spacing w:before="23" w:line="248" w:lineRule="exact"/>
        <w:ind w:right="288"/>
        <w:textAlignment w:val="baseline"/>
        <w:rPr>
          <w:ins w:id="238" w:author="JLL Legal (NG)" w:date="2020-07-06T11:18:00Z"/>
          <w:rFonts w:eastAsia="Arial"/>
          <w:color w:val="000000"/>
          <w:spacing w:val="10"/>
          <w:sz w:val="22"/>
          <w:szCs w:val="22"/>
        </w:rPr>
      </w:pPr>
    </w:p>
    <w:p w14:paraId="4E335CF9" w14:textId="7395B4FC" w:rsidR="00E026F9" w:rsidRDefault="00831C06" w:rsidP="00A92384">
      <w:pPr>
        <w:spacing w:before="23" w:line="248" w:lineRule="exact"/>
        <w:ind w:right="288"/>
        <w:textAlignment w:val="baseline"/>
        <w:rPr>
          <w:ins w:id="239" w:author="JLL Legal (NG)" w:date="2020-07-06T11:19:00Z"/>
          <w:rFonts w:eastAsia="Arial"/>
          <w:color w:val="000000"/>
          <w:spacing w:val="13"/>
          <w:sz w:val="22"/>
          <w:szCs w:val="22"/>
        </w:rPr>
      </w:pPr>
      <w:r w:rsidRPr="00B573B2">
        <w:rPr>
          <w:rFonts w:eastAsia="Arial"/>
          <w:color w:val="000000"/>
          <w:spacing w:val="13"/>
          <w:sz w:val="22"/>
          <w:szCs w:val="22"/>
        </w:rPr>
        <w:t>EXCEPT FOR INDEMNIFICATION OBLIGATIONS FOR THIRD PARTY CLAIMS, SERVICE CONTRACTOR, OWNER AND MANAGER SHALL NOT BE LIABLE TO EACH OTHER FOR ANY INDIRECT, INCIDENTAL, CONSEQUENTIAL, EXEMPLARY, PUNITIVE OR SPECIAL DAMAGES OR LOST PROFITS, INCURRED BY THE OTHER PARTY UNDER THIS AGREEMENT. EXCEPT FOR INDEMNIFICATION OBLIGATIONS FOR THIRD PARTY CLAIMS, THE TOTAL AGGREGATE LIABLITY OF SERVICE CONTRACTOR FOR CLAIMS ASSERTED BY MANAGER OR OWNER UNDER OR IN CONNECTION WITH THIS AGREEMENT, REGARDLESS OF THE FORM OR ACTION OR THEORY OF RECOVERY, SHALL BE LIMITED TO $3.75 MILLION FOR CLAIMS INCURRED IN A CONTRACT YEAR.</w:t>
      </w:r>
    </w:p>
    <w:p w14:paraId="514D2CEB" w14:textId="77777777" w:rsidR="005441B8" w:rsidRPr="00730529" w:rsidRDefault="005441B8" w:rsidP="00A92384">
      <w:pPr>
        <w:spacing w:before="23" w:line="248" w:lineRule="exact"/>
        <w:ind w:right="288"/>
        <w:textAlignment w:val="baseline"/>
        <w:rPr>
          <w:ins w:id="240" w:author="Xerox" w:date="2020-06-23T16:38:00Z"/>
          <w:sz w:val="22"/>
          <w:szCs w:val="22"/>
        </w:rPr>
      </w:pPr>
    </w:p>
    <w:p w14:paraId="7FC8B5AD" w14:textId="77777777" w:rsidR="00F71EAD" w:rsidRDefault="00F71EAD">
      <w:pPr>
        <w:rPr>
          <w:b/>
          <w:sz w:val="22"/>
          <w:szCs w:val="22"/>
          <w:u w:val="single"/>
        </w:rPr>
      </w:pPr>
    </w:p>
    <w:p w14:paraId="51EEBD1C" w14:textId="77777777" w:rsidR="00F71EAD" w:rsidRDefault="00F71EAD">
      <w:pPr>
        <w:rPr>
          <w:sz w:val="22"/>
          <w:szCs w:val="22"/>
        </w:rPr>
      </w:pPr>
      <w:r>
        <w:rPr>
          <w:b/>
          <w:sz w:val="22"/>
          <w:szCs w:val="22"/>
        </w:rPr>
        <w:t>9.</w:t>
      </w:r>
      <w:r>
        <w:rPr>
          <w:b/>
          <w:sz w:val="22"/>
          <w:szCs w:val="22"/>
        </w:rPr>
        <w:tab/>
      </w:r>
      <w:r>
        <w:rPr>
          <w:b/>
          <w:sz w:val="22"/>
          <w:szCs w:val="22"/>
          <w:u w:val="single"/>
        </w:rPr>
        <w:t>Early Termination</w:t>
      </w:r>
      <w:r>
        <w:rPr>
          <w:b/>
          <w:sz w:val="22"/>
          <w:szCs w:val="22"/>
        </w:rPr>
        <w:t xml:space="preserve"> </w:t>
      </w:r>
    </w:p>
    <w:p w14:paraId="4ED9C066" w14:textId="77777777" w:rsidR="00F71EAD" w:rsidRDefault="00F71EAD">
      <w:pPr>
        <w:rPr>
          <w:sz w:val="22"/>
          <w:szCs w:val="22"/>
        </w:rPr>
      </w:pPr>
    </w:p>
    <w:p w14:paraId="12B6F21B" w14:textId="77777777" w:rsidR="00B206DC" w:rsidRPr="00B206DC" w:rsidRDefault="00B206DC" w:rsidP="00FF6603">
      <w:pPr>
        <w:pStyle w:val="ListParagraph"/>
        <w:widowControl w:val="0"/>
        <w:numPr>
          <w:ilvl w:val="1"/>
          <w:numId w:val="18"/>
        </w:numPr>
        <w:tabs>
          <w:tab w:val="left" w:pos="806"/>
          <w:tab w:val="left" w:pos="807"/>
        </w:tabs>
        <w:autoSpaceDE w:val="0"/>
        <w:autoSpaceDN w:val="0"/>
        <w:spacing w:line="259" w:lineRule="auto"/>
        <w:ind w:right="110" w:hanging="695"/>
        <w:contextualSpacing w:val="0"/>
        <w:rPr>
          <w:sz w:val="22"/>
          <w:szCs w:val="22"/>
        </w:rPr>
      </w:pPr>
      <w:r w:rsidRPr="00B206DC">
        <w:rPr>
          <w:color w:val="282828"/>
          <w:w w:val="105"/>
          <w:sz w:val="22"/>
          <w:szCs w:val="22"/>
          <w:u w:val="thick"/>
        </w:rPr>
        <w:t xml:space="preserve">Termination for Cause. </w:t>
      </w:r>
      <w:r w:rsidRPr="00B206DC">
        <w:rPr>
          <w:color w:val="282828"/>
          <w:w w:val="105"/>
          <w:sz w:val="22"/>
          <w:szCs w:val="22"/>
        </w:rPr>
        <w:t>Manager may, by giving written notice, terminate this Agreement as of the</w:t>
      </w:r>
      <w:r w:rsidRPr="00B206DC">
        <w:rPr>
          <w:color w:val="282828"/>
          <w:spacing w:val="-18"/>
          <w:w w:val="105"/>
          <w:sz w:val="22"/>
          <w:szCs w:val="22"/>
        </w:rPr>
        <w:t xml:space="preserve"> </w:t>
      </w:r>
      <w:r w:rsidRPr="00B206DC">
        <w:rPr>
          <w:color w:val="282828"/>
          <w:w w:val="105"/>
          <w:sz w:val="22"/>
          <w:szCs w:val="22"/>
        </w:rPr>
        <w:t>date</w:t>
      </w:r>
      <w:r w:rsidRPr="00B206DC">
        <w:rPr>
          <w:color w:val="282828"/>
          <w:spacing w:val="-13"/>
          <w:w w:val="105"/>
          <w:sz w:val="22"/>
          <w:szCs w:val="22"/>
        </w:rPr>
        <w:t xml:space="preserve"> </w:t>
      </w:r>
      <w:r w:rsidRPr="00B206DC">
        <w:rPr>
          <w:color w:val="282828"/>
          <w:w w:val="105"/>
          <w:sz w:val="22"/>
          <w:szCs w:val="22"/>
        </w:rPr>
        <w:t>specified</w:t>
      </w:r>
      <w:r w:rsidRPr="00B206DC">
        <w:rPr>
          <w:color w:val="282828"/>
          <w:spacing w:val="12"/>
          <w:w w:val="105"/>
          <w:sz w:val="22"/>
          <w:szCs w:val="22"/>
        </w:rPr>
        <w:t xml:space="preserve"> </w:t>
      </w:r>
      <w:r w:rsidRPr="00B206DC">
        <w:rPr>
          <w:color w:val="282828"/>
          <w:w w:val="105"/>
          <w:sz w:val="22"/>
          <w:szCs w:val="22"/>
        </w:rPr>
        <w:t>in the</w:t>
      </w:r>
      <w:r w:rsidRPr="00B206DC">
        <w:rPr>
          <w:color w:val="282828"/>
          <w:spacing w:val="-5"/>
          <w:w w:val="105"/>
          <w:sz w:val="22"/>
          <w:szCs w:val="22"/>
        </w:rPr>
        <w:t xml:space="preserve"> </w:t>
      </w:r>
      <w:r w:rsidRPr="00B206DC">
        <w:rPr>
          <w:color w:val="282828"/>
          <w:w w:val="105"/>
          <w:sz w:val="22"/>
          <w:szCs w:val="22"/>
        </w:rPr>
        <w:t>notice</w:t>
      </w:r>
      <w:r w:rsidRPr="00B206DC">
        <w:rPr>
          <w:color w:val="282828"/>
          <w:spacing w:val="3"/>
          <w:w w:val="105"/>
          <w:sz w:val="22"/>
          <w:szCs w:val="22"/>
        </w:rPr>
        <w:t xml:space="preserve"> </w:t>
      </w:r>
      <w:r w:rsidRPr="00B206DC">
        <w:rPr>
          <w:color w:val="282828"/>
          <w:w w:val="105"/>
          <w:sz w:val="22"/>
          <w:szCs w:val="22"/>
        </w:rPr>
        <w:t>if</w:t>
      </w:r>
      <w:r w:rsidRPr="00B206DC">
        <w:rPr>
          <w:color w:val="282828"/>
          <w:spacing w:val="-12"/>
          <w:w w:val="105"/>
          <w:sz w:val="22"/>
          <w:szCs w:val="22"/>
        </w:rPr>
        <w:t xml:space="preserve"> </w:t>
      </w:r>
      <w:r w:rsidRPr="00B206DC">
        <w:rPr>
          <w:color w:val="282828"/>
          <w:w w:val="105"/>
          <w:sz w:val="22"/>
          <w:szCs w:val="22"/>
        </w:rPr>
        <w:t>Service</w:t>
      </w:r>
      <w:r w:rsidRPr="00B206DC">
        <w:rPr>
          <w:color w:val="282828"/>
          <w:spacing w:val="-9"/>
          <w:w w:val="105"/>
          <w:sz w:val="22"/>
          <w:szCs w:val="22"/>
        </w:rPr>
        <w:t xml:space="preserve"> </w:t>
      </w:r>
      <w:r w:rsidRPr="00B206DC">
        <w:rPr>
          <w:color w:val="282828"/>
          <w:w w:val="105"/>
          <w:sz w:val="22"/>
          <w:szCs w:val="22"/>
        </w:rPr>
        <w:t>Contractor</w:t>
      </w:r>
      <w:r w:rsidRPr="00B206DC">
        <w:rPr>
          <w:color w:val="282828"/>
          <w:spacing w:val="7"/>
          <w:w w:val="105"/>
          <w:sz w:val="22"/>
          <w:szCs w:val="22"/>
        </w:rPr>
        <w:t xml:space="preserve"> </w:t>
      </w:r>
      <w:r w:rsidRPr="00B206DC">
        <w:rPr>
          <w:color w:val="282828"/>
          <w:w w:val="105"/>
          <w:sz w:val="22"/>
          <w:szCs w:val="22"/>
        </w:rPr>
        <w:t>breaches</w:t>
      </w:r>
      <w:r w:rsidRPr="00B206DC">
        <w:rPr>
          <w:color w:val="282828"/>
          <w:spacing w:val="1"/>
          <w:w w:val="105"/>
          <w:sz w:val="22"/>
          <w:szCs w:val="22"/>
        </w:rPr>
        <w:t xml:space="preserve"> </w:t>
      </w:r>
      <w:r w:rsidRPr="00B206DC">
        <w:rPr>
          <w:color w:val="282828"/>
          <w:w w:val="105"/>
          <w:sz w:val="22"/>
          <w:szCs w:val="22"/>
        </w:rPr>
        <w:t>this</w:t>
      </w:r>
      <w:r w:rsidRPr="00B206DC">
        <w:rPr>
          <w:color w:val="282828"/>
          <w:spacing w:val="-5"/>
          <w:w w:val="105"/>
          <w:sz w:val="22"/>
          <w:szCs w:val="22"/>
        </w:rPr>
        <w:t xml:space="preserve"> </w:t>
      </w:r>
      <w:r w:rsidRPr="00B206DC">
        <w:rPr>
          <w:color w:val="282828"/>
          <w:w w:val="105"/>
          <w:sz w:val="22"/>
          <w:szCs w:val="22"/>
        </w:rPr>
        <w:t>Agreement;</w:t>
      </w:r>
      <w:r w:rsidRPr="00B206DC">
        <w:rPr>
          <w:color w:val="282828"/>
          <w:spacing w:val="3"/>
          <w:w w:val="105"/>
          <w:sz w:val="22"/>
          <w:szCs w:val="22"/>
        </w:rPr>
        <w:t xml:space="preserve"> </w:t>
      </w:r>
      <w:r w:rsidRPr="00B206DC">
        <w:rPr>
          <w:color w:val="282828"/>
          <w:w w:val="105"/>
          <w:sz w:val="22"/>
          <w:szCs w:val="22"/>
        </w:rPr>
        <w:t>and</w:t>
      </w:r>
      <w:r w:rsidRPr="00B206DC">
        <w:rPr>
          <w:color w:val="282828"/>
          <w:spacing w:val="-6"/>
          <w:w w:val="105"/>
          <w:sz w:val="22"/>
          <w:szCs w:val="22"/>
        </w:rPr>
        <w:t xml:space="preserve"> </w:t>
      </w:r>
      <w:r w:rsidRPr="00B206DC">
        <w:rPr>
          <w:color w:val="282828"/>
          <w:w w:val="105"/>
          <w:sz w:val="22"/>
          <w:szCs w:val="22"/>
        </w:rPr>
        <w:t>(a)</w:t>
      </w:r>
      <w:r w:rsidRPr="00B206DC">
        <w:rPr>
          <w:color w:val="282828"/>
          <w:spacing w:val="-16"/>
          <w:w w:val="105"/>
          <w:sz w:val="22"/>
          <w:szCs w:val="22"/>
        </w:rPr>
        <w:t xml:space="preserve"> </w:t>
      </w:r>
      <w:r w:rsidRPr="00B206DC">
        <w:rPr>
          <w:color w:val="282828"/>
          <w:w w:val="105"/>
          <w:sz w:val="22"/>
          <w:szCs w:val="22"/>
        </w:rPr>
        <w:t>such</w:t>
      </w:r>
      <w:r w:rsidRPr="00B206DC">
        <w:rPr>
          <w:color w:val="282828"/>
          <w:spacing w:val="8"/>
          <w:w w:val="105"/>
          <w:sz w:val="22"/>
          <w:szCs w:val="22"/>
        </w:rPr>
        <w:t xml:space="preserve"> </w:t>
      </w:r>
      <w:r w:rsidRPr="00B206DC">
        <w:rPr>
          <w:color w:val="282828"/>
          <w:w w:val="105"/>
          <w:sz w:val="22"/>
          <w:szCs w:val="22"/>
        </w:rPr>
        <w:t>breach is not cured within a reasonable period as specified in the notice; or (b) such breach is not capable of being cured within a reasonable</w:t>
      </w:r>
      <w:r w:rsidRPr="00B206DC">
        <w:rPr>
          <w:color w:val="282828"/>
          <w:spacing w:val="1"/>
          <w:w w:val="105"/>
          <w:sz w:val="22"/>
          <w:szCs w:val="22"/>
        </w:rPr>
        <w:t xml:space="preserve"> </w:t>
      </w:r>
      <w:r w:rsidRPr="00B206DC">
        <w:rPr>
          <w:color w:val="282828"/>
          <w:w w:val="105"/>
          <w:sz w:val="22"/>
          <w:szCs w:val="22"/>
        </w:rPr>
        <w:t>period.</w:t>
      </w:r>
    </w:p>
    <w:p w14:paraId="0F72C29D" w14:textId="77777777" w:rsidR="00B206DC" w:rsidRPr="00B206DC" w:rsidRDefault="00B206DC" w:rsidP="00B206DC">
      <w:pPr>
        <w:pStyle w:val="BodyText"/>
        <w:spacing w:before="7"/>
        <w:rPr>
          <w:szCs w:val="22"/>
        </w:rPr>
      </w:pPr>
    </w:p>
    <w:p w14:paraId="40A0BB7B" w14:textId="0269F624" w:rsidR="00B206DC" w:rsidRPr="00B206DC" w:rsidRDefault="00B206DC" w:rsidP="00FF6603">
      <w:pPr>
        <w:pStyle w:val="ListParagraph"/>
        <w:widowControl w:val="0"/>
        <w:numPr>
          <w:ilvl w:val="1"/>
          <w:numId w:val="18"/>
        </w:numPr>
        <w:tabs>
          <w:tab w:val="left" w:pos="816"/>
          <w:tab w:val="left" w:pos="817"/>
        </w:tabs>
        <w:autoSpaceDE w:val="0"/>
        <w:autoSpaceDN w:val="0"/>
        <w:spacing w:line="259" w:lineRule="auto"/>
        <w:ind w:left="810" w:right="154" w:hanging="685"/>
        <w:contextualSpacing w:val="0"/>
        <w:rPr>
          <w:sz w:val="22"/>
          <w:szCs w:val="22"/>
        </w:rPr>
      </w:pPr>
      <w:r w:rsidRPr="00B206DC">
        <w:rPr>
          <w:color w:val="282828"/>
          <w:w w:val="105"/>
          <w:sz w:val="22"/>
          <w:szCs w:val="22"/>
          <w:u w:val="thick"/>
        </w:rPr>
        <w:t xml:space="preserve">Termination upon Notice. </w:t>
      </w:r>
      <w:r w:rsidRPr="00B206DC">
        <w:rPr>
          <w:color w:val="282828"/>
          <w:w w:val="105"/>
          <w:sz w:val="22"/>
          <w:szCs w:val="22"/>
        </w:rPr>
        <w:t>Manager may, by giving not less than thirty (30) days written notice, terminate</w:t>
      </w:r>
      <w:r w:rsidRPr="00B206DC">
        <w:rPr>
          <w:color w:val="282828"/>
          <w:spacing w:val="3"/>
          <w:w w:val="105"/>
          <w:sz w:val="22"/>
          <w:szCs w:val="22"/>
        </w:rPr>
        <w:t xml:space="preserve"> </w:t>
      </w:r>
      <w:r w:rsidRPr="00B206DC">
        <w:rPr>
          <w:color w:val="282828"/>
          <w:w w:val="105"/>
          <w:sz w:val="22"/>
          <w:szCs w:val="22"/>
        </w:rPr>
        <w:t>this</w:t>
      </w:r>
      <w:r w:rsidRPr="00B206DC">
        <w:rPr>
          <w:color w:val="282828"/>
          <w:spacing w:val="-7"/>
          <w:w w:val="105"/>
          <w:sz w:val="22"/>
          <w:szCs w:val="22"/>
        </w:rPr>
        <w:t xml:space="preserve"> </w:t>
      </w:r>
      <w:r w:rsidRPr="00B206DC">
        <w:rPr>
          <w:color w:val="282828"/>
          <w:w w:val="105"/>
          <w:sz w:val="22"/>
          <w:szCs w:val="22"/>
        </w:rPr>
        <w:t>Agreement</w:t>
      </w:r>
      <w:r w:rsidRPr="00B206DC">
        <w:rPr>
          <w:color w:val="282828"/>
          <w:spacing w:val="8"/>
          <w:w w:val="105"/>
          <w:sz w:val="22"/>
          <w:szCs w:val="22"/>
        </w:rPr>
        <w:t xml:space="preserve"> </w:t>
      </w:r>
      <w:r w:rsidRPr="00B206DC">
        <w:rPr>
          <w:color w:val="282828"/>
          <w:w w:val="105"/>
          <w:sz w:val="22"/>
          <w:szCs w:val="22"/>
        </w:rPr>
        <w:t>in</w:t>
      </w:r>
      <w:r w:rsidRPr="00B206DC">
        <w:rPr>
          <w:color w:val="282828"/>
          <w:spacing w:val="1"/>
          <w:w w:val="105"/>
          <w:sz w:val="22"/>
          <w:szCs w:val="22"/>
        </w:rPr>
        <w:t xml:space="preserve"> </w:t>
      </w:r>
      <w:r w:rsidRPr="00B206DC">
        <w:rPr>
          <w:color w:val="282828"/>
          <w:w w:val="105"/>
          <w:sz w:val="22"/>
          <w:szCs w:val="22"/>
        </w:rPr>
        <w:t>whole</w:t>
      </w:r>
      <w:r w:rsidRPr="00B206DC">
        <w:rPr>
          <w:color w:val="282828"/>
          <w:spacing w:val="-8"/>
          <w:w w:val="105"/>
          <w:sz w:val="22"/>
          <w:szCs w:val="22"/>
        </w:rPr>
        <w:t xml:space="preserve"> </w:t>
      </w:r>
      <w:r w:rsidRPr="00B206DC">
        <w:rPr>
          <w:color w:val="282828"/>
          <w:w w:val="105"/>
          <w:sz w:val="22"/>
          <w:szCs w:val="22"/>
        </w:rPr>
        <w:t>or</w:t>
      </w:r>
      <w:r w:rsidRPr="00B206DC">
        <w:rPr>
          <w:color w:val="282828"/>
          <w:spacing w:val="-11"/>
          <w:w w:val="105"/>
          <w:sz w:val="22"/>
          <w:szCs w:val="22"/>
        </w:rPr>
        <w:t xml:space="preserve"> </w:t>
      </w:r>
      <w:r w:rsidRPr="00B206DC">
        <w:rPr>
          <w:color w:val="282828"/>
          <w:w w:val="105"/>
          <w:sz w:val="22"/>
          <w:szCs w:val="22"/>
        </w:rPr>
        <w:t>in</w:t>
      </w:r>
      <w:r w:rsidRPr="00B206DC">
        <w:rPr>
          <w:color w:val="282828"/>
          <w:spacing w:val="5"/>
          <w:w w:val="105"/>
          <w:sz w:val="22"/>
          <w:szCs w:val="22"/>
        </w:rPr>
        <w:t xml:space="preserve"> </w:t>
      </w:r>
      <w:r w:rsidRPr="00B206DC">
        <w:rPr>
          <w:color w:val="282828"/>
          <w:w w:val="105"/>
          <w:sz w:val="22"/>
          <w:szCs w:val="22"/>
        </w:rPr>
        <w:t>part</w:t>
      </w:r>
      <w:r w:rsidRPr="00B206DC">
        <w:rPr>
          <w:color w:val="282828"/>
          <w:spacing w:val="-8"/>
          <w:w w:val="105"/>
          <w:sz w:val="22"/>
          <w:szCs w:val="22"/>
        </w:rPr>
        <w:t xml:space="preserve"> </w:t>
      </w:r>
      <w:r w:rsidRPr="00B206DC">
        <w:rPr>
          <w:color w:val="282828"/>
          <w:w w:val="105"/>
          <w:sz w:val="22"/>
          <w:szCs w:val="22"/>
        </w:rPr>
        <w:t>as</w:t>
      </w:r>
      <w:r w:rsidRPr="00B206DC">
        <w:rPr>
          <w:color w:val="282828"/>
          <w:spacing w:val="-11"/>
          <w:w w:val="105"/>
          <w:sz w:val="22"/>
          <w:szCs w:val="22"/>
        </w:rPr>
        <w:t xml:space="preserve"> </w:t>
      </w:r>
      <w:r w:rsidRPr="00B206DC">
        <w:rPr>
          <w:color w:val="282828"/>
          <w:w w:val="105"/>
          <w:sz w:val="22"/>
          <w:szCs w:val="22"/>
        </w:rPr>
        <w:t>of</w:t>
      </w:r>
      <w:r w:rsidRPr="00B206DC">
        <w:rPr>
          <w:color w:val="282828"/>
          <w:spacing w:val="-2"/>
          <w:w w:val="105"/>
          <w:sz w:val="22"/>
          <w:szCs w:val="22"/>
        </w:rPr>
        <w:t xml:space="preserve"> </w:t>
      </w:r>
      <w:r w:rsidRPr="00B206DC">
        <w:rPr>
          <w:color w:val="282828"/>
          <w:w w:val="105"/>
          <w:sz w:val="22"/>
          <w:szCs w:val="22"/>
        </w:rPr>
        <w:t>the</w:t>
      </w:r>
      <w:r w:rsidRPr="00B206DC">
        <w:rPr>
          <w:color w:val="282828"/>
          <w:spacing w:val="-16"/>
          <w:w w:val="105"/>
          <w:sz w:val="22"/>
          <w:szCs w:val="22"/>
        </w:rPr>
        <w:t xml:space="preserve"> </w:t>
      </w:r>
      <w:r w:rsidRPr="00B206DC">
        <w:rPr>
          <w:color w:val="282828"/>
          <w:w w:val="105"/>
          <w:sz w:val="22"/>
          <w:szCs w:val="22"/>
        </w:rPr>
        <w:t>date</w:t>
      </w:r>
      <w:r w:rsidRPr="00B206DC">
        <w:rPr>
          <w:color w:val="282828"/>
          <w:spacing w:val="-13"/>
          <w:w w:val="105"/>
          <w:sz w:val="22"/>
          <w:szCs w:val="22"/>
        </w:rPr>
        <w:t xml:space="preserve"> </w:t>
      </w:r>
      <w:r w:rsidRPr="00B206DC">
        <w:rPr>
          <w:color w:val="282828"/>
          <w:w w:val="105"/>
          <w:sz w:val="22"/>
          <w:szCs w:val="22"/>
        </w:rPr>
        <w:t>specified</w:t>
      </w:r>
      <w:r w:rsidRPr="00B206DC">
        <w:rPr>
          <w:color w:val="282828"/>
          <w:spacing w:val="9"/>
          <w:w w:val="105"/>
          <w:sz w:val="22"/>
          <w:szCs w:val="22"/>
        </w:rPr>
        <w:t xml:space="preserve"> </w:t>
      </w:r>
      <w:r w:rsidRPr="00B206DC">
        <w:rPr>
          <w:color w:val="282828"/>
          <w:w w:val="105"/>
          <w:sz w:val="22"/>
          <w:szCs w:val="22"/>
        </w:rPr>
        <w:t>in</w:t>
      </w:r>
      <w:r w:rsidRPr="00B206DC">
        <w:rPr>
          <w:color w:val="282828"/>
          <w:spacing w:val="-2"/>
          <w:w w:val="105"/>
          <w:sz w:val="22"/>
          <w:szCs w:val="22"/>
        </w:rPr>
        <w:t xml:space="preserve"> </w:t>
      </w:r>
      <w:r w:rsidRPr="00B206DC">
        <w:rPr>
          <w:color w:val="282828"/>
          <w:w w:val="105"/>
          <w:sz w:val="22"/>
          <w:szCs w:val="22"/>
        </w:rPr>
        <w:t>the</w:t>
      </w:r>
      <w:r w:rsidRPr="00B206DC">
        <w:rPr>
          <w:color w:val="282828"/>
          <w:spacing w:val="-7"/>
          <w:w w:val="105"/>
          <w:sz w:val="22"/>
          <w:szCs w:val="22"/>
        </w:rPr>
        <w:t xml:space="preserve"> </w:t>
      </w:r>
      <w:r w:rsidRPr="00B206DC">
        <w:rPr>
          <w:color w:val="282828"/>
          <w:w w:val="105"/>
          <w:sz w:val="22"/>
          <w:szCs w:val="22"/>
        </w:rPr>
        <w:t>notice, with</w:t>
      </w:r>
      <w:r w:rsidRPr="00B206DC">
        <w:rPr>
          <w:color w:val="282828"/>
          <w:spacing w:val="-5"/>
          <w:w w:val="105"/>
          <w:sz w:val="22"/>
          <w:szCs w:val="22"/>
        </w:rPr>
        <w:t xml:space="preserve"> </w:t>
      </w:r>
      <w:r w:rsidRPr="00B206DC">
        <w:rPr>
          <w:color w:val="282828"/>
          <w:w w:val="105"/>
          <w:sz w:val="22"/>
          <w:szCs w:val="22"/>
        </w:rPr>
        <w:t>or</w:t>
      </w:r>
      <w:r w:rsidRPr="00B206DC">
        <w:rPr>
          <w:color w:val="282828"/>
          <w:spacing w:val="2"/>
          <w:w w:val="105"/>
          <w:sz w:val="22"/>
          <w:szCs w:val="22"/>
        </w:rPr>
        <w:t xml:space="preserve"> </w:t>
      </w:r>
      <w:r w:rsidRPr="00B206DC">
        <w:rPr>
          <w:color w:val="282828"/>
          <w:w w:val="105"/>
          <w:sz w:val="22"/>
          <w:szCs w:val="22"/>
        </w:rPr>
        <w:t>without cause. In the event that the Property Management Agreement is terminated, this Agreement shall either terminate or</w:t>
      </w:r>
      <w:r w:rsidR="00E77FA6">
        <w:rPr>
          <w:color w:val="282828"/>
          <w:w w:val="105"/>
          <w:sz w:val="22"/>
          <w:szCs w:val="22"/>
        </w:rPr>
        <w:t xml:space="preserve"> </w:t>
      </w:r>
      <w:r w:rsidRPr="00B206DC">
        <w:rPr>
          <w:color w:val="282828"/>
          <w:w w:val="105"/>
          <w:sz w:val="22"/>
          <w:szCs w:val="22"/>
        </w:rPr>
        <w:t xml:space="preserve">be assigned to Owner as of the effective date of termination of the Property Management Agreement, regardless of whether Manager has given prior notice to Service Contractor of such early termination. However, if Manager has prior notice of termination of the Property Management Agreement, Manager will give prior notice of early termination of this Agreement to Service Contractor as soon thereafter as is reasonably possible. Service Contractor shall receive compensation for all Contract Duties performed through the effective date of early termination, but no termination charges of any kind </w:t>
      </w:r>
      <w:ins w:id="241" w:author="Xerox" w:date="2020-06-23T16:44:00Z">
        <w:r w:rsidR="00653E6D">
          <w:rPr>
            <w:color w:val="282828"/>
            <w:w w:val="105"/>
            <w:sz w:val="22"/>
            <w:szCs w:val="22"/>
          </w:rPr>
          <w:t xml:space="preserve"> </w:t>
        </w:r>
      </w:ins>
      <w:r w:rsidRPr="00B206DC">
        <w:rPr>
          <w:color w:val="282828"/>
          <w:w w:val="105"/>
          <w:sz w:val="22"/>
          <w:szCs w:val="22"/>
        </w:rPr>
        <w:t>will be</w:t>
      </w:r>
      <w:r w:rsidRPr="00B206DC">
        <w:rPr>
          <w:color w:val="282828"/>
          <w:spacing w:val="-1"/>
          <w:w w:val="105"/>
          <w:sz w:val="22"/>
          <w:szCs w:val="22"/>
        </w:rPr>
        <w:t xml:space="preserve"> </w:t>
      </w:r>
      <w:r w:rsidRPr="00B206DC">
        <w:rPr>
          <w:color w:val="282828"/>
          <w:w w:val="105"/>
          <w:sz w:val="22"/>
          <w:szCs w:val="22"/>
        </w:rPr>
        <w:t>due.</w:t>
      </w:r>
    </w:p>
    <w:p w14:paraId="71452B3B" w14:textId="77777777" w:rsidR="00B206DC" w:rsidRPr="00B206DC" w:rsidRDefault="00B206DC" w:rsidP="00B206DC">
      <w:pPr>
        <w:pStyle w:val="BodyText"/>
        <w:spacing w:before="9"/>
        <w:rPr>
          <w:szCs w:val="22"/>
        </w:rPr>
      </w:pPr>
    </w:p>
    <w:p w14:paraId="05987691" w14:textId="2BDADE1F" w:rsidR="00B206DC" w:rsidRPr="00B206DC" w:rsidRDefault="00B206DC" w:rsidP="00FC6323">
      <w:pPr>
        <w:pStyle w:val="ListParagraph"/>
        <w:widowControl w:val="0"/>
        <w:numPr>
          <w:ilvl w:val="1"/>
          <w:numId w:val="18"/>
        </w:numPr>
        <w:tabs>
          <w:tab w:val="left" w:pos="839"/>
          <w:tab w:val="left" w:pos="840"/>
        </w:tabs>
        <w:autoSpaceDE w:val="0"/>
        <w:autoSpaceDN w:val="0"/>
        <w:spacing w:line="259" w:lineRule="auto"/>
        <w:ind w:left="825" w:right="154" w:hanging="696"/>
        <w:contextualSpacing w:val="0"/>
        <w:rPr>
          <w:sz w:val="22"/>
          <w:szCs w:val="22"/>
        </w:rPr>
      </w:pPr>
      <w:r w:rsidRPr="00B206DC">
        <w:rPr>
          <w:color w:val="282828"/>
          <w:w w:val="105"/>
          <w:sz w:val="22"/>
          <w:szCs w:val="22"/>
        </w:rPr>
        <w:t>Notwithstanding anything to the contrary contained in this Agreement, Manager may cancel individual units of Equipment installed under an Order without payment of the remaining Fees or associated Early Termination Charges.  The cancellation of such Equipment shall be subject to the</w:t>
      </w:r>
      <w:r w:rsidRPr="00B206DC">
        <w:rPr>
          <w:color w:val="282828"/>
          <w:spacing w:val="-12"/>
          <w:w w:val="105"/>
          <w:sz w:val="22"/>
          <w:szCs w:val="22"/>
        </w:rPr>
        <w:t xml:space="preserve"> </w:t>
      </w:r>
      <w:r w:rsidRPr="00B206DC">
        <w:rPr>
          <w:color w:val="282828"/>
          <w:w w:val="105"/>
          <w:sz w:val="22"/>
          <w:szCs w:val="22"/>
        </w:rPr>
        <w:t>following:</w:t>
      </w:r>
    </w:p>
    <w:p w14:paraId="45093D2A" w14:textId="576DEEE4" w:rsidR="00B206DC" w:rsidRPr="00B206DC" w:rsidRDefault="00B206DC" w:rsidP="000366DC">
      <w:pPr>
        <w:pStyle w:val="BodyText"/>
        <w:spacing w:before="6"/>
        <w:ind w:left="828"/>
        <w:rPr>
          <w:szCs w:val="22"/>
        </w:rPr>
      </w:pPr>
      <w:r w:rsidRPr="00B206DC">
        <w:rPr>
          <w:color w:val="282828"/>
          <w:w w:val="105"/>
          <w:szCs w:val="22"/>
        </w:rPr>
        <w:t>Fund out Provision.</w:t>
      </w:r>
    </w:p>
    <w:p w14:paraId="0E7C5FB5" w14:textId="40D84A20" w:rsidR="00B206DC" w:rsidRPr="00B206DC" w:rsidRDefault="00B206DC" w:rsidP="000366DC">
      <w:pPr>
        <w:pStyle w:val="ListParagraph"/>
        <w:widowControl w:val="0"/>
        <w:numPr>
          <w:ilvl w:val="2"/>
          <w:numId w:val="18"/>
        </w:numPr>
        <w:tabs>
          <w:tab w:val="left" w:pos="1521"/>
          <w:tab w:val="left" w:pos="1522"/>
        </w:tabs>
        <w:autoSpaceDE w:val="0"/>
        <w:autoSpaceDN w:val="0"/>
        <w:spacing w:before="19" w:line="259" w:lineRule="auto"/>
        <w:ind w:right="242" w:hanging="344"/>
        <w:contextualSpacing w:val="0"/>
        <w:rPr>
          <w:color w:val="282828"/>
          <w:sz w:val="22"/>
          <w:szCs w:val="22"/>
        </w:rPr>
      </w:pPr>
      <w:r w:rsidRPr="00B206DC">
        <w:rPr>
          <w:color w:val="282828"/>
          <w:w w:val="105"/>
          <w:sz w:val="22"/>
          <w:szCs w:val="22"/>
        </w:rPr>
        <w:t>In the event the Property Management Agreement is terminated in whole or in part,</w:t>
      </w:r>
      <w:r w:rsidRPr="00B206DC">
        <w:rPr>
          <w:color w:val="282828"/>
          <w:spacing w:val="-28"/>
          <w:w w:val="105"/>
          <w:sz w:val="22"/>
          <w:szCs w:val="22"/>
        </w:rPr>
        <w:t xml:space="preserve"> </w:t>
      </w:r>
      <w:r w:rsidRPr="00B206DC">
        <w:rPr>
          <w:color w:val="282828"/>
          <w:w w:val="105"/>
          <w:sz w:val="22"/>
          <w:szCs w:val="22"/>
        </w:rPr>
        <w:t>JLL can terminate the corresponding portion of this Agreement in whole or in part without Early Termination Charges.</w:t>
      </w:r>
    </w:p>
    <w:p w14:paraId="5470685D" w14:textId="14106ED2" w:rsidR="00B206DC" w:rsidRPr="00B206DC" w:rsidRDefault="00B206DC" w:rsidP="000366DC">
      <w:pPr>
        <w:pStyle w:val="ListParagraph"/>
        <w:widowControl w:val="0"/>
        <w:numPr>
          <w:ilvl w:val="2"/>
          <w:numId w:val="18"/>
        </w:numPr>
        <w:tabs>
          <w:tab w:val="left" w:pos="1520"/>
          <w:tab w:val="left" w:pos="1521"/>
        </w:tabs>
        <w:autoSpaceDE w:val="0"/>
        <w:autoSpaceDN w:val="0"/>
        <w:spacing w:line="231" w:lineRule="exact"/>
        <w:ind w:left="1520" w:hanging="346"/>
        <w:contextualSpacing w:val="0"/>
        <w:rPr>
          <w:color w:val="282828"/>
          <w:sz w:val="22"/>
          <w:szCs w:val="22"/>
        </w:rPr>
      </w:pPr>
      <w:r w:rsidRPr="00B206DC">
        <w:rPr>
          <w:color w:val="282828"/>
          <w:w w:val="105"/>
          <w:sz w:val="22"/>
          <w:szCs w:val="22"/>
        </w:rPr>
        <w:t>In</w:t>
      </w:r>
      <w:r w:rsidRPr="00B206DC">
        <w:rPr>
          <w:color w:val="282828"/>
          <w:spacing w:val="-10"/>
          <w:w w:val="105"/>
          <w:sz w:val="22"/>
          <w:szCs w:val="22"/>
        </w:rPr>
        <w:t xml:space="preserve"> </w:t>
      </w:r>
      <w:r w:rsidRPr="00B206DC">
        <w:rPr>
          <w:color w:val="282828"/>
          <w:w w:val="105"/>
          <w:sz w:val="22"/>
          <w:szCs w:val="22"/>
        </w:rPr>
        <w:t>the</w:t>
      </w:r>
      <w:r w:rsidRPr="00B206DC">
        <w:rPr>
          <w:color w:val="282828"/>
          <w:spacing w:val="-8"/>
          <w:w w:val="105"/>
          <w:sz w:val="22"/>
          <w:szCs w:val="22"/>
        </w:rPr>
        <w:t xml:space="preserve"> </w:t>
      </w:r>
      <w:r w:rsidRPr="00B206DC">
        <w:rPr>
          <w:color w:val="282828"/>
          <w:w w:val="105"/>
          <w:sz w:val="22"/>
          <w:szCs w:val="22"/>
        </w:rPr>
        <w:t>event of</w:t>
      </w:r>
      <w:r w:rsidRPr="00B206DC">
        <w:rPr>
          <w:color w:val="282828"/>
          <w:spacing w:val="-5"/>
          <w:w w:val="105"/>
          <w:sz w:val="22"/>
          <w:szCs w:val="22"/>
        </w:rPr>
        <w:t xml:space="preserve"> </w:t>
      </w:r>
      <w:r w:rsidRPr="00B206DC">
        <w:rPr>
          <w:color w:val="282828"/>
          <w:w w:val="105"/>
          <w:sz w:val="22"/>
          <w:szCs w:val="22"/>
        </w:rPr>
        <w:t>Owner</w:t>
      </w:r>
      <w:r w:rsidRPr="00B206DC">
        <w:rPr>
          <w:color w:val="282828"/>
          <w:spacing w:val="-5"/>
          <w:w w:val="105"/>
          <w:sz w:val="22"/>
          <w:szCs w:val="22"/>
        </w:rPr>
        <w:t xml:space="preserve"> </w:t>
      </w:r>
      <w:r w:rsidRPr="00B206DC">
        <w:rPr>
          <w:color w:val="282828"/>
          <w:w w:val="105"/>
          <w:sz w:val="22"/>
          <w:szCs w:val="22"/>
        </w:rPr>
        <w:t>individual</w:t>
      </w:r>
      <w:r w:rsidRPr="00B206DC">
        <w:rPr>
          <w:color w:val="282828"/>
          <w:spacing w:val="2"/>
          <w:w w:val="105"/>
          <w:sz w:val="22"/>
          <w:szCs w:val="22"/>
        </w:rPr>
        <w:t xml:space="preserve"> </w:t>
      </w:r>
      <w:r w:rsidRPr="00B206DC">
        <w:rPr>
          <w:color w:val="282828"/>
          <w:w w:val="105"/>
          <w:sz w:val="22"/>
          <w:szCs w:val="22"/>
        </w:rPr>
        <w:t>department</w:t>
      </w:r>
      <w:r w:rsidRPr="00B206DC">
        <w:rPr>
          <w:color w:val="282828"/>
          <w:spacing w:val="2"/>
          <w:w w:val="105"/>
          <w:sz w:val="22"/>
          <w:szCs w:val="22"/>
        </w:rPr>
        <w:t xml:space="preserve"> </w:t>
      </w:r>
      <w:r w:rsidRPr="00B206DC">
        <w:rPr>
          <w:color w:val="282828"/>
          <w:w w:val="105"/>
          <w:sz w:val="22"/>
          <w:szCs w:val="22"/>
        </w:rPr>
        <w:t>or</w:t>
      </w:r>
      <w:r w:rsidRPr="00B206DC">
        <w:rPr>
          <w:color w:val="282828"/>
          <w:spacing w:val="-10"/>
          <w:w w:val="105"/>
          <w:sz w:val="22"/>
          <w:szCs w:val="22"/>
        </w:rPr>
        <w:t xml:space="preserve"> </w:t>
      </w:r>
      <w:r w:rsidRPr="00B206DC">
        <w:rPr>
          <w:color w:val="282828"/>
          <w:w w:val="105"/>
          <w:sz w:val="22"/>
          <w:szCs w:val="22"/>
        </w:rPr>
        <w:t>office</w:t>
      </w:r>
      <w:r w:rsidRPr="00B206DC">
        <w:rPr>
          <w:color w:val="282828"/>
          <w:spacing w:val="-14"/>
          <w:w w:val="105"/>
          <w:sz w:val="22"/>
          <w:szCs w:val="22"/>
        </w:rPr>
        <w:t xml:space="preserve"> </w:t>
      </w:r>
      <w:r w:rsidRPr="00B206DC">
        <w:rPr>
          <w:color w:val="282828"/>
          <w:w w:val="105"/>
          <w:sz w:val="22"/>
          <w:szCs w:val="22"/>
        </w:rPr>
        <w:t>closures,</w:t>
      </w:r>
      <w:r w:rsidRPr="00B206DC">
        <w:rPr>
          <w:color w:val="282828"/>
          <w:spacing w:val="-4"/>
          <w:w w:val="105"/>
          <w:sz w:val="22"/>
          <w:szCs w:val="22"/>
        </w:rPr>
        <w:t xml:space="preserve"> </w:t>
      </w:r>
      <w:r w:rsidRPr="00B206DC">
        <w:rPr>
          <w:color w:val="282828"/>
          <w:w w:val="105"/>
          <w:sz w:val="22"/>
          <w:szCs w:val="22"/>
        </w:rPr>
        <w:t>the</w:t>
      </w:r>
      <w:r w:rsidRPr="00B206DC">
        <w:rPr>
          <w:color w:val="282828"/>
          <w:spacing w:val="-15"/>
          <w:w w:val="105"/>
          <w:sz w:val="22"/>
          <w:szCs w:val="22"/>
        </w:rPr>
        <w:t xml:space="preserve"> </w:t>
      </w:r>
      <w:r w:rsidRPr="00B206DC">
        <w:rPr>
          <w:color w:val="282828"/>
          <w:w w:val="105"/>
          <w:sz w:val="22"/>
          <w:szCs w:val="22"/>
        </w:rPr>
        <w:t>equipment</w:t>
      </w:r>
      <w:r w:rsidRPr="00B206DC">
        <w:rPr>
          <w:color w:val="282828"/>
          <w:spacing w:val="6"/>
          <w:w w:val="105"/>
          <w:sz w:val="22"/>
          <w:szCs w:val="22"/>
        </w:rPr>
        <w:t xml:space="preserve"> </w:t>
      </w:r>
      <w:r w:rsidRPr="00B206DC">
        <w:rPr>
          <w:color w:val="282828"/>
          <w:w w:val="105"/>
          <w:sz w:val="22"/>
          <w:szCs w:val="22"/>
        </w:rPr>
        <w:t>affected</w:t>
      </w:r>
    </w:p>
    <w:p w14:paraId="776087CE" w14:textId="32D93941" w:rsidR="00B206DC" w:rsidRPr="00B206DC" w:rsidRDefault="00B206DC" w:rsidP="000366DC">
      <w:pPr>
        <w:pStyle w:val="BodyText"/>
        <w:spacing w:before="15"/>
        <w:ind w:left="1526"/>
        <w:rPr>
          <w:szCs w:val="22"/>
        </w:rPr>
      </w:pPr>
      <w:r w:rsidRPr="00B206DC">
        <w:rPr>
          <w:color w:val="282828"/>
          <w:w w:val="105"/>
          <w:szCs w:val="22"/>
        </w:rPr>
        <w:t>by those closures can be terminated without incurring Early Termination Charges.</w:t>
      </w:r>
    </w:p>
    <w:p w14:paraId="4D46E9BD" w14:textId="6304EC3C" w:rsidR="00B206DC" w:rsidRPr="00B206DC" w:rsidRDefault="00B206DC" w:rsidP="000366DC">
      <w:pPr>
        <w:pStyle w:val="ListParagraph"/>
        <w:widowControl w:val="0"/>
        <w:numPr>
          <w:ilvl w:val="2"/>
          <w:numId w:val="18"/>
        </w:numPr>
        <w:tabs>
          <w:tab w:val="left" w:pos="1525"/>
          <w:tab w:val="left" w:pos="1526"/>
        </w:tabs>
        <w:autoSpaceDE w:val="0"/>
        <w:autoSpaceDN w:val="0"/>
        <w:spacing w:before="24" w:line="254" w:lineRule="auto"/>
        <w:ind w:left="1529" w:right="967" w:hanging="349"/>
        <w:contextualSpacing w:val="0"/>
        <w:rPr>
          <w:color w:val="282828"/>
          <w:sz w:val="22"/>
          <w:szCs w:val="22"/>
        </w:rPr>
      </w:pPr>
      <w:r w:rsidRPr="00B206DC">
        <w:rPr>
          <w:color w:val="282828"/>
          <w:w w:val="105"/>
          <w:sz w:val="22"/>
          <w:szCs w:val="22"/>
        </w:rPr>
        <w:t>In the event of termination due to Service Contractor's default or breach of this Agreement, no Early Termination Charges will</w:t>
      </w:r>
      <w:r w:rsidRPr="00B206DC">
        <w:rPr>
          <w:color w:val="282828"/>
          <w:spacing w:val="-10"/>
          <w:w w:val="105"/>
          <w:sz w:val="22"/>
          <w:szCs w:val="22"/>
        </w:rPr>
        <w:t xml:space="preserve"> </w:t>
      </w:r>
      <w:r w:rsidRPr="00B206DC">
        <w:rPr>
          <w:color w:val="282828"/>
          <w:w w:val="105"/>
          <w:sz w:val="22"/>
          <w:szCs w:val="22"/>
        </w:rPr>
        <w:t>apply.</w:t>
      </w:r>
    </w:p>
    <w:p w14:paraId="3481D3E6" w14:textId="5DC63319" w:rsidR="00B206DC" w:rsidRPr="00B206DC" w:rsidRDefault="00B206DC" w:rsidP="000366DC">
      <w:pPr>
        <w:pStyle w:val="ListParagraph"/>
        <w:widowControl w:val="0"/>
        <w:numPr>
          <w:ilvl w:val="2"/>
          <w:numId w:val="18"/>
        </w:numPr>
        <w:tabs>
          <w:tab w:val="left" w:pos="1525"/>
          <w:tab w:val="left" w:pos="1526"/>
        </w:tabs>
        <w:autoSpaceDE w:val="0"/>
        <w:autoSpaceDN w:val="0"/>
        <w:spacing w:before="6" w:line="259" w:lineRule="auto"/>
        <w:ind w:left="1526" w:right="458"/>
        <w:contextualSpacing w:val="0"/>
        <w:rPr>
          <w:color w:val="282828"/>
          <w:sz w:val="22"/>
          <w:szCs w:val="22"/>
        </w:rPr>
      </w:pPr>
      <w:r w:rsidRPr="00B206DC">
        <w:rPr>
          <w:color w:val="282828"/>
          <w:w w:val="105"/>
          <w:sz w:val="22"/>
          <w:szCs w:val="22"/>
        </w:rPr>
        <w:t>In the event of equipment downgrades or upgrades, or downsizing of individual sites, Early Termination Charges will not</w:t>
      </w:r>
      <w:r w:rsidRPr="00B206DC">
        <w:rPr>
          <w:color w:val="282828"/>
          <w:spacing w:val="-4"/>
          <w:w w:val="105"/>
          <w:sz w:val="22"/>
          <w:szCs w:val="22"/>
        </w:rPr>
        <w:t xml:space="preserve"> </w:t>
      </w:r>
      <w:r w:rsidRPr="00B206DC">
        <w:rPr>
          <w:color w:val="282828"/>
          <w:w w:val="105"/>
          <w:sz w:val="22"/>
          <w:szCs w:val="22"/>
        </w:rPr>
        <w:t>apply.</w:t>
      </w:r>
    </w:p>
    <w:p w14:paraId="73AAE908" w14:textId="77777777" w:rsidR="00B206DC" w:rsidRDefault="00B206DC" w:rsidP="00B206DC">
      <w:pPr>
        <w:pStyle w:val="ListParagraph"/>
        <w:widowControl w:val="0"/>
        <w:tabs>
          <w:tab w:val="left" w:pos="1525"/>
          <w:tab w:val="left" w:pos="1526"/>
        </w:tabs>
        <w:autoSpaceDE w:val="0"/>
        <w:autoSpaceDN w:val="0"/>
        <w:spacing w:before="6" w:line="259" w:lineRule="auto"/>
        <w:ind w:right="458"/>
        <w:contextualSpacing w:val="0"/>
        <w:rPr>
          <w:color w:val="282828"/>
          <w:w w:val="105"/>
          <w:sz w:val="22"/>
          <w:szCs w:val="22"/>
        </w:rPr>
      </w:pPr>
    </w:p>
    <w:p w14:paraId="7EBAC6DF" w14:textId="4AD7BFBC" w:rsidR="00B206DC" w:rsidRPr="00B206DC" w:rsidRDefault="00B206DC" w:rsidP="00B206DC">
      <w:pPr>
        <w:pStyle w:val="BodyText"/>
        <w:spacing w:line="261" w:lineRule="auto"/>
        <w:ind w:left="758" w:right="183" w:firstLine="2"/>
        <w:rPr>
          <w:szCs w:val="22"/>
        </w:rPr>
      </w:pPr>
      <w:r w:rsidRPr="00B206DC">
        <w:rPr>
          <w:color w:val="282828"/>
          <w:w w:val="105"/>
          <w:szCs w:val="22"/>
        </w:rPr>
        <w:t>If none of the above conditions apply, Manager will pay Service Contractor Early Termination Charges equal to the Monthly Minimum of the affected device times the number of months remaining in the contract, but Early Termination Charges are only applicable after optimization has been completed, and only on new Equipment introduced as part of the optimization and not the pre-existing fleet. Notwithstanding anything to the contrary in a Pool Plan or any other document related to the Equipment, the term of all Equipment will be coterminous with this Agreement, and upgraded or replaced Equipment will not be deemed to have a longer term than this Agreement for the purpose of calculating Early Termination Charges. The canceled Equipment must be returned to Xerox in the same condition as when delivered to Company (reasonable wear and tear excepted). And, Customer must provide at least thirty (30) days written notice to Xerox.</w:t>
      </w:r>
    </w:p>
    <w:p w14:paraId="5E6C59A9" w14:textId="77777777" w:rsidR="00B206DC" w:rsidRPr="00B206DC" w:rsidRDefault="00B206DC" w:rsidP="00B206DC">
      <w:pPr>
        <w:pStyle w:val="ListParagraph"/>
        <w:widowControl w:val="0"/>
        <w:tabs>
          <w:tab w:val="left" w:pos="1525"/>
          <w:tab w:val="left" w:pos="1526"/>
        </w:tabs>
        <w:autoSpaceDE w:val="0"/>
        <w:autoSpaceDN w:val="0"/>
        <w:spacing w:before="6" w:line="259" w:lineRule="auto"/>
        <w:ind w:right="458"/>
        <w:contextualSpacing w:val="0"/>
        <w:rPr>
          <w:color w:val="282828"/>
          <w:sz w:val="22"/>
          <w:szCs w:val="22"/>
        </w:rPr>
        <w:sectPr w:rsidR="00B206DC" w:rsidRPr="00B206DC">
          <w:footerReference w:type="default" r:id="rId19"/>
          <w:pgSz w:w="12240" w:h="15840"/>
          <w:pgMar w:top="1500" w:right="1600" w:bottom="1640" w:left="1480" w:header="0" w:footer="1361" w:gutter="0"/>
          <w:cols w:space="720"/>
        </w:sectPr>
      </w:pPr>
    </w:p>
    <w:p w14:paraId="7DB8A3F3" w14:textId="77777777" w:rsidR="00F71EAD" w:rsidRDefault="00F71EAD">
      <w:pPr>
        <w:rPr>
          <w:sz w:val="22"/>
          <w:szCs w:val="22"/>
        </w:rPr>
      </w:pPr>
      <w:r>
        <w:rPr>
          <w:b/>
          <w:sz w:val="22"/>
          <w:szCs w:val="22"/>
        </w:rPr>
        <w:t>10.</w:t>
      </w:r>
      <w:r>
        <w:rPr>
          <w:b/>
          <w:sz w:val="22"/>
          <w:szCs w:val="22"/>
        </w:rPr>
        <w:tab/>
      </w:r>
      <w:r>
        <w:rPr>
          <w:b/>
          <w:sz w:val="22"/>
          <w:szCs w:val="22"/>
          <w:u w:val="single"/>
        </w:rPr>
        <w:t>Assignment and Subcontracting</w:t>
      </w:r>
    </w:p>
    <w:p w14:paraId="2F768F46" w14:textId="77777777" w:rsidR="00F71EAD" w:rsidRDefault="00F71EAD">
      <w:pPr>
        <w:rPr>
          <w:sz w:val="22"/>
          <w:szCs w:val="22"/>
        </w:rPr>
      </w:pPr>
    </w:p>
    <w:p w14:paraId="72633CC7" w14:textId="5E7BC66A" w:rsidR="00F71EAD" w:rsidRDefault="00F71EAD">
      <w:pPr>
        <w:ind w:left="720" w:hanging="720"/>
        <w:rPr>
          <w:sz w:val="22"/>
          <w:szCs w:val="22"/>
        </w:rPr>
      </w:pPr>
      <w:r>
        <w:rPr>
          <w:sz w:val="22"/>
          <w:szCs w:val="22"/>
        </w:rPr>
        <w:t>10.1</w:t>
      </w:r>
      <w:r>
        <w:rPr>
          <w:sz w:val="22"/>
          <w:szCs w:val="22"/>
        </w:rPr>
        <w:tab/>
      </w:r>
      <w:commentRangeStart w:id="242"/>
      <w:commentRangeStart w:id="243"/>
      <w:commentRangeStart w:id="244"/>
      <w:commentRangeStart w:id="245"/>
      <w:r>
        <w:rPr>
          <w:sz w:val="22"/>
          <w:szCs w:val="22"/>
          <w:u w:val="single"/>
        </w:rPr>
        <w:t>Assignment.</w:t>
      </w:r>
      <w:r>
        <w:rPr>
          <w:sz w:val="22"/>
          <w:szCs w:val="22"/>
        </w:rPr>
        <w:t xml:space="preserve">  </w:t>
      </w:r>
      <w:commentRangeEnd w:id="242"/>
      <w:r w:rsidR="00E77FA6">
        <w:rPr>
          <w:rStyle w:val="CommentReference"/>
        </w:rPr>
        <w:commentReference w:id="242"/>
      </w:r>
      <w:commentRangeEnd w:id="243"/>
      <w:r w:rsidR="00021085">
        <w:rPr>
          <w:rStyle w:val="CommentReference"/>
        </w:rPr>
        <w:commentReference w:id="243"/>
      </w:r>
      <w:commentRangeEnd w:id="244"/>
      <w:r w:rsidR="00C33387">
        <w:rPr>
          <w:rStyle w:val="CommentReference"/>
        </w:rPr>
        <w:commentReference w:id="244"/>
      </w:r>
      <w:commentRangeEnd w:id="245"/>
      <w:r w:rsidR="00385B9D">
        <w:rPr>
          <w:rStyle w:val="CommentReference"/>
        </w:rPr>
        <w:commentReference w:id="245"/>
      </w:r>
      <w:r>
        <w:rPr>
          <w:sz w:val="22"/>
          <w:szCs w:val="22"/>
        </w:rPr>
        <w:t xml:space="preserve">This Agreement may not be assigned by </w:t>
      </w:r>
      <w:r w:rsidR="00021085">
        <w:rPr>
          <w:sz w:val="22"/>
          <w:szCs w:val="22"/>
        </w:rPr>
        <w:t>Service Contractor</w:t>
      </w:r>
      <w:r w:rsidR="009D6B4A">
        <w:rPr>
          <w:sz w:val="22"/>
          <w:szCs w:val="22"/>
        </w:rPr>
        <w:t xml:space="preserve"> </w:t>
      </w:r>
      <w:commentRangeStart w:id="246"/>
      <w:r w:rsidR="009D6B4A">
        <w:rPr>
          <w:sz w:val="22"/>
          <w:szCs w:val="22"/>
        </w:rPr>
        <w:t>without Manager’s prior written consent</w:t>
      </w:r>
      <w:commentRangeEnd w:id="246"/>
      <w:r w:rsidR="009D6B4A">
        <w:rPr>
          <w:rStyle w:val="CommentReference"/>
        </w:rPr>
        <w:commentReference w:id="246"/>
      </w:r>
      <w:r w:rsidR="009D6B4A">
        <w:rPr>
          <w:sz w:val="22"/>
          <w:szCs w:val="22"/>
        </w:rPr>
        <w:t xml:space="preserve">, </w:t>
      </w:r>
      <w:commentRangeStart w:id="247"/>
      <w:r w:rsidR="009D6B4A" w:rsidRPr="009D6B4A">
        <w:rPr>
          <w:sz w:val="22"/>
          <w:szCs w:val="22"/>
        </w:rPr>
        <w:t xml:space="preserve">except in the case of assignment of Service Contractor’s right to collect payment for the purposes of securitization or factoring, which requires written notice </w:t>
      </w:r>
      <w:r w:rsidR="00430196">
        <w:rPr>
          <w:sz w:val="22"/>
          <w:szCs w:val="22"/>
        </w:rPr>
        <w:t xml:space="preserve">from Service Contractor </w:t>
      </w:r>
      <w:r w:rsidR="009D6B4A" w:rsidRPr="009D6B4A">
        <w:rPr>
          <w:sz w:val="22"/>
          <w:szCs w:val="22"/>
        </w:rPr>
        <w:t>to Manager specifying assignee and the effective date of assignment</w:t>
      </w:r>
      <w:commentRangeEnd w:id="247"/>
      <w:r w:rsidR="009D6B4A">
        <w:rPr>
          <w:rStyle w:val="CommentReference"/>
        </w:rPr>
        <w:commentReference w:id="247"/>
      </w:r>
      <w:r>
        <w:rPr>
          <w:sz w:val="22"/>
          <w:szCs w:val="22"/>
        </w:rPr>
        <w:t xml:space="preserve">.  Any </w:t>
      </w:r>
      <w:r w:rsidR="00430196">
        <w:rPr>
          <w:sz w:val="22"/>
          <w:szCs w:val="22"/>
        </w:rPr>
        <w:t xml:space="preserve">other </w:t>
      </w:r>
      <w:r>
        <w:rPr>
          <w:sz w:val="22"/>
          <w:szCs w:val="22"/>
        </w:rPr>
        <w:t xml:space="preserve">attempted assignment </w:t>
      </w:r>
      <w:r w:rsidR="00021085">
        <w:rPr>
          <w:sz w:val="22"/>
          <w:szCs w:val="22"/>
        </w:rPr>
        <w:t xml:space="preserve">by Service Contractor </w:t>
      </w:r>
      <w:r>
        <w:rPr>
          <w:sz w:val="22"/>
          <w:szCs w:val="22"/>
        </w:rPr>
        <w:t xml:space="preserve">shall be void and of no force and effect.  </w:t>
      </w:r>
      <w:r w:rsidR="00021085">
        <w:rPr>
          <w:sz w:val="22"/>
          <w:szCs w:val="22"/>
        </w:rPr>
        <w:t xml:space="preserve">Manager </w:t>
      </w:r>
      <w:r>
        <w:rPr>
          <w:sz w:val="22"/>
          <w:szCs w:val="22"/>
        </w:rPr>
        <w:t>may</w:t>
      </w:r>
      <w:r w:rsidR="004E5706">
        <w:rPr>
          <w:sz w:val="22"/>
          <w:szCs w:val="22"/>
        </w:rPr>
        <w:t xml:space="preserve"> </w:t>
      </w:r>
      <w:r>
        <w:rPr>
          <w:sz w:val="22"/>
          <w:szCs w:val="22"/>
        </w:rPr>
        <w:t>assign this Agreement</w:t>
      </w:r>
      <w:del w:id="248" w:author="JLL Legal (NG)" w:date="2020-07-23T11:10:00Z">
        <w:r w:rsidR="0039292A" w:rsidDel="00E4481F">
          <w:rPr>
            <w:sz w:val="22"/>
            <w:szCs w:val="22"/>
          </w:rPr>
          <w:delText xml:space="preserve"> </w:delText>
        </w:r>
      </w:del>
      <w:r w:rsidR="00A25C39">
        <w:rPr>
          <w:sz w:val="22"/>
          <w:szCs w:val="22"/>
        </w:rPr>
        <w:t xml:space="preserve">, at any time in its sole and absolute discretion, to </w:t>
      </w:r>
      <w:commentRangeStart w:id="249"/>
      <w:r w:rsidR="00A25C39">
        <w:rPr>
          <w:sz w:val="22"/>
          <w:szCs w:val="22"/>
        </w:rPr>
        <w:t>Manager’s nominee</w:t>
      </w:r>
      <w:r w:rsidR="00B17C1A">
        <w:rPr>
          <w:sz w:val="22"/>
          <w:szCs w:val="22"/>
        </w:rPr>
        <w:t xml:space="preserve"> (which shall </w:t>
      </w:r>
      <w:r w:rsidR="00A75A5F">
        <w:rPr>
          <w:sz w:val="22"/>
          <w:szCs w:val="22"/>
        </w:rPr>
        <w:t xml:space="preserve">be </w:t>
      </w:r>
      <w:r w:rsidR="00B17C1A">
        <w:rPr>
          <w:sz w:val="22"/>
          <w:szCs w:val="22"/>
        </w:rPr>
        <w:t>Manager’s affiliates or another party designated by Owner)</w:t>
      </w:r>
      <w:r w:rsidR="00A25C39">
        <w:rPr>
          <w:sz w:val="22"/>
          <w:szCs w:val="22"/>
        </w:rPr>
        <w:t xml:space="preserve"> </w:t>
      </w:r>
      <w:commentRangeEnd w:id="249"/>
      <w:r w:rsidR="00A51CE3">
        <w:rPr>
          <w:rStyle w:val="CommentReference"/>
        </w:rPr>
        <w:commentReference w:id="249"/>
      </w:r>
      <w:r w:rsidR="00A25C39">
        <w:rPr>
          <w:sz w:val="22"/>
          <w:szCs w:val="22"/>
        </w:rPr>
        <w:t>by giving Service Contractor</w:t>
      </w:r>
      <w:r w:rsidR="0039292A">
        <w:rPr>
          <w:sz w:val="22"/>
          <w:szCs w:val="22"/>
        </w:rPr>
        <w:t xml:space="preserve"> </w:t>
      </w:r>
      <w:r>
        <w:rPr>
          <w:sz w:val="22"/>
          <w:szCs w:val="22"/>
        </w:rPr>
        <w:t>written notice</w:t>
      </w:r>
      <w:r w:rsidR="00A25C39">
        <w:rPr>
          <w:sz w:val="22"/>
          <w:szCs w:val="22"/>
        </w:rPr>
        <w:t xml:space="preserve">, which notice shall </w:t>
      </w:r>
      <w:r w:rsidR="00B522E9">
        <w:rPr>
          <w:sz w:val="22"/>
          <w:szCs w:val="22"/>
        </w:rPr>
        <w:t>specify</w:t>
      </w:r>
      <w:r w:rsidR="00A25C39">
        <w:rPr>
          <w:sz w:val="22"/>
          <w:szCs w:val="22"/>
        </w:rPr>
        <w:t xml:space="preserve"> the assignee and </w:t>
      </w:r>
      <w:r w:rsidR="00B522E9">
        <w:rPr>
          <w:sz w:val="22"/>
          <w:szCs w:val="22"/>
        </w:rPr>
        <w:t xml:space="preserve"> effective date of assignment. </w:t>
      </w:r>
      <w:commentRangeStart w:id="250"/>
      <w:r w:rsidR="00B522E9" w:rsidRPr="007827F5">
        <w:rPr>
          <w:color w:val="000000"/>
          <w:sz w:val="22"/>
          <w:szCs w:val="22"/>
        </w:rPr>
        <w:t xml:space="preserve">Notwithstanding the foregoing, </w:t>
      </w:r>
      <w:r w:rsidR="00BD4075">
        <w:rPr>
          <w:color w:val="000000"/>
          <w:sz w:val="22"/>
          <w:szCs w:val="22"/>
        </w:rPr>
        <w:t xml:space="preserve">if the Agreement </w:t>
      </w:r>
      <w:r w:rsidR="0068062D">
        <w:rPr>
          <w:color w:val="000000"/>
          <w:sz w:val="22"/>
          <w:szCs w:val="22"/>
        </w:rPr>
        <w:t xml:space="preserve">is assigned </w:t>
      </w:r>
      <w:r w:rsidR="00BD4075">
        <w:rPr>
          <w:color w:val="000000"/>
          <w:sz w:val="22"/>
          <w:szCs w:val="22"/>
        </w:rPr>
        <w:t xml:space="preserve">to </w:t>
      </w:r>
      <w:r w:rsidR="006E55E3">
        <w:rPr>
          <w:color w:val="000000"/>
          <w:sz w:val="22"/>
          <w:szCs w:val="22"/>
        </w:rPr>
        <w:t xml:space="preserve">a competitor of Service Contractor, and if </w:t>
      </w:r>
      <w:r w:rsidR="00B522E9" w:rsidRPr="007827F5">
        <w:rPr>
          <w:color w:val="000000"/>
          <w:sz w:val="22"/>
          <w:szCs w:val="22"/>
        </w:rPr>
        <w:t xml:space="preserve">Service Contractor objects to </w:t>
      </w:r>
      <w:r w:rsidR="002A1BF3">
        <w:rPr>
          <w:color w:val="000000"/>
          <w:sz w:val="22"/>
          <w:szCs w:val="22"/>
        </w:rPr>
        <w:t xml:space="preserve">such </w:t>
      </w:r>
      <w:r w:rsidR="00B522E9" w:rsidRPr="007827F5">
        <w:rPr>
          <w:color w:val="000000"/>
          <w:sz w:val="22"/>
          <w:szCs w:val="22"/>
        </w:rPr>
        <w:t>designated assignee, Service Contractor may terminate this Agreement with written notice</w:t>
      </w:r>
      <w:commentRangeEnd w:id="250"/>
      <w:r w:rsidR="00B522E9" w:rsidRPr="007827F5">
        <w:rPr>
          <w:rStyle w:val="CommentReference"/>
          <w:sz w:val="22"/>
          <w:szCs w:val="22"/>
        </w:rPr>
        <w:commentReference w:id="250"/>
      </w:r>
      <w:r w:rsidR="00B522E9" w:rsidRPr="004142F6">
        <w:rPr>
          <w:color w:val="000000"/>
        </w:rPr>
        <w:t xml:space="preserve">. </w:t>
      </w:r>
      <w:r w:rsidR="00B522E9">
        <w:rPr>
          <w:color w:val="000000"/>
        </w:rPr>
        <w:t xml:space="preserve"> </w:t>
      </w:r>
      <w:commentRangeStart w:id="251"/>
      <w:commentRangeEnd w:id="251"/>
      <w:r w:rsidR="009D6B4A">
        <w:rPr>
          <w:rStyle w:val="CommentReference"/>
        </w:rPr>
        <w:commentReference w:id="251"/>
      </w:r>
    </w:p>
    <w:p w14:paraId="641FA204" w14:textId="77777777" w:rsidR="00F71EAD" w:rsidRDefault="00F71EAD">
      <w:pPr>
        <w:ind w:left="720" w:hanging="720"/>
        <w:rPr>
          <w:sz w:val="22"/>
          <w:szCs w:val="22"/>
        </w:rPr>
      </w:pPr>
    </w:p>
    <w:p w14:paraId="2C9759E2" w14:textId="77777777" w:rsidR="00F71EAD" w:rsidRDefault="00F71EAD">
      <w:pPr>
        <w:ind w:left="720" w:hanging="720"/>
        <w:rPr>
          <w:sz w:val="22"/>
          <w:szCs w:val="22"/>
          <w:u w:val="single"/>
        </w:rPr>
      </w:pPr>
      <w:r>
        <w:rPr>
          <w:sz w:val="22"/>
          <w:szCs w:val="22"/>
        </w:rPr>
        <w:t>10.2</w:t>
      </w:r>
      <w:r>
        <w:rPr>
          <w:sz w:val="22"/>
          <w:szCs w:val="22"/>
        </w:rPr>
        <w:tab/>
      </w:r>
      <w:r>
        <w:rPr>
          <w:sz w:val="22"/>
          <w:szCs w:val="22"/>
          <w:u w:val="single"/>
        </w:rPr>
        <w:t>Subcontracts</w:t>
      </w:r>
      <w:r>
        <w:rPr>
          <w:sz w:val="22"/>
          <w:szCs w:val="22"/>
        </w:rPr>
        <w:t xml:space="preserve">.  Service Contractor shall not utilize any subcontractor in connection with providing the Contract Duties without the prior written approval of Manager, which may be withheld in Manager’s sole discretion.  Service Contractor shall include in any approved subcontracts all provisions of this Agreement that may be applicable to the performance of the subcontract.  Utilization by Service Contractor of, or Manager’s approval of, any subcontractor shall in no way relieve Service Contractor of any of its obligations or liabilities under this Agreement.  </w:t>
      </w:r>
    </w:p>
    <w:p w14:paraId="455FF231" w14:textId="77777777" w:rsidR="00F71EAD" w:rsidRDefault="00F71EAD">
      <w:pPr>
        <w:ind w:left="1440" w:hanging="720"/>
        <w:rPr>
          <w:sz w:val="22"/>
          <w:szCs w:val="22"/>
        </w:rPr>
      </w:pPr>
    </w:p>
    <w:p w14:paraId="0CDB1965" w14:textId="77777777" w:rsidR="00F71EAD" w:rsidRDefault="00F71EAD">
      <w:pPr>
        <w:rPr>
          <w:sz w:val="22"/>
          <w:szCs w:val="22"/>
        </w:rPr>
      </w:pPr>
      <w:r>
        <w:rPr>
          <w:b/>
          <w:sz w:val="22"/>
          <w:szCs w:val="22"/>
        </w:rPr>
        <w:t>11</w:t>
      </w:r>
      <w:r>
        <w:rPr>
          <w:sz w:val="22"/>
          <w:szCs w:val="22"/>
        </w:rPr>
        <w:t>.</w:t>
      </w:r>
      <w:r>
        <w:rPr>
          <w:sz w:val="22"/>
          <w:szCs w:val="22"/>
        </w:rPr>
        <w:tab/>
      </w:r>
      <w:r>
        <w:rPr>
          <w:b/>
          <w:sz w:val="22"/>
          <w:szCs w:val="22"/>
          <w:u w:val="single"/>
        </w:rPr>
        <w:t>Notices</w:t>
      </w:r>
    </w:p>
    <w:p w14:paraId="4C69F821" w14:textId="77777777" w:rsidR="00F71EAD" w:rsidRDefault="00F71EAD">
      <w:pPr>
        <w:rPr>
          <w:sz w:val="22"/>
          <w:szCs w:val="22"/>
        </w:rPr>
      </w:pPr>
    </w:p>
    <w:p w14:paraId="1860EBEC" w14:textId="77777777" w:rsidR="00837D57" w:rsidRPr="001A798D" w:rsidRDefault="00837D57" w:rsidP="00837D57">
      <w:pPr>
        <w:rPr>
          <w:sz w:val="22"/>
          <w:szCs w:val="22"/>
        </w:rPr>
      </w:pPr>
      <w:bookmarkStart w:id="252" w:name="_Hlk529887193"/>
      <w:r w:rsidRPr="001A798D">
        <w:rPr>
          <w:sz w:val="22"/>
          <w:szCs w:val="22"/>
        </w:rPr>
        <w:t>Any information or notices required to be given under this Agreement shall be in writing and shall be delivered either by</w:t>
      </w:r>
      <w:r>
        <w:rPr>
          <w:sz w:val="22"/>
          <w:szCs w:val="22"/>
        </w:rPr>
        <w:t>:</w:t>
      </w:r>
      <w:r w:rsidRPr="001A798D">
        <w:rPr>
          <w:sz w:val="22"/>
          <w:szCs w:val="22"/>
        </w:rPr>
        <w:t xml:space="preserve"> (i) certified mail, return receipt requested, in which case notice shall be deemed delivered three (3) business days after deposit, postage prepaid, in the U.S. mail; (ii) a reputable messenger service or a nationally recognized overnight courier, in which case notice shall be deemed delivered one (1) business day after deposit with such messenger or courier; (iii) personal delivery with receipt acknowledged in writing, in which case notice shall be deemed delivered when received</w:t>
      </w:r>
      <w:r>
        <w:rPr>
          <w:sz w:val="22"/>
          <w:szCs w:val="22"/>
        </w:rPr>
        <w:t xml:space="preserve"> or </w:t>
      </w:r>
      <w:r w:rsidRPr="00441596">
        <w:rPr>
          <w:sz w:val="22"/>
          <w:szCs w:val="22"/>
        </w:rPr>
        <w:t>(iv) or by email, with a confirmed delivery receipt</w:t>
      </w:r>
      <w:r w:rsidRPr="001A798D">
        <w:rPr>
          <w:sz w:val="22"/>
          <w:szCs w:val="22"/>
        </w:rPr>
        <w:t>.</w:t>
      </w:r>
      <w:r>
        <w:rPr>
          <w:sz w:val="22"/>
          <w:szCs w:val="22"/>
        </w:rPr>
        <w:t xml:space="preserve"> </w:t>
      </w:r>
      <w:bookmarkEnd w:id="252"/>
      <w:r w:rsidRPr="001A798D">
        <w:rPr>
          <w:sz w:val="22"/>
          <w:szCs w:val="22"/>
        </w:rPr>
        <w:t>All notices shall be addressed as follows:</w:t>
      </w:r>
    </w:p>
    <w:p w14:paraId="59477FB8" w14:textId="77777777" w:rsidR="00F71EAD" w:rsidRDefault="00F71EAD">
      <w:pPr>
        <w:ind w:left="3600"/>
        <w:rPr>
          <w:sz w:val="22"/>
          <w:szCs w:val="22"/>
        </w:rPr>
      </w:pPr>
    </w:p>
    <w:p w14:paraId="26FB9E85" w14:textId="77777777" w:rsidR="00841440" w:rsidRPr="00627806" w:rsidRDefault="00841440" w:rsidP="00841440">
      <w:pPr>
        <w:ind w:left="3600" w:hanging="2160"/>
        <w:rPr>
          <w:sz w:val="22"/>
          <w:szCs w:val="22"/>
        </w:rPr>
      </w:pPr>
      <w:r>
        <w:rPr>
          <w:sz w:val="22"/>
          <w:szCs w:val="22"/>
        </w:rPr>
        <w:t>If to Manager:</w:t>
      </w:r>
      <w:r>
        <w:rPr>
          <w:sz w:val="22"/>
          <w:szCs w:val="22"/>
        </w:rPr>
        <w:tab/>
      </w:r>
      <w:r>
        <w:rPr>
          <w:sz w:val="22"/>
          <w:szCs w:val="22"/>
        </w:rPr>
        <w:tab/>
      </w:r>
      <w:r w:rsidR="003A02CE">
        <w:rPr>
          <w:sz w:val="22"/>
          <w:szCs w:val="22"/>
        </w:rPr>
        <w:tab/>
      </w:r>
      <w:r w:rsidRPr="00627806">
        <w:rPr>
          <w:sz w:val="22"/>
          <w:szCs w:val="22"/>
        </w:rPr>
        <w:t>Jones Lang LaSalle Americas, Inc.</w:t>
      </w:r>
    </w:p>
    <w:p w14:paraId="1DFD24A4" w14:textId="77777777" w:rsidR="00841440" w:rsidRPr="00627806" w:rsidRDefault="00192455" w:rsidP="003A02CE">
      <w:pPr>
        <w:ind w:left="3600" w:firstLine="720"/>
        <w:rPr>
          <w:sz w:val="22"/>
          <w:szCs w:val="22"/>
        </w:rPr>
      </w:pPr>
      <w:r w:rsidRPr="00627806">
        <w:rPr>
          <w:sz w:val="22"/>
          <w:szCs w:val="22"/>
        </w:rPr>
        <w:t>12010 Sunset Hills Road,</w:t>
      </w:r>
    </w:p>
    <w:p w14:paraId="137376A1" w14:textId="77777777" w:rsidR="00841440" w:rsidRPr="00627806" w:rsidRDefault="00192455" w:rsidP="003A02CE">
      <w:pPr>
        <w:ind w:left="3600" w:firstLine="720"/>
        <w:rPr>
          <w:sz w:val="22"/>
          <w:szCs w:val="22"/>
        </w:rPr>
      </w:pPr>
      <w:r w:rsidRPr="00627806">
        <w:rPr>
          <w:sz w:val="22"/>
          <w:szCs w:val="22"/>
        </w:rPr>
        <w:t>Reston</w:t>
      </w:r>
      <w:r w:rsidR="00841440" w:rsidRPr="00627806">
        <w:rPr>
          <w:sz w:val="22"/>
          <w:szCs w:val="22"/>
        </w:rPr>
        <w:t xml:space="preserve">, VA  </w:t>
      </w:r>
      <w:r w:rsidRPr="00627806">
        <w:rPr>
          <w:sz w:val="22"/>
          <w:szCs w:val="22"/>
        </w:rPr>
        <w:t>20190</w:t>
      </w:r>
    </w:p>
    <w:p w14:paraId="4F9ACA2A" w14:textId="77777777" w:rsidR="00841440" w:rsidRDefault="00841440" w:rsidP="003A02CE">
      <w:pPr>
        <w:ind w:left="3600" w:firstLine="720"/>
        <w:rPr>
          <w:sz w:val="22"/>
          <w:szCs w:val="22"/>
        </w:rPr>
      </w:pPr>
      <w:r w:rsidRPr="00627806">
        <w:rPr>
          <w:sz w:val="22"/>
          <w:szCs w:val="22"/>
        </w:rPr>
        <w:t xml:space="preserve">Attn: Sourcing </w:t>
      </w:r>
    </w:p>
    <w:p w14:paraId="004A98A2" w14:textId="77777777" w:rsidR="00841440" w:rsidRDefault="00841440" w:rsidP="00841440">
      <w:pPr>
        <w:ind w:left="3600"/>
        <w:rPr>
          <w:sz w:val="22"/>
          <w:szCs w:val="22"/>
        </w:rPr>
      </w:pPr>
    </w:p>
    <w:p w14:paraId="48CE3D7E" w14:textId="77777777" w:rsidR="00B206DC" w:rsidRPr="00B206DC" w:rsidRDefault="000F363F" w:rsidP="00B206DC">
      <w:pPr>
        <w:pStyle w:val="BodyText"/>
        <w:spacing w:before="1"/>
        <w:ind w:left="1512"/>
      </w:pPr>
      <w:r w:rsidRPr="00B206DC">
        <w:rPr>
          <w:color w:val="2B2B2B"/>
          <w:sz w:val="21"/>
        </w:rPr>
        <w:t>If to</w:t>
      </w:r>
      <w:r w:rsidRPr="00B206DC">
        <w:rPr>
          <w:color w:val="2B2B2B"/>
        </w:rPr>
        <w:t xml:space="preserve"> Service Contractor</w:t>
      </w:r>
      <w:r w:rsidR="00B206DC" w:rsidRPr="00B206DC">
        <w:rPr>
          <w:color w:val="2B2B2B"/>
        </w:rPr>
        <w:t xml:space="preserve">:  </w:t>
      </w:r>
      <w:r w:rsidR="00B206DC" w:rsidRPr="00B206DC">
        <w:rPr>
          <w:color w:val="2B2B2B"/>
        </w:rPr>
        <w:tab/>
        <w:t>Xerox Corporation</w:t>
      </w:r>
    </w:p>
    <w:p w14:paraId="2B19DEEC" w14:textId="31C214A2" w:rsidR="00B206DC" w:rsidRPr="00B206DC" w:rsidRDefault="00C20A56" w:rsidP="000F363F">
      <w:pPr>
        <w:pStyle w:val="BodyText"/>
        <w:spacing w:before="22"/>
        <w:ind w:left="3600" w:right="3884" w:firstLine="720"/>
      </w:pPr>
      <w:r>
        <w:rPr>
          <w:color w:val="2B2B2B"/>
          <w:w w:val="105"/>
        </w:rPr>
        <w:t xml:space="preserve">201 Merritt </w:t>
      </w:r>
      <w:r w:rsidR="00D95D35">
        <w:rPr>
          <w:color w:val="2B2B2B"/>
          <w:w w:val="105"/>
        </w:rPr>
        <w:t>7</w:t>
      </w:r>
    </w:p>
    <w:p w14:paraId="1A89C4ED" w14:textId="77777777" w:rsidR="00B206DC" w:rsidRPr="004B5D38" w:rsidRDefault="00B206DC" w:rsidP="000F363F">
      <w:pPr>
        <w:pStyle w:val="BodyText"/>
        <w:spacing w:before="19" w:line="259" w:lineRule="auto"/>
        <w:ind w:left="4320" w:right="3885"/>
        <w:rPr>
          <w:highlight w:val="yellow"/>
        </w:rPr>
      </w:pPr>
      <w:r w:rsidRPr="00B206DC">
        <w:rPr>
          <w:color w:val="2B2B2B"/>
          <w:w w:val="105"/>
        </w:rPr>
        <w:t>Norwalk, CT 06856 Attn: Nora Murtha</w:t>
      </w:r>
    </w:p>
    <w:p w14:paraId="32546CA0" w14:textId="77777777" w:rsidR="00F71EAD" w:rsidRDefault="00F71EAD">
      <w:pPr>
        <w:rPr>
          <w:sz w:val="22"/>
          <w:szCs w:val="22"/>
        </w:rPr>
      </w:pPr>
    </w:p>
    <w:p w14:paraId="6BD7F643" w14:textId="77777777" w:rsidR="00F71EAD" w:rsidRDefault="00F71EAD">
      <w:pPr>
        <w:rPr>
          <w:sz w:val="22"/>
          <w:szCs w:val="22"/>
        </w:rPr>
      </w:pPr>
      <w:r>
        <w:rPr>
          <w:sz w:val="22"/>
          <w:szCs w:val="22"/>
        </w:rPr>
        <w:t>The foregoing addresses may be changed from time to time by notice to the other party in the manner set forth above.</w:t>
      </w:r>
    </w:p>
    <w:p w14:paraId="570F54C3" w14:textId="77777777" w:rsidR="001B62BE" w:rsidRDefault="001B62BE">
      <w:pPr>
        <w:rPr>
          <w:b/>
          <w:sz w:val="22"/>
          <w:szCs w:val="22"/>
        </w:rPr>
      </w:pPr>
    </w:p>
    <w:p w14:paraId="02339064" w14:textId="77777777" w:rsidR="001B62BE" w:rsidRDefault="001B62BE">
      <w:pPr>
        <w:rPr>
          <w:b/>
          <w:sz w:val="22"/>
          <w:szCs w:val="22"/>
        </w:rPr>
      </w:pPr>
    </w:p>
    <w:p w14:paraId="0F36EDC0" w14:textId="77777777" w:rsidR="00F71EAD" w:rsidRDefault="00F71EAD">
      <w:pPr>
        <w:rPr>
          <w:sz w:val="22"/>
          <w:szCs w:val="22"/>
        </w:rPr>
      </w:pPr>
      <w:r>
        <w:rPr>
          <w:b/>
          <w:sz w:val="22"/>
          <w:szCs w:val="22"/>
        </w:rPr>
        <w:t>12.</w:t>
      </w:r>
      <w:r>
        <w:rPr>
          <w:b/>
          <w:sz w:val="22"/>
          <w:szCs w:val="22"/>
        </w:rPr>
        <w:tab/>
      </w:r>
      <w:r>
        <w:rPr>
          <w:b/>
          <w:sz w:val="22"/>
          <w:szCs w:val="22"/>
          <w:u w:val="single"/>
        </w:rPr>
        <w:t>Miscellaneous</w:t>
      </w:r>
    </w:p>
    <w:p w14:paraId="494B92AD" w14:textId="77777777" w:rsidR="00F71EAD" w:rsidRDefault="00F71EAD">
      <w:pPr>
        <w:rPr>
          <w:sz w:val="22"/>
          <w:szCs w:val="22"/>
        </w:rPr>
      </w:pPr>
    </w:p>
    <w:p w14:paraId="7346E2F7" w14:textId="135A1AD2" w:rsidR="00F71EAD" w:rsidRDefault="00F71EAD">
      <w:pPr>
        <w:ind w:left="720" w:hanging="720"/>
        <w:rPr>
          <w:sz w:val="22"/>
          <w:szCs w:val="22"/>
        </w:rPr>
      </w:pPr>
      <w:r>
        <w:rPr>
          <w:sz w:val="22"/>
          <w:szCs w:val="22"/>
        </w:rPr>
        <w:t>12.1</w:t>
      </w:r>
      <w:r>
        <w:rPr>
          <w:sz w:val="22"/>
          <w:szCs w:val="22"/>
        </w:rPr>
        <w:tab/>
      </w:r>
      <w:r>
        <w:rPr>
          <w:sz w:val="22"/>
          <w:szCs w:val="22"/>
          <w:u w:val="single"/>
        </w:rPr>
        <w:t>Time of Essence</w:t>
      </w:r>
      <w:r>
        <w:rPr>
          <w:sz w:val="22"/>
          <w:szCs w:val="22"/>
        </w:rPr>
        <w:t xml:space="preserve">.  Service Contractor acknowledges that </w:t>
      </w:r>
      <w:r w:rsidR="00BD2F2A">
        <w:rPr>
          <w:sz w:val="22"/>
          <w:szCs w:val="22"/>
        </w:rPr>
        <w:t>time is of the essence in regard to its performance under this Agreement</w:t>
      </w:r>
      <w:r>
        <w:rPr>
          <w:sz w:val="22"/>
          <w:szCs w:val="22"/>
        </w:rPr>
        <w:t>.</w:t>
      </w:r>
    </w:p>
    <w:p w14:paraId="017E220F" w14:textId="77777777" w:rsidR="00F71EAD" w:rsidRDefault="00F71EAD">
      <w:pPr>
        <w:rPr>
          <w:sz w:val="22"/>
          <w:szCs w:val="22"/>
        </w:rPr>
      </w:pPr>
    </w:p>
    <w:p w14:paraId="5EED4488" w14:textId="77777777" w:rsidR="00F71EAD" w:rsidRDefault="00F71EAD">
      <w:pPr>
        <w:ind w:left="720" w:hanging="720"/>
        <w:rPr>
          <w:sz w:val="22"/>
          <w:szCs w:val="22"/>
        </w:rPr>
      </w:pPr>
      <w:r>
        <w:rPr>
          <w:sz w:val="22"/>
          <w:szCs w:val="22"/>
        </w:rPr>
        <w:t>12.2</w:t>
      </w:r>
      <w:r>
        <w:rPr>
          <w:sz w:val="22"/>
          <w:szCs w:val="22"/>
        </w:rPr>
        <w:tab/>
      </w:r>
      <w:r>
        <w:rPr>
          <w:sz w:val="22"/>
          <w:szCs w:val="22"/>
          <w:u w:val="single"/>
        </w:rPr>
        <w:t>Manager</w:t>
      </w:r>
      <w:r>
        <w:rPr>
          <w:sz w:val="22"/>
          <w:szCs w:val="22"/>
        </w:rPr>
        <w:t>.  All references to “Manager” contained in this Agreement are to Jones Lang LaSalle Americas, Inc. solely in its capacity as the duly authorized Manager of the Property</w:t>
      </w:r>
      <w:r>
        <w:rPr>
          <w:b/>
          <w:sz w:val="22"/>
          <w:szCs w:val="22"/>
        </w:rPr>
        <w:t xml:space="preserve"> </w:t>
      </w:r>
      <w:r>
        <w:rPr>
          <w:sz w:val="22"/>
          <w:szCs w:val="22"/>
        </w:rPr>
        <w:t xml:space="preserve">pursuant to the Property Management Agreement.  No reference to </w:t>
      </w:r>
      <w:r w:rsidR="004F3069">
        <w:rPr>
          <w:sz w:val="22"/>
          <w:szCs w:val="22"/>
        </w:rPr>
        <w:t>“</w:t>
      </w:r>
      <w:r>
        <w:rPr>
          <w:sz w:val="22"/>
          <w:szCs w:val="22"/>
        </w:rPr>
        <w:t>Manager” herein shall be construed as creating any liability of Manager for any obligation in any capacity other than as the duly authorized Manager of the Property pursuant to the Property Management Agreement.</w:t>
      </w:r>
    </w:p>
    <w:p w14:paraId="4F6B0041" w14:textId="77777777" w:rsidR="00F71EAD" w:rsidRDefault="00F71EAD">
      <w:pPr>
        <w:ind w:left="720" w:hanging="720"/>
        <w:rPr>
          <w:sz w:val="22"/>
          <w:szCs w:val="22"/>
        </w:rPr>
      </w:pPr>
    </w:p>
    <w:p w14:paraId="56F5A3AA" w14:textId="5FA3B68B" w:rsidR="00F71EAD" w:rsidRDefault="00F71EAD">
      <w:pPr>
        <w:ind w:left="720" w:hanging="720"/>
        <w:rPr>
          <w:sz w:val="22"/>
          <w:szCs w:val="22"/>
        </w:rPr>
      </w:pPr>
      <w:r>
        <w:rPr>
          <w:sz w:val="22"/>
          <w:szCs w:val="22"/>
        </w:rPr>
        <w:t>12.3</w:t>
      </w:r>
      <w:r>
        <w:rPr>
          <w:sz w:val="22"/>
          <w:szCs w:val="22"/>
        </w:rPr>
        <w:tab/>
      </w:r>
      <w:r>
        <w:rPr>
          <w:sz w:val="22"/>
          <w:szCs w:val="22"/>
          <w:u w:val="single"/>
        </w:rPr>
        <w:t>Relationship of Parties</w:t>
      </w:r>
      <w:r>
        <w:rPr>
          <w:b/>
          <w:sz w:val="22"/>
          <w:szCs w:val="22"/>
          <w:u w:val="single"/>
        </w:rPr>
        <w:t>.</w:t>
      </w:r>
      <w:r>
        <w:rPr>
          <w:sz w:val="22"/>
          <w:szCs w:val="22"/>
        </w:rPr>
        <w:t xml:space="preserve">  Service Contractor is retained by Manager only for the purpose and to the extent set forth herein and Service Contractor's relationship with Manager shall, during the entire term of this Agreement, be that of independent contractor so that neither Service Contractor, nor any employee, agent, officer, director or shareholder of Service Contractor, shall be deemed an agent or employee of Manager.</w:t>
      </w:r>
    </w:p>
    <w:p w14:paraId="289499BC" w14:textId="77777777" w:rsidR="00F71EAD" w:rsidRDefault="00F71EAD">
      <w:pPr>
        <w:ind w:left="720" w:hanging="720"/>
        <w:rPr>
          <w:sz w:val="22"/>
          <w:szCs w:val="22"/>
        </w:rPr>
      </w:pPr>
    </w:p>
    <w:p w14:paraId="67DA8721" w14:textId="77777777" w:rsidR="00F71EAD" w:rsidRDefault="00F71EAD">
      <w:pPr>
        <w:ind w:left="720" w:hanging="720"/>
        <w:rPr>
          <w:sz w:val="22"/>
          <w:szCs w:val="22"/>
        </w:rPr>
      </w:pPr>
      <w:r>
        <w:rPr>
          <w:sz w:val="22"/>
          <w:szCs w:val="22"/>
        </w:rPr>
        <w:t>12.4</w:t>
      </w:r>
      <w:r>
        <w:rPr>
          <w:sz w:val="22"/>
          <w:szCs w:val="22"/>
        </w:rPr>
        <w:tab/>
      </w:r>
      <w:r>
        <w:rPr>
          <w:sz w:val="22"/>
          <w:szCs w:val="22"/>
          <w:u w:val="single"/>
        </w:rPr>
        <w:t>No Liens</w:t>
      </w:r>
      <w:r>
        <w:rPr>
          <w:sz w:val="22"/>
          <w:szCs w:val="22"/>
        </w:rPr>
        <w:t>.  Service Contractor shall neither attach nor permit the attachment of any liens upon the Property as a result of Service Contractor's performance of the Contract Duties.</w:t>
      </w:r>
    </w:p>
    <w:p w14:paraId="457EE1EB" w14:textId="77777777" w:rsidR="00F71EAD" w:rsidRDefault="00F71EAD">
      <w:pPr>
        <w:rPr>
          <w:sz w:val="22"/>
          <w:szCs w:val="22"/>
        </w:rPr>
      </w:pPr>
    </w:p>
    <w:p w14:paraId="2FADC18C" w14:textId="1F10DD31" w:rsidR="00F71EAD" w:rsidRDefault="00F71EAD">
      <w:pPr>
        <w:ind w:left="720" w:hanging="720"/>
        <w:rPr>
          <w:sz w:val="22"/>
          <w:szCs w:val="22"/>
        </w:rPr>
      </w:pPr>
      <w:r>
        <w:rPr>
          <w:sz w:val="22"/>
          <w:szCs w:val="22"/>
        </w:rPr>
        <w:t>12.5</w:t>
      </w:r>
      <w:r>
        <w:rPr>
          <w:sz w:val="22"/>
          <w:szCs w:val="22"/>
        </w:rPr>
        <w:tab/>
      </w:r>
      <w:commentRangeStart w:id="253"/>
      <w:commentRangeStart w:id="254"/>
      <w:r>
        <w:rPr>
          <w:sz w:val="22"/>
          <w:szCs w:val="22"/>
          <w:u w:val="single"/>
        </w:rPr>
        <w:t>Cure of Service Contractor's Default</w:t>
      </w:r>
      <w:commentRangeEnd w:id="253"/>
      <w:r w:rsidR="005329C6">
        <w:rPr>
          <w:rStyle w:val="CommentReference"/>
        </w:rPr>
        <w:commentReference w:id="253"/>
      </w:r>
      <w:commentRangeEnd w:id="254"/>
      <w:r w:rsidR="00385B9D">
        <w:rPr>
          <w:rStyle w:val="CommentReference"/>
        </w:rPr>
        <w:commentReference w:id="254"/>
      </w:r>
      <w:r>
        <w:rPr>
          <w:sz w:val="22"/>
          <w:szCs w:val="22"/>
        </w:rPr>
        <w:t>.  If Service Contractor defaults in the performance of the Contract Duties or any other duty imposed upon Service Contractor hereunder, Manager may (but shall not be required to),  upon notice to Service Contractor and with or without terminating this Agreement, cure and rectify such defaults</w:t>
      </w:r>
      <w:ins w:id="255" w:author="Xerox" w:date="2020-06-24T09:40:00Z">
        <w:r w:rsidR="00AE52C3">
          <w:rPr>
            <w:sz w:val="22"/>
            <w:szCs w:val="22"/>
          </w:rPr>
          <w:t xml:space="preserve"> </w:t>
        </w:r>
      </w:ins>
      <w:commentRangeStart w:id="256"/>
      <w:r w:rsidR="00FD0B06">
        <w:rPr>
          <w:sz w:val="22"/>
          <w:szCs w:val="22"/>
        </w:rPr>
        <w:t xml:space="preserve">, provided that a reasonable amount of time is given for Service Contractor to cure the default. </w:t>
      </w:r>
      <w:r>
        <w:rPr>
          <w:sz w:val="22"/>
          <w:szCs w:val="22"/>
        </w:rPr>
        <w:t xml:space="preserve"> </w:t>
      </w:r>
      <w:commentRangeEnd w:id="256"/>
      <w:r w:rsidR="00FD0B06">
        <w:rPr>
          <w:rStyle w:val="CommentReference"/>
        </w:rPr>
        <w:commentReference w:id="256"/>
      </w:r>
      <w:r w:rsidR="00B53D25">
        <w:rPr>
          <w:sz w:val="22"/>
          <w:szCs w:val="22"/>
        </w:rPr>
        <w:t xml:space="preserve">Service Contractor will not be paid for Contract Duties it has not performed. </w:t>
      </w:r>
    </w:p>
    <w:p w14:paraId="37E6F525" w14:textId="77777777" w:rsidR="00F71EAD" w:rsidRDefault="00F71EAD">
      <w:pPr>
        <w:ind w:left="720" w:hanging="720"/>
        <w:rPr>
          <w:sz w:val="22"/>
          <w:szCs w:val="22"/>
        </w:rPr>
      </w:pPr>
    </w:p>
    <w:p w14:paraId="32576BC0" w14:textId="40278486" w:rsidR="00F71EAD" w:rsidRDefault="00F71EAD">
      <w:pPr>
        <w:ind w:left="720" w:hanging="720"/>
        <w:rPr>
          <w:sz w:val="22"/>
          <w:szCs w:val="22"/>
        </w:rPr>
      </w:pPr>
      <w:r>
        <w:rPr>
          <w:sz w:val="22"/>
          <w:szCs w:val="22"/>
        </w:rPr>
        <w:t>12.6</w:t>
      </w:r>
      <w:r>
        <w:rPr>
          <w:sz w:val="22"/>
          <w:szCs w:val="22"/>
        </w:rPr>
        <w:tab/>
      </w:r>
      <w:r>
        <w:rPr>
          <w:sz w:val="22"/>
          <w:szCs w:val="22"/>
          <w:u w:val="single"/>
        </w:rPr>
        <w:t>Force Majeure</w:t>
      </w:r>
      <w:r>
        <w:rPr>
          <w:sz w:val="22"/>
          <w:szCs w:val="22"/>
        </w:rPr>
        <w:t xml:space="preserve">. Any delay or failure by either party in the performance of its obligations shall not constitute a default or give rise to any claim for damages if, and only to the extent and for such period of time that; (i) such delay or failure is caused by an event or occurrence beyond the control and without the fault or negligence of such party or any subcontractor, supplier, or other party acting under or through such party; and (ii) said party is unable to prevent such delay or failure through the exercise of reasonable diligence.  Events that shall be deemed to be beyond the control of the parties hereto shall include, but not be limited to: acts of nature or the public enemy; expropriation or confiscation of facilities by governmental or military authorities; changes in laws; war, acts of terrorism, rebellion, sabotage or riots; floods, unusually severe weather that could not reasonably have been anticipated; fires, explosions, or other catastrophes; or other similar occurrences.  If Service Contractor’s performance is delayed, Service Contractor agrees to use its best efforts to secure alternate sources of services, equipment or materials, if available.  To the extent that Service Contractor fails to secure available alternate sources of services, equipment or materials, Manager is entitled to secure such alternate sources and offset any amounts expended on such alternate sources from amounts due or owing to Service Contractor under this Agreement to the extent that such amounts exceed the price allocations for the goods and services agreed upon in this Agreement.  Service Contractor shall not be paid </w:t>
      </w:r>
      <w:r w:rsidR="00E908CD">
        <w:rPr>
          <w:sz w:val="22"/>
          <w:szCs w:val="22"/>
        </w:rPr>
        <w:t xml:space="preserve">for any services it has not performed, or </w:t>
      </w:r>
      <w:r>
        <w:rPr>
          <w:sz w:val="22"/>
          <w:szCs w:val="22"/>
        </w:rPr>
        <w:t>any additional compensation due to an unforeseen or uncontrollable event or occurrence of the type described in this section.  In order to be entitled to an excuse for any delay or failure to perform under this Agreement pursuant to this section, the party claiming such excuse shall promptly give written notice to the other party.</w:t>
      </w:r>
    </w:p>
    <w:p w14:paraId="5ECD8063" w14:textId="77777777" w:rsidR="00F71EAD" w:rsidRDefault="00F71EAD">
      <w:pPr>
        <w:rPr>
          <w:sz w:val="22"/>
          <w:szCs w:val="22"/>
        </w:rPr>
      </w:pPr>
    </w:p>
    <w:p w14:paraId="0CC3356D" w14:textId="5504D11E" w:rsidR="00F71EAD" w:rsidRDefault="00F71EAD" w:rsidP="00730593">
      <w:pPr>
        <w:ind w:left="720" w:hanging="720"/>
        <w:rPr>
          <w:sz w:val="22"/>
          <w:szCs w:val="22"/>
        </w:rPr>
      </w:pPr>
      <w:r>
        <w:rPr>
          <w:sz w:val="22"/>
          <w:szCs w:val="22"/>
        </w:rPr>
        <w:tab/>
        <w:t>12.7</w:t>
      </w:r>
      <w:r>
        <w:rPr>
          <w:sz w:val="22"/>
          <w:szCs w:val="22"/>
        </w:rPr>
        <w:tab/>
      </w:r>
      <w:r>
        <w:rPr>
          <w:sz w:val="22"/>
          <w:szCs w:val="22"/>
          <w:u w:val="single"/>
        </w:rPr>
        <w:t>Estoppel Certificate</w:t>
      </w:r>
      <w:r>
        <w:rPr>
          <w:sz w:val="22"/>
          <w:szCs w:val="22"/>
        </w:rPr>
        <w:t>.  Within five (5) days after receipt of written request from Manager or Owner, Service Contractor shall provide a written statement certifying that this Agreement is in full force and effect, that</w:t>
      </w:r>
      <w:r w:rsidR="00DF7E6A">
        <w:rPr>
          <w:sz w:val="22"/>
          <w:szCs w:val="22"/>
        </w:rPr>
        <w:t>, if all payments and invoices are current</w:t>
      </w:r>
      <w:r w:rsidR="004B1D39">
        <w:rPr>
          <w:sz w:val="22"/>
          <w:szCs w:val="22"/>
        </w:rPr>
        <w:t>,</w:t>
      </w:r>
      <w:r>
        <w:rPr>
          <w:sz w:val="22"/>
          <w:szCs w:val="22"/>
        </w:rPr>
        <w:t xml:space="preserve"> Manager and Service Contractor are current in their respective obligations hereunder and that Manager is not in default under any provision of this Agreement.  If Service Contractor cannot so certify, Service Contractor shall immediately notify Manager of any outstanding obligations or defaults.</w:t>
      </w:r>
    </w:p>
    <w:p w14:paraId="37E559CF" w14:textId="77777777" w:rsidR="00F71EAD" w:rsidRDefault="00F71EAD">
      <w:pPr>
        <w:ind w:left="1440" w:hanging="1440"/>
        <w:rPr>
          <w:sz w:val="22"/>
          <w:szCs w:val="22"/>
        </w:rPr>
      </w:pPr>
      <w:r>
        <w:rPr>
          <w:sz w:val="22"/>
          <w:szCs w:val="22"/>
        </w:rPr>
        <w:t xml:space="preserve"> </w:t>
      </w:r>
    </w:p>
    <w:p w14:paraId="74B3316A" w14:textId="77777777" w:rsidR="00F71EAD" w:rsidRDefault="00F71EAD">
      <w:pPr>
        <w:ind w:left="720" w:hanging="720"/>
        <w:rPr>
          <w:sz w:val="22"/>
          <w:szCs w:val="22"/>
        </w:rPr>
      </w:pPr>
      <w:r>
        <w:rPr>
          <w:sz w:val="22"/>
          <w:szCs w:val="22"/>
        </w:rPr>
        <w:t>12.8</w:t>
      </w:r>
      <w:r>
        <w:rPr>
          <w:sz w:val="22"/>
          <w:szCs w:val="22"/>
        </w:rPr>
        <w:tab/>
      </w:r>
      <w:r>
        <w:rPr>
          <w:sz w:val="22"/>
          <w:szCs w:val="22"/>
          <w:u w:val="single"/>
        </w:rPr>
        <w:t>Audit.</w:t>
      </w:r>
      <w:r>
        <w:rPr>
          <w:sz w:val="22"/>
          <w:szCs w:val="22"/>
        </w:rPr>
        <w:tab/>
        <w:t>Service Contractor will keep proper records relating to the Contract Duties, including data and records of disbursements relating to labor and costs for services rendered on a time and materials basis.  Service Contractor shall also keep records required for regulatory and other legal requirements applicable to the Contract Duties.  Subject to any specific rights in Exhibit D, upon reasonable advance written notice, Manager or Owner, and their auditors, shall have the right to audit such records. Service Contractor agrees to cooperate with Manager, Owner and their auditors in such audit.  Manager, Owner and their auditors will comply with Service Contractor's reasonable security requirements when accessing Service Contractor’s records.  This provision shall be subject to any further rights or requirements set forth in Exhibit D.</w:t>
      </w:r>
    </w:p>
    <w:p w14:paraId="197B99D5" w14:textId="77777777" w:rsidR="00F71EAD" w:rsidRDefault="00F71EAD">
      <w:pPr>
        <w:ind w:left="1440" w:hanging="1440"/>
        <w:rPr>
          <w:sz w:val="22"/>
          <w:szCs w:val="22"/>
        </w:rPr>
      </w:pPr>
    </w:p>
    <w:p w14:paraId="35C950A1" w14:textId="77777777" w:rsidR="00F71EAD" w:rsidRDefault="00F71EAD">
      <w:pPr>
        <w:ind w:left="720" w:hanging="720"/>
        <w:rPr>
          <w:sz w:val="22"/>
          <w:szCs w:val="22"/>
        </w:rPr>
      </w:pPr>
      <w:r>
        <w:rPr>
          <w:sz w:val="22"/>
          <w:szCs w:val="22"/>
        </w:rPr>
        <w:t>12.9</w:t>
      </w:r>
      <w:r>
        <w:rPr>
          <w:sz w:val="22"/>
          <w:szCs w:val="22"/>
        </w:rPr>
        <w:tab/>
      </w:r>
      <w:r>
        <w:rPr>
          <w:sz w:val="22"/>
          <w:szCs w:val="22"/>
          <w:u w:val="single"/>
        </w:rPr>
        <w:t>No Waiver</w:t>
      </w:r>
      <w:r>
        <w:rPr>
          <w:b/>
          <w:sz w:val="22"/>
          <w:szCs w:val="22"/>
        </w:rPr>
        <w:t xml:space="preserve">.  </w:t>
      </w:r>
      <w:r>
        <w:rPr>
          <w:sz w:val="22"/>
          <w:szCs w:val="22"/>
        </w:rPr>
        <w:t>Failure of either party at any time to require performance by the other party of any provision hereof shall in no way affect the full right to require such performance at any time thereafter, nor shall the waiver by a party of a breach of any of the provisions hereof constitute a waiver of any succeeding breach of the same or any other provision.</w:t>
      </w:r>
    </w:p>
    <w:p w14:paraId="0726F893" w14:textId="77777777" w:rsidR="00F71EAD" w:rsidRDefault="00F71EAD">
      <w:pPr>
        <w:ind w:left="1440" w:hanging="1440"/>
        <w:rPr>
          <w:sz w:val="22"/>
          <w:szCs w:val="22"/>
        </w:rPr>
      </w:pPr>
    </w:p>
    <w:p w14:paraId="7D1AC8D6" w14:textId="77777777" w:rsidR="00F71EAD" w:rsidRDefault="00F71EAD">
      <w:pPr>
        <w:ind w:left="720" w:hanging="720"/>
        <w:rPr>
          <w:sz w:val="22"/>
          <w:szCs w:val="22"/>
        </w:rPr>
      </w:pPr>
      <w:r>
        <w:rPr>
          <w:sz w:val="22"/>
          <w:szCs w:val="22"/>
        </w:rPr>
        <w:t>12.10</w:t>
      </w:r>
      <w:r>
        <w:rPr>
          <w:sz w:val="22"/>
          <w:szCs w:val="22"/>
        </w:rPr>
        <w:tab/>
      </w:r>
      <w:r>
        <w:rPr>
          <w:sz w:val="22"/>
          <w:szCs w:val="22"/>
          <w:u w:val="single"/>
        </w:rPr>
        <w:t>Severability.</w:t>
      </w:r>
      <w:r>
        <w:rPr>
          <w:sz w:val="22"/>
          <w:szCs w:val="22"/>
        </w:rPr>
        <w:t xml:space="preserve">  </w:t>
      </w:r>
      <w:r w:rsidR="00685A6B" w:rsidRPr="00685A6B">
        <w:rPr>
          <w:sz w:val="22"/>
          <w:szCs w:val="22"/>
        </w:rPr>
        <w:t>If any provision of this Agreement would be otherwise invalid or unenforceable under applicable law, the parties agree that such provision will be given the maximum effect possible under such applicable law, so as to enforce the provision as closely as possible to the intent of the drafted language without causing the provision to be found invalid or unenforceable. Further, if any provision of this Agreement cannot be so saved and is found to be invalid or unenforceable under applicable law, the Agreement shall be considered divisible as to such provision, which shall be inoperative, provided however, the remaining provisions of this Agreement shall be valid and binding.</w:t>
      </w:r>
    </w:p>
    <w:p w14:paraId="0797A4BE" w14:textId="77777777" w:rsidR="00F71EAD" w:rsidRDefault="00F71EAD">
      <w:pPr>
        <w:ind w:left="1440" w:hanging="1440"/>
        <w:rPr>
          <w:sz w:val="22"/>
          <w:szCs w:val="22"/>
        </w:rPr>
      </w:pPr>
    </w:p>
    <w:p w14:paraId="5F97CF2F" w14:textId="77777777" w:rsidR="00C24656" w:rsidRPr="001A798D" w:rsidRDefault="00F71EAD" w:rsidP="00C24656">
      <w:pPr>
        <w:ind w:left="720" w:hanging="720"/>
        <w:rPr>
          <w:sz w:val="22"/>
          <w:szCs w:val="22"/>
        </w:rPr>
      </w:pPr>
      <w:r>
        <w:rPr>
          <w:sz w:val="22"/>
          <w:szCs w:val="22"/>
        </w:rPr>
        <w:t>12.11</w:t>
      </w:r>
      <w:r>
        <w:rPr>
          <w:sz w:val="22"/>
          <w:szCs w:val="22"/>
        </w:rPr>
        <w:tab/>
      </w:r>
      <w:bookmarkStart w:id="257" w:name="_Hlk531877812"/>
      <w:r w:rsidR="00C24656" w:rsidRPr="001A798D">
        <w:rPr>
          <w:sz w:val="22"/>
          <w:szCs w:val="22"/>
          <w:u w:val="single"/>
        </w:rPr>
        <w:t>Applicable Law.</w:t>
      </w:r>
      <w:r w:rsidR="00C24656">
        <w:rPr>
          <w:sz w:val="22"/>
          <w:szCs w:val="22"/>
        </w:rPr>
        <w:t xml:space="preserve"> </w:t>
      </w:r>
      <w:r w:rsidR="00C24656" w:rsidRPr="001A798D">
        <w:rPr>
          <w:sz w:val="22"/>
          <w:szCs w:val="22"/>
        </w:rPr>
        <w:t xml:space="preserve">This Agreement shall be governed by and construed in accordance with the laws of the State </w:t>
      </w:r>
      <w:r w:rsidR="00C24656" w:rsidRPr="00441596">
        <w:rPr>
          <w:sz w:val="22"/>
          <w:szCs w:val="22"/>
        </w:rPr>
        <w:t>of Illinois</w:t>
      </w:r>
      <w:r w:rsidR="00C24656" w:rsidRPr="00AA39EB">
        <w:rPr>
          <w:sz w:val="22"/>
          <w:szCs w:val="22"/>
        </w:rPr>
        <w:t>, unless different choice of law is required by Owner and specified in this Agreement</w:t>
      </w:r>
      <w:r w:rsidR="00C24656" w:rsidRPr="001A798D" w:rsidDel="004E6917">
        <w:rPr>
          <w:sz w:val="22"/>
          <w:szCs w:val="22"/>
        </w:rPr>
        <w:t xml:space="preserve"> </w:t>
      </w:r>
      <w:r w:rsidR="00C24656" w:rsidRPr="001A798D">
        <w:rPr>
          <w:sz w:val="22"/>
          <w:szCs w:val="22"/>
        </w:rPr>
        <w:t xml:space="preserve"> (other than its rules as to conflicts of law which might require application of laws of another jurisdiction).</w:t>
      </w:r>
      <w:r w:rsidR="00C24656" w:rsidRPr="00441596">
        <w:rPr>
          <w:sz w:val="22"/>
          <w:szCs w:val="22"/>
        </w:rPr>
        <w:t xml:space="preserve"> Owner and Manager have agreed to submit certain disputes to mandatory, binding arbitration for resolution.  If any such dispute implicates you or the </w:t>
      </w:r>
      <w:r w:rsidR="00C24656">
        <w:rPr>
          <w:sz w:val="22"/>
          <w:szCs w:val="22"/>
        </w:rPr>
        <w:t>Contract Duties,</w:t>
      </w:r>
      <w:r w:rsidR="00C24656" w:rsidRPr="00441596">
        <w:rPr>
          <w:sz w:val="22"/>
          <w:szCs w:val="22"/>
        </w:rPr>
        <w:t xml:space="preserve"> you agree to participate in the arbitration proceedings in accordance with Owner’s procedures and requirements (which will be provided in writing to you upon request) and to be bound by the arbitrator’s determination(s) and award. In the absence of such requirement, the parties will resolve disputes in the courts of Illinois</w:t>
      </w:r>
      <w:r w:rsidR="00C24656">
        <w:rPr>
          <w:sz w:val="22"/>
          <w:szCs w:val="22"/>
        </w:rPr>
        <w:t xml:space="preserve">, unless different venue is </w:t>
      </w:r>
      <w:r w:rsidR="00C24656" w:rsidRPr="00AA39EB">
        <w:rPr>
          <w:sz w:val="22"/>
          <w:szCs w:val="22"/>
        </w:rPr>
        <w:t>required by Owner and specified in this Agreement</w:t>
      </w:r>
      <w:r w:rsidR="00C24656" w:rsidRPr="00441596">
        <w:rPr>
          <w:sz w:val="22"/>
          <w:szCs w:val="22"/>
        </w:rPr>
        <w:t>.</w:t>
      </w:r>
    </w:p>
    <w:bookmarkEnd w:id="257"/>
    <w:p w14:paraId="5DF426D3" w14:textId="77777777" w:rsidR="00F71EAD" w:rsidRDefault="00F71EAD">
      <w:pPr>
        <w:ind w:left="720" w:hanging="720"/>
        <w:rPr>
          <w:sz w:val="22"/>
          <w:szCs w:val="22"/>
        </w:rPr>
      </w:pPr>
    </w:p>
    <w:p w14:paraId="7A8243F1" w14:textId="77777777" w:rsidR="00F71EAD" w:rsidRDefault="00F71EAD">
      <w:pPr>
        <w:ind w:left="1440" w:hanging="1440"/>
        <w:rPr>
          <w:sz w:val="22"/>
          <w:szCs w:val="22"/>
        </w:rPr>
      </w:pPr>
    </w:p>
    <w:p w14:paraId="727565D7" w14:textId="77777777" w:rsidR="00F71EAD" w:rsidRDefault="00F71EAD">
      <w:pPr>
        <w:ind w:left="720" w:hanging="720"/>
        <w:rPr>
          <w:sz w:val="22"/>
          <w:szCs w:val="22"/>
        </w:rPr>
      </w:pPr>
      <w:r>
        <w:rPr>
          <w:sz w:val="22"/>
          <w:szCs w:val="22"/>
        </w:rPr>
        <w:t>12.12</w:t>
      </w:r>
      <w:r>
        <w:rPr>
          <w:sz w:val="22"/>
          <w:szCs w:val="22"/>
        </w:rPr>
        <w:tab/>
      </w:r>
      <w:r>
        <w:rPr>
          <w:sz w:val="22"/>
          <w:szCs w:val="22"/>
          <w:u w:val="single"/>
        </w:rPr>
        <w:t>Survival</w:t>
      </w:r>
      <w:r>
        <w:rPr>
          <w:sz w:val="22"/>
          <w:szCs w:val="22"/>
        </w:rPr>
        <w:t xml:space="preserve">.  The </w:t>
      </w:r>
      <w:r w:rsidR="003B7DD1" w:rsidRPr="001A798D">
        <w:rPr>
          <w:sz w:val="22"/>
          <w:szCs w:val="22"/>
        </w:rPr>
        <w:t xml:space="preserve">Insurance, Indemnification, Confidentiality, and Audit </w:t>
      </w:r>
      <w:r w:rsidR="003B7DD1">
        <w:rPr>
          <w:sz w:val="22"/>
          <w:szCs w:val="22"/>
        </w:rPr>
        <w:t xml:space="preserve">sections will </w:t>
      </w:r>
      <w:r>
        <w:rPr>
          <w:sz w:val="22"/>
          <w:szCs w:val="22"/>
        </w:rPr>
        <w:t>survive the expiration or early termination of this Agreement</w:t>
      </w:r>
      <w:r w:rsidR="003B7DD1" w:rsidRPr="001A798D">
        <w:rPr>
          <w:sz w:val="22"/>
          <w:szCs w:val="22"/>
        </w:rPr>
        <w:t>, as well as any other provisions which, by their nature, are intended to survive termination of this Agreement</w:t>
      </w:r>
      <w:r>
        <w:rPr>
          <w:sz w:val="22"/>
          <w:szCs w:val="22"/>
        </w:rPr>
        <w:t>.</w:t>
      </w:r>
    </w:p>
    <w:p w14:paraId="1CD0DB86" w14:textId="77777777" w:rsidR="00111D51" w:rsidRDefault="00111D51">
      <w:pPr>
        <w:ind w:left="720" w:hanging="720"/>
        <w:rPr>
          <w:sz w:val="22"/>
          <w:szCs w:val="22"/>
        </w:rPr>
      </w:pPr>
    </w:p>
    <w:p w14:paraId="1382653F" w14:textId="77777777" w:rsidR="00F71EAD" w:rsidRDefault="00F71EAD">
      <w:pPr>
        <w:rPr>
          <w:sz w:val="22"/>
          <w:szCs w:val="22"/>
        </w:rPr>
      </w:pPr>
    </w:p>
    <w:p w14:paraId="0C72D2E5" w14:textId="77777777" w:rsidR="00F71EAD" w:rsidRDefault="00F71EAD">
      <w:pPr>
        <w:ind w:left="720" w:hanging="720"/>
        <w:rPr>
          <w:sz w:val="22"/>
          <w:szCs w:val="22"/>
        </w:rPr>
      </w:pPr>
      <w:r>
        <w:rPr>
          <w:sz w:val="22"/>
          <w:szCs w:val="22"/>
        </w:rPr>
        <w:t>12.1</w:t>
      </w:r>
      <w:r w:rsidR="003B7DD1">
        <w:rPr>
          <w:sz w:val="22"/>
          <w:szCs w:val="22"/>
        </w:rPr>
        <w:t>3</w:t>
      </w:r>
      <w:r>
        <w:rPr>
          <w:sz w:val="22"/>
          <w:szCs w:val="22"/>
        </w:rPr>
        <w:tab/>
      </w:r>
      <w:r>
        <w:rPr>
          <w:sz w:val="22"/>
          <w:szCs w:val="22"/>
          <w:u w:val="single"/>
        </w:rPr>
        <w:t>Entire Agreement</w:t>
      </w:r>
      <w:r>
        <w:rPr>
          <w:sz w:val="22"/>
          <w:szCs w:val="22"/>
        </w:rPr>
        <w:t xml:space="preserve">.  This Agreement constitutes the entire agreement between the parties with respect to the Contract Duties and supersedes all prior negotiations, representations or agreements relating thereto either written or oral, except to the extent that they are expressly incorporated herein.  All exhibits and attachments hereto are incorporated into and made a part of this Agreement. </w:t>
      </w:r>
      <w:r w:rsidR="003B7DD1" w:rsidRPr="001A798D">
        <w:rPr>
          <w:sz w:val="22"/>
          <w:szCs w:val="22"/>
        </w:rPr>
        <w:t>If either</w:t>
      </w:r>
      <w:r w:rsidR="003B7DD1">
        <w:rPr>
          <w:sz w:val="22"/>
          <w:szCs w:val="22"/>
        </w:rPr>
        <w:t xml:space="preserve"> </w:t>
      </w:r>
      <w:r w:rsidR="003B7DD1" w:rsidRPr="001A798D">
        <w:rPr>
          <w:sz w:val="22"/>
          <w:szCs w:val="22"/>
        </w:rPr>
        <w:t>Manager or Service Contractor issues any purchase orders, work orders, statement</w:t>
      </w:r>
      <w:r w:rsidR="003B7DD1">
        <w:rPr>
          <w:sz w:val="22"/>
          <w:szCs w:val="22"/>
        </w:rPr>
        <w:t>s</w:t>
      </w:r>
      <w:r w:rsidR="003B7DD1" w:rsidRPr="001A798D">
        <w:rPr>
          <w:sz w:val="22"/>
          <w:szCs w:val="22"/>
        </w:rPr>
        <w:t xml:space="preserve"> of work, proposals, invoices or other</w:t>
      </w:r>
      <w:r w:rsidR="003B7DD1">
        <w:rPr>
          <w:sz w:val="22"/>
          <w:szCs w:val="22"/>
        </w:rPr>
        <w:t xml:space="preserve"> </w:t>
      </w:r>
      <w:r w:rsidR="003B7DD1" w:rsidRPr="001A798D">
        <w:rPr>
          <w:sz w:val="22"/>
          <w:szCs w:val="22"/>
        </w:rPr>
        <w:t>document</w:t>
      </w:r>
      <w:r w:rsidR="003B7DD1">
        <w:rPr>
          <w:sz w:val="22"/>
          <w:szCs w:val="22"/>
        </w:rPr>
        <w:t>s</w:t>
      </w:r>
      <w:r w:rsidR="003B7DD1" w:rsidRPr="001A798D">
        <w:rPr>
          <w:sz w:val="22"/>
          <w:szCs w:val="22"/>
        </w:rPr>
        <w:t xml:space="preserve"> related to this Agreement or the Contract Duties, then any standardized terms and conditions included in or annexed to those documents will be void and have no effect, and the terms</w:t>
      </w:r>
      <w:r w:rsidR="003B7DD1">
        <w:rPr>
          <w:sz w:val="22"/>
          <w:szCs w:val="22"/>
        </w:rPr>
        <w:t xml:space="preserve"> </w:t>
      </w:r>
      <w:r w:rsidR="003B7DD1" w:rsidRPr="001A798D">
        <w:rPr>
          <w:sz w:val="22"/>
          <w:szCs w:val="22"/>
        </w:rPr>
        <w:t>and conditions of this Agreement will prevail. Hand-written terms and conditions provided by Service Contractor will have no force or effect.</w:t>
      </w:r>
      <w:r>
        <w:rPr>
          <w:sz w:val="22"/>
          <w:szCs w:val="22"/>
        </w:rPr>
        <w:t xml:space="preserve"> Unless otherwise expressly provided herein, no changes, alterations or modifications to this Agreement shall be effective unless in writing and signed by the respective parties hereto.</w:t>
      </w:r>
    </w:p>
    <w:p w14:paraId="2C1146BA" w14:textId="77777777" w:rsidR="00111D51" w:rsidRDefault="00111D51">
      <w:pPr>
        <w:ind w:left="720" w:hanging="720"/>
        <w:rPr>
          <w:sz w:val="22"/>
          <w:szCs w:val="22"/>
        </w:rPr>
      </w:pPr>
    </w:p>
    <w:p w14:paraId="2DD31581" w14:textId="77777777" w:rsidR="00382D43" w:rsidRDefault="00382D43" w:rsidP="00111D51">
      <w:pPr>
        <w:ind w:left="720" w:hanging="720"/>
        <w:rPr>
          <w:sz w:val="22"/>
          <w:szCs w:val="22"/>
        </w:rPr>
      </w:pPr>
    </w:p>
    <w:p w14:paraId="15ECB7BA" w14:textId="77777777" w:rsidR="00382D43" w:rsidRPr="00B37917" w:rsidRDefault="00382D43" w:rsidP="00382D43">
      <w:pPr>
        <w:ind w:left="720" w:hanging="720"/>
        <w:rPr>
          <w:bCs/>
          <w:sz w:val="22"/>
          <w:szCs w:val="22"/>
        </w:rPr>
      </w:pPr>
      <w:r w:rsidRPr="00627806">
        <w:rPr>
          <w:sz w:val="22"/>
          <w:szCs w:val="22"/>
        </w:rPr>
        <w:t>12.1</w:t>
      </w:r>
      <w:r w:rsidR="007A7FD9">
        <w:rPr>
          <w:sz w:val="22"/>
          <w:szCs w:val="22"/>
        </w:rPr>
        <w:t>4</w:t>
      </w:r>
      <w:r w:rsidRPr="00627806">
        <w:rPr>
          <w:sz w:val="22"/>
          <w:szCs w:val="22"/>
        </w:rPr>
        <w:tab/>
      </w:r>
      <w:r w:rsidRPr="00627806">
        <w:rPr>
          <w:sz w:val="22"/>
          <w:szCs w:val="22"/>
          <w:u w:val="single"/>
        </w:rPr>
        <w:t xml:space="preserve">Digital Signatures: </w:t>
      </w:r>
      <w:r w:rsidRPr="00627806">
        <w:rPr>
          <w:bCs/>
          <w:sz w:val="22"/>
          <w:szCs w:val="22"/>
        </w:rPr>
        <w:t>Service Contractor agrees to accept digital signatures that are encoded, verified, and date and time-stamped through Adobe or similar software from Manager to execute this Agreement and agrees that such digital signature shall be given full force and effect.</w:t>
      </w:r>
    </w:p>
    <w:p w14:paraId="35512773" w14:textId="77777777" w:rsidR="00382D43" w:rsidRPr="00111D51" w:rsidRDefault="00382D43" w:rsidP="00111D51">
      <w:pPr>
        <w:ind w:left="720" w:hanging="720"/>
        <w:rPr>
          <w:sz w:val="22"/>
          <w:szCs w:val="22"/>
        </w:rPr>
      </w:pPr>
    </w:p>
    <w:p w14:paraId="05632832" w14:textId="77777777" w:rsidR="00F71EAD" w:rsidRDefault="00F71EAD">
      <w:pPr>
        <w:rPr>
          <w:sz w:val="22"/>
          <w:szCs w:val="22"/>
        </w:rPr>
      </w:pPr>
    </w:p>
    <w:p w14:paraId="4809A93B" w14:textId="77777777" w:rsidR="00F71EAD" w:rsidRDefault="00F71EAD">
      <w:pPr>
        <w:rPr>
          <w:sz w:val="22"/>
          <w:szCs w:val="22"/>
        </w:rPr>
      </w:pPr>
      <w:r>
        <w:rPr>
          <w:sz w:val="22"/>
          <w:szCs w:val="22"/>
        </w:rPr>
        <w:t>IN WITNESS WHEREOF, the parties have caused this Agreement to be executed by their authorized representatives as of the date set forth above.</w:t>
      </w:r>
    </w:p>
    <w:p w14:paraId="35AE1693" w14:textId="77777777" w:rsidR="009811D3" w:rsidRDefault="009811D3">
      <w:pPr>
        <w:rPr>
          <w:sz w:val="22"/>
          <w:szCs w:val="22"/>
        </w:rPr>
      </w:pPr>
    </w:p>
    <w:p w14:paraId="72A4CC95" w14:textId="77777777" w:rsidR="009811D3" w:rsidRDefault="009811D3">
      <w:pPr>
        <w:rPr>
          <w:sz w:val="22"/>
          <w:szCs w:val="22"/>
        </w:rPr>
      </w:pPr>
    </w:p>
    <w:p w14:paraId="37495F66" w14:textId="77777777" w:rsidR="00F71EAD" w:rsidRDefault="00F71EAD">
      <w:pPr>
        <w:ind w:firstLine="720"/>
        <w:rPr>
          <w:sz w:val="22"/>
          <w:szCs w:val="22"/>
        </w:rPr>
      </w:pPr>
    </w:p>
    <w:p w14:paraId="14DD9BDB" w14:textId="77777777" w:rsidR="00F71EAD" w:rsidRDefault="00F71EAD">
      <w:pPr>
        <w:ind w:left="5040" w:hanging="5040"/>
        <w:rPr>
          <w:sz w:val="22"/>
          <w:szCs w:val="22"/>
        </w:rPr>
      </w:pPr>
      <w:r>
        <w:rPr>
          <w:b/>
          <w:sz w:val="22"/>
          <w:szCs w:val="22"/>
        </w:rPr>
        <w:t>MANAGER</w:t>
      </w:r>
      <w:r>
        <w:rPr>
          <w:sz w:val="22"/>
          <w:szCs w:val="22"/>
        </w:rPr>
        <w:t>:</w:t>
      </w:r>
      <w:r>
        <w:rPr>
          <w:sz w:val="22"/>
          <w:szCs w:val="22"/>
        </w:rPr>
        <w:tab/>
      </w:r>
      <w:r>
        <w:rPr>
          <w:sz w:val="22"/>
          <w:szCs w:val="22"/>
        </w:rPr>
        <w:tab/>
      </w:r>
      <w:r>
        <w:rPr>
          <w:sz w:val="22"/>
          <w:szCs w:val="22"/>
        </w:rPr>
        <w:tab/>
      </w:r>
      <w:r>
        <w:rPr>
          <w:sz w:val="22"/>
          <w:szCs w:val="22"/>
        </w:rPr>
        <w:tab/>
      </w:r>
      <w:r>
        <w:rPr>
          <w:b/>
          <w:sz w:val="22"/>
          <w:szCs w:val="22"/>
        </w:rPr>
        <w:tab/>
      </w:r>
      <w:r>
        <w:rPr>
          <w:b/>
          <w:sz w:val="22"/>
          <w:szCs w:val="22"/>
        </w:rPr>
        <w:tab/>
        <w:t>SERVICE CONTRACTOR</w:t>
      </w:r>
      <w:r>
        <w:rPr>
          <w:sz w:val="22"/>
          <w:szCs w:val="22"/>
        </w:rPr>
        <w:t>:</w:t>
      </w:r>
    </w:p>
    <w:p w14:paraId="14B0E532" w14:textId="77777777" w:rsidR="00F71EAD" w:rsidRDefault="00F71EAD">
      <w:pPr>
        <w:rPr>
          <w:sz w:val="22"/>
          <w:szCs w:val="22"/>
        </w:rPr>
      </w:pPr>
    </w:p>
    <w:p w14:paraId="61557153" w14:textId="77777777" w:rsidR="00F71EAD" w:rsidRDefault="00F71EAD">
      <w:pPr>
        <w:rPr>
          <w:sz w:val="22"/>
          <w:szCs w:val="22"/>
        </w:rPr>
      </w:pPr>
      <w:r>
        <w:rPr>
          <w:sz w:val="22"/>
          <w:szCs w:val="22"/>
        </w:rPr>
        <w:t>Jones Lang LaSalle Americas, Inc.</w:t>
      </w:r>
      <w:r>
        <w:rPr>
          <w:sz w:val="22"/>
          <w:szCs w:val="22"/>
        </w:rPr>
        <w:tab/>
      </w:r>
      <w:r>
        <w:rPr>
          <w:sz w:val="22"/>
          <w:szCs w:val="22"/>
        </w:rPr>
        <w:tab/>
      </w:r>
      <w:r>
        <w:rPr>
          <w:sz w:val="22"/>
          <w:szCs w:val="22"/>
        </w:rPr>
        <w:tab/>
      </w:r>
      <w:r w:rsidR="009811D3" w:rsidRPr="009811D3">
        <w:rPr>
          <w:color w:val="282828"/>
          <w:w w:val="105"/>
          <w:sz w:val="22"/>
          <w:szCs w:val="22"/>
        </w:rPr>
        <w:t>Xerox Corporation</w:t>
      </w:r>
    </w:p>
    <w:p w14:paraId="25E965E7" w14:textId="77777777" w:rsidR="00F71EAD" w:rsidRDefault="00F71EAD">
      <w:pPr>
        <w:ind w:left="450"/>
        <w:rPr>
          <w:sz w:val="22"/>
          <w:szCs w:val="22"/>
        </w:rPr>
      </w:pPr>
    </w:p>
    <w:p w14:paraId="05F72637" w14:textId="77777777" w:rsidR="00F71EAD" w:rsidRDefault="00382D43">
      <w:pPr>
        <w:ind w:left="5040" w:hanging="5040"/>
        <w:rPr>
          <w:sz w:val="22"/>
          <w:szCs w:val="22"/>
        </w:rPr>
      </w:pPr>
      <w:r>
        <w:rPr>
          <w:sz w:val="22"/>
          <w:szCs w:val="22"/>
        </w:rPr>
        <w:tab/>
      </w:r>
      <w:r>
        <w:rPr>
          <w:sz w:val="22"/>
          <w:szCs w:val="22"/>
        </w:rPr>
        <w:tab/>
      </w:r>
      <w:r>
        <w:rPr>
          <w:sz w:val="22"/>
          <w:szCs w:val="22"/>
        </w:rPr>
        <w:tab/>
      </w:r>
      <w:r>
        <w:rPr>
          <w:sz w:val="22"/>
          <w:szCs w:val="22"/>
        </w:rPr>
        <w:tab/>
      </w:r>
      <w:r>
        <w:rPr>
          <w:sz w:val="22"/>
          <w:szCs w:val="22"/>
        </w:rPr>
        <w:tab/>
      </w:r>
      <w:r w:rsidR="00F71EAD">
        <w:rPr>
          <w:sz w:val="22"/>
          <w:szCs w:val="22"/>
        </w:rPr>
        <w:tab/>
      </w:r>
      <w:r w:rsidR="00F71EAD">
        <w:rPr>
          <w:sz w:val="22"/>
          <w:szCs w:val="22"/>
        </w:rPr>
        <w:tab/>
      </w:r>
    </w:p>
    <w:p w14:paraId="7581B08B" w14:textId="77777777" w:rsidR="00F71EAD" w:rsidRDefault="00F71EAD">
      <w:pPr>
        <w:ind w:left="5040" w:hanging="5040"/>
        <w:rPr>
          <w:sz w:val="22"/>
          <w:szCs w:val="22"/>
        </w:rPr>
      </w:pPr>
    </w:p>
    <w:p w14:paraId="0B5EB6EA" w14:textId="77777777" w:rsidR="00F71EAD" w:rsidRDefault="00382D43">
      <w:pPr>
        <w:ind w:left="5040" w:hanging="5040"/>
        <w:rPr>
          <w:sz w:val="22"/>
          <w:szCs w:val="22"/>
        </w:rPr>
      </w:pPr>
      <w:r>
        <w:rPr>
          <w:sz w:val="22"/>
          <w:szCs w:val="22"/>
        </w:rPr>
        <w:tab/>
      </w:r>
      <w:r>
        <w:rPr>
          <w:sz w:val="22"/>
          <w:szCs w:val="22"/>
        </w:rPr>
        <w:tab/>
      </w:r>
      <w:r>
        <w:rPr>
          <w:sz w:val="22"/>
          <w:szCs w:val="22"/>
        </w:rPr>
        <w:tab/>
      </w:r>
      <w:r>
        <w:rPr>
          <w:sz w:val="22"/>
          <w:szCs w:val="22"/>
        </w:rPr>
        <w:tab/>
      </w:r>
      <w:r>
        <w:rPr>
          <w:sz w:val="22"/>
          <w:szCs w:val="22"/>
        </w:rPr>
        <w:tab/>
      </w:r>
      <w:r w:rsidR="00F71EAD">
        <w:rPr>
          <w:sz w:val="22"/>
          <w:szCs w:val="22"/>
        </w:rPr>
        <w:tab/>
      </w:r>
      <w:r w:rsidR="00F71EAD">
        <w:rPr>
          <w:sz w:val="22"/>
          <w:szCs w:val="22"/>
        </w:rPr>
        <w:tab/>
      </w:r>
    </w:p>
    <w:p w14:paraId="4B9BF092" w14:textId="77777777" w:rsidR="00F71EAD" w:rsidRDefault="00F71EAD">
      <w:pPr>
        <w:ind w:left="450"/>
        <w:rPr>
          <w:sz w:val="22"/>
          <w:szCs w:val="22"/>
        </w:rPr>
      </w:pPr>
    </w:p>
    <w:p w14:paraId="3868E868" w14:textId="77777777" w:rsidR="00382D43" w:rsidRDefault="00382D43" w:rsidP="00382D43">
      <w:pPr>
        <w:tabs>
          <w:tab w:val="left" w:pos="-1440"/>
        </w:tabs>
        <w:rPr>
          <w:sz w:val="22"/>
          <w:szCs w:val="22"/>
        </w:rPr>
      </w:pPr>
      <w:r w:rsidRPr="00B511FE">
        <w:rPr>
          <w:sz w:val="22"/>
          <w:szCs w:val="22"/>
        </w:rPr>
        <w:t>Electronic Signature of:</w:t>
      </w:r>
      <w:r w:rsidRPr="00B511FE">
        <w:rPr>
          <w:sz w:val="22"/>
          <w:szCs w:val="22"/>
        </w:rPr>
        <w:tab/>
      </w:r>
      <w:r w:rsidRPr="00B511FE">
        <w:rPr>
          <w:sz w:val="22"/>
          <w:szCs w:val="22"/>
        </w:rPr>
        <w:tab/>
      </w:r>
      <w:r w:rsidRPr="00B511FE">
        <w:rPr>
          <w:sz w:val="22"/>
          <w:szCs w:val="22"/>
        </w:rPr>
        <w:tab/>
      </w:r>
      <w:r w:rsidRPr="00B511FE">
        <w:rPr>
          <w:sz w:val="22"/>
          <w:szCs w:val="22"/>
        </w:rPr>
        <w:tab/>
      </w:r>
      <w:r w:rsidR="00192455">
        <w:rPr>
          <w:sz w:val="22"/>
          <w:szCs w:val="22"/>
        </w:rPr>
        <w:tab/>
        <w:t>By:___________________________________</w:t>
      </w:r>
      <w:r w:rsidRPr="00B511FE">
        <w:rPr>
          <w:sz w:val="22"/>
          <w:szCs w:val="22"/>
        </w:rPr>
        <w:tab/>
      </w:r>
    </w:p>
    <w:p w14:paraId="2BA8AFAE" w14:textId="77777777" w:rsidR="00192455" w:rsidRPr="00B511FE" w:rsidRDefault="00192455" w:rsidP="00382D43">
      <w:pPr>
        <w:tabs>
          <w:tab w:val="left" w:pos="-1440"/>
        </w:tabs>
        <w:rPr>
          <w:sz w:val="22"/>
          <w:szCs w:val="22"/>
          <w:u w:val="single"/>
        </w:rPr>
      </w:pPr>
    </w:p>
    <w:p w14:paraId="01686E25" w14:textId="77777777" w:rsidR="00382D43" w:rsidRPr="00B511FE" w:rsidRDefault="000835EC" w:rsidP="00382D43">
      <w:pPr>
        <w:rPr>
          <w:sz w:val="22"/>
          <w:szCs w:val="22"/>
        </w:rPr>
      </w:pPr>
      <w:r>
        <w:rPr>
          <w:sz w:val="22"/>
          <w:szCs w:val="22"/>
        </w:rPr>
        <w:t xml:space="preserve">Bob </w:t>
      </w:r>
      <w:proofErr w:type="spellStart"/>
      <w:r>
        <w:rPr>
          <w:sz w:val="22"/>
          <w:szCs w:val="22"/>
        </w:rPr>
        <w:t>Proie</w:t>
      </w:r>
      <w:proofErr w:type="spellEnd"/>
      <w:r w:rsidR="00192455">
        <w:rPr>
          <w:sz w:val="22"/>
          <w:szCs w:val="22"/>
        </w:rPr>
        <w:tab/>
      </w:r>
      <w:r w:rsidR="00192455">
        <w:rPr>
          <w:sz w:val="22"/>
          <w:szCs w:val="22"/>
        </w:rPr>
        <w:tab/>
      </w:r>
      <w:r w:rsidR="00192455">
        <w:rPr>
          <w:sz w:val="22"/>
          <w:szCs w:val="22"/>
        </w:rPr>
        <w:tab/>
      </w:r>
      <w:r w:rsidR="00192455">
        <w:rPr>
          <w:sz w:val="22"/>
          <w:szCs w:val="22"/>
        </w:rPr>
        <w:tab/>
      </w:r>
      <w:r w:rsidR="00192455">
        <w:rPr>
          <w:sz w:val="22"/>
          <w:szCs w:val="22"/>
        </w:rPr>
        <w:tab/>
      </w:r>
      <w:r>
        <w:rPr>
          <w:sz w:val="22"/>
          <w:szCs w:val="22"/>
        </w:rPr>
        <w:tab/>
      </w:r>
      <w:r w:rsidR="00192455">
        <w:rPr>
          <w:sz w:val="22"/>
          <w:szCs w:val="22"/>
        </w:rPr>
        <w:t>Name:________________________________</w:t>
      </w:r>
    </w:p>
    <w:p w14:paraId="1E56434E" w14:textId="77777777" w:rsidR="00382D43" w:rsidRPr="00B511FE" w:rsidRDefault="00192455" w:rsidP="00382D43">
      <w:pPr>
        <w:rPr>
          <w:sz w:val="22"/>
          <w:szCs w:val="22"/>
          <w:u w:val="single"/>
        </w:rPr>
      </w:pPr>
      <w:r>
        <w:rPr>
          <w:sz w:val="22"/>
          <w:szCs w:val="22"/>
        </w:rPr>
        <w:t>Account</w:t>
      </w:r>
      <w:r w:rsidR="000835EC">
        <w:rPr>
          <w:sz w:val="22"/>
          <w:szCs w:val="22"/>
        </w:rPr>
        <w:t xml:space="preserve"> Manager and PDS Lead</w:t>
      </w:r>
      <w:r w:rsidR="00382D43" w:rsidRPr="00B511FE">
        <w:rPr>
          <w:sz w:val="22"/>
          <w:szCs w:val="22"/>
        </w:rPr>
        <w:tab/>
      </w:r>
      <w:r w:rsidR="00382D43" w:rsidRPr="00B511FE">
        <w:rPr>
          <w:sz w:val="22"/>
          <w:szCs w:val="22"/>
        </w:rPr>
        <w:tab/>
      </w:r>
    </w:p>
    <w:p w14:paraId="6E60D436" w14:textId="77777777" w:rsidR="00F71EAD" w:rsidRDefault="00382D43" w:rsidP="00382D43">
      <w:pPr>
        <w:ind w:left="900" w:hanging="900"/>
        <w:rPr>
          <w:sz w:val="22"/>
          <w:szCs w:val="22"/>
        </w:rPr>
      </w:pPr>
      <w:r w:rsidRPr="00D61172">
        <w:rPr>
          <w:sz w:val="22"/>
          <w:szCs w:val="22"/>
          <w:lang w:val="es-ES"/>
        </w:rPr>
        <w:t xml:space="preserve">Jones Lang </w:t>
      </w:r>
      <w:proofErr w:type="spellStart"/>
      <w:r w:rsidRPr="00D61172">
        <w:rPr>
          <w:sz w:val="22"/>
          <w:szCs w:val="22"/>
          <w:lang w:val="es-ES"/>
        </w:rPr>
        <w:t>LaSalle</w:t>
      </w:r>
      <w:proofErr w:type="spellEnd"/>
      <w:r w:rsidRPr="00D61172">
        <w:rPr>
          <w:sz w:val="22"/>
          <w:szCs w:val="22"/>
          <w:lang w:val="es-ES"/>
        </w:rPr>
        <w:t xml:space="preserve"> Americas</w:t>
      </w:r>
      <w:r w:rsidR="00192455" w:rsidRPr="00D61172">
        <w:rPr>
          <w:sz w:val="22"/>
          <w:szCs w:val="22"/>
          <w:lang w:val="es-ES"/>
        </w:rPr>
        <w:t>, Inc.</w:t>
      </w:r>
      <w:r w:rsidRPr="00D61172">
        <w:rPr>
          <w:sz w:val="22"/>
          <w:szCs w:val="22"/>
          <w:lang w:val="es-ES"/>
        </w:rPr>
        <w:tab/>
      </w:r>
      <w:r w:rsidRPr="00D61172">
        <w:rPr>
          <w:sz w:val="22"/>
          <w:szCs w:val="22"/>
          <w:lang w:val="es-ES"/>
        </w:rPr>
        <w:tab/>
      </w:r>
      <w:r w:rsidRPr="00D61172">
        <w:rPr>
          <w:sz w:val="22"/>
          <w:szCs w:val="22"/>
          <w:lang w:val="es-ES"/>
        </w:rPr>
        <w:tab/>
      </w:r>
      <w:r w:rsidR="00192455" w:rsidRPr="00B511FE">
        <w:rPr>
          <w:sz w:val="22"/>
          <w:szCs w:val="22"/>
        </w:rPr>
        <w:t>Title:_________________________________</w:t>
      </w:r>
      <w:r>
        <w:rPr>
          <w:sz w:val="22"/>
          <w:szCs w:val="22"/>
        </w:rPr>
        <w:tab/>
      </w:r>
      <w:r>
        <w:rPr>
          <w:sz w:val="22"/>
          <w:szCs w:val="22"/>
        </w:rPr>
        <w:tab/>
      </w:r>
      <w:r>
        <w:rPr>
          <w:sz w:val="22"/>
          <w:szCs w:val="22"/>
        </w:rPr>
        <w:tab/>
      </w:r>
      <w:r w:rsidR="00F71EAD">
        <w:rPr>
          <w:sz w:val="22"/>
          <w:szCs w:val="22"/>
        </w:rPr>
        <w:tab/>
      </w:r>
      <w:r w:rsidR="00F71EAD">
        <w:rPr>
          <w:sz w:val="22"/>
          <w:szCs w:val="22"/>
        </w:rPr>
        <w:tab/>
      </w:r>
    </w:p>
    <w:p w14:paraId="13BA0EE6" w14:textId="77777777" w:rsidR="00F71EAD" w:rsidRDefault="00F71EAD">
      <w:pPr>
        <w:ind w:left="900" w:hanging="900"/>
        <w:rPr>
          <w:sz w:val="22"/>
          <w:szCs w:val="22"/>
        </w:rPr>
      </w:pPr>
      <w:r>
        <w:rPr>
          <w:sz w:val="22"/>
          <w:szCs w:val="22"/>
        </w:rPr>
        <w:br w:type="page"/>
      </w:r>
    </w:p>
    <w:p w14:paraId="63DA3F61" w14:textId="77777777" w:rsidR="00111D51" w:rsidRDefault="00111D51" w:rsidP="00111D51">
      <w:pPr>
        <w:jc w:val="center"/>
        <w:outlineLvl w:val="0"/>
        <w:rPr>
          <w:b/>
          <w:sz w:val="22"/>
          <w:szCs w:val="22"/>
        </w:rPr>
      </w:pPr>
      <w:r>
        <w:rPr>
          <w:b/>
          <w:sz w:val="22"/>
          <w:szCs w:val="22"/>
        </w:rPr>
        <w:t>EXHIBIT A - CONTRACT DUTIES</w:t>
      </w:r>
    </w:p>
    <w:p w14:paraId="46BE646C" w14:textId="0F4821FC" w:rsidR="00111D51" w:rsidDel="00A13B03" w:rsidRDefault="00A13B03" w:rsidP="00111D51">
      <w:pPr>
        <w:rPr>
          <w:del w:id="258" w:author="JLL Legal (NG)" w:date="2020-07-22T14:13:00Z"/>
          <w:sz w:val="22"/>
          <w:szCs w:val="22"/>
        </w:rPr>
      </w:pPr>
      <w:commentRangeStart w:id="259"/>
      <w:commentRangeEnd w:id="259"/>
      <w:r>
        <w:rPr>
          <w:rStyle w:val="CommentReference"/>
        </w:rPr>
        <w:commentReference w:id="259"/>
      </w:r>
    </w:p>
    <w:p w14:paraId="61A84582" w14:textId="77777777" w:rsidR="00A13B03" w:rsidRPr="007A46B7" w:rsidRDefault="00A13B03" w:rsidP="00A13B03">
      <w:pPr>
        <w:pStyle w:val="Heading1"/>
        <w:numPr>
          <w:ilvl w:val="0"/>
          <w:numId w:val="21"/>
        </w:numPr>
        <w:spacing w:before="240" w:after="60" w:line="276" w:lineRule="auto"/>
        <w:jc w:val="both"/>
        <w:rPr>
          <w:b/>
          <w:bCs/>
          <w:sz w:val="22"/>
          <w:szCs w:val="22"/>
          <w:u w:val="none"/>
        </w:rPr>
      </w:pPr>
      <w:bookmarkStart w:id="260" w:name="_Toc42175731"/>
      <w:r w:rsidRPr="007A46B7">
        <w:rPr>
          <w:b/>
          <w:bCs/>
          <w:sz w:val="22"/>
          <w:szCs w:val="22"/>
          <w:u w:val="none"/>
        </w:rPr>
        <w:t>Description of Services</w:t>
      </w:r>
      <w:bookmarkEnd w:id="260"/>
    </w:p>
    <w:p w14:paraId="0F7F6ED6" w14:textId="77777777" w:rsidR="00A13B03" w:rsidRPr="007A46B7" w:rsidRDefault="00A13B03" w:rsidP="00A13B03">
      <w:pPr>
        <w:pStyle w:val="Heading2"/>
        <w:numPr>
          <w:ilvl w:val="1"/>
          <w:numId w:val="0"/>
        </w:numPr>
        <w:spacing w:before="160" w:after="100" w:afterAutospacing="1" w:line="276" w:lineRule="auto"/>
        <w:ind w:left="576" w:hanging="576"/>
        <w:rPr>
          <w:rFonts w:ascii="Times New Roman" w:hAnsi="Times New Roman"/>
          <w:i w:val="0"/>
          <w:iCs w:val="0"/>
          <w:sz w:val="22"/>
          <w:szCs w:val="22"/>
        </w:rPr>
      </w:pPr>
      <w:bookmarkStart w:id="261" w:name="_Toc535846294"/>
      <w:bookmarkStart w:id="262" w:name="_Toc42175732"/>
      <w:r>
        <w:rPr>
          <w:rFonts w:ascii="Times New Roman" w:hAnsi="Times New Roman"/>
          <w:i w:val="0"/>
          <w:iCs w:val="0"/>
          <w:sz w:val="22"/>
          <w:szCs w:val="22"/>
        </w:rPr>
        <w:t>1.1</w:t>
      </w:r>
      <w:r>
        <w:rPr>
          <w:rFonts w:ascii="Times New Roman" w:hAnsi="Times New Roman"/>
          <w:i w:val="0"/>
          <w:iCs w:val="0"/>
          <w:sz w:val="22"/>
          <w:szCs w:val="22"/>
        </w:rPr>
        <w:tab/>
      </w:r>
      <w:r w:rsidRPr="007A46B7">
        <w:rPr>
          <w:rFonts w:ascii="Times New Roman" w:hAnsi="Times New Roman"/>
          <w:i w:val="0"/>
          <w:iCs w:val="0"/>
          <w:sz w:val="22"/>
          <w:szCs w:val="22"/>
        </w:rPr>
        <w:t>Executive Summary</w:t>
      </w:r>
      <w:bookmarkEnd w:id="261"/>
      <w:bookmarkEnd w:id="262"/>
    </w:p>
    <w:p w14:paraId="26CBBCB8" w14:textId="77777777" w:rsidR="00A13B03" w:rsidRPr="007A46B7" w:rsidRDefault="00A13B03" w:rsidP="00A13B03">
      <w:pPr>
        <w:rPr>
          <w:sz w:val="22"/>
          <w:szCs w:val="22"/>
        </w:rPr>
      </w:pPr>
      <w:bookmarkStart w:id="263" w:name="_Hlk486519075"/>
      <w:r w:rsidRPr="007A46B7">
        <w:rPr>
          <w:sz w:val="22"/>
          <w:szCs w:val="22"/>
        </w:rPr>
        <w:t>In case of a conflict between the terms in this Exhibit A – Contractor Duties (“</w:t>
      </w:r>
      <w:r w:rsidRPr="007A46B7">
        <w:rPr>
          <w:b/>
          <w:sz w:val="22"/>
          <w:szCs w:val="22"/>
        </w:rPr>
        <w:t>SOW</w:t>
      </w:r>
      <w:r w:rsidRPr="007A46B7">
        <w:rPr>
          <w:sz w:val="22"/>
          <w:szCs w:val="22"/>
        </w:rPr>
        <w:t>”) and the Agreement, the terms of the Agreement shall control.</w:t>
      </w:r>
    </w:p>
    <w:bookmarkEnd w:id="263"/>
    <w:p w14:paraId="7113A26D" w14:textId="77777777" w:rsidR="00A13B03" w:rsidRDefault="00A13B03" w:rsidP="00A13B03">
      <w:pPr>
        <w:rPr>
          <w:sz w:val="22"/>
          <w:szCs w:val="22"/>
        </w:rPr>
      </w:pPr>
    </w:p>
    <w:p w14:paraId="194B29A9" w14:textId="77777777" w:rsidR="00A13B03" w:rsidRPr="007A46B7" w:rsidRDefault="00A13B03" w:rsidP="00A13B03">
      <w:pPr>
        <w:rPr>
          <w:b/>
          <w:bCs/>
          <w:noProof/>
          <w:sz w:val="22"/>
          <w:szCs w:val="22"/>
        </w:rPr>
      </w:pPr>
      <w:r w:rsidRPr="007A46B7">
        <w:rPr>
          <w:sz w:val="22"/>
          <w:szCs w:val="22"/>
        </w:rPr>
        <w:t>This SOW sets out provision of Services for Intelligent Workplace Services</w:t>
      </w:r>
      <w:r w:rsidRPr="007A46B7">
        <w:rPr>
          <w:b/>
          <w:sz w:val="22"/>
          <w:szCs w:val="22"/>
        </w:rPr>
        <w:t xml:space="preserve"> </w:t>
      </w:r>
      <w:r w:rsidRPr="007A46B7">
        <w:rPr>
          <w:sz w:val="22"/>
          <w:szCs w:val="22"/>
        </w:rPr>
        <w:t>(“</w:t>
      </w:r>
      <w:r w:rsidRPr="007A46B7">
        <w:rPr>
          <w:b/>
          <w:sz w:val="22"/>
          <w:szCs w:val="22"/>
        </w:rPr>
        <w:t>Services”)</w:t>
      </w:r>
      <w:r w:rsidRPr="007A46B7">
        <w:rPr>
          <w:sz w:val="22"/>
          <w:szCs w:val="22"/>
        </w:rPr>
        <w:t xml:space="preserve"> by Service Contractor in the Output Environment at the Facilities. Service Contractor shall design, create, install, and operate the Services solution in two (2) phases: Transformation, and Service Operations as further described herein.  </w:t>
      </w:r>
    </w:p>
    <w:p w14:paraId="7389E7D2" w14:textId="77777777" w:rsidR="00A13B03" w:rsidRPr="007A46B7" w:rsidRDefault="00A13B03" w:rsidP="00A13B03">
      <w:pPr>
        <w:pStyle w:val="Heading2"/>
        <w:numPr>
          <w:ilvl w:val="1"/>
          <w:numId w:val="0"/>
        </w:numPr>
        <w:spacing w:before="160" w:after="100" w:afterAutospacing="1" w:line="276" w:lineRule="auto"/>
        <w:ind w:left="576" w:hanging="576"/>
        <w:rPr>
          <w:rFonts w:ascii="Times New Roman" w:hAnsi="Times New Roman"/>
          <w:i w:val="0"/>
          <w:iCs w:val="0"/>
          <w:sz w:val="22"/>
          <w:szCs w:val="22"/>
        </w:rPr>
      </w:pPr>
      <w:bookmarkStart w:id="264" w:name="_Toc42175733"/>
      <w:r>
        <w:rPr>
          <w:rFonts w:ascii="Times New Roman" w:hAnsi="Times New Roman"/>
          <w:i w:val="0"/>
          <w:iCs w:val="0"/>
          <w:sz w:val="22"/>
          <w:szCs w:val="22"/>
        </w:rPr>
        <w:t>1.2</w:t>
      </w:r>
      <w:r>
        <w:rPr>
          <w:rFonts w:ascii="Times New Roman" w:hAnsi="Times New Roman"/>
          <w:i w:val="0"/>
          <w:iCs w:val="0"/>
          <w:sz w:val="22"/>
          <w:szCs w:val="22"/>
        </w:rPr>
        <w:tab/>
      </w:r>
      <w:r w:rsidRPr="007A46B7">
        <w:rPr>
          <w:rFonts w:ascii="Times New Roman" w:hAnsi="Times New Roman"/>
          <w:i w:val="0"/>
          <w:iCs w:val="0"/>
          <w:sz w:val="22"/>
          <w:szCs w:val="22"/>
        </w:rPr>
        <w:t>Key Dates</w:t>
      </w:r>
      <w:bookmarkEnd w:id="264"/>
    </w:p>
    <w:p w14:paraId="0C8F62AC" w14:textId="77777777" w:rsidR="00A13B03" w:rsidRPr="007A46B7" w:rsidRDefault="00A13B03" w:rsidP="00A13B03">
      <w:pPr>
        <w:pStyle w:val="ListParagraph"/>
        <w:numPr>
          <w:ilvl w:val="0"/>
          <w:numId w:val="20"/>
        </w:numPr>
        <w:spacing w:after="160"/>
        <w:rPr>
          <w:sz w:val="22"/>
          <w:szCs w:val="22"/>
        </w:rPr>
      </w:pPr>
      <w:r w:rsidRPr="007A46B7">
        <w:rPr>
          <w:sz w:val="22"/>
          <w:szCs w:val="22"/>
        </w:rPr>
        <w:t>The effective date of this SOW shall be the effective date of Amendment 03 of the Agreement to which this SOW is attached (“</w:t>
      </w:r>
      <w:r w:rsidRPr="007A46B7">
        <w:rPr>
          <w:b/>
          <w:sz w:val="22"/>
          <w:szCs w:val="22"/>
        </w:rPr>
        <w:t>Effective Date</w:t>
      </w:r>
      <w:r w:rsidRPr="007A46B7">
        <w:rPr>
          <w:sz w:val="22"/>
          <w:szCs w:val="22"/>
        </w:rPr>
        <w:t xml:space="preserve">”). </w:t>
      </w:r>
    </w:p>
    <w:p w14:paraId="73C90BDD" w14:textId="77777777" w:rsidR="00A13B03" w:rsidRPr="007A46B7" w:rsidRDefault="00A13B03" w:rsidP="00A13B03">
      <w:pPr>
        <w:pStyle w:val="ListParagraph"/>
        <w:numPr>
          <w:ilvl w:val="0"/>
          <w:numId w:val="20"/>
        </w:numPr>
        <w:spacing w:after="160"/>
        <w:rPr>
          <w:sz w:val="22"/>
          <w:szCs w:val="22"/>
        </w:rPr>
      </w:pPr>
      <w:r w:rsidRPr="007A46B7">
        <w:rPr>
          <w:sz w:val="22"/>
          <w:szCs w:val="22"/>
        </w:rPr>
        <w:t>The Term of this SOW is the term of Amendment 03 of the Agreement to which this SOW is attached, including any extensions thereto as mutually agreed upon by the Parties.</w:t>
      </w:r>
    </w:p>
    <w:p w14:paraId="02D92403" w14:textId="77777777" w:rsidR="00A13B03" w:rsidRDefault="00A13B03" w:rsidP="00A13B03">
      <w:pPr>
        <w:pStyle w:val="ListParagraph"/>
        <w:numPr>
          <w:ilvl w:val="0"/>
          <w:numId w:val="20"/>
        </w:numPr>
        <w:spacing w:after="160"/>
        <w:rPr>
          <w:sz w:val="22"/>
          <w:szCs w:val="22"/>
        </w:rPr>
      </w:pPr>
      <w:r w:rsidRPr="007A46B7">
        <w:rPr>
          <w:sz w:val="22"/>
          <w:szCs w:val="22"/>
        </w:rPr>
        <w:t xml:space="preserve">Service Contractor will begin the provision of the Services during the </w:t>
      </w:r>
      <w:r w:rsidRPr="007A46B7">
        <w:rPr>
          <w:b/>
          <w:sz w:val="22"/>
          <w:szCs w:val="22"/>
        </w:rPr>
        <w:t>Service Operations</w:t>
      </w:r>
      <w:r w:rsidRPr="007A46B7">
        <w:rPr>
          <w:sz w:val="22"/>
          <w:szCs w:val="22"/>
        </w:rPr>
        <w:t xml:space="preserve"> phase of this SOW.</w:t>
      </w:r>
    </w:p>
    <w:p w14:paraId="5F472AFB" w14:textId="77777777" w:rsidR="00A13B03" w:rsidRPr="007A46B7" w:rsidRDefault="00A13B03" w:rsidP="00A13B03">
      <w:pPr>
        <w:pStyle w:val="Heading1"/>
        <w:numPr>
          <w:ilvl w:val="0"/>
          <w:numId w:val="21"/>
        </w:numPr>
        <w:spacing w:before="240" w:after="60" w:line="276" w:lineRule="auto"/>
        <w:jc w:val="left"/>
        <w:rPr>
          <w:b/>
          <w:bCs/>
          <w:sz w:val="22"/>
          <w:szCs w:val="22"/>
          <w:u w:val="none"/>
        </w:rPr>
      </w:pPr>
      <w:bookmarkStart w:id="265" w:name="_Toc535846296"/>
      <w:bookmarkStart w:id="266" w:name="_Toc42175734"/>
      <w:r w:rsidRPr="007A46B7">
        <w:rPr>
          <w:b/>
          <w:bCs/>
          <w:sz w:val="22"/>
          <w:szCs w:val="22"/>
          <w:u w:val="none"/>
        </w:rPr>
        <w:t>Definitions</w:t>
      </w:r>
      <w:bookmarkEnd w:id="265"/>
      <w:bookmarkEnd w:id="266"/>
    </w:p>
    <w:p w14:paraId="4848B940" w14:textId="77777777" w:rsidR="00A13B03" w:rsidRDefault="00A13B03" w:rsidP="00A13B03">
      <w:pPr>
        <w:rPr>
          <w:sz w:val="22"/>
          <w:szCs w:val="22"/>
        </w:rPr>
      </w:pPr>
    </w:p>
    <w:p w14:paraId="28F7A378" w14:textId="77777777" w:rsidR="00A13B03" w:rsidRPr="007A46B7" w:rsidRDefault="00A13B03" w:rsidP="00A13B03">
      <w:pPr>
        <w:rPr>
          <w:b/>
          <w:bCs/>
          <w:noProof/>
          <w:sz w:val="22"/>
          <w:szCs w:val="22"/>
        </w:rPr>
      </w:pPr>
      <w:r w:rsidRPr="007A46B7">
        <w:rPr>
          <w:sz w:val="22"/>
          <w:szCs w:val="22"/>
        </w:rPr>
        <w:t>Terms defined in the Agreement and used herein shall have the meaning set forth in the Agreement unless expressly defined herein.</w:t>
      </w:r>
    </w:p>
    <w:p w14:paraId="3F46F68E" w14:textId="77777777" w:rsidR="00A13B03" w:rsidRDefault="00A13B03" w:rsidP="00A13B03">
      <w:pPr>
        <w:rPr>
          <w:b/>
          <w:sz w:val="22"/>
          <w:szCs w:val="22"/>
        </w:rPr>
      </w:pPr>
    </w:p>
    <w:p w14:paraId="206D75C3" w14:textId="77777777" w:rsidR="00A13B03" w:rsidRPr="007A46B7" w:rsidRDefault="00A13B03" w:rsidP="00A13B03">
      <w:pPr>
        <w:rPr>
          <w:sz w:val="22"/>
          <w:szCs w:val="22"/>
        </w:rPr>
      </w:pPr>
      <w:r w:rsidRPr="007A46B7">
        <w:rPr>
          <w:b/>
          <w:sz w:val="22"/>
          <w:szCs w:val="22"/>
        </w:rPr>
        <w:t>Ad Hoc Request</w:t>
      </w:r>
      <w:r w:rsidRPr="007A46B7">
        <w:rPr>
          <w:sz w:val="22"/>
          <w:szCs w:val="22"/>
        </w:rPr>
        <w:t xml:space="preserve"> – A request by Manager for any services that are not a part of this SOW.  </w:t>
      </w:r>
    </w:p>
    <w:p w14:paraId="224B7AF4" w14:textId="77777777" w:rsidR="00A13B03" w:rsidRDefault="00A13B03" w:rsidP="00A13B03">
      <w:pPr>
        <w:rPr>
          <w:b/>
          <w:sz w:val="22"/>
          <w:szCs w:val="22"/>
        </w:rPr>
      </w:pPr>
    </w:p>
    <w:p w14:paraId="44B8B68F" w14:textId="77777777" w:rsidR="00A13B03" w:rsidRPr="007A46B7" w:rsidRDefault="00A13B03" w:rsidP="00A13B03">
      <w:pPr>
        <w:rPr>
          <w:b/>
          <w:sz w:val="22"/>
          <w:szCs w:val="22"/>
        </w:rPr>
      </w:pPr>
      <w:r w:rsidRPr="007A46B7">
        <w:rPr>
          <w:b/>
          <w:sz w:val="22"/>
          <w:szCs w:val="22"/>
        </w:rPr>
        <w:t xml:space="preserve">Additional Equipment </w:t>
      </w:r>
      <w:r w:rsidRPr="007A46B7">
        <w:rPr>
          <w:sz w:val="22"/>
          <w:szCs w:val="22"/>
        </w:rPr>
        <w:t>– Equipment that is not listed in the Service Contractor proposed Facility Plan and/or not required based on the Enterprise Design Principles, but which the Parties mutually agree to add to a Facility Plan for an incremental charge.</w:t>
      </w:r>
    </w:p>
    <w:p w14:paraId="7D407692" w14:textId="77777777" w:rsidR="00A13B03" w:rsidRDefault="00A13B03" w:rsidP="00A13B03">
      <w:pPr>
        <w:rPr>
          <w:b/>
          <w:sz w:val="22"/>
          <w:szCs w:val="22"/>
        </w:rPr>
      </w:pPr>
    </w:p>
    <w:p w14:paraId="2D11AB16" w14:textId="77777777" w:rsidR="00A13B03" w:rsidRPr="007A46B7" w:rsidRDefault="00A13B03" w:rsidP="00A13B03">
      <w:pPr>
        <w:rPr>
          <w:sz w:val="22"/>
          <w:szCs w:val="22"/>
        </w:rPr>
      </w:pPr>
      <w:r w:rsidRPr="007A46B7">
        <w:rPr>
          <w:b/>
          <w:sz w:val="22"/>
          <w:szCs w:val="22"/>
        </w:rPr>
        <w:t xml:space="preserve">Assessment </w:t>
      </w:r>
      <w:r w:rsidRPr="007A46B7">
        <w:rPr>
          <w:sz w:val="22"/>
          <w:szCs w:val="22"/>
        </w:rPr>
        <w:t>– The activities undertaken by the Parties as set forth herein,</w:t>
      </w:r>
      <w:r w:rsidRPr="007A46B7" w:rsidDel="00B570B8">
        <w:rPr>
          <w:sz w:val="22"/>
          <w:szCs w:val="22"/>
        </w:rPr>
        <w:t xml:space="preserve"> </w:t>
      </w:r>
      <w:r w:rsidRPr="007A46B7">
        <w:rPr>
          <w:sz w:val="22"/>
          <w:szCs w:val="22"/>
        </w:rPr>
        <w:t>to gather information and develop Facility Plans.</w:t>
      </w:r>
    </w:p>
    <w:p w14:paraId="19DD4223" w14:textId="77777777" w:rsidR="00A13B03" w:rsidRDefault="00A13B03" w:rsidP="00A13B03">
      <w:pPr>
        <w:rPr>
          <w:b/>
          <w:sz w:val="22"/>
          <w:szCs w:val="22"/>
        </w:rPr>
      </w:pPr>
    </w:p>
    <w:p w14:paraId="583EF5B5" w14:textId="77777777" w:rsidR="00A13B03" w:rsidRPr="007A46B7" w:rsidRDefault="00A13B03" w:rsidP="00A13B03">
      <w:pPr>
        <w:rPr>
          <w:sz w:val="22"/>
          <w:szCs w:val="22"/>
        </w:rPr>
      </w:pPr>
      <w:r w:rsidRPr="007A46B7">
        <w:rPr>
          <w:b/>
          <w:sz w:val="22"/>
          <w:szCs w:val="22"/>
        </w:rPr>
        <w:t>Asset Tag Number</w:t>
      </w:r>
      <w:r w:rsidRPr="007A46B7">
        <w:rPr>
          <w:sz w:val="22"/>
          <w:szCs w:val="22"/>
        </w:rPr>
        <w:t xml:space="preserve"> – A unique bar-coded number for each Device that is to be managed pursuant to this SOW.  This is in addition to the manufacturer assigned serial number.  </w:t>
      </w:r>
    </w:p>
    <w:p w14:paraId="0264F50D" w14:textId="77777777" w:rsidR="00A13B03" w:rsidRDefault="00A13B03" w:rsidP="00A13B03">
      <w:pPr>
        <w:rPr>
          <w:b/>
          <w:sz w:val="22"/>
          <w:szCs w:val="22"/>
        </w:rPr>
      </w:pPr>
    </w:p>
    <w:p w14:paraId="7619B475" w14:textId="77777777" w:rsidR="00A13B03" w:rsidRPr="007A46B7" w:rsidRDefault="00A13B03" w:rsidP="00A13B03">
      <w:pPr>
        <w:rPr>
          <w:sz w:val="22"/>
          <w:szCs w:val="22"/>
        </w:rPr>
      </w:pPr>
      <w:r w:rsidRPr="007A46B7">
        <w:rPr>
          <w:b/>
          <w:sz w:val="22"/>
          <w:szCs w:val="22"/>
        </w:rPr>
        <w:t>Break Fix</w:t>
      </w:r>
      <w:r w:rsidRPr="007A46B7">
        <w:rPr>
          <w:sz w:val="22"/>
          <w:szCs w:val="22"/>
        </w:rPr>
        <w:t xml:space="preserve"> – The issue resolution, repair, or maintenance of all Devices (also known as “Maintenance Services” for Equipment).</w:t>
      </w:r>
    </w:p>
    <w:p w14:paraId="532CEA4F" w14:textId="77777777" w:rsidR="00A13B03" w:rsidRDefault="00A13B03" w:rsidP="00A13B03">
      <w:pPr>
        <w:rPr>
          <w:b/>
          <w:sz w:val="22"/>
          <w:szCs w:val="22"/>
        </w:rPr>
      </w:pPr>
    </w:p>
    <w:p w14:paraId="7D25C890" w14:textId="77777777" w:rsidR="00A13B03" w:rsidRPr="007A46B7" w:rsidRDefault="00A13B03" w:rsidP="00A13B03">
      <w:pPr>
        <w:rPr>
          <w:sz w:val="22"/>
          <w:szCs w:val="22"/>
        </w:rPr>
      </w:pPr>
      <w:r w:rsidRPr="007A46B7">
        <w:rPr>
          <w:b/>
          <w:sz w:val="22"/>
          <w:szCs w:val="22"/>
        </w:rPr>
        <w:t xml:space="preserve">Business Day / Hours </w:t>
      </w:r>
      <w:r w:rsidRPr="007A46B7">
        <w:rPr>
          <w:sz w:val="22"/>
          <w:szCs w:val="22"/>
        </w:rPr>
        <w:t xml:space="preserve">– The hours during which Service Contractor shall perform the Services, which are Monday through Friday, 8:00 AM to 5:00 PM, local Facility time, excluding Manager’s holidays. </w:t>
      </w:r>
    </w:p>
    <w:p w14:paraId="2D8C43C9" w14:textId="77777777" w:rsidR="00A13B03" w:rsidRDefault="00A13B03" w:rsidP="00A13B03">
      <w:pPr>
        <w:rPr>
          <w:b/>
          <w:sz w:val="22"/>
          <w:szCs w:val="22"/>
        </w:rPr>
      </w:pPr>
    </w:p>
    <w:p w14:paraId="79113914" w14:textId="77777777" w:rsidR="00A13B03" w:rsidRPr="007A46B7" w:rsidRDefault="00A13B03" w:rsidP="00A13B03">
      <w:pPr>
        <w:rPr>
          <w:sz w:val="22"/>
          <w:szCs w:val="22"/>
        </w:rPr>
      </w:pPr>
      <w:r w:rsidRPr="007A46B7">
        <w:rPr>
          <w:b/>
          <w:sz w:val="22"/>
          <w:szCs w:val="22"/>
        </w:rPr>
        <w:t>Capabilities</w:t>
      </w:r>
      <w:r w:rsidRPr="007A46B7">
        <w:rPr>
          <w:sz w:val="22"/>
          <w:szCs w:val="22"/>
        </w:rPr>
        <w:t xml:space="preserve"> – The functionalities available in a Multifunctional Device (“MFD”) (e.g.  printing, scanning, copying, faxing, etc.).  </w:t>
      </w:r>
    </w:p>
    <w:p w14:paraId="24C7A3E9" w14:textId="77777777" w:rsidR="00A13B03" w:rsidRDefault="00A13B03" w:rsidP="00A13B03">
      <w:pPr>
        <w:rPr>
          <w:b/>
          <w:sz w:val="22"/>
          <w:szCs w:val="22"/>
        </w:rPr>
      </w:pPr>
    </w:p>
    <w:p w14:paraId="19E7EE00" w14:textId="77777777" w:rsidR="00A13B03" w:rsidRDefault="00A13B03" w:rsidP="00A13B03">
      <w:pPr>
        <w:rPr>
          <w:b/>
          <w:sz w:val="22"/>
          <w:szCs w:val="22"/>
        </w:rPr>
      </w:pPr>
    </w:p>
    <w:p w14:paraId="71A22CFF" w14:textId="77777777" w:rsidR="00A13B03" w:rsidRPr="007A46B7" w:rsidRDefault="00A13B03" w:rsidP="00A13B03">
      <w:pPr>
        <w:rPr>
          <w:sz w:val="22"/>
          <w:szCs w:val="22"/>
        </w:rPr>
      </w:pPr>
      <w:r w:rsidRPr="007A46B7">
        <w:rPr>
          <w:b/>
          <w:sz w:val="22"/>
          <w:szCs w:val="22"/>
        </w:rPr>
        <w:t>Change Control Process</w:t>
      </w:r>
      <w:r w:rsidRPr="007A46B7">
        <w:rPr>
          <w:sz w:val="22"/>
          <w:szCs w:val="22"/>
        </w:rPr>
        <w:t xml:space="preserve"> – A systematic approach to managing all changes made to the Services and Devices supported under this SOW. All changes shall be made via a change control document (SOW amendment or an Order,) agreed to by the Parties, prior to implementation of such changes.</w:t>
      </w:r>
    </w:p>
    <w:p w14:paraId="75A518E9" w14:textId="77777777" w:rsidR="00A13B03" w:rsidRDefault="00A13B03" w:rsidP="00A13B03">
      <w:pPr>
        <w:rPr>
          <w:b/>
          <w:sz w:val="22"/>
          <w:szCs w:val="22"/>
        </w:rPr>
      </w:pPr>
    </w:p>
    <w:p w14:paraId="59B9A099" w14:textId="77777777" w:rsidR="00A13B03" w:rsidRPr="007A46B7" w:rsidRDefault="00A13B03" w:rsidP="00A13B03">
      <w:pPr>
        <w:rPr>
          <w:b/>
          <w:bCs/>
          <w:noProof/>
          <w:sz w:val="22"/>
          <w:szCs w:val="22"/>
        </w:rPr>
      </w:pPr>
      <w:r w:rsidRPr="007A46B7">
        <w:rPr>
          <w:b/>
          <w:sz w:val="22"/>
          <w:szCs w:val="22"/>
        </w:rPr>
        <w:t>Device</w:t>
      </w:r>
      <w:r w:rsidRPr="007A46B7">
        <w:rPr>
          <w:sz w:val="22"/>
          <w:szCs w:val="22"/>
        </w:rPr>
        <w:t xml:space="preserve"> – All In-Scope Equipment (and Third Party Hardware if In-Scope) which may include laser/inkjet printers, analog/digital copiers, MFDs, desktop scanners and fax machines.</w:t>
      </w:r>
    </w:p>
    <w:p w14:paraId="4152F475" w14:textId="77777777" w:rsidR="00A13B03" w:rsidRDefault="00A13B03" w:rsidP="00A13B03">
      <w:pPr>
        <w:rPr>
          <w:b/>
          <w:sz w:val="22"/>
          <w:szCs w:val="22"/>
        </w:rPr>
      </w:pPr>
    </w:p>
    <w:p w14:paraId="26791568" w14:textId="77777777" w:rsidR="00A13B03" w:rsidRPr="007A46B7" w:rsidRDefault="00A13B03" w:rsidP="00A13B03">
      <w:pPr>
        <w:rPr>
          <w:sz w:val="22"/>
          <w:szCs w:val="22"/>
        </w:rPr>
      </w:pPr>
      <w:r w:rsidRPr="007A46B7">
        <w:rPr>
          <w:b/>
          <w:sz w:val="22"/>
          <w:szCs w:val="22"/>
        </w:rPr>
        <w:t>End User</w:t>
      </w:r>
      <w:r w:rsidRPr="007A46B7">
        <w:rPr>
          <w:sz w:val="22"/>
          <w:szCs w:val="22"/>
        </w:rPr>
        <w:t xml:space="preserve"> – Manager’s employees, personnel, vendors, subcontractors, or guests at Facilities who are authorized to utilize the Devices.</w:t>
      </w:r>
    </w:p>
    <w:p w14:paraId="0E36F5A6" w14:textId="77777777" w:rsidR="00A13B03" w:rsidRDefault="00A13B03" w:rsidP="00A13B03">
      <w:pPr>
        <w:rPr>
          <w:b/>
          <w:sz w:val="22"/>
          <w:szCs w:val="22"/>
        </w:rPr>
      </w:pPr>
    </w:p>
    <w:p w14:paraId="6D7AA3FD" w14:textId="77777777" w:rsidR="00A13B03" w:rsidRPr="007A46B7" w:rsidRDefault="00A13B03" w:rsidP="00A13B03">
      <w:pPr>
        <w:rPr>
          <w:sz w:val="22"/>
          <w:szCs w:val="22"/>
        </w:rPr>
      </w:pPr>
      <w:r w:rsidRPr="007A46B7">
        <w:rPr>
          <w:b/>
          <w:sz w:val="22"/>
          <w:szCs w:val="22"/>
        </w:rPr>
        <w:t>Equipment</w:t>
      </w:r>
      <w:r w:rsidRPr="007A46B7">
        <w:rPr>
          <w:sz w:val="22"/>
          <w:szCs w:val="22"/>
        </w:rPr>
        <w:t xml:space="preserve"> – In-Scope Service Contractor-brand equipment (i.e.  printers, copiers, MFD’s, and their included accessories).</w:t>
      </w:r>
    </w:p>
    <w:p w14:paraId="14F21414" w14:textId="77777777" w:rsidR="00A13B03" w:rsidRDefault="00A13B03" w:rsidP="00A13B03">
      <w:pPr>
        <w:rPr>
          <w:b/>
          <w:sz w:val="22"/>
          <w:szCs w:val="22"/>
        </w:rPr>
      </w:pPr>
    </w:p>
    <w:p w14:paraId="25F8FDC9" w14:textId="77777777" w:rsidR="00A13B03" w:rsidRPr="007A46B7" w:rsidRDefault="00A13B03" w:rsidP="00A13B03">
      <w:pPr>
        <w:rPr>
          <w:sz w:val="22"/>
          <w:szCs w:val="22"/>
        </w:rPr>
      </w:pPr>
      <w:r w:rsidRPr="007A46B7">
        <w:rPr>
          <w:b/>
          <w:sz w:val="22"/>
          <w:szCs w:val="22"/>
        </w:rPr>
        <w:t>Fault</w:t>
      </w:r>
      <w:r w:rsidRPr="007A46B7">
        <w:rPr>
          <w:sz w:val="22"/>
          <w:szCs w:val="22"/>
        </w:rPr>
        <w:t xml:space="preserve"> – An interruption in the operation of a Device that is caused by either a Hard Device Failure or a Manager Caused Failure.</w:t>
      </w:r>
    </w:p>
    <w:p w14:paraId="5C2CDC8A" w14:textId="77777777" w:rsidR="00A13B03" w:rsidRDefault="00A13B03" w:rsidP="00A13B03">
      <w:pPr>
        <w:rPr>
          <w:b/>
          <w:sz w:val="22"/>
          <w:szCs w:val="22"/>
        </w:rPr>
      </w:pPr>
    </w:p>
    <w:p w14:paraId="40156FC7" w14:textId="77777777" w:rsidR="00A13B03" w:rsidRPr="007A46B7" w:rsidRDefault="00A13B03" w:rsidP="00A13B03">
      <w:pPr>
        <w:rPr>
          <w:sz w:val="22"/>
          <w:szCs w:val="22"/>
        </w:rPr>
      </w:pPr>
      <w:r w:rsidRPr="007A46B7">
        <w:rPr>
          <w:b/>
          <w:sz w:val="22"/>
          <w:szCs w:val="22"/>
        </w:rPr>
        <w:t>Hard Device Failure</w:t>
      </w:r>
      <w:r w:rsidRPr="007A46B7">
        <w:rPr>
          <w:sz w:val="22"/>
          <w:szCs w:val="22"/>
        </w:rPr>
        <w:t xml:space="preserve"> – A Device-related issue that requires a trained Service Contractor resource to restore the Device to operating status.</w:t>
      </w:r>
    </w:p>
    <w:p w14:paraId="116DF060" w14:textId="77777777" w:rsidR="00A13B03" w:rsidRDefault="00A13B03" w:rsidP="00A13B03">
      <w:pPr>
        <w:rPr>
          <w:b/>
          <w:sz w:val="22"/>
          <w:szCs w:val="22"/>
        </w:rPr>
      </w:pPr>
    </w:p>
    <w:p w14:paraId="41AB4680" w14:textId="77777777" w:rsidR="00A13B03" w:rsidRPr="007A46B7" w:rsidRDefault="00A13B03" w:rsidP="00A13B03">
      <w:pPr>
        <w:rPr>
          <w:sz w:val="22"/>
          <w:szCs w:val="22"/>
        </w:rPr>
      </w:pPr>
      <w:r w:rsidRPr="007A46B7">
        <w:rPr>
          <w:b/>
          <w:sz w:val="22"/>
          <w:szCs w:val="22"/>
        </w:rPr>
        <w:t>Impression</w:t>
      </w:r>
      <w:r w:rsidRPr="007A46B7">
        <w:rPr>
          <w:sz w:val="22"/>
          <w:szCs w:val="22"/>
        </w:rPr>
        <w:t xml:space="preserve"> - An image produced by any Device.  Double-sided Impressions and Impressions larger than A4 8.5 x 14 inches may be counted as two (2) Impressions.</w:t>
      </w:r>
    </w:p>
    <w:p w14:paraId="62BC7C1B" w14:textId="77777777" w:rsidR="00A13B03" w:rsidRPr="007A46B7" w:rsidRDefault="00A13B03" w:rsidP="00A13B03">
      <w:pPr>
        <w:rPr>
          <w:sz w:val="22"/>
          <w:szCs w:val="22"/>
        </w:rPr>
      </w:pPr>
      <w:r w:rsidRPr="007A46B7">
        <w:rPr>
          <w:b/>
          <w:sz w:val="22"/>
          <w:szCs w:val="22"/>
        </w:rPr>
        <w:t>Impression Volume</w:t>
      </w:r>
      <w:r w:rsidRPr="007A46B7">
        <w:rPr>
          <w:sz w:val="22"/>
          <w:szCs w:val="22"/>
        </w:rPr>
        <w:t xml:space="preserve"> – The total number of Impressions produced within a specified timeframe, as reported by the Service Contractor’s software and tools.    </w:t>
      </w:r>
    </w:p>
    <w:p w14:paraId="73F20F51" w14:textId="77777777" w:rsidR="00A13B03" w:rsidRDefault="00A13B03" w:rsidP="00A13B03">
      <w:pPr>
        <w:rPr>
          <w:b/>
          <w:sz w:val="22"/>
          <w:szCs w:val="22"/>
        </w:rPr>
      </w:pPr>
    </w:p>
    <w:p w14:paraId="28428BC4" w14:textId="77777777" w:rsidR="00A13B03" w:rsidRPr="007A46B7" w:rsidRDefault="00A13B03" w:rsidP="00A13B03">
      <w:pPr>
        <w:rPr>
          <w:b/>
          <w:sz w:val="22"/>
          <w:szCs w:val="22"/>
        </w:rPr>
      </w:pPr>
      <w:r w:rsidRPr="007A46B7">
        <w:rPr>
          <w:b/>
          <w:sz w:val="22"/>
          <w:szCs w:val="22"/>
        </w:rPr>
        <w:t>In-Scope</w:t>
      </w:r>
      <w:r w:rsidRPr="007A46B7">
        <w:rPr>
          <w:sz w:val="22"/>
          <w:szCs w:val="22"/>
        </w:rPr>
        <w:t xml:space="preserve"> – Devices, Facilities, and End Users which have been agreed to be entitled to receive the Services provided by Service Contractor under this SOW.</w:t>
      </w:r>
    </w:p>
    <w:p w14:paraId="1BF8A311" w14:textId="77777777" w:rsidR="00A13B03" w:rsidRDefault="00A13B03" w:rsidP="00A13B03">
      <w:pPr>
        <w:rPr>
          <w:b/>
          <w:sz w:val="22"/>
          <w:szCs w:val="22"/>
        </w:rPr>
      </w:pPr>
    </w:p>
    <w:p w14:paraId="2C9473E1" w14:textId="77777777" w:rsidR="00A13B03" w:rsidRPr="007A46B7" w:rsidRDefault="00A13B03" w:rsidP="00A13B03">
      <w:pPr>
        <w:rPr>
          <w:sz w:val="22"/>
          <w:szCs w:val="22"/>
        </w:rPr>
      </w:pPr>
      <w:r w:rsidRPr="007A46B7">
        <w:rPr>
          <w:b/>
          <w:sz w:val="22"/>
          <w:szCs w:val="22"/>
        </w:rPr>
        <w:t>MACD – (Move Add Change Dispose)</w:t>
      </w:r>
      <w:r w:rsidRPr="007A46B7">
        <w:rPr>
          <w:sz w:val="22"/>
          <w:szCs w:val="22"/>
        </w:rPr>
        <w:t xml:space="preserve"> – The movement, addition, change, or disposal of a Device in the Output Environment.</w:t>
      </w:r>
    </w:p>
    <w:p w14:paraId="562E5B20" w14:textId="77777777" w:rsidR="00A13B03" w:rsidRDefault="00A13B03" w:rsidP="00A13B03">
      <w:pPr>
        <w:rPr>
          <w:b/>
          <w:sz w:val="22"/>
          <w:szCs w:val="22"/>
        </w:rPr>
      </w:pPr>
    </w:p>
    <w:p w14:paraId="4B6AB30A" w14:textId="77777777" w:rsidR="00A13B03" w:rsidRPr="007A46B7" w:rsidRDefault="00A13B03" w:rsidP="00A13B03">
      <w:pPr>
        <w:rPr>
          <w:sz w:val="22"/>
          <w:szCs w:val="22"/>
        </w:rPr>
      </w:pPr>
      <w:r w:rsidRPr="007A46B7">
        <w:rPr>
          <w:b/>
          <w:sz w:val="22"/>
          <w:szCs w:val="22"/>
        </w:rPr>
        <w:t>Manager Caused Failure</w:t>
      </w:r>
      <w:r w:rsidRPr="007A46B7">
        <w:rPr>
          <w:sz w:val="22"/>
          <w:szCs w:val="22"/>
        </w:rPr>
        <w:t xml:space="preserve"> – A Device and/or Service interruption that is caused by Manager, including, but not limited to: (i) moving a Device, (ii) Manager Software or other print and network infrastructure issues, including any printing issues related to applications not certified by Manager on Equipment, (iii) failure to install adequate virus protection, (iv) use or modification of a Device inconsistent with the original equipment manufacturer (OEM) documentation for such Device, (v) use of items not manufactured, sold or recommended by the OEM, (vi) unauthorized use of a Device (vii) misuse of Devices by Manager.  </w:t>
      </w:r>
    </w:p>
    <w:p w14:paraId="57636D5C" w14:textId="77777777" w:rsidR="00A13B03" w:rsidRDefault="00A13B03" w:rsidP="00A13B03">
      <w:pPr>
        <w:rPr>
          <w:b/>
          <w:sz w:val="22"/>
          <w:szCs w:val="22"/>
        </w:rPr>
      </w:pPr>
    </w:p>
    <w:p w14:paraId="1C673D63" w14:textId="77777777" w:rsidR="00A13B03" w:rsidRPr="007A46B7" w:rsidRDefault="00A13B03" w:rsidP="00A13B03">
      <w:pPr>
        <w:rPr>
          <w:sz w:val="22"/>
          <w:szCs w:val="22"/>
        </w:rPr>
      </w:pPr>
      <w:r w:rsidRPr="007A46B7">
        <w:rPr>
          <w:b/>
          <w:sz w:val="22"/>
          <w:szCs w:val="22"/>
        </w:rPr>
        <w:t>Manager’s Service Desk</w:t>
      </w:r>
      <w:r w:rsidRPr="007A46B7">
        <w:rPr>
          <w:sz w:val="22"/>
          <w:szCs w:val="22"/>
        </w:rPr>
        <w:t xml:space="preserve"> – A help desk operated by or on behalf of Manager.</w:t>
      </w:r>
    </w:p>
    <w:p w14:paraId="3FAAC612" w14:textId="77777777" w:rsidR="00A13B03" w:rsidRDefault="00A13B03" w:rsidP="00A13B03">
      <w:pPr>
        <w:rPr>
          <w:b/>
          <w:sz w:val="22"/>
          <w:szCs w:val="22"/>
        </w:rPr>
      </w:pPr>
    </w:p>
    <w:p w14:paraId="157D88D8" w14:textId="77777777" w:rsidR="00A13B03" w:rsidRPr="007A46B7" w:rsidRDefault="00A13B03" w:rsidP="00A13B03">
      <w:pPr>
        <w:rPr>
          <w:b/>
          <w:bCs/>
          <w:noProof/>
          <w:sz w:val="22"/>
          <w:szCs w:val="22"/>
        </w:rPr>
      </w:pPr>
      <w:r w:rsidRPr="007A46B7">
        <w:rPr>
          <w:b/>
          <w:sz w:val="22"/>
          <w:szCs w:val="22"/>
        </w:rPr>
        <w:t>Manager Software</w:t>
      </w:r>
      <w:r w:rsidRPr="007A46B7">
        <w:rPr>
          <w:sz w:val="22"/>
          <w:szCs w:val="22"/>
        </w:rPr>
        <w:t xml:space="preserve"> – The software programs, in object code, and programming (and all modifications, replacements, upgrades, enhancements, documentation, materials and media related thereto) reasonably required or requested to be provided by Manager and used by Service Contractor under this SOW, including for example, SQL, workstation image, and anti-virus software on Manager servers running the Service Contractor’s software and tools.  Manager Software expressly excludes all software and Service Contractor’s software and tools as defined in the Agreement.</w:t>
      </w:r>
    </w:p>
    <w:p w14:paraId="0BF773F4" w14:textId="77777777" w:rsidR="00A13B03" w:rsidRDefault="00A13B03" w:rsidP="00A13B03">
      <w:pPr>
        <w:rPr>
          <w:b/>
          <w:sz w:val="22"/>
          <w:szCs w:val="22"/>
        </w:rPr>
      </w:pPr>
    </w:p>
    <w:p w14:paraId="2F2814EF" w14:textId="77777777" w:rsidR="00A13B03" w:rsidRPr="007A46B7" w:rsidRDefault="00A13B03" w:rsidP="00A13B03">
      <w:pPr>
        <w:rPr>
          <w:sz w:val="22"/>
          <w:szCs w:val="22"/>
        </w:rPr>
      </w:pPr>
      <w:r w:rsidRPr="007A46B7">
        <w:rPr>
          <w:b/>
          <w:sz w:val="22"/>
          <w:szCs w:val="22"/>
        </w:rPr>
        <w:t>MFD – (Multifunctional Device)</w:t>
      </w:r>
      <w:r w:rsidRPr="007A46B7">
        <w:rPr>
          <w:sz w:val="22"/>
          <w:szCs w:val="22"/>
        </w:rPr>
        <w:t xml:space="preserve"> – A Device that includes various Capabilities, including, but not limited to copying, printing, faxing, and scanning.  </w:t>
      </w:r>
    </w:p>
    <w:p w14:paraId="2FB7DEA1" w14:textId="77777777" w:rsidR="00A13B03" w:rsidRDefault="00A13B03" w:rsidP="00A13B03">
      <w:pPr>
        <w:rPr>
          <w:b/>
          <w:sz w:val="22"/>
          <w:szCs w:val="22"/>
        </w:rPr>
      </w:pPr>
    </w:p>
    <w:p w14:paraId="3BE49D1B" w14:textId="77777777" w:rsidR="00A13B03" w:rsidRPr="007A46B7" w:rsidRDefault="00A13B03" w:rsidP="00A13B03">
      <w:pPr>
        <w:rPr>
          <w:sz w:val="22"/>
          <w:szCs w:val="22"/>
        </w:rPr>
      </w:pPr>
      <w:r w:rsidRPr="007A46B7">
        <w:rPr>
          <w:b/>
          <w:sz w:val="22"/>
          <w:szCs w:val="22"/>
        </w:rPr>
        <w:t>Network-Attached Devices</w:t>
      </w:r>
      <w:r w:rsidRPr="007A46B7">
        <w:rPr>
          <w:sz w:val="22"/>
          <w:szCs w:val="22"/>
        </w:rPr>
        <w:t xml:space="preserve"> – Devices connected to Manager’s electronic data network and that are accessible by the Service Contractor’s software and tools, as defined in the Agreement, for purposes of gathering the data needed to provide the Services.</w:t>
      </w:r>
    </w:p>
    <w:p w14:paraId="4C6BEDBF" w14:textId="77777777" w:rsidR="00A13B03" w:rsidRDefault="00A13B03" w:rsidP="00A13B03">
      <w:pPr>
        <w:rPr>
          <w:b/>
          <w:sz w:val="22"/>
          <w:szCs w:val="22"/>
        </w:rPr>
      </w:pPr>
    </w:p>
    <w:p w14:paraId="638CA987" w14:textId="77777777" w:rsidR="00A13B03" w:rsidRPr="007A46B7" w:rsidRDefault="00A13B03" w:rsidP="00A13B03">
      <w:pPr>
        <w:rPr>
          <w:sz w:val="22"/>
          <w:szCs w:val="22"/>
        </w:rPr>
      </w:pPr>
      <w:r w:rsidRPr="007A46B7">
        <w:rPr>
          <w:b/>
          <w:sz w:val="22"/>
          <w:szCs w:val="22"/>
        </w:rPr>
        <w:t>Output Environment</w:t>
      </w:r>
      <w:r w:rsidRPr="007A46B7">
        <w:rPr>
          <w:sz w:val="22"/>
          <w:szCs w:val="22"/>
        </w:rPr>
        <w:t xml:space="preserve"> –The printing, faxing, copying, and scanning activities generated from Devices and related Services in support thereof.</w:t>
      </w:r>
    </w:p>
    <w:p w14:paraId="26508486" w14:textId="77777777" w:rsidR="00A13B03" w:rsidRDefault="00A13B03" w:rsidP="00A13B03">
      <w:pPr>
        <w:rPr>
          <w:b/>
          <w:sz w:val="22"/>
          <w:szCs w:val="22"/>
        </w:rPr>
      </w:pPr>
    </w:p>
    <w:p w14:paraId="79F8D268" w14:textId="77777777" w:rsidR="00A13B03" w:rsidRPr="007A46B7" w:rsidRDefault="00A13B03" w:rsidP="00A13B03">
      <w:pPr>
        <w:rPr>
          <w:sz w:val="22"/>
          <w:szCs w:val="22"/>
        </w:rPr>
      </w:pPr>
      <w:r w:rsidRPr="007A46B7">
        <w:rPr>
          <w:b/>
          <w:sz w:val="22"/>
          <w:szCs w:val="22"/>
        </w:rPr>
        <w:t>Project Plan</w:t>
      </w:r>
      <w:r w:rsidRPr="007A46B7">
        <w:rPr>
          <w:sz w:val="22"/>
          <w:szCs w:val="22"/>
        </w:rPr>
        <w:t xml:space="preserve"> – Service Contractor and Manager shall develop this operational document containing the specific activities and schedules to be conducted and followed in accordance with the terms of this SOW.  </w:t>
      </w:r>
    </w:p>
    <w:p w14:paraId="59ACD5CB" w14:textId="77777777" w:rsidR="00A13B03" w:rsidRPr="007A46B7" w:rsidRDefault="00A13B03" w:rsidP="00A13B03">
      <w:pPr>
        <w:rPr>
          <w:sz w:val="22"/>
          <w:szCs w:val="22"/>
        </w:rPr>
      </w:pPr>
      <w:r w:rsidRPr="007A46B7">
        <w:rPr>
          <w:b/>
          <w:sz w:val="22"/>
          <w:szCs w:val="22"/>
        </w:rPr>
        <w:t>Services</w:t>
      </w:r>
      <w:r w:rsidRPr="007A46B7">
        <w:rPr>
          <w:sz w:val="22"/>
          <w:szCs w:val="22"/>
        </w:rPr>
        <w:t xml:space="preserve"> – </w:t>
      </w:r>
      <w:bookmarkStart w:id="267" w:name="OLE_LINK3"/>
      <w:bookmarkStart w:id="268" w:name="OLE_LINK4"/>
      <w:r w:rsidRPr="007A46B7">
        <w:rPr>
          <w:sz w:val="22"/>
          <w:szCs w:val="22"/>
        </w:rPr>
        <w:t>The combination of software, technology, people, and processes provided to manage and support all Devices, Facilities, and End Users as defined in this Intelligent Workplace Services SOW.</w:t>
      </w:r>
      <w:bookmarkEnd w:id="267"/>
      <w:bookmarkEnd w:id="268"/>
    </w:p>
    <w:p w14:paraId="5692A9E2" w14:textId="77777777" w:rsidR="00A13B03" w:rsidRDefault="00A13B03" w:rsidP="00A13B03">
      <w:pPr>
        <w:rPr>
          <w:b/>
          <w:sz w:val="22"/>
          <w:szCs w:val="22"/>
        </w:rPr>
      </w:pPr>
    </w:p>
    <w:p w14:paraId="538C1479" w14:textId="77777777" w:rsidR="00A13B03" w:rsidRPr="007A46B7" w:rsidRDefault="00A13B03" w:rsidP="00A13B03">
      <w:pPr>
        <w:rPr>
          <w:sz w:val="22"/>
          <w:szCs w:val="22"/>
        </w:rPr>
      </w:pPr>
      <w:r w:rsidRPr="007A46B7">
        <w:rPr>
          <w:b/>
          <w:sz w:val="22"/>
          <w:szCs w:val="22"/>
        </w:rPr>
        <w:t>Service Incident</w:t>
      </w:r>
      <w:r w:rsidRPr="007A46B7">
        <w:rPr>
          <w:sz w:val="22"/>
          <w:szCs w:val="22"/>
        </w:rPr>
        <w:t xml:space="preserve"> – An individual occurrence or event that requires proactive (Service Contractor initiated) or reactive (Manager initiated) Break Fix, Supplies, MACD, or other Services.  </w:t>
      </w:r>
    </w:p>
    <w:p w14:paraId="3FFA49D6" w14:textId="77777777" w:rsidR="00A13B03" w:rsidRDefault="00A13B03" w:rsidP="00A13B03">
      <w:pPr>
        <w:rPr>
          <w:b/>
          <w:sz w:val="22"/>
          <w:szCs w:val="22"/>
        </w:rPr>
      </w:pPr>
    </w:p>
    <w:p w14:paraId="7FEF7573" w14:textId="77777777" w:rsidR="00A13B03" w:rsidRPr="007A46B7" w:rsidRDefault="00A13B03" w:rsidP="00A13B03">
      <w:pPr>
        <w:rPr>
          <w:sz w:val="22"/>
          <w:szCs w:val="22"/>
        </w:rPr>
      </w:pPr>
      <w:r w:rsidRPr="007A46B7">
        <w:rPr>
          <w:b/>
          <w:sz w:val="22"/>
          <w:szCs w:val="22"/>
        </w:rPr>
        <w:t>Service Incident Management</w:t>
      </w:r>
      <w:r w:rsidRPr="007A46B7">
        <w:rPr>
          <w:sz w:val="22"/>
          <w:szCs w:val="22"/>
        </w:rPr>
        <w:t xml:space="preserve"> – The management of Service Incidents from the point of request to resolution including, tracking the status of Service Incidents, and reporting on Service performance levels as set forth in this SOW.</w:t>
      </w:r>
    </w:p>
    <w:p w14:paraId="2079AD66" w14:textId="77777777" w:rsidR="00A13B03" w:rsidRDefault="00A13B03" w:rsidP="00A13B03">
      <w:pPr>
        <w:rPr>
          <w:b/>
          <w:sz w:val="22"/>
          <w:szCs w:val="22"/>
        </w:rPr>
      </w:pPr>
    </w:p>
    <w:p w14:paraId="76FDD5D4" w14:textId="77777777" w:rsidR="00A13B03" w:rsidRPr="007A46B7" w:rsidRDefault="00A13B03" w:rsidP="00A13B03">
      <w:pPr>
        <w:rPr>
          <w:sz w:val="22"/>
          <w:szCs w:val="22"/>
        </w:rPr>
      </w:pPr>
      <w:r w:rsidRPr="007A46B7">
        <w:rPr>
          <w:b/>
          <w:sz w:val="22"/>
          <w:szCs w:val="22"/>
        </w:rPr>
        <w:t>SLA - (Service Level Agreement)</w:t>
      </w:r>
      <w:r w:rsidRPr="007A46B7">
        <w:rPr>
          <w:sz w:val="22"/>
          <w:szCs w:val="22"/>
        </w:rPr>
        <w:t xml:space="preserve"> – Performance standards and the associated metrics used to measure Service Contractor’s achievement of Service performance levels.</w:t>
      </w:r>
    </w:p>
    <w:p w14:paraId="03011391" w14:textId="77777777" w:rsidR="00A13B03" w:rsidRDefault="00A13B03" w:rsidP="00A13B03">
      <w:pPr>
        <w:rPr>
          <w:b/>
          <w:sz w:val="22"/>
          <w:szCs w:val="22"/>
        </w:rPr>
      </w:pPr>
    </w:p>
    <w:p w14:paraId="5B58445E" w14:textId="77777777" w:rsidR="00A13B03" w:rsidRPr="007A46B7" w:rsidRDefault="00A13B03" w:rsidP="00A13B03">
      <w:pPr>
        <w:rPr>
          <w:sz w:val="22"/>
          <w:szCs w:val="22"/>
        </w:rPr>
      </w:pPr>
      <w:r w:rsidRPr="007A46B7">
        <w:rPr>
          <w:b/>
          <w:sz w:val="22"/>
          <w:szCs w:val="22"/>
        </w:rPr>
        <w:t>Facility (or “On-Facility”)</w:t>
      </w:r>
      <w:r w:rsidRPr="007A46B7">
        <w:rPr>
          <w:sz w:val="22"/>
          <w:szCs w:val="22"/>
        </w:rPr>
        <w:t xml:space="preserve"> – Manager or eligible affiliate location where Services are performed and/or Devices are installed as set forth in this SOW.  </w:t>
      </w:r>
    </w:p>
    <w:p w14:paraId="6443A7CF" w14:textId="77777777" w:rsidR="00A13B03" w:rsidRDefault="00A13B03" w:rsidP="00A13B03">
      <w:pPr>
        <w:rPr>
          <w:b/>
          <w:sz w:val="22"/>
          <w:szCs w:val="22"/>
        </w:rPr>
      </w:pPr>
    </w:p>
    <w:p w14:paraId="1289A2FE" w14:textId="77777777" w:rsidR="00A13B03" w:rsidRPr="007A46B7" w:rsidRDefault="00A13B03" w:rsidP="00A13B03">
      <w:pPr>
        <w:rPr>
          <w:sz w:val="22"/>
          <w:szCs w:val="22"/>
        </w:rPr>
      </w:pPr>
      <w:r w:rsidRPr="007A46B7">
        <w:rPr>
          <w:b/>
          <w:sz w:val="22"/>
          <w:szCs w:val="22"/>
        </w:rPr>
        <w:t>Facility Contact –</w:t>
      </w:r>
      <w:r w:rsidRPr="007A46B7">
        <w:rPr>
          <w:sz w:val="22"/>
          <w:szCs w:val="22"/>
        </w:rPr>
        <w:t xml:space="preserve"> A specific End User identified by Manager to be the designated point of contact at a Facility for any support issues involving Devices, including the installation of Equipment, startup of Services, End User training, remote diagnostics support, and management of the Supplies at their Facility(s).  </w:t>
      </w:r>
    </w:p>
    <w:p w14:paraId="453EA83D" w14:textId="77777777" w:rsidR="00A13B03" w:rsidRDefault="00A13B03" w:rsidP="00A13B03">
      <w:pPr>
        <w:rPr>
          <w:b/>
          <w:sz w:val="22"/>
          <w:szCs w:val="22"/>
        </w:rPr>
      </w:pPr>
    </w:p>
    <w:p w14:paraId="0FC90E52" w14:textId="77777777" w:rsidR="00A13B03" w:rsidRPr="007A46B7" w:rsidRDefault="00A13B03" w:rsidP="00A13B03">
      <w:pPr>
        <w:rPr>
          <w:b/>
          <w:sz w:val="22"/>
          <w:szCs w:val="22"/>
        </w:rPr>
      </w:pPr>
      <w:r w:rsidRPr="007A46B7">
        <w:rPr>
          <w:b/>
          <w:sz w:val="22"/>
          <w:szCs w:val="22"/>
        </w:rPr>
        <w:t>Facility Plan</w:t>
      </w:r>
      <w:r w:rsidRPr="007A46B7">
        <w:rPr>
          <w:sz w:val="22"/>
          <w:szCs w:val="22"/>
        </w:rPr>
        <w:t xml:space="preserve"> – The plan created by Service Contractor for Services and Devices for each respective Facility, or discrete locations within a Facility, (e.g.  floors, departments, buildings, etc.,).  Individual Facilities may contain one or more Facility Plans.</w:t>
      </w:r>
      <w:r w:rsidRPr="007A46B7">
        <w:rPr>
          <w:b/>
          <w:sz w:val="22"/>
          <w:szCs w:val="22"/>
        </w:rPr>
        <w:t xml:space="preserve"> </w:t>
      </w:r>
    </w:p>
    <w:p w14:paraId="2F371151" w14:textId="77777777" w:rsidR="00A13B03" w:rsidRDefault="00A13B03" w:rsidP="00A13B03">
      <w:pPr>
        <w:tabs>
          <w:tab w:val="left" w:pos="1080"/>
        </w:tabs>
        <w:rPr>
          <w:b/>
          <w:bCs/>
          <w:sz w:val="22"/>
          <w:szCs w:val="22"/>
        </w:rPr>
      </w:pPr>
    </w:p>
    <w:p w14:paraId="6EA02CBC" w14:textId="77777777" w:rsidR="00A13B03" w:rsidRPr="007A46B7" w:rsidRDefault="00A13B03" w:rsidP="00A13B03">
      <w:pPr>
        <w:tabs>
          <w:tab w:val="left" w:pos="1080"/>
        </w:tabs>
        <w:rPr>
          <w:sz w:val="22"/>
          <w:szCs w:val="22"/>
        </w:rPr>
      </w:pPr>
      <w:r w:rsidRPr="007A46B7">
        <w:rPr>
          <w:b/>
          <w:bCs/>
          <w:sz w:val="22"/>
          <w:szCs w:val="22"/>
        </w:rPr>
        <w:t>Supplies</w:t>
      </w:r>
      <w:r w:rsidRPr="007A46B7">
        <w:rPr>
          <w:sz w:val="22"/>
          <w:szCs w:val="22"/>
        </w:rPr>
        <w:t xml:space="preserve"> – Collectively refers to Consumable Supplies, as defined in the Agreement, and Third Party Supplies as defined herein.  Generally, Supplies includes toner and ink, and excludes paper and staples.  </w:t>
      </w:r>
    </w:p>
    <w:p w14:paraId="11E1201C" w14:textId="77777777" w:rsidR="00A13B03" w:rsidRDefault="00A13B03" w:rsidP="00A13B03">
      <w:pPr>
        <w:rPr>
          <w:b/>
          <w:sz w:val="22"/>
          <w:szCs w:val="22"/>
        </w:rPr>
      </w:pPr>
    </w:p>
    <w:p w14:paraId="049996BC" w14:textId="77777777" w:rsidR="00A13B03" w:rsidRPr="007A46B7" w:rsidRDefault="00A13B03" w:rsidP="00A13B03">
      <w:pPr>
        <w:rPr>
          <w:sz w:val="22"/>
          <w:szCs w:val="22"/>
        </w:rPr>
      </w:pPr>
      <w:r w:rsidRPr="007A46B7">
        <w:rPr>
          <w:b/>
          <w:sz w:val="22"/>
          <w:szCs w:val="22"/>
        </w:rPr>
        <w:t>Third Party Hardware</w:t>
      </w:r>
      <w:r w:rsidRPr="007A46B7">
        <w:rPr>
          <w:sz w:val="22"/>
          <w:szCs w:val="22"/>
        </w:rPr>
        <w:t xml:space="preserve"> – Non-Service Contractor brand devices.</w:t>
      </w:r>
    </w:p>
    <w:p w14:paraId="1338657E" w14:textId="77777777" w:rsidR="00A13B03" w:rsidRDefault="00A13B03" w:rsidP="00A13B03">
      <w:pPr>
        <w:rPr>
          <w:b/>
          <w:sz w:val="22"/>
          <w:szCs w:val="22"/>
        </w:rPr>
      </w:pPr>
    </w:p>
    <w:p w14:paraId="759A5947" w14:textId="77777777" w:rsidR="00A13B03" w:rsidRPr="007A46B7" w:rsidRDefault="00A13B03" w:rsidP="00A13B03">
      <w:pPr>
        <w:rPr>
          <w:sz w:val="22"/>
          <w:szCs w:val="22"/>
        </w:rPr>
      </w:pPr>
      <w:r w:rsidRPr="007A46B7">
        <w:rPr>
          <w:b/>
          <w:sz w:val="22"/>
          <w:szCs w:val="22"/>
        </w:rPr>
        <w:t>Third Party Supplies</w:t>
      </w:r>
      <w:r w:rsidRPr="007A46B7">
        <w:rPr>
          <w:sz w:val="22"/>
          <w:szCs w:val="22"/>
        </w:rPr>
        <w:t xml:space="preserve"> – The supplies provided for Third Party Hardware comparable to those Consumable Supplies provided for Equipment (see definition for Consumable Supplies in the Agreement for details).  Toner and ink for Third Party Hardware may be new, remanufactured, or reprocessed.</w:t>
      </w:r>
    </w:p>
    <w:p w14:paraId="3D5FF613" w14:textId="77777777" w:rsidR="00A13B03" w:rsidRDefault="00A13B03" w:rsidP="00A13B03">
      <w:pPr>
        <w:rPr>
          <w:b/>
          <w:sz w:val="22"/>
          <w:szCs w:val="22"/>
        </w:rPr>
      </w:pPr>
    </w:p>
    <w:p w14:paraId="2570055B" w14:textId="77777777" w:rsidR="00A13B03" w:rsidRPr="007A46B7" w:rsidRDefault="00A13B03" w:rsidP="00A13B03">
      <w:pPr>
        <w:rPr>
          <w:b/>
          <w:bCs/>
          <w:noProof/>
          <w:sz w:val="22"/>
          <w:szCs w:val="22"/>
        </w:rPr>
      </w:pPr>
      <w:r w:rsidRPr="007A46B7">
        <w:rPr>
          <w:b/>
          <w:sz w:val="22"/>
          <w:szCs w:val="22"/>
        </w:rPr>
        <w:t>Transformation</w:t>
      </w:r>
      <w:r w:rsidRPr="007A46B7">
        <w:rPr>
          <w:sz w:val="22"/>
          <w:szCs w:val="22"/>
        </w:rPr>
        <w:t xml:space="preserve"> – The implementation of the Equipment and Services at all Facilities in accordance with the Facility Plans.</w:t>
      </w:r>
    </w:p>
    <w:p w14:paraId="558A2E5A" w14:textId="77777777" w:rsidR="00A13B03" w:rsidRDefault="00A13B03" w:rsidP="00A13B03">
      <w:pPr>
        <w:rPr>
          <w:b/>
          <w:bCs/>
          <w:sz w:val="22"/>
          <w:szCs w:val="22"/>
        </w:rPr>
      </w:pPr>
    </w:p>
    <w:p w14:paraId="312118AD" w14:textId="77777777" w:rsidR="00A13B03" w:rsidRPr="007A46B7" w:rsidRDefault="00A13B03" w:rsidP="00A13B03">
      <w:pPr>
        <w:rPr>
          <w:sz w:val="22"/>
          <w:szCs w:val="22"/>
        </w:rPr>
      </w:pPr>
      <w:r w:rsidRPr="007A46B7">
        <w:rPr>
          <w:b/>
          <w:bCs/>
          <w:sz w:val="22"/>
          <w:szCs w:val="22"/>
        </w:rPr>
        <w:t xml:space="preserve">Transition </w:t>
      </w:r>
      <w:r w:rsidRPr="007A46B7">
        <w:rPr>
          <w:sz w:val="22"/>
          <w:szCs w:val="22"/>
        </w:rPr>
        <w:t>– The establishment of the Services within the Manager Output Environment, as outlined in this SOW.</w:t>
      </w:r>
    </w:p>
    <w:p w14:paraId="5DBC607D" w14:textId="77777777" w:rsidR="00A13B03" w:rsidRDefault="00A13B03" w:rsidP="00A13B03">
      <w:pPr>
        <w:pStyle w:val="NormalWeb"/>
        <w:spacing w:before="0" w:beforeAutospacing="0" w:after="0" w:afterAutospacing="0" w:line="240" w:lineRule="atLeast"/>
        <w:rPr>
          <w:b/>
          <w:sz w:val="22"/>
          <w:szCs w:val="22"/>
        </w:rPr>
      </w:pPr>
    </w:p>
    <w:p w14:paraId="1ECE8BBB" w14:textId="77777777" w:rsidR="00A13B03" w:rsidRDefault="00A13B03" w:rsidP="00A13B03">
      <w:pPr>
        <w:pStyle w:val="NormalWeb"/>
        <w:spacing w:before="0" w:beforeAutospacing="0" w:after="0" w:afterAutospacing="0" w:line="240" w:lineRule="atLeast"/>
        <w:rPr>
          <w:sz w:val="22"/>
          <w:szCs w:val="22"/>
        </w:rPr>
      </w:pPr>
      <w:r w:rsidRPr="007A46B7">
        <w:rPr>
          <w:b/>
          <w:sz w:val="22"/>
          <w:szCs w:val="22"/>
        </w:rPr>
        <w:t>Service Contractor Service Desk</w:t>
      </w:r>
      <w:r w:rsidRPr="007A46B7">
        <w:rPr>
          <w:sz w:val="22"/>
          <w:szCs w:val="22"/>
        </w:rPr>
        <w:t xml:space="preserve"> – A Service Contractor service center that acts as a single point of contact to receive inbound calls from Manager and receive proactive alerts from Network-Attached Devices.</w:t>
      </w:r>
    </w:p>
    <w:p w14:paraId="74D3431F" w14:textId="77777777" w:rsidR="00A13B03" w:rsidRDefault="00A13B03" w:rsidP="00A13B03">
      <w:pPr>
        <w:pStyle w:val="NormalWeb"/>
        <w:spacing w:before="0" w:beforeAutospacing="0" w:after="0" w:afterAutospacing="0" w:line="240" w:lineRule="atLeast"/>
        <w:rPr>
          <w:sz w:val="22"/>
          <w:szCs w:val="22"/>
        </w:rPr>
      </w:pPr>
    </w:p>
    <w:p w14:paraId="67C2F352" w14:textId="77777777" w:rsidR="00A13B03" w:rsidRPr="007A46B7" w:rsidRDefault="00A13B03" w:rsidP="00A13B03">
      <w:pPr>
        <w:pStyle w:val="Heading1"/>
        <w:numPr>
          <w:ilvl w:val="0"/>
          <w:numId w:val="21"/>
        </w:numPr>
        <w:jc w:val="left"/>
        <w:rPr>
          <w:b/>
          <w:bCs/>
          <w:sz w:val="22"/>
          <w:szCs w:val="22"/>
          <w:u w:val="none"/>
        </w:rPr>
      </w:pPr>
      <w:bookmarkStart w:id="269" w:name="_Toc535846308"/>
      <w:bookmarkStart w:id="270" w:name="_Toc42175735"/>
      <w:r w:rsidRPr="007A46B7">
        <w:rPr>
          <w:b/>
          <w:bCs/>
          <w:sz w:val="22"/>
          <w:szCs w:val="22"/>
          <w:u w:val="none"/>
        </w:rPr>
        <w:t>Transformation</w:t>
      </w:r>
      <w:bookmarkEnd w:id="269"/>
      <w:bookmarkEnd w:id="270"/>
    </w:p>
    <w:p w14:paraId="3CFD82C1" w14:textId="77777777" w:rsidR="00A13B03" w:rsidRPr="007A46B7" w:rsidRDefault="00A13B03" w:rsidP="00A13B03">
      <w:pPr>
        <w:pStyle w:val="Heading2"/>
        <w:rPr>
          <w:rFonts w:ascii="Times New Roman" w:hAnsi="Times New Roman"/>
          <w:i w:val="0"/>
          <w:iCs w:val="0"/>
          <w:sz w:val="22"/>
          <w:szCs w:val="22"/>
        </w:rPr>
      </w:pPr>
      <w:bookmarkStart w:id="271" w:name="_Toc42175736"/>
      <w:r>
        <w:rPr>
          <w:rFonts w:ascii="Times New Roman" w:hAnsi="Times New Roman"/>
          <w:i w:val="0"/>
          <w:iCs w:val="0"/>
          <w:sz w:val="22"/>
          <w:szCs w:val="22"/>
        </w:rPr>
        <w:t>3.1</w:t>
      </w:r>
      <w:r>
        <w:rPr>
          <w:rFonts w:ascii="Times New Roman" w:hAnsi="Times New Roman"/>
          <w:i w:val="0"/>
          <w:iCs w:val="0"/>
          <w:sz w:val="22"/>
          <w:szCs w:val="22"/>
        </w:rPr>
        <w:tab/>
      </w:r>
      <w:r w:rsidRPr="007A46B7">
        <w:rPr>
          <w:rFonts w:ascii="Times New Roman" w:hAnsi="Times New Roman"/>
          <w:i w:val="0"/>
          <w:iCs w:val="0"/>
          <w:sz w:val="22"/>
          <w:szCs w:val="22"/>
        </w:rPr>
        <w:t>Project Management</w:t>
      </w:r>
      <w:bookmarkEnd w:id="271"/>
    </w:p>
    <w:p w14:paraId="648E0A84" w14:textId="77777777" w:rsidR="00A13B03" w:rsidRDefault="00A13B03" w:rsidP="00A13B03">
      <w:pPr>
        <w:rPr>
          <w:sz w:val="22"/>
          <w:szCs w:val="22"/>
        </w:rPr>
      </w:pPr>
      <w:r w:rsidRPr="007A46B7">
        <w:rPr>
          <w:sz w:val="22"/>
          <w:szCs w:val="22"/>
        </w:rPr>
        <w:t xml:space="preserve">Both Service Contractor and Manager will provide a resource to be the main point of contact for coordination of appropriate resources throughout Transition and Transformation, or until an agreed upon time during Transformation. </w:t>
      </w:r>
      <w:r>
        <w:rPr>
          <w:sz w:val="22"/>
          <w:szCs w:val="22"/>
        </w:rPr>
        <w:t xml:space="preserve"> </w:t>
      </w:r>
    </w:p>
    <w:p w14:paraId="38365314" w14:textId="77777777" w:rsidR="00A13B03" w:rsidRDefault="00A13B03" w:rsidP="00A13B03">
      <w:pPr>
        <w:rPr>
          <w:sz w:val="22"/>
          <w:szCs w:val="22"/>
        </w:rPr>
      </w:pPr>
    </w:p>
    <w:p w14:paraId="171DFA0A" w14:textId="77777777" w:rsidR="00A13B03" w:rsidRPr="0043682F" w:rsidRDefault="00A13B03" w:rsidP="00A13B03">
      <w:pPr>
        <w:rPr>
          <w:bCs/>
          <w:sz w:val="22"/>
          <w:szCs w:val="22"/>
        </w:rPr>
      </w:pPr>
      <w:r w:rsidRPr="0043682F">
        <w:rPr>
          <w:bCs/>
          <w:sz w:val="22"/>
          <w:szCs w:val="22"/>
        </w:rPr>
        <w:t xml:space="preserve">The Parties will work to complete the Project Plan within the first </w:t>
      </w:r>
      <w:r w:rsidRPr="0043682F">
        <w:rPr>
          <w:bCs/>
          <w:color w:val="FF0000"/>
          <w:sz w:val="22"/>
          <w:szCs w:val="22"/>
        </w:rPr>
        <w:t xml:space="preserve">four (4) </w:t>
      </w:r>
      <w:r w:rsidRPr="0043682F">
        <w:rPr>
          <w:bCs/>
          <w:sz w:val="22"/>
          <w:szCs w:val="22"/>
        </w:rPr>
        <w:t>weeks of the Effective Date as follows:</w:t>
      </w:r>
    </w:p>
    <w:p w14:paraId="740E07F4" w14:textId="77777777" w:rsidR="00A13B03" w:rsidRDefault="00A13B03" w:rsidP="00A13B03">
      <w:pPr>
        <w:pStyle w:val="SubHeading1"/>
        <w:rPr>
          <w:rFonts w:ascii="Times New Roman" w:hAnsi="Times New Roman"/>
          <w:b w:val="0"/>
          <w:sz w:val="22"/>
          <w:szCs w:val="22"/>
          <w:u w:val="none"/>
        </w:rPr>
      </w:pPr>
    </w:p>
    <w:tbl>
      <w:tblPr>
        <w:tblW w:w="4900" w:type="pct"/>
        <w:tblCellMar>
          <w:left w:w="0" w:type="dxa"/>
          <w:right w:w="0" w:type="dxa"/>
        </w:tblCellMar>
        <w:tblLook w:val="04A0" w:firstRow="1" w:lastRow="0" w:firstColumn="1" w:lastColumn="0" w:noHBand="0" w:noVBand="1"/>
      </w:tblPr>
      <w:tblGrid>
        <w:gridCol w:w="737"/>
        <w:gridCol w:w="7102"/>
        <w:gridCol w:w="2161"/>
      </w:tblGrid>
      <w:tr w:rsidR="00A13B03" w:rsidRPr="00490282" w14:paraId="5134B694" w14:textId="77777777" w:rsidTr="00A13B03">
        <w:trPr>
          <w:trHeight w:val="294"/>
          <w:tblHeader/>
        </w:trPr>
        <w:tc>
          <w:tcPr>
            <w:tcW w:w="760" w:type="dxa"/>
            <w:tcBorders>
              <w:top w:val="single" w:sz="8" w:space="0" w:color="auto"/>
              <w:left w:val="single" w:sz="8" w:space="0" w:color="auto"/>
              <w:bottom w:val="single" w:sz="8" w:space="0" w:color="auto"/>
              <w:right w:val="single" w:sz="8" w:space="0" w:color="auto"/>
            </w:tcBorders>
            <w:shd w:val="clear" w:color="auto" w:fill="2E74B5"/>
            <w:tcMar>
              <w:top w:w="0" w:type="dxa"/>
              <w:left w:w="108" w:type="dxa"/>
              <w:bottom w:w="0" w:type="dxa"/>
              <w:right w:w="108" w:type="dxa"/>
            </w:tcMar>
            <w:vAlign w:val="center"/>
            <w:hideMark/>
          </w:tcPr>
          <w:p w14:paraId="59540FEE" w14:textId="77777777" w:rsidR="00A13B03" w:rsidRPr="00376C80" w:rsidRDefault="00A13B03" w:rsidP="00A13B03">
            <w:pPr>
              <w:pStyle w:val="XeroxTableHeadBG"/>
              <w:framePr w:hSpace="187" w:wrap="around" w:y="1"/>
            </w:pPr>
            <w:r w:rsidRPr="00376C80">
              <w:t>ID</w:t>
            </w:r>
          </w:p>
        </w:tc>
        <w:tc>
          <w:tcPr>
            <w:tcW w:w="7572" w:type="dxa"/>
            <w:tcBorders>
              <w:top w:val="single" w:sz="8" w:space="0" w:color="auto"/>
              <w:left w:val="nil"/>
              <w:bottom w:val="single" w:sz="8" w:space="0" w:color="auto"/>
              <w:right w:val="single" w:sz="8" w:space="0" w:color="auto"/>
            </w:tcBorders>
            <w:shd w:val="clear" w:color="auto" w:fill="2E74B5"/>
            <w:tcMar>
              <w:top w:w="0" w:type="dxa"/>
              <w:left w:w="108" w:type="dxa"/>
              <w:bottom w:w="0" w:type="dxa"/>
              <w:right w:w="108" w:type="dxa"/>
            </w:tcMar>
            <w:vAlign w:val="center"/>
            <w:hideMark/>
          </w:tcPr>
          <w:p w14:paraId="08F3F3B5" w14:textId="77777777" w:rsidR="00A13B03" w:rsidRPr="00376C80" w:rsidRDefault="00A13B03" w:rsidP="00A13B03">
            <w:pPr>
              <w:pStyle w:val="XeroxTableHeadBG"/>
              <w:framePr w:hSpace="187" w:wrap="around" w:y="1"/>
            </w:pPr>
            <w:r w:rsidRPr="00376C80">
              <w:t>Activity</w:t>
            </w:r>
          </w:p>
        </w:tc>
        <w:tc>
          <w:tcPr>
            <w:tcW w:w="2232" w:type="dxa"/>
            <w:tcBorders>
              <w:top w:val="single" w:sz="8" w:space="0" w:color="auto"/>
              <w:left w:val="nil"/>
              <w:bottom w:val="single" w:sz="8" w:space="0" w:color="auto"/>
              <w:right w:val="single" w:sz="8" w:space="0" w:color="auto"/>
            </w:tcBorders>
            <w:shd w:val="clear" w:color="auto" w:fill="2E74B5"/>
            <w:tcMar>
              <w:top w:w="0" w:type="dxa"/>
              <w:left w:w="108" w:type="dxa"/>
              <w:bottom w:w="0" w:type="dxa"/>
              <w:right w:w="108" w:type="dxa"/>
            </w:tcMar>
            <w:vAlign w:val="center"/>
            <w:hideMark/>
          </w:tcPr>
          <w:p w14:paraId="11D91CDB" w14:textId="77777777" w:rsidR="00A13B03" w:rsidRPr="00376C80" w:rsidRDefault="00A13B03" w:rsidP="00A13B03">
            <w:pPr>
              <w:pStyle w:val="XeroxTableHeadBG"/>
              <w:framePr w:hSpace="187" w:wrap="around" w:y="1"/>
            </w:pPr>
            <w:r w:rsidRPr="00376C80">
              <w:t>Accountable</w:t>
            </w:r>
          </w:p>
        </w:tc>
      </w:tr>
    </w:tbl>
    <w:p w14:paraId="6E4D2E5E" w14:textId="77777777" w:rsidR="00A13B03" w:rsidRPr="00FF6603" w:rsidRDefault="00A13B03" w:rsidP="00A13B03">
      <w:pPr>
        <w:rPr>
          <w:vanish/>
        </w:rPr>
      </w:pPr>
    </w:p>
    <w:tbl>
      <w:tblPr>
        <w:tblW w:w="4900" w:type="pct"/>
        <w:tblCellMar>
          <w:left w:w="0" w:type="dxa"/>
          <w:right w:w="0" w:type="dxa"/>
        </w:tblCellMar>
        <w:tblLook w:val="04A0" w:firstRow="1" w:lastRow="0" w:firstColumn="1" w:lastColumn="0" w:noHBand="0" w:noVBand="1"/>
      </w:tblPr>
      <w:tblGrid>
        <w:gridCol w:w="717"/>
        <w:gridCol w:w="7144"/>
        <w:gridCol w:w="2139"/>
      </w:tblGrid>
      <w:tr w:rsidR="00A13B03" w:rsidRPr="00490282" w14:paraId="361A374E" w14:textId="77777777" w:rsidTr="00A13B03">
        <w:trPr>
          <w:trHeight w:val="506"/>
        </w:trPr>
        <w:tc>
          <w:tcPr>
            <w:tcW w:w="760"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21F8CDDA" w14:textId="77777777" w:rsidR="00A13B03" w:rsidRPr="00376C80" w:rsidRDefault="00A13B03" w:rsidP="00A13B03">
            <w:pPr>
              <w:pStyle w:val="ListParagraph"/>
              <w:numPr>
                <w:ilvl w:val="0"/>
                <w:numId w:val="23"/>
              </w:numPr>
              <w:spacing w:after="160"/>
              <w:rPr>
                <w:rFonts w:cs="Arial"/>
              </w:rPr>
            </w:pPr>
          </w:p>
        </w:tc>
        <w:tc>
          <w:tcPr>
            <w:tcW w:w="7572" w:type="dxa"/>
            <w:tcBorders>
              <w:top w:val="nil"/>
              <w:left w:val="nil"/>
              <w:bottom w:val="single" w:sz="8" w:space="0" w:color="auto"/>
              <w:right w:val="single" w:sz="8" w:space="0" w:color="auto"/>
            </w:tcBorders>
            <w:tcMar>
              <w:top w:w="0" w:type="dxa"/>
              <w:left w:w="108" w:type="dxa"/>
              <w:bottom w:w="0" w:type="dxa"/>
              <w:right w:w="108" w:type="dxa"/>
            </w:tcMar>
            <w:hideMark/>
          </w:tcPr>
          <w:p w14:paraId="60FDE7DB" w14:textId="77777777" w:rsidR="00A13B03" w:rsidRPr="00376C80" w:rsidRDefault="00A13B03" w:rsidP="00A13B03">
            <w:pPr>
              <w:rPr>
                <w:rFonts w:cs="Arial"/>
              </w:rPr>
            </w:pPr>
            <w:r w:rsidRPr="00376C80">
              <w:rPr>
                <w:rFonts w:cs="Arial"/>
              </w:rPr>
              <w:t>The Parties shall each provision a Project Manager to deliver the Services</w:t>
            </w:r>
          </w:p>
        </w:tc>
        <w:tc>
          <w:tcPr>
            <w:tcW w:w="2232" w:type="dxa"/>
            <w:tcBorders>
              <w:top w:val="nil"/>
              <w:left w:val="nil"/>
              <w:bottom w:val="single" w:sz="8" w:space="0" w:color="auto"/>
              <w:right w:val="single" w:sz="8" w:space="0" w:color="auto"/>
            </w:tcBorders>
            <w:tcMar>
              <w:top w:w="0" w:type="dxa"/>
              <w:left w:w="108" w:type="dxa"/>
              <w:bottom w:w="0" w:type="dxa"/>
              <w:right w:w="108" w:type="dxa"/>
            </w:tcMar>
            <w:hideMark/>
          </w:tcPr>
          <w:p w14:paraId="07B4973A" w14:textId="77777777" w:rsidR="00A13B03" w:rsidRPr="00376C80" w:rsidRDefault="00A13B03" w:rsidP="00A13B03">
            <w:pPr>
              <w:rPr>
                <w:rFonts w:cs="Arial"/>
              </w:rPr>
            </w:pPr>
            <w:r w:rsidRPr="00376C80">
              <w:rPr>
                <w:rFonts w:cs="Arial"/>
              </w:rPr>
              <w:t>Service Contractor and Manager</w:t>
            </w:r>
          </w:p>
        </w:tc>
      </w:tr>
      <w:tr w:rsidR="00A13B03" w:rsidRPr="00490282" w14:paraId="59B6F98E" w14:textId="77777777" w:rsidTr="00A13B03">
        <w:trPr>
          <w:trHeight w:val="506"/>
        </w:trPr>
        <w:tc>
          <w:tcPr>
            <w:tcW w:w="760"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26C87DC2" w14:textId="77777777" w:rsidR="00A13B03" w:rsidRPr="00376C80" w:rsidRDefault="00A13B03" w:rsidP="00A13B03">
            <w:pPr>
              <w:pStyle w:val="ListParagraph"/>
              <w:numPr>
                <w:ilvl w:val="0"/>
                <w:numId w:val="23"/>
              </w:numPr>
              <w:spacing w:after="160"/>
              <w:rPr>
                <w:rFonts w:cs="Arial"/>
              </w:rPr>
            </w:pPr>
          </w:p>
        </w:tc>
        <w:tc>
          <w:tcPr>
            <w:tcW w:w="7572" w:type="dxa"/>
            <w:tcBorders>
              <w:top w:val="nil"/>
              <w:left w:val="nil"/>
              <w:bottom w:val="single" w:sz="8" w:space="0" w:color="auto"/>
              <w:right w:val="single" w:sz="8" w:space="0" w:color="auto"/>
            </w:tcBorders>
            <w:tcMar>
              <w:top w:w="0" w:type="dxa"/>
              <w:left w:w="108" w:type="dxa"/>
              <w:bottom w:w="0" w:type="dxa"/>
              <w:right w:w="108" w:type="dxa"/>
            </w:tcMar>
          </w:tcPr>
          <w:p w14:paraId="748D4DD2" w14:textId="77777777" w:rsidR="00A13B03" w:rsidRPr="00376C80" w:rsidRDefault="00A13B03" w:rsidP="00A13B03">
            <w:pPr>
              <w:rPr>
                <w:rFonts w:cs="Arial"/>
              </w:rPr>
            </w:pPr>
            <w:r w:rsidRPr="00376C80">
              <w:rPr>
                <w:rFonts w:cs="Arial"/>
              </w:rPr>
              <w:t>Provision of other resources to work with Service Contractor to ensure that the Services and processes shall be enabled during Transition and Transformation</w:t>
            </w:r>
          </w:p>
        </w:tc>
        <w:tc>
          <w:tcPr>
            <w:tcW w:w="2232" w:type="dxa"/>
            <w:tcBorders>
              <w:top w:val="nil"/>
              <w:left w:val="nil"/>
              <w:bottom w:val="single" w:sz="8" w:space="0" w:color="auto"/>
              <w:right w:val="single" w:sz="8" w:space="0" w:color="auto"/>
            </w:tcBorders>
            <w:tcMar>
              <w:top w:w="0" w:type="dxa"/>
              <w:left w:w="108" w:type="dxa"/>
              <w:bottom w:w="0" w:type="dxa"/>
              <w:right w:w="108" w:type="dxa"/>
            </w:tcMar>
          </w:tcPr>
          <w:p w14:paraId="6BEF6307" w14:textId="77777777" w:rsidR="00A13B03" w:rsidRPr="00376C80" w:rsidRDefault="00A13B03" w:rsidP="00A13B03">
            <w:pPr>
              <w:rPr>
                <w:rFonts w:cs="Arial"/>
              </w:rPr>
            </w:pPr>
            <w:r w:rsidRPr="00376C80">
              <w:rPr>
                <w:rFonts w:cs="Arial"/>
              </w:rPr>
              <w:t>Manager</w:t>
            </w:r>
          </w:p>
        </w:tc>
      </w:tr>
      <w:tr w:rsidR="00A13B03" w:rsidRPr="00490282" w14:paraId="3E7A1CA7" w14:textId="77777777" w:rsidTr="00A13B03">
        <w:trPr>
          <w:trHeight w:val="506"/>
        </w:trPr>
        <w:tc>
          <w:tcPr>
            <w:tcW w:w="760"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5B9099B8" w14:textId="77777777" w:rsidR="00A13B03" w:rsidRPr="00376C80" w:rsidRDefault="00A13B03" w:rsidP="00A13B03">
            <w:pPr>
              <w:pStyle w:val="ListParagraph"/>
              <w:numPr>
                <w:ilvl w:val="0"/>
                <w:numId w:val="23"/>
              </w:numPr>
              <w:spacing w:after="160"/>
              <w:rPr>
                <w:rFonts w:cs="Arial"/>
              </w:rPr>
            </w:pPr>
          </w:p>
        </w:tc>
        <w:tc>
          <w:tcPr>
            <w:tcW w:w="7572" w:type="dxa"/>
            <w:tcBorders>
              <w:top w:val="nil"/>
              <w:left w:val="nil"/>
              <w:bottom w:val="single" w:sz="8" w:space="0" w:color="auto"/>
              <w:right w:val="single" w:sz="8" w:space="0" w:color="auto"/>
            </w:tcBorders>
            <w:tcMar>
              <w:top w:w="0" w:type="dxa"/>
              <w:left w:w="108" w:type="dxa"/>
              <w:bottom w:w="0" w:type="dxa"/>
              <w:right w:w="108" w:type="dxa"/>
            </w:tcMar>
            <w:hideMark/>
          </w:tcPr>
          <w:p w14:paraId="55661F94" w14:textId="77777777" w:rsidR="00A13B03" w:rsidRPr="00376C80" w:rsidRDefault="00A13B03" w:rsidP="00A13B03">
            <w:pPr>
              <w:rPr>
                <w:rFonts w:cs="Arial"/>
              </w:rPr>
            </w:pPr>
            <w:r w:rsidRPr="00376C80">
              <w:rPr>
                <w:rFonts w:cs="Arial"/>
              </w:rPr>
              <w:t>Complete Project Plan in coordination with Manager</w:t>
            </w:r>
          </w:p>
        </w:tc>
        <w:tc>
          <w:tcPr>
            <w:tcW w:w="2232" w:type="dxa"/>
            <w:tcBorders>
              <w:top w:val="nil"/>
              <w:left w:val="nil"/>
              <w:bottom w:val="single" w:sz="8" w:space="0" w:color="auto"/>
              <w:right w:val="single" w:sz="8" w:space="0" w:color="auto"/>
            </w:tcBorders>
            <w:tcMar>
              <w:top w:w="0" w:type="dxa"/>
              <w:left w:w="108" w:type="dxa"/>
              <w:bottom w:w="0" w:type="dxa"/>
              <w:right w:w="108" w:type="dxa"/>
            </w:tcMar>
            <w:hideMark/>
          </w:tcPr>
          <w:p w14:paraId="49D654A5" w14:textId="77777777" w:rsidR="00A13B03" w:rsidRPr="00376C80" w:rsidRDefault="00A13B03" w:rsidP="00A13B03">
            <w:pPr>
              <w:rPr>
                <w:rFonts w:cs="Arial"/>
              </w:rPr>
            </w:pPr>
            <w:r w:rsidRPr="00376C80">
              <w:rPr>
                <w:rFonts w:cs="Arial"/>
              </w:rPr>
              <w:t>Service Contractor</w:t>
            </w:r>
          </w:p>
        </w:tc>
      </w:tr>
      <w:tr w:rsidR="00A13B03" w:rsidRPr="00490282" w14:paraId="70794127" w14:textId="77777777" w:rsidTr="00A13B03">
        <w:trPr>
          <w:trHeight w:val="472"/>
        </w:trPr>
        <w:tc>
          <w:tcPr>
            <w:tcW w:w="760"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6DA9FCEB" w14:textId="77777777" w:rsidR="00A13B03" w:rsidRPr="00376C80" w:rsidRDefault="00A13B03" w:rsidP="00A13B03">
            <w:pPr>
              <w:pStyle w:val="ListParagraph"/>
              <w:numPr>
                <w:ilvl w:val="0"/>
                <w:numId w:val="23"/>
              </w:numPr>
              <w:spacing w:after="160"/>
              <w:rPr>
                <w:rFonts w:cs="Arial"/>
              </w:rPr>
            </w:pPr>
          </w:p>
        </w:tc>
        <w:tc>
          <w:tcPr>
            <w:tcW w:w="7572" w:type="dxa"/>
            <w:tcBorders>
              <w:top w:val="nil"/>
              <w:left w:val="nil"/>
              <w:bottom w:val="single" w:sz="8" w:space="0" w:color="auto"/>
              <w:right w:val="single" w:sz="8" w:space="0" w:color="auto"/>
            </w:tcBorders>
            <w:tcMar>
              <w:top w:w="0" w:type="dxa"/>
              <w:left w:w="108" w:type="dxa"/>
              <w:bottom w:w="0" w:type="dxa"/>
              <w:right w:w="108" w:type="dxa"/>
            </w:tcMar>
            <w:hideMark/>
          </w:tcPr>
          <w:p w14:paraId="2D58C3CD" w14:textId="77777777" w:rsidR="00A13B03" w:rsidRPr="00376C80" w:rsidRDefault="00A13B03" w:rsidP="00A13B03">
            <w:pPr>
              <w:rPr>
                <w:rFonts w:cs="Arial"/>
              </w:rPr>
            </w:pPr>
            <w:r w:rsidRPr="00376C80">
              <w:rPr>
                <w:rFonts w:cs="Arial"/>
              </w:rPr>
              <w:t>Conduct regular project review meetings</w:t>
            </w:r>
          </w:p>
          <w:p w14:paraId="415C4FD6" w14:textId="77777777" w:rsidR="00A13B03" w:rsidRPr="00376C80" w:rsidRDefault="00A13B03" w:rsidP="00A13B03">
            <w:pPr>
              <w:rPr>
                <w:rFonts w:cs="Arial"/>
              </w:rPr>
            </w:pPr>
            <w:r w:rsidRPr="00376C80">
              <w:rPr>
                <w:rFonts w:cs="Arial"/>
              </w:rPr>
              <w:t>Such meetings shall include representation from Service Contractor and Manager and cover:</w:t>
            </w:r>
          </w:p>
          <w:p w14:paraId="0D6F9FB5" w14:textId="77777777" w:rsidR="00A13B03" w:rsidRPr="00376C80" w:rsidRDefault="00A13B03" w:rsidP="00A13B03">
            <w:pPr>
              <w:numPr>
                <w:ilvl w:val="0"/>
                <w:numId w:val="22"/>
              </w:numPr>
              <w:rPr>
                <w:rFonts w:cs="Arial"/>
              </w:rPr>
            </w:pPr>
            <w:r w:rsidRPr="00376C80">
              <w:rPr>
                <w:rFonts w:cs="Arial"/>
              </w:rPr>
              <w:t>Status on roll-out plan</w:t>
            </w:r>
          </w:p>
          <w:p w14:paraId="0E4EA9DD" w14:textId="77777777" w:rsidR="00A13B03" w:rsidRPr="00376C80" w:rsidRDefault="00A13B03" w:rsidP="00A13B03">
            <w:pPr>
              <w:numPr>
                <w:ilvl w:val="0"/>
                <w:numId w:val="22"/>
              </w:numPr>
              <w:rPr>
                <w:rFonts w:cs="Arial"/>
              </w:rPr>
            </w:pPr>
            <w:r w:rsidRPr="00376C80">
              <w:rPr>
                <w:rFonts w:cs="Arial"/>
              </w:rPr>
              <w:t>Status on action and issues logged</w:t>
            </w:r>
          </w:p>
          <w:p w14:paraId="7AD74538" w14:textId="77777777" w:rsidR="00A13B03" w:rsidRPr="00376C80" w:rsidRDefault="00A13B03" w:rsidP="00A13B03">
            <w:pPr>
              <w:numPr>
                <w:ilvl w:val="0"/>
                <w:numId w:val="22"/>
              </w:numPr>
              <w:rPr>
                <w:rFonts w:cs="Arial"/>
              </w:rPr>
            </w:pPr>
            <w:r w:rsidRPr="00376C80">
              <w:rPr>
                <w:rFonts w:cs="Arial"/>
              </w:rPr>
              <w:t>Decisions that need to be made</w:t>
            </w:r>
          </w:p>
          <w:p w14:paraId="2F876F8E" w14:textId="77777777" w:rsidR="00A13B03" w:rsidRPr="00376C80" w:rsidRDefault="00A13B03" w:rsidP="00A13B03">
            <w:pPr>
              <w:numPr>
                <w:ilvl w:val="0"/>
                <w:numId w:val="22"/>
              </w:numPr>
              <w:rPr>
                <w:rFonts w:cs="Arial"/>
              </w:rPr>
            </w:pPr>
            <w:r w:rsidRPr="00376C80">
              <w:rPr>
                <w:rFonts w:cs="Arial"/>
              </w:rPr>
              <w:t>Risks assessed</w:t>
            </w:r>
          </w:p>
          <w:p w14:paraId="79CF57F3" w14:textId="77777777" w:rsidR="00A13B03" w:rsidRPr="00376C80" w:rsidRDefault="00A13B03" w:rsidP="00A13B03">
            <w:pPr>
              <w:pStyle w:val="ListParagraph"/>
              <w:numPr>
                <w:ilvl w:val="0"/>
                <w:numId w:val="22"/>
              </w:numPr>
              <w:spacing w:after="160" w:line="252" w:lineRule="auto"/>
              <w:rPr>
                <w:rFonts w:cs="Arial"/>
              </w:rPr>
            </w:pPr>
            <w:r w:rsidRPr="00376C80">
              <w:rPr>
                <w:rFonts w:cs="Arial"/>
              </w:rPr>
              <w:t>Communication plan and any other relevant subjects</w:t>
            </w:r>
          </w:p>
        </w:tc>
        <w:tc>
          <w:tcPr>
            <w:tcW w:w="2232" w:type="dxa"/>
            <w:tcBorders>
              <w:top w:val="nil"/>
              <w:left w:val="nil"/>
              <w:bottom w:val="single" w:sz="8" w:space="0" w:color="auto"/>
              <w:right w:val="single" w:sz="8" w:space="0" w:color="auto"/>
            </w:tcBorders>
            <w:tcMar>
              <w:top w:w="0" w:type="dxa"/>
              <w:left w:w="108" w:type="dxa"/>
              <w:bottom w:w="0" w:type="dxa"/>
              <w:right w:w="108" w:type="dxa"/>
            </w:tcMar>
            <w:hideMark/>
          </w:tcPr>
          <w:p w14:paraId="226DFC6A" w14:textId="77777777" w:rsidR="00A13B03" w:rsidRPr="00376C80" w:rsidRDefault="00A13B03" w:rsidP="00A13B03">
            <w:pPr>
              <w:rPr>
                <w:rFonts w:cs="Arial"/>
              </w:rPr>
            </w:pPr>
            <w:r w:rsidRPr="00376C80">
              <w:rPr>
                <w:rFonts w:cs="Arial"/>
              </w:rPr>
              <w:t xml:space="preserve">Service Contractor </w:t>
            </w:r>
          </w:p>
        </w:tc>
      </w:tr>
      <w:tr w:rsidR="00A13B03" w:rsidRPr="00490282" w14:paraId="2F531E96" w14:textId="77777777" w:rsidTr="00A13B03">
        <w:trPr>
          <w:trHeight w:val="472"/>
        </w:trPr>
        <w:tc>
          <w:tcPr>
            <w:tcW w:w="760"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76C55C6B" w14:textId="77777777" w:rsidR="00A13B03" w:rsidRPr="00376C80" w:rsidRDefault="00A13B03" w:rsidP="00A13B03">
            <w:pPr>
              <w:pStyle w:val="ListParagraph"/>
              <w:numPr>
                <w:ilvl w:val="0"/>
                <w:numId w:val="23"/>
              </w:numPr>
              <w:spacing w:after="160"/>
              <w:rPr>
                <w:rFonts w:cs="Arial"/>
              </w:rPr>
            </w:pPr>
          </w:p>
        </w:tc>
        <w:tc>
          <w:tcPr>
            <w:tcW w:w="7572" w:type="dxa"/>
            <w:tcBorders>
              <w:top w:val="nil"/>
              <w:left w:val="nil"/>
              <w:bottom w:val="single" w:sz="8" w:space="0" w:color="auto"/>
              <w:right w:val="single" w:sz="8" w:space="0" w:color="auto"/>
            </w:tcBorders>
            <w:tcMar>
              <w:top w:w="0" w:type="dxa"/>
              <w:left w:w="108" w:type="dxa"/>
              <w:bottom w:w="0" w:type="dxa"/>
              <w:right w:w="108" w:type="dxa"/>
            </w:tcMar>
            <w:hideMark/>
          </w:tcPr>
          <w:p w14:paraId="0C775A67" w14:textId="77777777" w:rsidR="00A13B03" w:rsidRPr="00376C80" w:rsidRDefault="00A13B03" w:rsidP="00A13B03">
            <w:pPr>
              <w:rPr>
                <w:rFonts w:cs="Arial"/>
              </w:rPr>
            </w:pPr>
            <w:r w:rsidRPr="00376C80">
              <w:rPr>
                <w:rFonts w:cs="Arial"/>
              </w:rPr>
              <w:t>Attend regular Transition and Transformation project review meetings</w:t>
            </w:r>
          </w:p>
        </w:tc>
        <w:tc>
          <w:tcPr>
            <w:tcW w:w="2232" w:type="dxa"/>
            <w:tcBorders>
              <w:top w:val="nil"/>
              <w:left w:val="nil"/>
              <w:bottom w:val="single" w:sz="8" w:space="0" w:color="auto"/>
              <w:right w:val="single" w:sz="8" w:space="0" w:color="auto"/>
            </w:tcBorders>
            <w:tcMar>
              <w:top w:w="0" w:type="dxa"/>
              <w:left w:w="108" w:type="dxa"/>
              <w:bottom w:w="0" w:type="dxa"/>
              <w:right w:w="108" w:type="dxa"/>
            </w:tcMar>
            <w:hideMark/>
          </w:tcPr>
          <w:p w14:paraId="59D3D9B0" w14:textId="77777777" w:rsidR="00A13B03" w:rsidRPr="00376C80" w:rsidRDefault="00A13B03" w:rsidP="00A13B03">
            <w:pPr>
              <w:rPr>
                <w:rFonts w:cs="Arial"/>
              </w:rPr>
            </w:pPr>
            <w:r w:rsidRPr="00376C80">
              <w:rPr>
                <w:rFonts w:cs="Arial"/>
              </w:rPr>
              <w:t>Service Contractor and Manager</w:t>
            </w:r>
          </w:p>
        </w:tc>
      </w:tr>
      <w:tr w:rsidR="00A13B03" w:rsidRPr="00490282" w14:paraId="0906F306" w14:textId="77777777" w:rsidTr="00A13B03">
        <w:trPr>
          <w:trHeight w:val="472"/>
        </w:trPr>
        <w:tc>
          <w:tcPr>
            <w:tcW w:w="760"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22C93EAE" w14:textId="77777777" w:rsidR="00A13B03" w:rsidRPr="00376C80" w:rsidRDefault="00A13B03" w:rsidP="00A13B03">
            <w:pPr>
              <w:pStyle w:val="ListParagraph"/>
              <w:numPr>
                <w:ilvl w:val="0"/>
                <w:numId w:val="23"/>
              </w:numPr>
              <w:spacing w:after="160"/>
              <w:rPr>
                <w:rFonts w:cs="Arial"/>
              </w:rPr>
            </w:pPr>
          </w:p>
        </w:tc>
        <w:tc>
          <w:tcPr>
            <w:tcW w:w="7572" w:type="dxa"/>
            <w:tcBorders>
              <w:top w:val="nil"/>
              <w:left w:val="nil"/>
              <w:bottom w:val="single" w:sz="8" w:space="0" w:color="auto"/>
              <w:right w:val="single" w:sz="8" w:space="0" w:color="auto"/>
            </w:tcBorders>
            <w:tcMar>
              <w:top w:w="0" w:type="dxa"/>
              <w:left w:w="108" w:type="dxa"/>
              <w:bottom w:w="0" w:type="dxa"/>
              <w:right w:w="108" w:type="dxa"/>
            </w:tcMar>
            <w:hideMark/>
          </w:tcPr>
          <w:p w14:paraId="1D76590D" w14:textId="77777777" w:rsidR="00A13B03" w:rsidRPr="00376C80" w:rsidRDefault="00A13B03" w:rsidP="00A13B03">
            <w:pPr>
              <w:rPr>
                <w:rFonts w:cs="Arial"/>
              </w:rPr>
            </w:pPr>
            <w:r w:rsidRPr="00376C80">
              <w:rPr>
                <w:rFonts w:cs="Arial"/>
              </w:rPr>
              <w:t>Provide escalation protocol detailing contact names and escalation flow</w:t>
            </w:r>
          </w:p>
        </w:tc>
        <w:tc>
          <w:tcPr>
            <w:tcW w:w="2232" w:type="dxa"/>
            <w:tcBorders>
              <w:top w:val="nil"/>
              <w:left w:val="nil"/>
              <w:bottom w:val="single" w:sz="8" w:space="0" w:color="auto"/>
              <w:right w:val="single" w:sz="8" w:space="0" w:color="auto"/>
            </w:tcBorders>
            <w:tcMar>
              <w:top w:w="0" w:type="dxa"/>
              <w:left w:w="108" w:type="dxa"/>
              <w:bottom w:w="0" w:type="dxa"/>
              <w:right w:w="108" w:type="dxa"/>
            </w:tcMar>
            <w:hideMark/>
          </w:tcPr>
          <w:p w14:paraId="60431845" w14:textId="77777777" w:rsidR="00A13B03" w:rsidRPr="00376C80" w:rsidRDefault="00A13B03" w:rsidP="00A13B03">
            <w:pPr>
              <w:rPr>
                <w:rFonts w:cs="Arial"/>
              </w:rPr>
            </w:pPr>
            <w:r w:rsidRPr="00376C80">
              <w:rPr>
                <w:rFonts w:cs="Arial"/>
              </w:rPr>
              <w:t xml:space="preserve">Service Contractor and Manager </w:t>
            </w:r>
          </w:p>
        </w:tc>
      </w:tr>
      <w:tr w:rsidR="00A13B03" w:rsidRPr="00490282" w14:paraId="167F5EFF" w14:textId="77777777" w:rsidTr="00A13B03">
        <w:trPr>
          <w:trHeight w:val="472"/>
        </w:trPr>
        <w:tc>
          <w:tcPr>
            <w:tcW w:w="760"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6AA5EC7E" w14:textId="77777777" w:rsidR="00A13B03" w:rsidRPr="00376C80" w:rsidRDefault="00A13B03" w:rsidP="00A13B03">
            <w:pPr>
              <w:pStyle w:val="ListParagraph"/>
              <w:numPr>
                <w:ilvl w:val="0"/>
                <w:numId w:val="23"/>
              </w:numPr>
              <w:spacing w:after="160"/>
              <w:rPr>
                <w:rFonts w:cs="Arial"/>
              </w:rPr>
            </w:pPr>
          </w:p>
        </w:tc>
        <w:tc>
          <w:tcPr>
            <w:tcW w:w="7572" w:type="dxa"/>
            <w:tcBorders>
              <w:top w:val="nil"/>
              <w:left w:val="nil"/>
              <w:bottom w:val="single" w:sz="8" w:space="0" w:color="auto"/>
              <w:right w:val="single" w:sz="8" w:space="0" w:color="auto"/>
            </w:tcBorders>
            <w:tcMar>
              <w:top w:w="0" w:type="dxa"/>
              <w:left w:w="108" w:type="dxa"/>
              <w:bottom w:w="0" w:type="dxa"/>
              <w:right w:w="108" w:type="dxa"/>
            </w:tcMar>
            <w:hideMark/>
          </w:tcPr>
          <w:p w14:paraId="7A6E8A44" w14:textId="77777777" w:rsidR="00A13B03" w:rsidRPr="00376C80" w:rsidRDefault="00A13B03" w:rsidP="00A13B03">
            <w:pPr>
              <w:rPr>
                <w:rFonts w:cs="Arial"/>
              </w:rPr>
            </w:pPr>
            <w:r w:rsidRPr="00376C80">
              <w:rPr>
                <w:rFonts w:cs="Arial"/>
              </w:rPr>
              <w:t>Construction and provision of End User communication.  Service Contractor will advise Manager on best practices</w:t>
            </w:r>
          </w:p>
        </w:tc>
        <w:tc>
          <w:tcPr>
            <w:tcW w:w="2232" w:type="dxa"/>
            <w:tcBorders>
              <w:top w:val="nil"/>
              <w:left w:val="nil"/>
              <w:bottom w:val="single" w:sz="8" w:space="0" w:color="auto"/>
              <w:right w:val="single" w:sz="8" w:space="0" w:color="auto"/>
            </w:tcBorders>
            <w:tcMar>
              <w:top w:w="0" w:type="dxa"/>
              <w:left w:w="108" w:type="dxa"/>
              <w:bottom w:w="0" w:type="dxa"/>
              <w:right w:w="108" w:type="dxa"/>
            </w:tcMar>
            <w:hideMark/>
          </w:tcPr>
          <w:p w14:paraId="7DBB5380" w14:textId="77777777" w:rsidR="00A13B03" w:rsidRPr="00376C80" w:rsidRDefault="00A13B03" w:rsidP="00A13B03">
            <w:pPr>
              <w:rPr>
                <w:rFonts w:cs="Arial"/>
              </w:rPr>
            </w:pPr>
            <w:r w:rsidRPr="00376C80">
              <w:rPr>
                <w:rFonts w:cs="Arial"/>
              </w:rPr>
              <w:t>Manager</w:t>
            </w:r>
          </w:p>
        </w:tc>
      </w:tr>
      <w:tr w:rsidR="00A13B03" w:rsidRPr="00490282" w14:paraId="6379549B" w14:textId="77777777" w:rsidTr="00A13B03">
        <w:trPr>
          <w:trHeight w:val="472"/>
        </w:trPr>
        <w:tc>
          <w:tcPr>
            <w:tcW w:w="760"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2F6C1C1A" w14:textId="77777777" w:rsidR="00A13B03" w:rsidRPr="00376C80" w:rsidRDefault="00A13B03" w:rsidP="00A13B03">
            <w:pPr>
              <w:pStyle w:val="ListParagraph"/>
              <w:numPr>
                <w:ilvl w:val="0"/>
                <w:numId w:val="23"/>
              </w:numPr>
              <w:spacing w:after="160"/>
              <w:rPr>
                <w:rFonts w:cs="Arial"/>
              </w:rPr>
            </w:pPr>
          </w:p>
        </w:tc>
        <w:tc>
          <w:tcPr>
            <w:tcW w:w="7572" w:type="dxa"/>
            <w:tcBorders>
              <w:top w:val="nil"/>
              <w:left w:val="nil"/>
              <w:bottom w:val="single" w:sz="8" w:space="0" w:color="auto"/>
              <w:right w:val="single" w:sz="8" w:space="0" w:color="auto"/>
            </w:tcBorders>
            <w:tcMar>
              <w:top w:w="0" w:type="dxa"/>
              <w:left w:w="108" w:type="dxa"/>
              <w:bottom w:w="0" w:type="dxa"/>
              <w:right w:w="108" w:type="dxa"/>
            </w:tcMar>
            <w:hideMark/>
          </w:tcPr>
          <w:p w14:paraId="617EE583" w14:textId="77777777" w:rsidR="00A13B03" w:rsidRPr="00376C80" w:rsidRDefault="00A13B03" w:rsidP="00A13B03">
            <w:pPr>
              <w:rPr>
                <w:rFonts w:cs="Arial"/>
              </w:rPr>
            </w:pPr>
            <w:r w:rsidRPr="00376C80">
              <w:rPr>
                <w:rFonts w:cs="Arial"/>
              </w:rPr>
              <w:t xml:space="preserve">The Parties shall each execute the Project Plan activities as defined    </w:t>
            </w:r>
          </w:p>
        </w:tc>
        <w:tc>
          <w:tcPr>
            <w:tcW w:w="2232" w:type="dxa"/>
            <w:tcBorders>
              <w:top w:val="nil"/>
              <w:left w:val="nil"/>
              <w:bottom w:val="single" w:sz="8" w:space="0" w:color="auto"/>
              <w:right w:val="single" w:sz="8" w:space="0" w:color="auto"/>
            </w:tcBorders>
            <w:tcMar>
              <w:top w:w="0" w:type="dxa"/>
              <w:left w:w="108" w:type="dxa"/>
              <w:bottom w:w="0" w:type="dxa"/>
              <w:right w:w="108" w:type="dxa"/>
            </w:tcMar>
            <w:hideMark/>
          </w:tcPr>
          <w:p w14:paraId="5C37CB26" w14:textId="77777777" w:rsidR="00A13B03" w:rsidRPr="00376C80" w:rsidRDefault="00A13B03" w:rsidP="00A13B03">
            <w:pPr>
              <w:rPr>
                <w:rFonts w:cs="Arial"/>
              </w:rPr>
            </w:pPr>
            <w:r w:rsidRPr="00376C80">
              <w:rPr>
                <w:rFonts w:cs="Arial"/>
              </w:rPr>
              <w:t>Service Contractor and Manager</w:t>
            </w:r>
          </w:p>
        </w:tc>
      </w:tr>
      <w:tr w:rsidR="00A13B03" w:rsidRPr="00490282" w14:paraId="3412867B" w14:textId="77777777" w:rsidTr="00A13B03">
        <w:trPr>
          <w:trHeight w:val="472"/>
        </w:trPr>
        <w:tc>
          <w:tcPr>
            <w:tcW w:w="760"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40AFBC6A" w14:textId="77777777" w:rsidR="00A13B03" w:rsidRPr="00376C80" w:rsidRDefault="00A13B03" w:rsidP="00A13B03">
            <w:pPr>
              <w:pStyle w:val="ListParagraph"/>
              <w:numPr>
                <w:ilvl w:val="0"/>
                <w:numId w:val="23"/>
              </w:numPr>
              <w:spacing w:after="160"/>
              <w:rPr>
                <w:rFonts w:cs="Arial"/>
              </w:rPr>
            </w:pPr>
          </w:p>
        </w:tc>
        <w:tc>
          <w:tcPr>
            <w:tcW w:w="7572" w:type="dxa"/>
            <w:tcBorders>
              <w:top w:val="nil"/>
              <w:left w:val="nil"/>
              <w:bottom w:val="single" w:sz="8" w:space="0" w:color="auto"/>
              <w:right w:val="single" w:sz="8" w:space="0" w:color="auto"/>
            </w:tcBorders>
            <w:tcMar>
              <w:top w:w="0" w:type="dxa"/>
              <w:left w:w="108" w:type="dxa"/>
              <w:bottom w:w="0" w:type="dxa"/>
              <w:right w:w="108" w:type="dxa"/>
            </w:tcMar>
            <w:hideMark/>
          </w:tcPr>
          <w:p w14:paraId="30DBFCE2" w14:textId="77777777" w:rsidR="00A13B03" w:rsidRPr="00376C80" w:rsidRDefault="00A13B03" w:rsidP="00A13B03">
            <w:pPr>
              <w:rPr>
                <w:rFonts w:cs="Arial"/>
              </w:rPr>
            </w:pPr>
            <w:r w:rsidRPr="00376C80">
              <w:rPr>
                <w:rFonts w:cs="Arial"/>
              </w:rPr>
              <w:t>Provide Project Plan.  This plan will detail the timeline, obligations of the Parties and activities for the intended roll out of Transformation for all Facilities</w:t>
            </w:r>
          </w:p>
        </w:tc>
        <w:tc>
          <w:tcPr>
            <w:tcW w:w="2232" w:type="dxa"/>
            <w:tcBorders>
              <w:top w:val="nil"/>
              <w:left w:val="nil"/>
              <w:bottom w:val="single" w:sz="8" w:space="0" w:color="auto"/>
              <w:right w:val="single" w:sz="8" w:space="0" w:color="auto"/>
            </w:tcBorders>
            <w:tcMar>
              <w:top w:w="0" w:type="dxa"/>
              <w:left w:w="108" w:type="dxa"/>
              <w:bottom w:w="0" w:type="dxa"/>
              <w:right w:w="108" w:type="dxa"/>
            </w:tcMar>
            <w:hideMark/>
          </w:tcPr>
          <w:p w14:paraId="028143CB" w14:textId="77777777" w:rsidR="00A13B03" w:rsidRPr="00376C80" w:rsidRDefault="00A13B03" w:rsidP="00A13B03">
            <w:pPr>
              <w:rPr>
                <w:rFonts w:cs="Arial"/>
              </w:rPr>
            </w:pPr>
            <w:r w:rsidRPr="00376C80">
              <w:rPr>
                <w:rFonts w:cs="Arial"/>
              </w:rPr>
              <w:t>Service Contractor</w:t>
            </w:r>
          </w:p>
        </w:tc>
      </w:tr>
    </w:tbl>
    <w:p w14:paraId="45BDFE51" w14:textId="77777777" w:rsidR="00A13B03" w:rsidRPr="00376C80" w:rsidRDefault="00A13B03" w:rsidP="00A13B03">
      <w:pPr>
        <w:pStyle w:val="Heading2"/>
        <w:rPr>
          <w:rStyle w:val="Heading2Char"/>
          <w:rFonts w:ascii="Times New Roman" w:hAnsi="Times New Roman"/>
          <w:b/>
          <w:sz w:val="22"/>
          <w:szCs w:val="22"/>
        </w:rPr>
      </w:pPr>
      <w:bookmarkStart w:id="272" w:name="_Toc42175737"/>
      <w:r w:rsidRPr="00376C80">
        <w:rPr>
          <w:rStyle w:val="Heading2Char"/>
          <w:rFonts w:ascii="Times New Roman" w:hAnsi="Times New Roman"/>
          <w:b/>
          <w:sz w:val="22"/>
          <w:szCs w:val="22"/>
        </w:rPr>
        <w:t>3.2</w:t>
      </w:r>
      <w:r w:rsidRPr="00376C80">
        <w:rPr>
          <w:rStyle w:val="Heading2Char"/>
          <w:rFonts w:ascii="Times New Roman" w:hAnsi="Times New Roman"/>
          <w:b/>
          <w:sz w:val="22"/>
          <w:szCs w:val="22"/>
        </w:rPr>
        <w:tab/>
        <w:t>Equipment Certification</w:t>
      </w:r>
      <w:bookmarkEnd w:id="272"/>
      <w:r w:rsidRPr="00376C80">
        <w:rPr>
          <w:rStyle w:val="Heading2Char"/>
          <w:rFonts w:ascii="Times New Roman" w:hAnsi="Times New Roman"/>
          <w:b/>
          <w:sz w:val="22"/>
          <w:szCs w:val="22"/>
        </w:rPr>
        <w:t xml:space="preserve">  </w:t>
      </w:r>
    </w:p>
    <w:p w14:paraId="24D24DE8" w14:textId="77777777" w:rsidR="00A13B03" w:rsidRDefault="00A13B03" w:rsidP="00A13B03">
      <w:pPr>
        <w:rPr>
          <w:sz w:val="22"/>
          <w:szCs w:val="22"/>
        </w:rPr>
      </w:pPr>
      <w:r w:rsidRPr="00376C80">
        <w:rPr>
          <w:sz w:val="22"/>
          <w:szCs w:val="22"/>
        </w:rPr>
        <w:t>All new Equipment models will be tested and certified in Manager’s environment by Manager to ensure compatibility with the network, all software applications, print drivers and other environmental concerns.  Service Contractor shall make available Service Contractor OEM print driver(s) and recommended Service Contractor</w:t>
      </w:r>
      <w:r>
        <w:rPr>
          <w:sz w:val="22"/>
          <w:szCs w:val="22"/>
        </w:rPr>
        <w:t xml:space="preserve"> </w:t>
      </w:r>
      <w:r w:rsidRPr="00376C80">
        <w:rPr>
          <w:sz w:val="22"/>
          <w:szCs w:val="22"/>
        </w:rPr>
        <w:t>OEM printer driver(s) configuration to Manager</w:t>
      </w:r>
      <w:r>
        <w:rPr>
          <w:sz w:val="22"/>
          <w:szCs w:val="22"/>
        </w:rPr>
        <w:t>.</w:t>
      </w:r>
    </w:p>
    <w:p w14:paraId="33038703" w14:textId="77777777" w:rsidR="00A13B03" w:rsidRDefault="00A13B03" w:rsidP="00A13B03">
      <w:pPr>
        <w:rPr>
          <w:sz w:val="22"/>
          <w:szCs w:val="22"/>
        </w:rPr>
      </w:pPr>
    </w:p>
    <w:p w14:paraId="295F4DBE" w14:textId="77777777" w:rsidR="00A13B03" w:rsidRDefault="00A13B03" w:rsidP="00A13B03">
      <w:pPr>
        <w:rPr>
          <w:rFonts w:cs="Arial"/>
        </w:rPr>
      </w:pP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1E0" w:firstRow="1" w:lastRow="1" w:firstColumn="1" w:lastColumn="1" w:noHBand="0" w:noVBand="0"/>
      </w:tblPr>
      <w:tblGrid>
        <w:gridCol w:w="699"/>
        <w:gridCol w:w="7382"/>
        <w:gridCol w:w="2127"/>
      </w:tblGrid>
      <w:tr w:rsidR="00A13B03" w:rsidRPr="00376C80" w14:paraId="02D96FD3" w14:textId="77777777" w:rsidTr="00A13B03">
        <w:trPr>
          <w:tblHeader/>
        </w:trPr>
        <w:tc>
          <w:tcPr>
            <w:tcW w:w="727" w:type="dxa"/>
            <w:shd w:val="clear" w:color="auto" w:fill="2F5496"/>
            <w:vAlign w:val="center"/>
          </w:tcPr>
          <w:p w14:paraId="483628B9" w14:textId="77777777" w:rsidR="00A13B03" w:rsidRPr="00376C80" w:rsidRDefault="00A13B03" w:rsidP="00A13B03">
            <w:pPr>
              <w:pStyle w:val="XeroxTableHeadBG"/>
              <w:framePr w:hSpace="187" w:wrap="around" w:y="1"/>
              <w:rPr>
                <w:color w:val="000066"/>
              </w:rPr>
            </w:pPr>
            <w:r w:rsidRPr="00376C80">
              <w:t>ID</w:t>
            </w:r>
          </w:p>
        </w:tc>
        <w:tc>
          <w:tcPr>
            <w:tcW w:w="7815" w:type="dxa"/>
            <w:shd w:val="clear" w:color="auto" w:fill="2F5496"/>
            <w:vAlign w:val="center"/>
          </w:tcPr>
          <w:p w14:paraId="60C50B9C" w14:textId="77777777" w:rsidR="00A13B03" w:rsidRPr="00376C80" w:rsidRDefault="00A13B03" w:rsidP="00A13B03">
            <w:pPr>
              <w:framePr w:hSpace="187" w:wrap="around" w:vAnchor="text" w:hAnchor="margin" w:y="1"/>
              <w:rPr>
                <w:rFonts w:cs="Arial"/>
                <w:b/>
                <w:bCs/>
                <w:color w:val="FFFFFF"/>
                <w:lang w:val="en-GB"/>
              </w:rPr>
            </w:pPr>
            <w:r w:rsidRPr="00376C80">
              <w:rPr>
                <w:rFonts w:cs="Arial"/>
                <w:b/>
                <w:bCs/>
                <w:color w:val="FFFFFF"/>
                <w:lang w:val="en-GB"/>
              </w:rPr>
              <w:t>Activity</w:t>
            </w:r>
          </w:p>
        </w:tc>
        <w:tc>
          <w:tcPr>
            <w:tcW w:w="2242" w:type="dxa"/>
            <w:shd w:val="clear" w:color="auto" w:fill="2F5496"/>
            <w:vAlign w:val="center"/>
          </w:tcPr>
          <w:p w14:paraId="025B47AD" w14:textId="77777777" w:rsidR="00A13B03" w:rsidRPr="00376C80" w:rsidRDefault="00A13B03" w:rsidP="00A13B03">
            <w:pPr>
              <w:framePr w:hSpace="187" w:wrap="around" w:vAnchor="text" w:hAnchor="margin" w:y="1"/>
              <w:rPr>
                <w:rFonts w:cs="Arial"/>
                <w:b/>
                <w:bCs/>
                <w:color w:val="FFFFFF"/>
                <w:lang w:val="en-GB"/>
              </w:rPr>
            </w:pPr>
            <w:r w:rsidRPr="00376C80">
              <w:rPr>
                <w:rFonts w:cs="Arial"/>
                <w:b/>
                <w:bCs/>
                <w:color w:val="FFFFFF"/>
                <w:lang w:val="en-GB"/>
              </w:rPr>
              <w:t>Accountable</w:t>
            </w:r>
          </w:p>
        </w:tc>
      </w:tr>
    </w:tbl>
    <w:p w14:paraId="6AA39911" w14:textId="77777777" w:rsidR="00A13B03" w:rsidRPr="00FF6603" w:rsidRDefault="00A13B03" w:rsidP="00A13B03">
      <w:pPr>
        <w:rPr>
          <w:vanish/>
        </w:rPr>
      </w:pP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1E0" w:firstRow="1" w:lastRow="1" w:firstColumn="1" w:lastColumn="1" w:noHBand="0" w:noVBand="0"/>
      </w:tblPr>
      <w:tblGrid>
        <w:gridCol w:w="699"/>
        <w:gridCol w:w="7382"/>
        <w:gridCol w:w="2127"/>
      </w:tblGrid>
      <w:tr w:rsidR="00A13B03" w:rsidRPr="00376C80" w14:paraId="2079289E" w14:textId="77777777" w:rsidTr="00A13B03">
        <w:trPr>
          <w:trHeight w:val="506"/>
        </w:trPr>
        <w:tc>
          <w:tcPr>
            <w:tcW w:w="727" w:type="dxa"/>
            <w:shd w:val="clear" w:color="auto" w:fill="auto"/>
          </w:tcPr>
          <w:p w14:paraId="2134007B" w14:textId="77777777" w:rsidR="00A13B03" w:rsidRPr="00376C80" w:rsidRDefault="00A13B03" w:rsidP="00A13B03">
            <w:pPr>
              <w:pStyle w:val="ListParagraph"/>
              <w:numPr>
                <w:ilvl w:val="0"/>
                <w:numId w:val="24"/>
              </w:numPr>
              <w:spacing w:after="160"/>
              <w:jc w:val="center"/>
              <w:rPr>
                <w:rFonts w:cs="Arial"/>
              </w:rPr>
            </w:pPr>
            <w:r w:rsidRPr="00376C80">
              <w:rPr>
                <w:rFonts w:cs="Arial"/>
              </w:rPr>
              <w:t>1</w:t>
            </w:r>
          </w:p>
        </w:tc>
        <w:tc>
          <w:tcPr>
            <w:tcW w:w="7815" w:type="dxa"/>
          </w:tcPr>
          <w:p w14:paraId="630342AD" w14:textId="77777777" w:rsidR="00A13B03" w:rsidRPr="00376C80" w:rsidRDefault="00A13B03" w:rsidP="00A13B03">
            <w:pPr>
              <w:rPr>
                <w:rFonts w:cs="Arial"/>
              </w:rPr>
            </w:pPr>
            <w:r w:rsidRPr="00376C80">
              <w:rPr>
                <w:rFonts w:cs="Arial"/>
              </w:rPr>
              <w:t>Complete testing and certification of Equipment before any new models are installed as part of Transformation, and when a new model is proposed for the Output Environment</w:t>
            </w:r>
          </w:p>
        </w:tc>
        <w:tc>
          <w:tcPr>
            <w:tcW w:w="2242" w:type="dxa"/>
            <w:shd w:val="clear" w:color="auto" w:fill="auto"/>
          </w:tcPr>
          <w:p w14:paraId="0F21D871" w14:textId="77777777" w:rsidR="00A13B03" w:rsidRPr="00376C80" w:rsidRDefault="00A13B03" w:rsidP="00A13B03">
            <w:pPr>
              <w:rPr>
                <w:rFonts w:cs="Arial"/>
              </w:rPr>
            </w:pPr>
            <w:r w:rsidRPr="00376C80">
              <w:rPr>
                <w:rFonts w:cs="Arial"/>
              </w:rPr>
              <w:t>Manager</w:t>
            </w:r>
          </w:p>
        </w:tc>
      </w:tr>
      <w:tr w:rsidR="00A13B03" w:rsidRPr="00376C80" w14:paraId="775D7148" w14:textId="77777777" w:rsidTr="00A13B03">
        <w:trPr>
          <w:trHeight w:val="472"/>
        </w:trPr>
        <w:tc>
          <w:tcPr>
            <w:tcW w:w="727" w:type="dxa"/>
            <w:shd w:val="clear" w:color="auto" w:fill="auto"/>
          </w:tcPr>
          <w:p w14:paraId="6317E666" w14:textId="77777777" w:rsidR="00A13B03" w:rsidRPr="00376C80" w:rsidRDefault="00A13B03" w:rsidP="00A13B03">
            <w:pPr>
              <w:pStyle w:val="ListParagraph"/>
              <w:numPr>
                <w:ilvl w:val="0"/>
                <w:numId w:val="24"/>
              </w:numPr>
              <w:spacing w:after="160"/>
              <w:jc w:val="center"/>
              <w:rPr>
                <w:rFonts w:cs="Arial"/>
              </w:rPr>
            </w:pPr>
            <w:r w:rsidRPr="00376C80">
              <w:rPr>
                <w:rFonts w:cs="Arial"/>
              </w:rPr>
              <w:t>2</w:t>
            </w:r>
          </w:p>
        </w:tc>
        <w:tc>
          <w:tcPr>
            <w:tcW w:w="7815" w:type="dxa"/>
          </w:tcPr>
          <w:p w14:paraId="26EECF51" w14:textId="77777777" w:rsidR="00A13B03" w:rsidRPr="00376C80" w:rsidRDefault="00A13B03" w:rsidP="00A13B03">
            <w:pPr>
              <w:rPr>
                <w:rFonts w:cs="Arial"/>
              </w:rPr>
            </w:pPr>
            <w:r w:rsidRPr="00376C80">
              <w:rPr>
                <w:rFonts w:cs="Arial"/>
              </w:rPr>
              <w:t xml:space="preserve">Provide one (1) unit of Equipment, via a separate Order, of each type/model of Equipment for up to thirty (30) days, for certification purposes, whenever that Equipment is not currently available in the Output Environment </w:t>
            </w:r>
          </w:p>
        </w:tc>
        <w:tc>
          <w:tcPr>
            <w:tcW w:w="2242" w:type="dxa"/>
            <w:shd w:val="clear" w:color="auto" w:fill="auto"/>
          </w:tcPr>
          <w:p w14:paraId="32941E5C" w14:textId="77777777" w:rsidR="00A13B03" w:rsidRPr="00376C80" w:rsidRDefault="00A13B03" w:rsidP="00A13B03">
            <w:pPr>
              <w:rPr>
                <w:rFonts w:cs="Arial"/>
              </w:rPr>
            </w:pPr>
            <w:r w:rsidRPr="00376C80">
              <w:rPr>
                <w:rFonts w:cs="Arial"/>
              </w:rPr>
              <w:t>Service Contractor</w:t>
            </w:r>
          </w:p>
        </w:tc>
      </w:tr>
      <w:tr w:rsidR="00A13B03" w:rsidRPr="00376C80" w14:paraId="5B4AF140" w14:textId="77777777" w:rsidTr="00A13B03">
        <w:trPr>
          <w:trHeight w:val="472"/>
        </w:trPr>
        <w:tc>
          <w:tcPr>
            <w:tcW w:w="727" w:type="dxa"/>
            <w:shd w:val="clear" w:color="auto" w:fill="auto"/>
          </w:tcPr>
          <w:p w14:paraId="56CFCA65" w14:textId="77777777" w:rsidR="00A13B03" w:rsidRPr="00376C80" w:rsidRDefault="00A13B03" w:rsidP="00A13B03">
            <w:pPr>
              <w:pStyle w:val="ListParagraph"/>
              <w:numPr>
                <w:ilvl w:val="0"/>
                <w:numId w:val="24"/>
              </w:numPr>
              <w:spacing w:after="160"/>
              <w:jc w:val="center"/>
              <w:rPr>
                <w:rFonts w:cs="Arial"/>
              </w:rPr>
            </w:pPr>
            <w:r w:rsidRPr="00376C80">
              <w:rPr>
                <w:rFonts w:cs="Arial"/>
              </w:rPr>
              <w:t>3</w:t>
            </w:r>
          </w:p>
        </w:tc>
        <w:tc>
          <w:tcPr>
            <w:tcW w:w="7815" w:type="dxa"/>
          </w:tcPr>
          <w:p w14:paraId="7C946C9D" w14:textId="77777777" w:rsidR="00A13B03" w:rsidRPr="00376C80" w:rsidRDefault="00A13B03" w:rsidP="00A13B03">
            <w:pPr>
              <w:rPr>
                <w:rFonts w:cs="Arial"/>
              </w:rPr>
            </w:pPr>
            <w:r w:rsidRPr="00376C80">
              <w:rPr>
                <w:rFonts w:cs="Arial"/>
              </w:rPr>
              <w:t>Complete the certification process within thirty (30) days from date of installation</w:t>
            </w:r>
          </w:p>
        </w:tc>
        <w:tc>
          <w:tcPr>
            <w:tcW w:w="2242" w:type="dxa"/>
            <w:shd w:val="clear" w:color="auto" w:fill="auto"/>
          </w:tcPr>
          <w:p w14:paraId="6517C0C3" w14:textId="77777777" w:rsidR="00A13B03" w:rsidRPr="00376C80" w:rsidRDefault="00A13B03" w:rsidP="00A13B03">
            <w:pPr>
              <w:rPr>
                <w:rFonts w:cs="Arial"/>
              </w:rPr>
            </w:pPr>
            <w:r w:rsidRPr="00376C80">
              <w:rPr>
                <w:rFonts w:cs="Arial"/>
              </w:rPr>
              <w:t>Manager</w:t>
            </w:r>
          </w:p>
        </w:tc>
      </w:tr>
      <w:tr w:rsidR="00A13B03" w:rsidRPr="00376C80" w14:paraId="50458F4D" w14:textId="77777777" w:rsidTr="00A13B03">
        <w:trPr>
          <w:trHeight w:val="472"/>
        </w:trPr>
        <w:tc>
          <w:tcPr>
            <w:tcW w:w="727" w:type="dxa"/>
            <w:shd w:val="clear" w:color="auto" w:fill="auto"/>
          </w:tcPr>
          <w:p w14:paraId="6515FA1E" w14:textId="77777777" w:rsidR="00A13B03" w:rsidRPr="00376C80" w:rsidRDefault="00A13B03" w:rsidP="00A13B03">
            <w:pPr>
              <w:pStyle w:val="ListParagraph"/>
              <w:numPr>
                <w:ilvl w:val="0"/>
                <w:numId w:val="24"/>
              </w:numPr>
              <w:spacing w:after="160"/>
              <w:jc w:val="center"/>
              <w:rPr>
                <w:rFonts w:cs="Arial"/>
              </w:rPr>
            </w:pPr>
            <w:r w:rsidRPr="00376C80">
              <w:rPr>
                <w:rFonts w:cs="Arial"/>
              </w:rPr>
              <w:t>4</w:t>
            </w:r>
          </w:p>
        </w:tc>
        <w:tc>
          <w:tcPr>
            <w:tcW w:w="7815" w:type="dxa"/>
          </w:tcPr>
          <w:p w14:paraId="172930E2" w14:textId="77777777" w:rsidR="00A13B03" w:rsidRPr="00376C80" w:rsidRDefault="00A13B03" w:rsidP="00A13B03">
            <w:pPr>
              <w:rPr>
                <w:rFonts w:cs="Arial"/>
              </w:rPr>
            </w:pPr>
            <w:r w:rsidRPr="00376C80">
              <w:rPr>
                <w:rFonts w:cs="Arial"/>
              </w:rPr>
              <w:t xml:space="preserve">Validate all Equipment Capabilities for compliance with any Manager information technology and security policies as required by Manager  </w:t>
            </w:r>
          </w:p>
        </w:tc>
        <w:tc>
          <w:tcPr>
            <w:tcW w:w="2242" w:type="dxa"/>
            <w:shd w:val="clear" w:color="auto" w:fill="auto"/>
          </w:tcPr>
          <w:p w14:paraId="22451BBB" w14:textId="77777777" w:rsidR="00A13B03" w:rsidRPr="00376C80" w:rsidRDefault="00A13B03" w:rsidP="00A13B03">
            <w:pPr>
              <w:rPr>
                <w:rFonts w:cs="Arial"/>
              </w:rPr>
            </w:pPr>
            <w:r w:rsidRPr="00376C80">
              <w:rPr>
                <w:rFonts w:cs="Arial"/>
              </w:rPr>
              <w:t>Manager</w:t>
            </w:r>
          </w:p>
        </w:tc>
      </w:tr>
      <w:tr w:rsidR="00A13B03" w:rsidRPr="00490282" w14:paraId="1E68515F" w14:textId="77777777" w:rsidTr="00A13B03">
        <w:trPr>
          <w:trHeight w:val="472"/>
        </w:trPr>
        <w:tc>
          <w:tcPr>
            <w:tcW w:w="727" w:type="dxa"/>
            <w:shd w:val="clear" w:color="auto" w:fill="auto"/>
          </w:tcPr>
          <w:p w14:paraId="179769EC" w14:textId="77777777" w:rsidR="00A13B03" w:rsidRPr="00376C80" w:rsidRDefault="00A13B03" w:rsidP="00A13B03">
            <w:pPr>
              <w:pStyle w:val="ListParagraph"/>
              <w:numPr>
                <w:ilvl w:val="0"/>
                <w:numId w:val="24"/>
              </w:numPr>
              <w:spacing w:after="160"/>
              <w:jc w:val="center"/>
              <w:rPr>
                <w:rFonts w:cs="Arial"/>
              </w:rPr>
            </w:pPr>
            <w:r w:rsidRPr="00376C80">
              <w:rPr>
                <w:rFonts w:cs="Arial"/>
              </w:rPr>
              <w:t>5</w:t>
            </w:r>
          </w:p>
        </w:tc>
        <w:tc>
          <w:tcPr>
            <w:tcW w:w="7815" w:type="dxa"/>
          </w:tcPr>
          <w:p w14:paraId="26C73A42" w14:textId="77777777" w:rsidR="00A13B03" w:rsidRPr="00376C80" w:rsidRDefault="00A13B03" w:rsidP="00A13B03">
            <w:pPr>
              <w:rPr>
                <w:rFonts w:cs="Arial"/>
              </w:rPr>
            </w:pPr>
            <w:r w:rsidRPr="00376C80">
              <w:rPr>
                <w:rFonts w:cs="Arial"/>
              </w:rPr>
              <w:t>Provide documentation to Service Contractor to identify configuration settings of Equipment made by Manager and/or any changes Service Contractor is required to make on newly installed Equipment</w:t>
            </w:r>
          </w:p>
        </w:tc>
        <w:tc>
          <w:tcPr>
            <w:tcW w:w="2242" w:type="dxa"/>
            <w:shd w:val="clear" w:color="auto" w:fill="auto"/>
          </w:tcPr>
          <w:p w14:paraId="4412C04E" w14:textId="77777777" w:rsidR="00A13B03" w:rsidRPr="00376C80" w:rsidRDefault="00A13B03" w:rsidP="00A13B03">
            <w:pPr>
              <w:rPr>
                <w:rFonts w:cs="Arial"/>
              </w:rPr>
            </w:pPr>
            <w:r w:rsidRPr="00376C80">
              <w:rPr>
                <w:rFonts w:cs="Arial"/>
              </w:rPr>
              <w:t>Manager</w:t>
            </w:r>
          </w:p>
        </w:tc>
      </w:tr>
    </w:tbl>
    <w:p w14:paraId="2306659B" w14:textId="77777777" w:rsidR="00A13B03" w:rsidRDefault="00A13B03" w:rsidP="00A13B03">
      <w:pPr>
        <w:rPr>
          <w:rFonts w:cs="Arial"/>
          <w:b/>
          <w:bCs/>
          <w:noProof/>
          <w:highlight w:val="green"/>
        </w:rPr>
      </w:pPr>
    </w:p>
    <w:p w14:paraId="4774B8B6" w14:textId="77777777" w:rsidR="00A13B03" w:rsidRPr="00376C80" w:rsidRDefault="00A13B03" w:rsidP="00A13B03">
      <w:pPr>
        <w:pStyle w:val="Heading2"/>
        <w:rPr>
          <w:rFonts w:ascii="Times New Roman" w:hAnsi="Times New Roman"/>
          <w:i w:val="0"/>
          <w:iCs w:val="0"/>
          <w:sz w:val="22"/>
          <w:szCs w:val="22"/>
        </w:rPr>
      </w:pPr>
      <w:bookmarkStart w:id="273" w:name="_Toc42175738"/>
      <w:r w:rsidRPr="00376C80">
        <w:rPr>
          <w:rFonts w:ascii="Times New Roman" w:hAnsi="Times New Roman"/>
          <w:i w:val="0"/>
          <w:iCs w:val="0"/>
          <w:sz w:val="22"/>
          <w:szCs w:val="22"/>
        </w:rPr>
        <w:t>3.3</w:t>
      </w:r>
      <w:r w:rsidRPr="00376C80">
        <w:rPr>
          <w:rFonts w:ascii="Times New Roman" w:hAnsi="Times New Roman"/>
          <w:i w:val="0"/>
          <w:iCs w:val="0"/>
          <w:sz w:val="22"/>
          <w:szCs w:val="22"/>
        </w:rPr>
        <w:tab/>
        <w:t>Service Contractor’s Software and Tools</w:t>
      </w:r>
      <w:bookmarkEnd w:id="273"/>
      <w:r w:rsidRPr="00376C80">
        <w:rPr>
          <w:rFonts w:ascii="Times New Roman" w:hAnsi="Times New Roman"/>
          <w:i w:val="0"/>
          <w:iCs w:val="0"/>
          <w:sz w:val="22"/>
          <w:szCs w:val="22"/>
        </w:rPr>
        <w:t xml:space="preserve"> </w:t>
      </w:r>
    </w:p>
    <w:p w14:paraId="63DEE9F1" w14:textId="77777777" w:rsidR="00A13B03" w:rsidRPr="00376C80" w:rsidRDefault="00A13B03" w:rsidP="00A13B03">
      <w:pPr>
        <w:tabs>
          <w:tab w:val="left" w:pos="2340"/>
          <w:tab w:val="left" w:pos="5760"/>
        </w:tabs>
        <w:spacing w:after="360"/>
        <w:rPr>
          <w:sz w:val="22"/>
          <w:szCs w:val="22"/>
        </w:rPr>
      </w:pPr>
      <w:r w:rsidRPr="00376C80">
        <w:rPr>
          <w:sz w:val="22"/>
          <w:szCs w:val="22"/>
        </w:rPr>
        <w:t xml:space="preserve">Xerox shall utilize the existing deployment of Service Contractor’s software and tools. The Service Contractor’s software and tools shall be managed solely by Service Contractor for the delivery of the Services.  The installation of Service Contractor’s software and tools shall require dedicated server(s) to be installed, functional, and attached to the Manager network infrastructure.  </w:t>
      </w:r>
    </w:p>
    <w:p w14:paraId="79C1BBDB" w14:textId="77777777" w:rsidR="00A13B03" w:rsidRPr="00376C80" w:rsidRDefault="00A13B03" w:rsidP="00A13B03">
      <w:pPr>
        <w:tabs>
          <w:tab w:val="left" w:pos="2340"/>
          <w:tab w:val="left" w:pos="5760"/>
        </w:tabs>
        <w:spacing w:after="360"/>
        <w:rPr>
          <w:sz w:val="22"/>
          <w:szCs w:val="22"/>
        </w:rPr>
      </w:pPr>
      <w:r w:rsidRPr="00376C80">
        <w:rPr>
          <w:bCs/>
          <w:sz w:val="22"/>
          <w:szCs w:val="22"/>
        </w:rPr>
        <w:t xml:space="preserve">Service Contractor’s software and tools shall continue to be installed on the Manager’s network to monitor networked compliant SNMP Devices automatically.  Device information is collected and then uploaded and maintained in the Service Contractor hosted asset management database.  </w:t>
      </w:r>
    </w:p>
    <w:p w14:paraId="1850C3B0" w14:textId="77777777" w:rsidR="00A13B03" w:rsidRPr="00376C80" w:rsidRDefault="00A13B03" w:rsidP="00A13B03">
      <w:pPr>
        <w:pStyle w:val="Heading3"/>
        <w:rPr>
          <w:rFonts w:ascii="Times New Roman" w:hAnsi="Times New Roman"/>
          <w:noProof/>
          <w:sz w:val="22"/>
          <w:szCs w:val="22"/>
        </w:rPr>
      </w:pPr>
      <w:r w:rsidRPr="00376C80">
        <w:rPr>
          <w:rFonts w:ascii="Times New Roman" w:hAnsi="Times New Roman"/>
          <w:sz w:val="22"/>
          <w:szCs w:val="22"/>
        </w:rPr>
        <w:t>3.3.1</w:t>
      </w:r>
      <w:r w:rsidRPr="00376C80">
        <w:rPr>
          <w:rFonts w:ascii="Times New Roman" w:hAnsi="Times New Roman"/>
          <w:sz w:val="22"/>
          <w:szCs w:val="22"/>
        </w:rPr>
        <w:tab/>
        <w:t>Service Contractor’s Software and Tools Connectivity</w:t>
      </w:r>
    </w:p>
    <w:p w14:paraId="6D6FE59E" w14:textId="77777777" w:rsidR="00A13B03" w:rsidRPr="00376C80" w:rsidRDefault="00A13B03" w:rsidP="00A13B03">
      <w:pPr>
        <w:tabs>
          <w:tab w:val="left" w:pos="2340"/>
          <w:tab w:val="left" w:pos="5760"/>
        </w:tabs>
        <w:spacing w:after="360"/>
        <w:rPr>
          <w:bCs/>
          <w:sz w:val="22"/>
          <w:szCs w:val="22"/>
        </w:rPr>
      </w:pPr>
      <w:r w:rsidRPr="00376C80">
        <w:rPr>
          <w:bCs/>
          <w:sz w:val="22"/>
          <w:szCs w:val="22"/>
        </w:rPr>
        <w:t xml:space="preserve">All Network-Attached Devices must continue to be accessible over the Manager network by the On-Facility </w:t>
      </w:r>
      <w:r w:rsidRPr="00376C80">
        <w:rPr>
          <w:sz w:val="22"/>
          <w:szCs w:val="22"/>
        </w:rPr>
        <w:t>Service Contractor’s software and tools</w:t>
      </w:r>
      <w:r w:rsidRPr="00376C80">
        <w:rPr>
          <w:bCs/>
          <w:sz w:val="22"/>
          <w:szCs w:val="22"/>
        </w:rPr>
        <w:t xml:space="preserve">.  The On-Facility </w:t>
      </w:r>
      <w:r w:rsidRPr="00376C80">
        <w:rPr>
          <w:sz w:val="22"/>
          <w:szCs w:val="22"/>
        </w:rPr>
        <w:t>Service Contractor’s software and tools</w:t>
      </w:r>
      <w:r w:rsidRPr="00376C80">
        <w:rPr>
          <w:bCs/>
          <w:sz w:val="22"/>
          <w:szCs w:val="22"/>
        </w:rPr>
        <w:t xml:space="preserve"> must continue to be allowed to scan approved ranges of the Manager network periodically for SNMP-compliant Devices, otherwise additional charges may apply.</w:t>
      </w:r>
    </w:p>
    <w:p w14:paraId="78C8BE74" w14:textId="77777777" w:rsidR="00A13B03" w:rsidRPr="00376C80" w:rsidRDefault="00A13B03" w:rsidP="00A13B03">
      <w:pPr>
        <w:pStyle w:val="Heading4"/>
        <w:rPr>
          <w:rFonts w:ascii="Times New Roman" w:hAnsi="Times New Roman"/>
          <w:sz w:val="22"/>
          <w:szCs w:val="22"/>
        </w:rPr>
      </w:pPr>
      <w:r w:rsidRPr="00376C80">
        <w:rPr>
          <w:rFonts w:ascii="Times New Roman" w:hAnsi="Times New Roman"/>
          <w:sz w:val="22"/>
          <w:szCs w:val="22"/>
        </w:rPr>
        <w:t>3.3.1.1</w:t>
      </w:r>
      <w:r w:rsidRPr="00376C80">
        <w:rPr>
          <w:rFonts w:ascii="Times New Roman" w:hAnsi="Times New Roman"/>
          <w:sz w:val="22"/>
          <w:szCs w:val="22"/>
        </w:rPr>
        <w:tab/>
        <w:t xml:space="preserve">Connectivity – Service Contractor’s Software and Tools (Hosted) Application(s)  </w:t>
      </w:r>
    </w:p>
    <w:p w14:paraId="483F633F" w14:textId="77777777" w:rsidR="00A13B03" w:rsidRPr="00376C80" w:rsidRDefault="00A13B03" w:rsidP="00A13B03">
      <w:pPr>
        <w:rPr>
          <w:b/>
          <w:bCs/>
          <w:noProof/>
          <w:sz w:val="22"/>
          <w:szCs w:val="22"/>
        </w:rPr>
      </w:pPr>
      <w:r w:rsidRPr="00376C80">
        <w:rPr>
          <w:bCs/>
          <w:sz w:val="22"/>
          <w:szCs w:val="22"/>
        </w:rPr>
        <w:t xml:space="preserve">Service Contractor shall continue to host some </w:t>
      </w:r>
      <w:r w:rsidRPr="00376C80">
        <w:rPr>
          <w:sz w:val="22"/>
          <w:szCs w:val="22"/>
        </w:rPr>
        <w:t>Service Contractor’s software and tools</w:t>
      </w:r>
      <w:r w:rsidRPr="00376C80">
        <w:rPr>
          <w:bCs/>
          <w:sz w:val="22"/>
          <w:szCs w:val="22"/>
        </w:rPr>
        <w:t xml:space="preserve"> in a secure off-Facility environment which communicate directly with the On-Facility </w:t>
      </w:r>
      <w:r w:rsidRPr="00376C80">
        <w:rPr>
          <w:sz w:val="22"/>
          <w:szCs w:val="22"/>
        </w:rPr>
        <w:t>Service Contractor’s software and tools</w:t>
      </w:r>
      <w:r w:rsidRPr="00376C80">
        <w:rPr>
          <w:bCs/>
          <w:sz w:val="22"/>
          <w:szCs w:val="22"/>
        </w:rPr>
        <w:t xml:space="preserve"> deployed within the Manager’s network.  All </w:t>
      </w:r>
      <w:r w:rsidRPr="00376C80">
        <w:rPr>
          <w:sz w:val="22"/>
          <w:szCs w:val="22"/>
        </w:rPr>
        <w:t>Service Contractor’s software and tools</w:t>
      </w:r>
      <w:r w:rsidRPr="00376C80">
        <w:rPr>
          <w:bCs/>
          <w:sz w:val="22"/>
          <w:szCs w:val="22"/>
        </w:rPr>
        <w:t xml:space="preserve"> will be remotely accessible by Service Contractor personnel.  Service Contractor and the Manager will agree upon the content and frequency of secure encrypted communications with the </w:t>
      </w:r>
      <w:r w:rsidRPr="00376C80">
        <w:rPr>
          <w:sz w:val="22"/>
          <w:szCs w:val="22"/>
        </w:rPr>
        <w:t>Service Contractor’s software and tools</w:t>
      </w:r>
      <w:r w:rsidRPr="00376C80">
        <w:rPr>
          <w:bCs/>
          <w:sz w:val="22"/>
          <w:szCs w:val="22"/>
        </w:rPr>
        <w:t xml:space="preserve"> at the hosted Service Contractor Facility.</w:t>
      </w:r>
    </w:p>
    <w:p w14:paraId="42CF5283" w14:textId="77777777" w:rsidR="00A13B03" w:rsidRPr="00376C80" w:rsidRDefault="00A13B03" w:rsidP="00A13B03">
      <w:pPr>
        <w:pStyle w:val="Heading3"/>
        <w:rPr>
          <w:rFonts w:ascii="Times New Roman" w:hAnsi="Times New Roman"/>
          <w:sz w:val="22"/>
          <w:szCs w:val="22"/>
        </w:rPr>
      </w:pPr>
      <w:r w:rsidRPr="00376C80">
        <w:rPr>
          <w:rFonts w:ascii="Times New Roman" w:hAnsi="Times New Roman"/>
          <w:sz w:val="22"/>
          <w:szCs w:val="22"/>
        </w:rPr>
        <w:t>3.3.2</w:t>
      </w:r>
      <w:r w:rsidRPr="00376C80">
        <w:rPr>
          <w:rFonts w:ascii="Times New Roman" w:hAnsi="Times New Roman"/>
          <w:sz w:val="22"/>
          <w:szCs w:val="22"/>
        </w:rPr>
        <w:tab/>
        <w:t>Service Contractor’s Software and Tools Update(s)</w:t>
      </w:r>
    </w:p>
    <w:p w14:paraId="269D3146" w14:textId="77777777" w:rsidR="00A13B03" w:rsidRDefault="00A13B03" w:rsidP="00A13B03">
      <w:pPr>
        <w:rPr>
          <w:bCs/>
          <w:sz w:val="22"/>
          <w:szCs w:val="22"/>
        </w:rPr>
      </w:pPr>
      <w:r w:rsidRPr="00376C80">
        <w:rPr>
          <w:bCs/>
          <w:sz w:val="22"/>
          <w:szCs w:val="22"/>
        </w:rPr>
        <w:t xml:space="preserve">Service Contractor will provide on-going maintenance and update(s) of the Service Contractor’s software and tools, as necessary.  </w:t>
      </w:r>
    </w:p>
    <w:p w14:paraId="7778216B" w14:textId="77777777" w:rsidR="00A13B03" w:rsidRDefault="00A13B03" w:rsidP="00A13B03">
      <w:pPr>
        <w:rPr>
          <w:bCs/>
          <w:sz w:val="22"/>
          <w:szCs w:val="22"/>
        </w:rPr>
      </w:pPr>
    </w:p>
    <w:p w14:paraId="56A701A7" w14:textId="77777777" w:rsidR="00A13B03" w:rsidRDefault="00A13B03" w:rsidP="00A13B03">
      <w:pPr>
        <w:rPr>
          <w:bCs/>
          <w:sz w:val="22"/>
          <w:szCs w:val="22"/>
        </w:rPr>
      </w:pPr>
    </w:p>
    <w:tbl>
      <w:tblPr>
        <w:tblW w:w="5005"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1E0" w:firstRow="1" w:lastRow="1" w:firstColumn="1" w:lastColumn="1" w:noHBand="0" w:noVBand="0"/>
      </w:tblPr>
      <w:tblGrid>
        <w:gridCol w:w="735"/>
        <w:gridCol w:w="7383"/>
        <w:gridCol w:w="2100"/>
      </w:tblGrid>
      <w:tr w:rsidR="00A13B03" w:rsidRPr="00376C80" w14:paraId="1EF04671" w14:textId="77777777" w:rsidTr="00A13B03">
        <w:trPr>
          <w:trHeight w:val="271"/>
          <w:tblHeader/>
        </w:trPr>
        <w:tc>
          <w:tcPr>
            <w:tcW w:w="765" w:type="dxa"/>
            <w:shd w:val="clear" w:color="auto" w:fill="2F5496"/>
            <w:vAlign w:val="center"/>
          </w:tcPr>
          <w:p w14:paraId="5FF74034" w14:textId="77777777" w:rsidR="00A13B03" w:rsidRPr="00376C80" w:rsidRDefault="00A13B03" w:rsidP="00A13B03">
            <w:pPr>
              <w:pStyle w:val="XeroxTableHeadBG"/>
              <w:framePr w:hSpace="187" w:wrap="around" w:y="1"/>
            </w:pPr>
            <w:r w:rsidRPr="00376C80">
              <w:t>ID</w:t>
            </w:r>
          </w:p>
        </w:tc>
        <w:tc>
          <w:tcPr>
            <w:tcW w:w="7817" w:type="dxa"/>
            <w:shd w:val="clear" w:color="auto" w:fill="2F5496"/>
            <w:vAlign w:val="center"/>
          </w:tcPr>
          <w:p w14:paraId="2B66F13F" w14:textId="77777777" w:rsidR="00A13B03" w:rsidRPr="00376C80" w:rsidRDefault="00A13B03" w:rsidP="00A13B03">
            <w:pPr>
              <w:pStyle w:val="XeroxTableHeadBG"/>
              <w:framePr w:hSpace="187" w:wrap="around" w:y="1"/>
            </w:pPr>
            <w:r w:rsidRPr="00376C80">
              <w:t>Activity</w:t>
            </w:r>
          </w:p>
        </w:tc>
        <w:tc>
          <w:tcPr>
            <w:tcW w:w="2213" w:type="dxa"/>
            <w:shd w:val="clear" w:color="auto" w:fill="2F5496"/>
            <w:vAlign w:val="center"/>
          </w:tcPr>
          <w:p w14:paraId="2741B603" w14:textId="77777777" w:rsidR="00A13B03" w:rsidRPr="00376C80" w:rsidRDefault="00A13B03" w:rsidP="00A13B03">
            <w:pPr>
              <w:pStyle w:val="XeroxTableHeadBG"/>
              <w:framePr w:hSpace="187" w:wrap="around" w:y="1"/>
            </w:pPr>
            <w:r w:rsidRPr="00376C80">
              <w:t>Accountable</w:t>
            </w:r>
          </w:p>
        </w:tc>
      </w:tr>
    </w:tbl>
    <w:p w14:paraId="02CB1D1E" w14:textId="77777777" w:rsidR="00A13B03" w:rsidRPr="00FF6603" w:rsidRDefault="00A13B03" w:rsidP="00A13B03">
      <w:pPr>
        <w:rPr>
          <w:vanish/>
        </w:rPr>
      </w:pPr>
    </w:p>
    <w:tbl>
      <w:tblPr>
        <w:tblW w:w="5005"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1E0" w:firstRow="1" w:lastRow="1" w:firstColumn="1" w:lastColumn="1" w:noHBand="0" w:noVBand="0"/>
      </w:tblPr>
      <w:tblGrid>
        <w:gridCol w:w="735"/>
        <w:gridCol w:w="7383"/>
        <w:gridCol w:w="2100"/>
      </w:tblGrid>
      <w:tr w:rsidR="00A13B03" w:rsidRPr="00376C80" w14:paraId="7522EC33" w14:textId="77777777" w:rsidTr="00A13B03">
        <w:trPr>
          <w:trHeight w:val="467"/>
        </w:trPr>
        <w:tc>
          <w:tcPr>
            <w:tcW w:w="765" w:type="dxa"/>
            <w:shd w:val="clear" w:color="auto" w:fill="auto"/>
          </w:tcPr>
          <w:p w14:paraId="4528C6FD" w14:textId="77777777" w:rsidR="00A13B03" w:rsidRPr="00376C80" w:rsidRDefault="00A13B03" w:rsidP="00A13B03">
            <w:pPr>
              <w:pStyle w:val="ListParagraph"/>
              <w:numPr>
                <w:ilvl w:val="0"/>
                <w:numId w:val="25"/>
              </w:numPr>
              <w:spacing w:after="160"/>
              <w:jc w:val="center"/>
              <w:rPr>
                <w:rFonts w:cs="Arial"/>
              </w:rPr>
            </w:pPr>
            <w:r w:rsidRPr="00376C80">
              <w:rPr>
                <w:rFonts w:cs="Arial"/>
              </w:rPr>
              <w:t>1</w:t>
            </w:r>
          </w:p>
        </w:tc>
        <w:tc>
          <w:tcPr>
            <w:tcW w:w="7817" w:type="dxa"/>
          </w:tcPr>
          <w:p w14:paraId="4866AF81" w14:textId="77777777" w:rsidR="00A13B03" w:rsidRPr="00376C80" w:rsidRDefault="00A13B03" w:rsidP="00A13B03">
            <w:pPr>
              <w:rPr>
                <w:rFonts w:cs="Arial"/>
                <w:bCs/>
              </w:rPr>
            </w:pPr>
            <w:r w:rsidRPr="00376C80">
              <w:rPr>
                <w:rFonts w:cs="Arial"/>
                <w:bCs/>
              </w:rPr>
              <w:t xml:space="preserve">Provide notification of On-Facility </w:t>
            </w:r>
            <w:r w:rsidRPr="00376C80">
              <w:rPr>
                <w:rFonts w:cs="Arial"/>
              </w:rPr>
              <w:t>Service Contractor’s software and tools</w:t>
            </w:r>
            <w:r w:rsidRPr="00376C80">
              <w:rPr>
                <w:rFonts w:cs="Arial"/>
                <w:bCs/>
              </w:rPr>
              <w:t xml:space="preserve"> updates that must be performed </w:t>
            </w:r>
          </w:p>
        </w:tc>
        <w:tc>
          <w:tcPr>
            <w:tcW w:w="2213" w:type="dxa"/>
            <w:shd w:val="clear" w:color="auto" w:fill="auto"/>
          </w:tcPr>
          <w:p w14:paraId="2667BF4E" w14:textId="77777777" w:rsidR="00A13B03" w:rsidRPr="00376C80" w:rsidRDefault="00A13B03" w:rsidP="00A13B03">
            <w:pPr>
              <w:rPr>
                <w:rFonts w:cs="Arial"/>
                <w:bCs/>
              </w:rPr>
            </w:pPr>
            <w:r w:rsidRPr="00376C80">
              <w:rPr>
                <w:rFonts w:cs="Arial"/>
                <w:bCs/>
              </w:rPr>
              <w:t>Service Contractor</w:t>
            </w:r>
          </w:p>
        </w:tc>
      </w:tr>
      <w:tr w:rsidR="00A13B03" w:rsidRPr="00376C80" w14:paraId="5B808587" w14:textId="77777777" w:rsidTr="00A13B03">
        <w:trPr>
          <w:trHeight w:val="651"/>
        </w:trPr>
        <w:tc>
          <w:tcPr>
            <w:tcW w:w="765" w:type="dxa"/>
            <w:shd w:val="clear" w:color="auto" w:fill="auto"/>
          </w:tcPr>
          <w:p w14:paraId="57CC4AB3" w14:textId="77777777" w:rsidR="00A13B03" w:rsidRPr="00376C80" w:rsidRDefault="00A13B03" w:rsidP="00A13B03">
            <w:pPr>
              <w:pStyle w:val="ListParagraph"/>
              <w:numPr>
                <w:ilvl w:val="0"/>
                <w:numId w:val="25"/>
              </w:numPr>
              <w:spacing w:after="160"/>
              <w:jc w:val="center"/>
              <w:rPr>
                <w:rFonts w:cs="Arial"/>
              </w:rPr>
            </w:pPr>
            <w:r w:rsidRPr="00376C80">
              <w:rPr>
                <w:rFonts w:cs="Arial"/>
              </w:rPr>
              <w:t>2</w:t>
            </w:r>
          </w:p>
        </w:tc>
        <w:tc>
          <w:tcPr>
            <w:tcW w:w="7817" w:type="dxa"/>
          </w:tcPr>
          <w:p w14:paraId="535A9DB4" w14:textId="77777777" w:rsidR="00A13B03" w:rsidRPr="00376C80" w:rsidRDefault="00A13B03" w:rsidP="00A13B03">
            <w:pPr>
              <w:rPr>
                <w:rFonts w:cs="Arial"/>
                <w:bCs/>
              </w:rPr>
            </w:pPr>
            <w:r w:rsidRPr="00376C80">
              <w:rPr>
                <w:rFonts w:cs="Arial"/>
                <w:bCs/>
              </w:rPr>
              <w:t xml:space="preserve">Schedule updates with Manager’s team with reasonable notification of not less than thirty (30) days, unless otherwise required and agreed upon by the Parties </w:t>
            </w:r>
          </w:p>
        </w:tc>
        <w:tc>
          <w:tcPr>
            <w:tcW w:w="2213" w:type="dxa"/>
            <w:shd w:val="clear" w:color="auto" w:fill="auto"/>
          </w:tcPr>
          <w:p w14:paraId="5660D2B6" w14:textId="77777777" w:rsidR="00A13B03" w:rsidRPr="00376C80" w:rsidRDefault="00A13B03" w:rsidP="00A13B03">
            <w:pPr>
              <w:rPr>
                <w:rFonts w:cs="Arial"/>
                <w:bCs/>
              </w:rPr>
            </w:pPr>
            <w:r w:rsidRPr="00376C80">
              <w:rPr>
                <w:rFonts w:cs="Arial"/>
                <w:bCs/>
              </w:rPr>
              <w:t>Service Contractor</w:t>
            </w:r>
          </w:p>
        </w:tc>
      </w:tr>
      <w:tr w:rsidR="00A13B03" w:rsidRPr="00376C80" w14:paraId="3724DA61" w14:textId="77777777" w:rsidTr="00A13B03">
        <w:trPr>
          <w:trHeight w:val="651"/>
        </w:trPr>
        <w:tc>
          <w:tcPr>
            <w:tcW w:w="765" w:type="dxa"/>
            <w:shd w:val="clear" w:color="auto" w:fill="auto"/>
          </w:tcPr>
          <w:p w14:paraId="6C8F7E15" w14:textId="77777777" w:rsidR="00A13B03" w:rsidRPr="00376C80" w:rsidRDefault="00A13B03" w:rsidP="00A13B03">
            <w:pPr>
              <w:pStyle w:val="ListParagraph"/>
              <w:numPr>
                <w:ilvl w:val="0"/>
                <w:numId w:val="25"/>
              </w:numPr>
              <w:spacing w:after="160"/>
              <w:jc w:val="center"/>
              <w:rPr>
                <w:rFonts w:cs="Arial"/>
              </w:rPr>
            </w:pPr>
            <w:r w:rsidRPr="00376C80">
              <w:rPr>
                <w:rFonts w:cs="Arial"/>
              </w:rPr>
              <w:t>3</w:t>
            </w:r>
          </w:p>
        </w:tc>
        <w:tc>
          <w:tcPr>
            <w:tcW w:w="7817" w:type="dxa"/>
          </w:tcPr>
          <w:p w14:paraId="57E4D700" w14:textId="77777777" w:rsidR="00A13B03" w:rsidRPr="00376C80" w:rsidRDefault="00A13B03" w:rsidP="00A13B03">
            <w:pPr>
              <w:rPr>
                <w:rFonts w:cs="Arial"/>
                <w:bCs/>
              </w:rPr>
            </w:pPr>
            <w:r w:rsidRPr="00376C80">
              <w:rPr>
                <w:rFonts w:cs="Arial"/>
                <w:bCs/>
              </w:rPr>
              <w:t xml:space="preserve">Updates that can be completed remotely, without Service Contractor On-Facility assistance, shall be coordinated with Manager during the notification and planning of such updates </w:t>
            </w:r>
          </w:p>
        </w:tc>
        <w:tc>
          <w:tcPr>
            <w:tcW w:w="2213" w:type="dxa"/>
            <w:shd w:val="clear" w:color="auto" w:fill="auto"/>
          </w:tcPr>
          <w:p w14:paraId="01190015" w14:textId="77777777" w:rsidR="00A13B03" w:rsidRPr="00376C80" w:rsidRDefault="00A13B03" w:rsidP="00A13B03">
            <w:pPr>
              <w:rPr>
                <w:rFonts w:cs="Arial"/>
                <w:bCs/>
              </w:rPr>
            </w:pPr>
            <w:r w:rsidRPr="00376C80">
              <w:rPr>
                <w:rFonts w:cs="Arial"/>
                <w:bCs/>
              </w:rPr>
              <w:t>Service Contractor</w:t>
            </w:r>
          </w:p>
        </w:tc>
      </w:tr>
      <w:tr w:rsidR="00A13B03" w:rsidRPr="00376C80" w14:paraId="0A67014A" w14:textId="77777777" w:rsidTr="00A13B03">
        <w:trPr>
          <w:trHeight w:val="467"/>
        </w:trPr>
        <w:tc>
          <w:tcPr>
            <w:tcW w:w="765" w:type="dxa"/>
            <w:shd w:val="clear" w:color="auto" w:fill="auto"/>
          </w:tcPr>
          <w:p w14:paraId="1BDA9049" w14:textId="77777777" w:rsidR="00A13B03" w:rsidRPr="00376C80" w:rsidRDefault="00A13B03" w:rsidP="00A13B03">
            <w:pPr>
              <w:pStyle w:val="ListParagraph"/>
              <w:numPr>
                <w:ilvl w:val="0"/>
                <w:numId w:val="25"/>
              </w:numPr>
              <w:spacing w:after="160"/>
              <w:jc w:val="center"/>
              <w:rPr>
                <w:rFonts w:cs="Arial"/>
              </w:rPr>
            </w:pPr>
            <w:r w:rsidRPr="00376C80">
              <w:rPr>
                <w:rFonts w:cs="Arial"/>
              </w:rPr>
              <w:t>4</w:t>
            </w:r>
          </w:p>
        </w:tc>
        <w:tc>
          <w:tcPr>
            <w:tcW w:w="7817" w:type="dxa"/>
          </w:tcPr>
          <w:p w14:paraId="2ADE05AE" w14:textId="77777777" w:rsidR="00A13B03" w:rsidRPr="00376C80" w:rsidRDefault="00A13B03" w:rsidP="00A13B03">
            <w:pPr>
              <w:rPr>
                <w:rFonts w:cs="Arial"/>
                <w:bCs/>
              </w:rPr>
            </w:pPr>
            <w:r w:rsidRPr="00376C80">
              <w:rPr>
                <w:rFonts w:cs="Arial"/>
                <w:bCs/>
              </w:rPr>
              <w:t xml:space="preserve">Provide access and enable Service Contractor to update the </w:t>
            </w:r>
            <w:r w:rsidRPr="00376C80">
              <w:rPr>
                <w:rFonts w:cs="Arial"/>
              </w:rPr>
              <w:t>Service Contractor’s software and tools</w:t>
            </w:r>
            <w:r w:rsidRPr="00376C80">
              <w:rPr>
                <w:rFonts w:cs="Arial"/>
                <w:bCs/>
              </w:rPr>
              <w:t xml:space="preserve"> as required </w:t>
            </w:r>
          </w:p>
        </w:tc>
        <w:tc>
          <w:tcPr>
            <w:tcW w:w="2213" w:type="dxa"/>
            <w:shd w:val="clear" w:color="auto" w:fill="auto"/>
          </w:tcPr>
          <w:p w14:paraId="228CB0CA" w14:textId="77777777" w:rsidR="00A13B03" w:rsidRPr="00376C80" w:rsidRDefault="00A13B03" w:rsidP="00A13B03">
            <w:pPr>
              <w:rPr>
                <w:rFonts w:cs="Arial"/>
                <w:bCs/>
              </w:rPr>
            </w:pPr>
            <w:r w:rsidRPr="00376C80">
              <w:rPr>
                <w:rFonts w:cs="Arial"/>
                <w:bCs/>
              </w:rPr>
              <w:t>Manager</w:t>
            </w:r>
          </w:p>
        </w:tc>
      </w:tr>
      <w:tr w:rsidR="00A13B03" w:rsidRPr="00376C80" w14:paraId="205B30C0" w14:textId="77777777" w:rsidTr="00A13B03">
        <w:trPr>
          <w:trHeight w:val="435"/>
        </w:trPr>
        <w:tc>
          <w:tcPr>
            <w:tcW w:w="765" w:type="dxa"/>
            <w:shd w:val="clear" w:color="auto" w:fill="auto"/>
          </w:tcPr>
          <w:p w14:paraId="2CA9276F" w14:textId="77777777" w:rsidR="00A13B03" w:rsidRPr="00376C80" w:rsidRDefault="00A13B03" w:rsidP="00A13B03">
            <w:pPr>
              <w:pStyle w:val="ListParagraph"/>
              <w:numPr>
                <w:ilvl w:val="0"/>
                <w:numId w:val="25"/>
              </w:numPr>
              <w:spacing w:after="160"/>
              <w:jc w:val="center"/>
              <w:rPr>
                <w:rFonts w:cs="Arial"/>
              </w:rPr>
            </w:pPr>
            <w:r w:rsidRPr="00376C80">
              <w:rPr>
                <w:rFonts w:cs="Arial"/>
              </w:rPr>
              <w:t>5</w:t>
            </w:r>
          </w:p>
        </w:tc>
        <w:tc>
          <w:tcPr>
            <w:tcW w:w="7817" w:type="dxa"/>
          </w:tcPr>
          <w:p w14:paraId="705AA5F6" w14:textId="77777777" w:rsidR="00A13B03" w:rsidRPr="00376C80" w:rsidRDefault="00A13B03" w:rsidP="00A13B03">
            <w:pPr>
              <w:rPr>
                <w:rFonts w:cs="Arial"/>
                <w:bCs/>
              </w:rPr>
            </w:pPr>
            <w:r w:rsidRPr="00376C80">
              <w:rPr>
                <w:rFonts w:cs="Arial"/>
                <w:bCs/>
              </w:rPr>
              <w:t xml:space="preserve">Provide the most current available version of the </w:t>
            </w:r>
            <w:r w:rsidRPr="00376C80">
              <w:rPr>
                <w:rFonts w:cs="Arial"/>
              </w:rPr>
              <w:t>Service Contractor’s software and tools</w:t>
            </w:r>
            <w:r w:rsidRPr="00376C80">
              <w:rPr>
                <w:rFonts w:cs="Arial"/>
                <w:bCs/>
              </w:rPr>
              <w:t xml:space="preserve"> as required to perform the Services, as determined by Service Contractor, during the Term</w:t>
            </w:r>
          </w:p>
        </w:tc>
        <w:tc>
          <w:tcPr>
            <w:tcW w:w="2213" w:type="dxa"/>
            <w:shd w:val="clear" w:color="auto" w:fill="auto"/>
          </w:tcPr>
          <w:p w14:paraId="609DC9FF" w14:textId="77777777" w:rsidR="00A13B03" w:rsidRPr="00376C80" w:rsidRDefault="00A13B03" w:rsidP="00A13B03">
            <w:pPr>
              <w:rPr>
                <w:rFonts w:cs="Arial"/>
                <w:bCs/>
              </w:rPr>
            </w:pPr>
            <w:r w:rsidRPr="00376C80">
              <w:rPr>
                <w:rFonts w:cs="Arial"/>
                <w:bCs/>
              </w:rPr>
              <w:t>Service Contractor</w:t>
            </w:r>
          </w:p>
        </w:tc>
      </w:tr>
      <w:tr w:rsidR="00A13B03" w:rsidRPr="00490282" w14:paraId="7947279C" w14:textId="77777777" w:rsidTr="00A13B03">
        <w:trPr>
          <w:trHeight w:val="452"/>
        </w:trPr>
        <w:tc>
          <w:tcPr>
            <w:tcW w:w="765" w:type="dxa"/>
            <w:shd w:val="clear" w:color="auto" w:fill="auto"/>
          </w:tcPr>
          <w:p w14:paraId="656A0BEA" w14:textId="77777777" w:rsidR="00A13B03" w:rsidRPr="00376C80" w:rsidRDefault="00A13B03" w:rsidP="00A13B03">
            <w:pPr>
              <w:pStyle w:val="ListParagraph"/>
              <w:numPr>
                <w:ilvl w:val="0"/>
                <w:numId w:val="25"/>
              </w:numPr>
              <w:spacing w:after="160"/>
              <w:jc w:val="center"/>
              <w:rPr>
                <w:rFonts w:cs="Arial"/>
              </w:rPr>
            </w:pPr>
          </w:p>
        </w:tc>
        <w:tc>
          <w:tcPr>
            <w:tcW w:w="7817" w:type="dxa"/>
          </w:tcPr>
          <w:p w14:paraId="30580BDE" w14:textId="77777777" w:rsidR="00A13B03" w:rsidRPr="00376C80" w:rsidRDefault="00A13B03" w:rsidP="00A13B03">
            <w:pPr>
              <w:rPr>
                <w:rFonts w:cs="Arial"/>
                <w:bCs/>
              </w:rPr>
            </w:pPr>
            <w:r w:rsidRPr="00376C80">
              <w:rPr>
                <w:rFonts w:cs="Arial"/>
                <w:bCs/>
              </w:rPr>
              <w:t xml:space="preserve">Prior to any update of </w:t>
            </w:r>
            <w:r w:rsidRPr="00376C80">
              <w:rPr>
                <w:rFonts w:cs="Arial"/>
              </w:rPr>
              <w:t>Service Contractor’s software and tools</w:t>
            </w:r>
            <w:r w:rsidRPr="00376C80">
              <w:rPr>
                <w:rFonts w:cs="Arial"/>
                <w:bCs/>
              </w:rPr>
              <w:t>, ensure appropriate backup of data and application servers, or other supporting applications</w:t>
            </w:r>
          </w:p>
        </w:tc>
        <w:tc>
          <w:tcPr>
            <w:tcW w:w="2213" w:type="dxa"/>
            <w:shd w:val="clear" w:color="auto" w:fill="auto"/>
          </w:tcPr>
          <w:p w14:paraId="3CCC00CA" w14:textId="77777777" w:rsidR="00A13B03" w:rsidRPr="00376C80" w:rsidRDefault="00A13B03" w:rsidP="00A13B03">
            <w:pPr>
              <w:rPr>
                <w:rFonts w:cs="Arial"/>
                <w:bCs/>
              </w:rPr>
            </w:pPr>
            <w:r w:rsidRPr="00376C80">
              <w:rPr>
                <w:rFonts w:cs="Arial"/>
                <w:bCs/>
              </w:rPr>
              <w:t>Manager</w:t>
            </w:r>
          </w:p>
        </w:tc>
      </w:tr>
    </w:tbl>
    <w:p w14:paraId="39C790E5" w14:textId="77777777" w:rsidR="00A13B03" w:rsidRDefault="00A13B03" w:rsidP="00A13B03">
      <w:pPr>
        <w:pStyle w:val="Heading3"/>
        <w:rPr>
          <w:rFonts w:ascii="Times New Roman" w:hAnsi="Times New Roman"/>
          <w:sz w:val="22"/>
          <w:szCs w:val="22"/>
        </w:rPr>
      </w:pPr>
      <w:r w:rsidRPr="00376C80">
        <w:rPr>
          <w:rFonts w:ascii="Times New Roman" w:hAnsi="Times New Roman"/>
          <w:sz w:val="22"/>
          <w:szCs w:val="22"/>
        </w:rPr>
        <w:t>3.3.3</w:t>
      </w:r>
      <w:r w:rsidRPr="00376C80">
        <w:rPr>
          <w:rFonts w:ascii="Times New Roman" w:hAnsi="Times New Roman"/>
          <w:sz w:val="22"/>
          <w:szCs w:val="22"/>
        </w:rPr>
        <w:tab/>
        <w:t>Backup and Support for Service Contractor’s Software and Tools Servers</w:t>
      </w:r>
    </w:p>
    <w:p w14:paraId="380E7988" w14:textId="77777777" w:rsidR="00A13B03" w:rsidRDefault="00A13B03" w:rsidP="00A13B03"/>
    <w:p w14:paraId="1E59362B" w14:textId="77777777" w:rsidR="00A13B03" w:rsidRDefault="00A13B03" w:rsidP="00A13B03"/>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1E0" w:firstRow="1" w:lastRow="1" w:firstColumn="1" w:lastColumn="1" w:noHBand="0" w:noVBand="0"/>
      </w:tblPr>
      <w:tblGrid>
        <w:gridCol w:w="726"/>
        <w:gridCol w:w="7389"/>
        <w:gridCol w:w="2093"/>
      </w:tblGrid>
      <w:tr w:rsidR="00A13B03" w:rsidRPr="0043682F" w14:paraId="64908148" w14:textId="77777777" w:rsidTr="00A13B03">
        <w:trPr>
          <w:trHeight w:val="294"/>
          <w:tblHeader/>
        </w:trPr>
        <w:tc>
          <w:tcPr>
            <w:tcW w:w="664" w:type="dxa"/>
            <w:shd w:val="clear" w:color="auto" w:fill="2F5496"/>
            <w:vAlign w:val="center"/>
          </w:tcPr>
          <w:p w14:paraId="5F7FC857" w14:textId="77777777" w:rsidR="00A13B03" w:rsidRPr="0043682F" w:rsidRDefault="00A13B03" w:rsidP="00A13B03">
            <w:pPr>
              <w:pStyle w:val="XeroxTableHeadBG"/>
              <w:framePr w:hSpace="187" w:wrap="around" w:y="1"/>
            </w:pPr>
            <w:r w:rsidRPr="0043682F">
              <w:t>ID</w:t>
            </w:r>
          </w:p>
        </w:tc>
        <w:tc>
          <w:tcPr>
            <w:tcW w:w="6764" w:type="dxa"/>
            <w:shd w:val="clear" w:color="auto" w:fill="2F5496"/>
            <w:vAlign w:val="center"/>
          </w:tcPr>
          <w:p w14:paraId="44359EB3" w14:textId="77777777" w:rsidR="00A13B03" w:rsidRPr="0043682F" w:rsidRDefault="00A13B03" w:rsidP="00A13B03">
            <w:pPr>
              <w:pStyle w:val="XeroxTableHeadBG"/>
              <w:framePr w:hSpace="187" w:wrap="around" w:y="1"/>
            </w:pPr>
            <w:r w:rsidRPr="0043682F">
              <w:t>Activity</w:t>
            </w:r>
          </w:p>
        </w:tc>
        <w:tc>
          <w:tcPr>
            <w:tcW w:w="1916" w:type="dxa"/>
            <w:shd w:val="clear" w:color="auto" w:fill="2F5496"/>
            <w:vAlign w:val="center"/>
          </w:tcPr>
          <w:p w14:paraId="581624D9" w14:textId="77777777" w:rsidR="00A13B03" w:rsidRPr="0043682F" w:rsidRDefault="00A13B03" w:rsidP="00A13B03">
            <w:pPr>
              <w:pStyle w:val="XeroxTableHeadBG"/>
              <w:framePr w:hSpace="187" w:wrap="around" w:y="1"/>
            </w:pPr>
            <w:r w:rsidRPr="0043682F">
              <w:t>Accountable</w:t>
            </w:r>
          </w:p>
        </w:tc>
      </w:tr>
    </w:tbl>
    <w:p w14:paraId="16BC88F1" w14:textId="77777777" w:rsidR="00A13B03" w:rsidRPr="00FF6603" w:rsidRDefault="00A13B03" w:rsidP="00A13B03">
      <w:pPr>
        <w:rPr>
          <w:vanish/>
        </w:rPr>
      </w:pP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1E0" w:firstRow="1" w:lastRow="1" w:firstColumn="1" w:lastColumn="1" w:noHBand="0" w:noVBand="0"/>
      </w:tblPr>
      <w:tblGrid>
        <w:gridCol w:w="726"/>
        <w:gridCol w:w="7389"/>
        <w:gridCol w:w="2093"/>
      </w:tblGrid>
      <w:tr w:rsidR="00A13B03" w:rsidRPr="0043682F" w14:paraId="4E1964FF" w14:textId="77777777" w:rsidTr="00A13B03">
        <w:trPr>
          <w:trHeight w:val="506"/>
        </w:trPr>
        <w:tc>
          <w:tcPr>
            <w:tcW w:w="664" w:type="dxa"/>
            <w:shd w:val="clear" w:color="auto" w:fill="auto"/>
          </w:tcPr>
          <w:p w14:paraId="59DE3A99" w14:textId="77777777" w:rsidR="00A13B03" w:rsidRPr="0043682F" w:rsidRDefault="00A13B03" w:rsidP="00A13B03">
            <w:pPr>
              <w:pStyle w:val="ListParagraph"/>
              <w:numPr>
                <w:ilvl w:val="0"/>
                <w:numId w:val="19"/>
              </w:numPr>
              <w:spacing w:after="160"/>
              <w:jc w:val="center"/>
              <w:rPr>
                <w:rFonts w:cs="Arial"/>
              </w:rPr>
            </w:pPr>
            <w:r w:rsidRPr="0043682F">
              <w:rPr>
                <w:rFonts w:cs="Arial"/>
              </w:rPr>
              <w:t>1</w:t>
            </w:r>
          </w:p>
        </w:tc>
        <w:tc>
          <w:tcPr>
            <w:tcW w:w="6764" w:type="dxa"/>
          </w:tcPr>
          <w:p w14:paraId="3D7AF080" w14:textId="77777777" w:rsidR="00A13B03" w:rsidRPr="0043682F" w:rsidRDefault="00A13B03" w:rsidP="00A13B03">
            <w:pPr>
              <w:rPr>
                <w:rFonts w:cs="Arial"/>
                <w:bCs/>
              </w:rPr>
            </w:pPr>
            <w:r w:rsidRPr="0043682F">
              <w:rPr>
                <w:rFonts w:cs="Arial"/>
                <w:bCs/>
              </w:rPr>
              <w:t xml:space="preserve">Provide advance notification to Service Contractor of all maintenance and upgrades to any Manager Software and third party software that may affect the proper operation of </w:t>
            </w:r>
            <w:r w:rsidRPr="0043682F">
              <w:rPr>
                <w:rFonts w:cs="Arial"/>
              </w:rPr>
              <w:t>Service Contractor’s software and tools</w:t>
            </w:r>
          </w:p>
        </w:tc>
        <w:tc>
          <w:tcPr>
            <w:tcW w:w="1916" w:type="dxa"/>
            <w:shd w:val="clear" w:color="auto" w:fill="auto"/>
          </w:tcPr>
          <w:p w14:paraId="30692E13" w14:textId="77777777" w:rsidR="00A13B03" w:rsidRPr="0043682F" w:rsidRDefault="00A13B03" w:rsidP="00A13B03">
            <w:pPr>
              <w:rPr>
                <w:rFonts w:cs="Arial"/>
                <w:bCs/>
              </w:rPr>
            </w:pPr>
            <w:r w:rsidRPr="0043682F">
              <w:rPr>
                <w:rFonts w:cs="Arial"/>
                <w:bCs/>
              </w:rPr>
              <w:t>Manager</w:t>
            </w:r>
          </w:p>
        </w:tc>
      </w:tr>
      <w:tr w:rsidR="00A13B03" w:rsidRPr="0043682F" w14:paraId="178D335E" w14:textId="77777777" w:rsidTr="00A13B03">
        <w:trPr>
          <w:trHeight w:val="472"/>
        </w:trPr>
        <w:tc>
          <w:tcPr>
            <w:tcW w:w="664" w:type="dxa"/>
            <w:shd w:val="clear" w:color="auto" w:fill="auto"/>
          </w:tcPr>
          <w:p w14:paraId="3F445929" w14:textId="77777777" w:rsidR="00A13B03" w:rsidRPr="0043682F" w:rsidRDefault="00A13B03" w:rsidP="00A13B03">
            <w:pPr>
              <w:pStyle w:val="ListParagraph"/>
              <w:numPr>
                <w:ilvl w:val="0"/>
                <w:numId w:val="19"/>
              </w:numPr>
              <w:spacing w:after="160"/>
              <w:jc w:val="center"/>
              <w:rPr>
                <w:rFonts w:cs="Arial"/>
              </w:rPr>
            </w:pPr>
            <w:r w:rsidRPr="0043682F">
              <w:rPr>
                <w:rFonts w:cs="Arial"/>
              </w:rPr>
              <w:t>2</w:t>
            </w:r>
          </w:p>
        </w:tc>
        <w:tc>
          <w:tcPr>
            <w:tcW w:w="6764" w:type="dxa"/>
          </w:tcPr>
          <w:p w14:paraId="3C1D6185" w14:textId="77777777" w:rsidR="00A13B03" w:rsidRPr="0043682F" w:rsidRDefault="00A13B03" w:rsidP="00A13B03">
            <w:pPr>
              <w:rPr>
                <w:rFonts w:cs="Arial"/>
                <w:bCs/>
              </w:rPr>
            </w:pPr>
            <w:r w:rsidRPr="0043682F">
              <w:rPr>
                <w:rFonts w:cs="Arial"/>
                <w:bCs/>
              </w:rPr>
              <w:t xml:space="preserve">Back up all Manager Software applications installed on the servers hosting the </w:t>
            </w:r>
            <w:r w:rsidRPr="0043682F">
              <w:rPr>
                <w:rFonts w:cs="Arial"/>
              </w:rPr>
              <w:t>Service Contractor’s software and tools</w:t>
            </w:r>
            <w:r w:rsidRPr="0043682F">
              <w:rPr>
                <w:rFonts w:cs="Arial"/>
                <w:bCs/>
              </w:rPr>
              <w:t xml:space="preserve"> and MS SQL on at least a monthly basis</w:t>
            </w:r>
          </w:p>
        </w:tc>
        <w:tc>
          <w:tcPr>
            <w:tcW w:w="1916" w:type="dxa"/>
            <w:shd w:val="clear" w:color="auto" w:fill="auto"/>
          </w:tcPr>
          <w:p w14:paraId="4E330D2C" w14:textId="77777777" w:rsidR="00A13B03" w:rsidRPr="0043682F" w:rsidRDefault="00A13B03" w:rsidP="00A13B03">
            <w:pPr>
              <w:rPr>
                <w:rFonts w:cs="Arial"/>
                <w:bCs/>
              </w:rPr>
            </w:pPr>
            <w:r w:rsidRPr="0043682F">
              <w:rPr>
                <w:rFonts w:cs="Arial"/>
                <w:bCs/>
              </w:rPr>
              <w:t>Manager</w:t>
            </w:r>
          </w:p>
        </w:tc>
      </w:tr>
      <w:tr w:rsidR="00A13B03" w:rsidRPr="0043682F" w14:paraId="427359AE" w14:textId="77777777" w:rsidTr="00A13B03">
        <w:trPr>
          <w:trHeight w:val="472"/>
        </w:trPr>
        <w:tc>
          <w:tcPr>
            <w:tcW w:w="664" w:type="dxa"/>
            <w:shd w:val="clear" w:color="auto" w:fill="auto"/>
          </w:tcPr>
          <w:p w14:paraId="1EF86395" w14:textId="77777777" w:rsidR="00A13B03" w:rsidRPr="0043682F" w:rsidRDefault="00A13B03" w:rsidP="00A13B03">
            <w:pPr>
              <w:pStyle w:val="ListParagraph"/>
              <w:numPr>
                <w:ilvl w:val="0"/>
                <w:numId w:val="19"/>
              </w:numPr>
              <w:spacing w:after="160"/>
              <w:jc w:val="center"/>
              <w:rPr>
                <w:rFonts w:cs="Arial"/>
              </w:rPr>
            </w:pPr>
            <w:r w:rsidRPr="0043682F">
              <w:rPr>
                <w:rFonts w:cs="Arial"/>
              </w:rPr>
              <w:t>3</w:t>
            </w:r>
          </w:p>
        </w:tc>
        <w:tc>
          <w:tcPr>
            <w:tcW w:w="6764" w:type="dxa"/>
          </w:tcPr>
          <w:p w14:paraId="3A111B14" w14:textId="77777777" w:rsidR="00A13B03" w:rsidRPr="0043682F" w:rsidRDefault="00A13B03" w:rsidP="00A13B03">
            <w:pPr>
              <w:rPr>
                <w:rFonts w:cs="Arial"/>
                <w:bCs/>
              </w:rPr>
            </w:pPr>
            <w:r w:rsidRPr="0043682F">
              <w:rPr>
                <w:rFonts w:cs="Arial"/>
                <w:bCs/>
              </w:rPr>
              <w:t xml:space="preserve">Back up all databases associated with </w:t>
            </w:r>
            <w:r w:rsidRPr="0043682F">
              <w:rPr>
                <w:rFonts w:cs="Arial"/>
              </w:rPr>
              <w:t>Service Contractor’s software and tools</w:t>
            </w:r>
            <w:r w:rsidRPr="0043682F">
              <w:rPr>
                <w:rFonts w:cs="Arial"/>
                <w:bCs/>
              </w:rPr>
              <w:t xml:space="preserve"> </w:t>
            </w:r>
          </w:p>
          <w:p w14:paraId="3D48A0D6" w14:textId="77777777" w:rsidR="00A13B03" w:rsidRPr="0043682F" w:rsidRDefault="00A13B03" w:rsidP="00A13B03">
            <w:pPr>
              <w:rPr>
                <w:rFonts w:cs="Arial"/>
                <w:bCs/>
              </w:rPr>
            </w:pPr>
            <w:r w:rsidRPr="0043682F">
              <w:rPr>
                <w:rFonts w:cs="Arial"/>
                <w:bCs/>
              </w:rPr>
              <w:t xml:space="preserve">Conduct daily incremental and (weekly or monthly) full backups of all data tables and data associated with the </w:t>
            </w:r>
            <w:r w:rsidRPr="0043682F">
              <w:rPr>
                <w:rFonts w:cs="Arial"/>
              </w:rPr>
              <w:t>Service Contractor’s software and tools</w:t>
            </w:r>
            <w:r w:rsidRPr="0043682F">
              <w:rPr>
                <w:rFonts w:cs="Arial"/>
                <w:bCs/>
              </w:rPr>
              <w:t xml:space="preserve"> database installation on MS SQL Server.  Verify that backups can be read and installed</w:t>
            </w:r>
          </w:p>
        </w:tc>
        <w:tc>
          <w:tcPr>
            <w:tcW w:w="1916" w:type="dxa"/>
            <w:shd w:val="clear" w:color="auto" w:fill="auto"/>
          </w:tcPr>
          <w:p w14:paraId="264F1207" w14:textId="77777777" w:rsidR="00A13B03" w:rsidRPr="0043682F" w:rsidRDefault="00A13B03" w:rsidP="00A13B03">
            <w:pPr>
              <w:rPr>
                <w:rFonts w:cs="Arial"/>
                <w:bCs/>
              </w:rPr>
            </w:pPr>
            <w:r w:rsidRPr="0043682F">
              <w:rPr>
                <w:rFonts w:cs="Arial"/>
                <w:bCs/>
              </w:rPr>
              <w:t>Manager</w:t>
            </w:r>
          </w:p>
        </w:tc>
      </w:tr>
      <w:tr w:rsidR="00A13B03" w:rsidRPr="0043682F" w14:paraId="67AB93F9" w14:textId="77777777" w:rsidTr="00A13B03">
        <w:trPr>
          <w:trHeight w:val="472"/>
        </w:trPr>
        <w:tc>
          <w:tcPr>
            <w:tcW w:w="664" w:type="dxa"/>
            <w:shd w:val="clear" w:color="auto" w:fill="auto"/>
          </w:tcPr>
          <w:p w14:paraId="5E443875" w14:textId="77777777" w:rsidR="00A13B03" w:rsidRPr="0043682F" w:rsidRDefault="00A13B03" w:rsidP="00A13B03">
            <w:pPr>
              <w:pStyle w:val="ListParagraph"/>
              <w:numPr>
                <w:ilvl w:val="0"/>
                <w:numId w:val="19"/>
              </w:numPr>
              <w:spacing w:after="160"/>
              <w:jc w:val="center"/>
              <w:rPr>
                <w:rFonts w:cs="Arial"/>
              </w:rPr>
            </w:pPr>
            <w:r w:rsidRPr="0043682F">
              <w:rPr>
                <w:rFonts w:cs="Arial"/>
              </w:rPr>
              <w:t>4</w:t>
            </w:r>
          </w:p>
        </w:tc>
        <w:tc>
          <w:tcPr>
            <w:tcW w:w="6764" w:type="dxa"/>
          </w:tcPr>
          <w:p w14:paraId="7A36CEF2" w14:textId="77777777" w:rsidR="00A13B03" w:rsidRPr="0043682F" w:rsidRDefault="00A13B03" w:rsidP="00A13B03">
            <w:pPr>
              <w:rPr>
                <w:rFonts w:cs="Arial"/>
                <w:bCs/>
              </w:rPr>
            </w:pPr>
            <w:r w:rsidRPr="0043682F">
              <w:rPr>
                <w:rFonts w:cs="Arial"/>
                <w:bCs/>
              </w:rPr>
              <w:t xml:space="preserve">Hardware and system software maintenance of servers hosting </w:t>
            </w:r>
            <w:r w:rsidRPr="0043682F">
              <w:rPr>
                <w:rFonts w:cs="Arial"/>
              </w:rPr>
              <w:t>Service Contractor’s software and tools</w:t>
            </w:r>
            <w:r w:rsidRPr="0043682F">
              <w:rPr>
                <w:rFonts w:cs="Arial"/>
                <w:bCs/>
              </w:rPr>
              <w:t xml:space="preserve"> or </w:t>
            </w:r>
            <w:r w:rsidRPr="0043682F">
              <w:rPr>
                <w:rFonts w:cs="Arial"/>
              </w:rPr>
              <w:t>Service Contractor’s software and tools</w:t>
            </w:r>
            <w:r w:rsidRPr="0043682F">
              <w:rPr>
                <w:rFonts w:cs="Arial"/>
                <w:bCs/>
              </w:rPr>
              <w:t xml:space="preserve"> data on the Manager network</w:t>
            </w:r>
          </w:p>
        </w:tc>
        <w:tc>
          <w:tcPr>
            <w:tcW w:w="1916" w:type="dxa"/>
            <w:shd w:val="clear" w:color="auto" w:fill="auto"/>
          </w:tcPr>
          <w:p w14:paraId="23AE1014" w14:textId="77777777" w:rsidR="00A13B03" w:rsidRPr="0043682F" w:rsidRDefault="00A13B03" w:rsidP="00A13B03">
            <w:pPr>
              <w:rPr>
                <w:rFonts w:cs="Arial"/>
                <w:bCs/>
              </w:rPr>
            </w:pPr>
            <w:r w:rsidRPr="0043682F">
              <w:rPr>
                <w:rFonts w:cs="Arial"/>
                <w:bCs/>
              </w:rPr>
              <w:t>Manager</w:t>
            </w:r>
          </w:p>
        </w:tc>
      </w:tr>
      <w:tr w:rsidR="00A13B03" w:rsidRPr="00490282" w14:paraId="4035FCAF" w14:textId="77777777" w:rsidTr="00A13B03">
        <w:trPr>
          <w:trHeight w:val="472"/>
        </w:trPr>
        <w:tc>
          <w:tcPr>
            <w:tcW w:w="664" w:type="dxa"/>
            <w:shd w:val="clear" w:color="auto" w:fill="auto"/>
          </w:tcPr>
          <w:p w14:paraId="3C58A6F3" w14:textId="77777777" w:rsidR="00A13B03" w:rsidRPr="0043682F" w:rsidRDefault="00A13B03" w:rsidP="00A13B03">
            <w:pPr>
              <w:pStyle w:val="ListParagraph"/>
              <w:numPr>
                <w:ilvl w:val="0"/>
                <w:numId w:val="19"/>
              </w:numPr>
              <w:spacing w:after="160"/>
              <w:jc w:val="center"/>
              <w:rPr>
                <w:rFonts w:cs="Arial"/>
              </w:rPr>
            </w:pPr>
            <w:r w:rsidRPr="0043682F">
              <w:rPr>
                <w:rFonts w:cs="Arial"/>
              </w:rPr>
              <w:t>5</w:t>
            </w:r>
          </w:p>
        </w:tc>
        <w:tc>
          <w:tcPr>
            <w:tcW w:w="6764" w:type="dxa"/>
          </w:tcPr>
          <w:p w14:paraId="30099CE8" w14:textId="77777777" w:rsidR="00A13B03" w:rsidRPr="0043682F" w:rsidRDefault="00A13B03" w:rsidP="00A13B03">
            <w:pPr>
              <w:rPr>
                <w:rFonts w:cs="Arial"/>
                <w:bCs/>
              </w:rPr>
            </w:pPr>
            <w:r w:rsidRPr="0043682F">
              <w:rPr>
                <w:rFonts w:cs="Arial"/>
                <w:bCs/>
              </w:rPr>
              <w:t xml:space="preserve">Provide appropriate and sufficient virus protection for the servers hosting Service Contractor’s software and tools or </w:t>
            </w:r>
            <w:r w:rsidRPr="0043682F">
              <w:rPr>
                <w:rFonts w:cs="Arial"/>
              </w:rPr>
              <w:t>Service Contractor’s software and tools</w:t>
            </w:r>
            <w:r w:rsidRPr="0043682F">
              <w:rPr>
                <w:rFonts w:cs="Arial"/>
                <w:bCs/>
              </w:rPr>
              <w:t xml:space="preserve"> data on the Manager network</w:t>
            </w:r>
          </w:p>
        </w:tc>
        <w:tc>
          <w:tcPr>
            <w:tcW w:w="1916" w:type="dxa"/>
            <w:shd w:val="clear" w:color="auto" w:fill="auto"/>
          </w:tcPr>
          <w:p w14:paraId="7BD547F2" w14:textId="77777777" w:rsidR="00A13B03" w:rsidRPr="0043682F" w:rsidRDefault="00A13B03" w:rsidP="00A13B03">
            <w:pPr>
              <w:rPr>
                <w:rFonts w:cs="Arial"/>
                <w:bCs/>
              </w:rPr>
            </w:pPr>
            <w:r w:rsidRPr="0043682F">
              <w:rPr>
                <w:rFonts w:cs="Arial"/>
                <w:bCs/>
              </w:rPr>
              <w:t>Manager</w:t>
            </w:r>
          </w:p>
        </w:tc>
      </w:tr>
    </w:tbl>
    <w:p w14:paraId="722BA375" w14:textId="77777777" w:rsidR="00A13B03" w:rsidRPr="00376C80" w:rsidRDefault="00A13B03" w:rsidP="00A13B03">
      <w:pPr>
        <w:rPr>
          <w:sz w:val="22"/>
          <w:szCs w:val="22"/>
        </w:rPr>
      </w:pPr>
      <w:r w:rsidRPr="00376C80">
        <w:rPr>
          <w:sz w:val="22"/>
          <w:szCs w:val="22"/>
        </w:rPr>
        <w:t>To the extent that Manager utilizes a third party provider for the support and maintenance of its information technology infrastructure, including the servers hosting the Service Contractor’s software and tools and MS SQL, or otherwise has access to such, the Manager agrees that it shall require all such third party providers to execute written obligations of confidentiality, in regards to Service Contractor’s Confidential Information, including, but not limited to the Service Contractor’s software and tools,  which are no less restrictive than those set forth in the Agreement and this SOW.</w:t>
      </w:r>
    </w:p>
    <w:p w14:paraId="0F2AB033" w14:textId="77777777" w:rsidR="00A13B03" w:rsidRPr="00376C80" w:rsidRDefault="00A13B03" w:rsidP="00A13B03">
      <w:pPr>
        <w:pStyle w:val="Heading2"/>
        <w:numPr>
          <w:ilvl w:val="1"/>
          <w:numId w:val="0"/>
        </w:numPr>
        <w:spacing w:before="160" w:after="100" w:afterAutospacing="1" w:line="276" w:lineRule="auto"/>
        <w:ind w:left="576" w:hanging="576"/>
        <w:rPr>
          <w:rFonts w:ascii="Times New Roman" w:hAnsi="Times New Roman"/>
          <w:bCs w:val="0"/>
          <w:i w:val="0"/>
          <w:iCs w:val="0"/>
          <w:noProof/>
          <w:sz w:val="22"/>
          <w:szCs w:val="22"/>
        </w:rPr>
      </w:pPr>
      <w:bookmarkStart w:id="274" w:name="_Toc42175739"/>
      <w:r w:rsidRPr="00376C80">
        <w:rPr>
          <w:rFonts w:ascii="Times New Roman" w:hAnsi="Times New Roman"/>
          <w:i w:val="0"/>
          <w:iCs w:val="0"/>
          <w:sz w:val="22"/>
          <w:szCs w:val="22"/>
        </w:rPr>
        <w:t>3.4</w:t>
      </w:r>
      <w:r w:rsidRPr="00376C80">
        <w:rPr>
          <w:rFonts w:ascii="Times New Roman" w:hAnsi="Times New Roman"/>
          <w:i w:val="0"/>
          <w:iCs w:val="0"/>
          <w:sz w:val="22"/>
          <w:szCs w:val="22"/>
        </w:rPr>
        <w:tab/>
        <w:t>eCommerce Portal</w:t>
      </w:r>
      <w:bookmarkEnd w:id="274"/>
    </w:p>
    <w:p w14:paraId="73B64F32" w14:textId="77777777" w:rsidR="00A13B03" w:rsidRDefault="00A13B03" w:rsidP="00A13B03">
      <w:pPr>
        <w:rPr>
          <w:sz w:val="22"/>
          <w:szCs w:val="22"/>
        </w:rPr>
      </w:pPr>
      <w:r w:rsidRPr="00376C80">
        <w:rPr>
          <w:sz w:val="22"/>
          <w:szCs w:val="22"/>
        </w:rPr>
        <w:t>The eCommerce Portal, a private extranet eCommerce website provided by Xerox, is implemented to enable End Users to request MACD activities, access on-line training and contact Xerox. Language implementation is English.  The eCommerce Portal is only accessible via password and designed to support the following End User requests:</w:t>
      </w:r>
    </w:p>
    <w:p w14:paraId="3409139F" w14:textId="77777777" w:rsidR="00A13B03" w:rsidRPr="00376C80" w:rsidRDefault="00A13B03" w:rsidP="00A13B03">
      <w:pPr>
        <w:rPr>
          <w:sz w:val="22"/>
          <w:szCs w:val="22"/>
        </w:rPr>
      </w:pPr>
    </w:p>
    <w:p w14:paraId="5B428850" w14:textId="77777777" w:rsidR="00A13B03" w:rsidRPr="00376C80" w:rsidRDefault="00A13B03" w:rsidP="00A13B03">
      <w:pPr>
        <w:pStyle w:val="ListParagraph"/>
        <w:numPr>
          <w:ilvl w:val="0"/>
          <w:numId w:val="26"/>
        </w:numPr>
        <w:spacing w:after="160"/>
        <w:rPr>
          <w:sz w:val="22"/>
          <w:szCs w:val="22"/>
        </w:rPr>
      </w:pPr>
      <w:r w:rsidRPr="00376C80">
        <w:rPr>
          <w:b/>
          <w:sz w:val="22"/>
          <w:szCs w:val="22"/>
        </w:rPr>
        <w:t>Relocate Equipment</w:t>
      </w:r>
      <w:r w:rsidRPr="00376C80">
        <w:rPr>
          <w:sz w:val="22"/>
          <w:szCs w:val="22"/>
        </w:rPr>
        <w:t xml:space="preserve"> </w:t>
      </w:r>
      <w:r w:rsidRPr="00376C80">
        <w:rPr>
          <w:b/>
          <w:sz w:val="22"/>
          <w:szCs w:val="22"/>
        </w:rPr>
        <w:t>(Move)</w:t>
      </w:r>
      <w:r w:rsidRPr="00376C80">
        <w:rPr>
          <w:sz w:val="22"/>
          <w:szCs w:val="22"/>
        </w:rPr>
        <w:t xml:space="preserve"> – Request, via an electronic form, the movement of Equipment from one Site to another</w:t>
      </w:r>
    </w:p>
    <w:p w14:paraId="22743ED4" w14:textId="77777777" w:rsidR="00A13B03" w:rsidRPr="00376C80" w:rsidRDefault="00A13B03" w:rsidP="00A13B03">
      <w:pPr>
        <w:pStyle w:val="ListParagraph"/>
        <w:numPr>
          <w:ilvl w:val="0"/>
          <w:numId w:val="26"/>
        </w:numPr>
        <w:spacing w:after="160"/>
        <w:rPr>
          <w:sz w:val="22"/>
          <w:szCs w:val="22"/>
        </w:rPr>
      </w:pPr>
      <w:r w:rsidRPr="00376C80">
        <w:rPr>
          <w:b/>
          <w:sz w:val="22"/>
          <w:szCs w:val="22"/>
        </w:rPr>
        <w:t>Request new Equipment</w:t>
      </w:r>
      <w:r w:rsidRPr="00376C80">
        <w:rPr>
          <w:sz w:val="22"/>
          <w:szCs w:val="22"/>
        </w:rPr>
        <w:t xml:space="preserve"> </w:t>
      </w:r>
      <w:r w:rsidRPr="00376C80">
        <w:rPr>
          <w:b/>
          <w:sz w:val="22"/>
          <w:szCs w:val="22"/>
        </w:rPr>
        <w:t>(Add)</w:t>
      </w:r>
      <w:r w:rsidRPr="00376C80">
        <w:rPr>
          <w:sz w:val="22"/>
          <w:szCs w:val="22"/>
        </w:rPr>
        <w:t xml:space="preserve"> - Request, via an electronic form, additional Equipment</w:t>
      </w:r>
    </w:p>
    <w:p w14:paraId="609B15B8" w14:textId="77777777" w:rsidR="00A13B03" w:rsidRPr="00376C80" w:rsidRDefault="00A13B03" w:rsidP="00A13B03">
      <w:pPr>
        <w:pStyle w:val="ListParagraph"/>
        <w:numPr>
          <w:ilvl w:val="1"/>
          <w:numId w:val="26"/>
        </w:numPr>
        <w:spacing w:after="160"/>
        <w:rPr>
          <w:sz w:val="22"/>
          <w:szCs w:val="22"/>
        </w:rPr>
      </w:pPr>
      <w:r w:rsidRPr="00376C80">
        <w:rPr>
          <w:b/>
          <w:sz w:val="22"/>
          <w:szCs w:val="22"/>
        </w:rPr>
        <w:t>Shop for Equipment</w:t>
      </w:r>
      <w:r w:rsidRPr="00376C80">
        <w:rPr>
          <w:sz w:val="22"/>
          <w:szCs w:val="22"/>
        </w:rPr>
        <w:t xml:space="preserve"> - browse an online custom catalog of Equipment and Supplies aligned to this SOW</w:t>
      </w:r>
    </w:p>
    <w:p w14:paraId="389D115B" w14:textId="77777777" w:rsidR="00A13B03" w:rsidRPr="00376C80" w:rsidRDefault="00A13B03" w:rsidP="00A13B03">
      <w:pPr>
        <w:pStyle w:val="ListParagraph"/>
        <w:numPr>
          <w:ilvl w:val="0"/>
          <w:numId w:val="26"/>
        </w:numPr>
        <w:spacing w:after="160"/>
        <w:rPr>
          <w:sz w:val="22"/>
          <w:szCs w:val="22"/>
        </w:rPr>
      </w:pPr>
      <w:r w:rsidRPr="00376C80">
        <w:rPr>
          <w:b/>
          <w:sz w:val="22"/>
          <w:szCs w:val="22"/>
        </w:rPr>
        <w:t>Remove Equipment (Dispose)</w:t>
      </w:r>
      <w:r w:rsidRPr="00376C80">
        <w:rPr>
          <w:sz w:val="22"/>
          <w:szCs w:val="22"/>
        </w:rPr>
        <w:t xml:space="preserve"> – Request, via an electronic form, the physical removal (disposal) of Equipment for a Site and have the Equipment returned to Xerox</w:t>
      </w:r>
    </w:p>
    <w:p w14:paraId="7CAF9DE8" w14:textId="77777777" w:rsidR="00A13B03" w:rsidRPr="00376C80" w:rsidRDefault="00A13B03" w:rsidP="00A13B03">
      <w:pPr>
        <w:pStyle w:val="ListParagraph"/>
        <w:numPr>
          <w:ilvl w:val="1"/>
          <w:numId w:val="26"/>
        </w:numPr>
        <w:spacing w:after="160"/>
        <w:rPr>
          <w:sz w:val="22"/>
          <w:szCs w:val="22"/>
        </w:rPr>
      </w:pPr>
      <w:r w:rsidRPr="00376C80">
        <w:rPr>
          <w:sz w:val="22"/>
          <w:szCs w:val="22"/>
        </w:rPr>
        <w:t>For remove Equipment requests, that include the installation of new Equipment, see the Request for New Equipment</w:t>
      </w:r>
    </w:p>
    <w:p w14:paraId="7849C2EA" w14:textId="77777777" w:rsidR="00A13B03" w:rsidRPr="00376C80" w:rsidRDefault="00A13B03" w:rsidP="00A13B03">
      <w:pPr>
        <w:pStyle w:val="ListParagraph"/>
        <w:numPr>
          <w:ilvl w:val="0"/>
          <w:numId w:val="26"/>
        </w:numPr>
        <w:spacing w:after="160"/>
        <w:rPr>
          <w:sz w:val="22"/>
          <w:szCs w:val="22"/>
        </w:rPr>
      </w:pPr>
      <w:r w:rsidRPr="00376C80">
        <w:rPr>
          <w:b/>
          <w:sz w:val="22"/>
          <w:szCs w:val="22"/>
        </w:rPr>
        <w:t>Training</w:t>
      </w:r>
      <w:r w:rsidRPr="00376C80">
        <w:rPr>
          <w:sz w:val="22"/>
          <w:szCs w:val="22"/>
        </w:rPr>
        <w:t xml:space="preserve"> – Online Equipment training offered through links established for each model of Equipment</w:t>
      </w:r>
    </w:p>
    <w:p w14:paraId="40C7921B" w14:textId="77777777" w:rsidR="00A13B03" w:rsidRDefault="00A13B03" w:rsidP="00A13B03">
      <w:pPr>
        <w:pStyle w:val="ListParagraph"/>
        <w:numPr>
          <w:ilvl w:val="0"/>
          <w:numId w:val="26"/>
        </w:numPr>
        <w:spacing w:after="160"/>
        <w:rPr>
          <w:sz w:val="22"/>
          <w:szCs w:val="22"/>
        </w:rPr>
      </w:pPr>
      <w:r w:rsidRPr="00376C80">
        <w:rPr>
          <w:b/>
          <w:sz w:val="22"/>
          <w:szCs w:val="22"/>
        </w:rPr>
        <w:t>Contact</w:t>
      </w:r>
      <w:r w:rsidRPr="00376C80">
        <w:rPr>
          <w:sz w:val="22"/>
          <w:szCs w:val="22"/>
        </w:rPr>
        <w:t xml:space="preserve"> – Access to Xerox Account Team Contact Information</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1E0" w:firstRow="1" w:lastRow="1" w:firstColumn="1" w:lastColumn="1" w:noHBand="0" w:noVBand="0"/>
      </w:tblPr>
      <w:tblGrid>
        <w:gridCol w:w="770"/>
        <w:gridCol w:w="7292"/>
        <w:gridCol w:w="2146"/>
      </w:tblGrid>
      <w:tr w:rsidR="00A13B03" w:rsidRPr="00376C80" w14:paraId="431965EF" w14:textId="77777777" w:rsidTr="00A13B03">
        <w:trPr>
          <w:trHeight w:val="294"/>
          <w:tblHeader/>
        </w:trPr>
        <w:tc>
          <w:tcPr>
            <w:tcW w:w="802" w:type="dxa"/>
            <w:shd w:val="clear" w:color="auto" w:fill="2F5496"/>
            <w:vAlign w:val="center"/>
          </w:tcPr>
          <w:p w14:paraId="433CDC77" w14:textId="77777777" w:rsidR="00A13B03" w:rsidRPr="00376C80" w:rsidRDefault="00A13B03" w:rsidP="00A13B03">
            <w:pPr>
              <w:rPr>
                <w:rFonts w:cs="Arial"/>
                <w:b/>
                <w:bCs/>
                <w:color w:val="FFFFFF"/>
              </w:rPr>
            </w:pPr>
            <w:r w:rsidRPr="00376C80">
              <w:rPr>
                <w:rFonts w:cs="Arial"/>
                <w:b/>
                <w:bCs/>
                <w:color w:val="FFFFFF"/>
              </w:rPr>
              <w:t>ID</w:t>
            </w:r>
          </w:p>
        </w:tc>
        <w:tc>
          <w:tcPr>
            <w:tcW w:w="7720" w:type="dxa"/>
            <w:shd w:val="clear" w:color="auto" w:fill="2F5496"/>
            <w:vAlign w:val="center"/>
          </w:tcPr>
          <w:p w14:paraId="10E2A616" w14:textId="77777777" w:rsidR="00A13B03" w:rsidRPr="00376C80" w:rsidRDefault="00A13B03" w:rsidP="00A13B03">
            <w:pPr>
              <w:rPr>
                <w:rFonts w:cs="Arial"/>
                <w:b/>
                <w:bCs/>
                <w:color w:val="FFFFFF"/>
              </w:rPr>
            </w:pPr>
            <w:r w:rsidRPr="00376C80">
              <w:rPr>
                <w:rFonts w:cs="Arial"/>
                <w:b/>
                <w:bCs/>
                <w:color w:val="FFFFFF"/>
              </w:rPr>
              <w:t>Activity</w:t>
            </w:r>
          </w:p>
        </w:tc>
        <w:tc>
          <w:tcPr>
            <w:tcW w:w="2262" w:type="dxa"/>
            <w:shd w:val="clear" w:color="auto" w:fill="2F5496"/>
            <w:vAlign w:val="center"/>
          </w:tcPr>
          <w:p w14:paraId="620A6033" w14:textId="77777777" w:rsidR="00A13B03" w:rsidRPr="00376C80" w:rsidRDefault="00A13B03" w:rsidP="00A13B03">
            <w:pPr>
              <w:rPr>
                <w:rFonts w:cs="Arial"/>
                <w:b/>
                <w:bCs/>
                <w:color w:val="FFFFFF"/>
              </w:rPr>
            </w:pPr>
            <w:r w:rsidRPr="00376C80">
              <w:rPr>
                <w:rFonts w:cs="Arial"/>
                <w:b/>
                <w:bCs/>
                <w:color w:val="FFFFFF"/>
              </w:rPr>
              <w:t>Accountable</w:t>
            </w:r>
          </w:p>
        </w:tc>
      </w:tr>
      <w:tr w:rsidR="00A13B03" w:rsidRPr="00376C80" w14:paraId="053723CA" w14:textId="77777777" w:rsidTr="00A13B03">
        <w:trPr>
          <w:trHeight w:val="349"/>
        </w:trPr>
        <w:tc>
          <w:tcPr>
            <w:tcW w:w="802" w:type="dxa"/>
            <w:shd w:val="clear" w:color="auto" w:fill="auto"/>
          </w:tcPr>
          <w:p w14:paraId="406860C2" w14:textId="77777777" w:rsidR="00A13B03" w:rsidRPr="00376C80" w:rsidRDefault="00A13B03" w:rsidP="00A13B03">
            <w:pPr>
              <w:numPr>
                <w:ilvl w:val="0"/>
                <w:numId w:val="27"/>
              </w:numPr>
              <w:spacing w:after="160"/>
              <w:contextualSpacing/>
              <w:jc w:val="center"/>
              <w:rPr>
                <w:rFonts w:cs="Arial"/>
              </w:rPr>
            </w:pPr>
          </w:p>
        </w:tc>
        <w:tc>
          <w:tcPr>
            <w:tcW w:w="7720" w:type="dxa"/>
          </w:tcPr>
          <w:p w14:paraId="7F54D1A2" w14:textId="77777777" w:rsidR="00A13B03" w:rsidRPr="00376C80" w:rsidRDefault="00A13B03" w:rsidP="00A13B03">
            <w:pPr>
              <w:rPr>
                <w:rFonts w:cs="Arial"/>
              </w:rPr>
            </w:pPr>
            <w:r w:rsidRPr="00376C80">
              <w:rPr>
                <w:rFonts w:cs="Arial"/>
              </w:rPr>
              <w:t>Both Parties agree on the functionality to be enabled for the eCommerce Portal</w:t>
            </w:r>
          </w:p>
        </w:tc>
        <w:tc>
          <w:tcPr>
            <w:tcW w:w="2262" w:type="dxa"/>
            <w:shd w:val="clear" w:color="auto" w:fill="auto"/>
          </w:tcPr>
          <w:p w14:paraId="73FB27EA" w14:textId="77777777" w:rsidR="00A13B03" w:rsidRPr="00376C80" w:rsidRDefault="00A13B03" w:rsidP="00A13B03">
            <w:pPr>
              <w:rPr>
                <w:rFonts w:cs="Arial"/>
              </w:rPr>
            </w:pPr>
            <w:r w:rsidRPr="00376C80">
              <w:rPr>
                <w:rFonts w:cs="Arial"/>
              </w:rPr>
              <w:t>Xerox and Customer</w:t>
            </w:r>
          </w:p>
        </w:tc>
      </w:tr>
      <w:tr w:rsidR="00A13B03" w:rsidRPr="00376C80" w14:paraId="5FE03EB1" w14:textId="77777777" w:rsidTr="00A13B03">
        <w:trPr>
          <w:trHeight w:val="349"/>
        </w:trPr>
        <w:tc>
          <w:tcPr>
            <w:tcW w:w="802" w:type="dxa"/>
            <w:shd w:val="clear" w:color="auto" w:fill="auto"/>
          </w:tcPr>
          <w:p w14:paraId="2F649F87" w14:textId="77777777" w:rsidR="00A13B03" w:rsidRPr="00376C80" w:rsidRDefault="00A13B03" w:rsidP="00A13B03">
            <w:pPr>
              <w:numPr>
                <w:ilvl w:val="0"/>
                <w:numId w:val="27"/>
              </w:numPr>
              <w:spacing w:after="160"/>
              <w:contextualSpacing/>
              <w:jc w:val="center"/>
              <w:rPr>
                <w:rFonts w:cs="Arial"/>
              </w:rPr>
            </w:pPr>
          </w:p>
        </w:tc>
        <w:tc>
          <w:tcPr>
            <w:tcW w:w="7720" w:type="dxa"/>
          </w:tcPr>
          <w:p w14:paraId="4248B8C9" w14:textId="77777777" w:rsidR="00A13B03" w:rsidRPr="00376C80" w:rsidRDefault="00A13B03" w:rsidP="00A13B03">
            <w:pPr>
              <w:rPr>
                <w:rFonts w:cs="Arial"/>
              </w:rPr>
            </w:pPr>
            <w:r w:rsidRPr="00376C80">
              <w:rPr>
                <w:rFonts w:cs="Arial"/>
              </w:rPr>
              <w:t>Remotely install and configure the eCommerce Portal</w:t>
            </w:r>
          </w:p>
        </w:tc>
        <w:tc>
          <w:tcPr>
            <w:tcW w:w="2262" w:type="dxa"/>
            <w:shd w:val="clear" w:color="auto" w:fill="auto"/>
          </w:tcPr>
          <w:p w14:paraId="7AE5E071" w14:textId="77777777" w:rsidR="00A13B03" w:rsidRPr="00376C80" w:rsidRDefault="00A13B03" w:rsidP="00A13B03">
            <w:pPr>
              <w:rPr>
                <w:rFonts w:cs="Arial"/>
              </w:rPr>
            </w:pPr>
            <w:r w:rsidRPr="00376C80">
              <w:rPr>
                <w:rFonts w:cs="Arial"/>
              </w:rPr>
              <w:t>Xerox</w:t>
            </w:r>
          </w:p>
        </w:tc>
      </w:tr>
      <w:tr w:rsidR="00A13B03" w:rsidRPr="00376C80" w14:paraId="14B6DDB3" w14:textId="77777777" w:rsidTr="00A13B03">
        <w:trPr>
          <w:trHeight w:val="349"/>
        </w:trPr>
        <w:tc>
          <w:tcPr>
            <w:tcW w:w="802" w:type="dxa"/>
            <w:shd w:val="clear" w:color="auto" w:fill="auto"/>
          </w:tcPr>
          <w:p w14:paraId="38D1FF04" w14:textId="77777777" w:rsidR="00A13B03" w:rsidRPr="00376C80" w:rsidRDefault="00A13B03" w:rsidP="00A13B03">
            <w:pPr>
              <w:numPr>
                <w:ilvl w:val="0"/>
                <w:numId w:val="27"/>
              </w:numPr>
              <w:spacing w:after="160"/>
              <w:contextualSpacing/>
              <w:jc w:val="center"/>
              <w:rPr>
                <w:rFonts w:cs="Arial"/>
              </w:rPr>
            </w:pPr>
          </w:p>
        </w:tc>
        <w:tc>
          <w:tcPr>
            <w:tcW w:w="7720" w:type="dxa"/>
          </w:tcPr>
          <w:p w14:paraId="6B3119D0" w14:textId="77777777" w:rsidR="00A13B03" w:rsidRPr="00376C80" w:rsidRDefault="00A13B03" w:rsidP="00A13B03">
            <w:pPr>
              <w:rPr>
                <w:rFonts w:cs="Arial"/>
              </w:rPr>
            </w:pPr>
            <w:r w:rsidRPr="00376C80">
              <w:rPr>
                <w:rFonts w:cs="Arial"/>
              </w:rPr>
              <w:t xml:space="preserve">Identify the </w:t>
            </w:r>
            <w:r w:rsidRPr="00376C80">
              <w:rPr>
                <w:rFonts w:cs="Arial"/>
                <w:spacing w:val="2"/>
              </w:rPr>
              <w:t>Customer’s eCommerce Portal Authorized End Users</w:t>
            </w:r>
            <w:r w:rsidRPr="00376C80">
              <w:rPr>
                <w:rFonts w:cs="Arial"/>
              </w:rPr>
              <w:t xml:space="preserve"> </w:t>
            </w:r>
          </w:p>
        </w:tc>
        <w:tc>
          <w:tcPr>
            <w:tcW w:w="2262" w:type="dxa"/>
            <w:shd w:val="clear" w:color="auto" w:fill="auto"/>
          </w:tcPr>
          <w:p w14:paraId="55B826D7" w14:textId="77777777" w:rsidR="00A13B03" w:rsidRPr="00376C80" w:rsidRDefault="00A13B03" w:rsidP="00A13B03">
            <w:pPr>
              <w:rPr>
                <w:rFonts w:cs="Arial"/>
              </w:rPr>
            </w:pPr>
            <w:r w:rsidRPr="00376C80">
              <w:rPr>
                <w:rFonts w:cs="Arial"/>
              </w:rPr>
              <w:t>Customer</w:t>
            </w:r>
          </w:p>
        </w:tc>
      </w:tr>
      <w:tr w:rsidR="00A13B03" w:rsidRPr="00376C80" w14:paraId="7E224432" w14:textId="77777777" w:rsidTr="00A13B03">
        <w:trPr>
          <w:trHeight w:val="349"/>
        </w:trPr>
        <w:tc>
          <w:tcPr>
            <w:tcW w:w="802" w:type="dxa"/>
            <w:shd w:val="clear" w:color="auto" w:fill="auto"/>
          </w:tcPr>
          <w:p w14:paraId="4663DC77" w14:textId="77777777" w:rsidR="00A13B03" w:rsidRPr="00376C80" w:rsidRDefault="00A13B03" w:rsidP="00A13B03">
            <w:pPr>
              <w:numPr>
                <w:ilvl w:val="0"/>
                <w:numId w:val="27"/>
              </w:numPr>
              <w:spacing w:after="160"/>
              <w:contextualSpacing/>
              <w:jc w:val="center"/>
              <w:rPr>
                <w:rFonts w:cs="Arial"/>
              </w:rPr>
            </w:pPr>
          </w:p>
        </w:tc>
        <w:tc>
          <w:tcPr>
            <w:tcW w:w="7720" w:type="dxa"/>
          </w:tcPr>
          <w:p w14:paraId="000DA32A" w14:textId="77777777" w:rsidR="00A13B03" w:rsidRPr="00376C80" w:rsidRDefault="00A13B03" w:rsidP="00A13B03">
            <w:pPr>
              <w:rPr>
                <w:rFonts w:cs="Arial"/>
              </w:rPr>
            </w:pPr>
            <w:r w:rsidRPr="00376C80">
              <w:rPr>
                <w:rFonts w:cs="Arial"/>
              </w:rPr>
              <w:t>Enable access for Customer’s eCommerce Authorized End</w:t>
            </w:r>
            <w:r w:rsidRPr="00376C80">
              <w:rPr>
                <w:rFonts w:cs="Arial"/>
                <w:spacing w:val="2"/>
              </w:rPr>
              <w:t xml:space="preserve"> Users </w:t>
            </w:r>
          </w:p>
        </w:tc>
        <w:tc>
          <w:tcPr>
            <w:tcW w:w="2262" w:type="dxa"/>
            <w:shd w:val="clear" w:color="auto" w:fill="auto"/>
          </w:tcPr>
          <w:p w14:paraId="2639453F" w14:textId="77777777" w:rsidR="00A13B03" w:rsidRPr="00376C80" w:rsidRDefault="00A13B03" w:rsidP="00A13B03">
            <w:pPr>
              <w:rPr>
                <w:rFonts w:cs="Arial"/>
              </w:rPr>
            </w:pPr>
            <w:r w:rsidRPr="00376C80">
              <w:rPr>
                <w:rFonts w:cs="Arial"/>
              </w:rPr>
              <w:t>Xerox</w:t>
            </w:r>
          </w:p>
        </w:tc>
      </w:tr>
      <w:tr w:rsidR="00A13B03" w:rsidRPr="00376C80" w14:paraId="450EB65F" w14:textId="77777777" w:rsidTr="00A13B03">
        <w:trPr>
          <w:trHeight w:val="349"/>
        </w:trPr>
        <w:tc>
          <w:tcPr>
            <w:tcW w:w="802" w:type="dxa"/>
            <w:shd w:val="clear" w:color="auto" w:fill="auto"/>
          </w:tcPr>
          <w:p w14:paraId="039F367E" w14:textId="77777777" w:rsidR="00A13B03" w:rsidRPr="00376C80" w:rsidRDefault="00A13B03" w:rsidP="00A13B03">
            <w:pPr>
              <w:numPr>
                <w:ilvl w:val="0"/>
                <w:numId w:val="27"/>
              </w:numPr>
              <w:spacing w:after="160"/>
              <w:contextualSpacing/>
              <w:jc w:val="center"/>
              <w:rPr>
                <w:rFonts w:cs="Arial"/>
              </w:rPr>
            </w:pPr>
          </w:p>
        </w:tc>
        <w:tc>
          <w:tcPr>
            <w:tcW w:w="7720" w:type="dxa"/>
          </w:tcPr>
          <w:p w14:paraId="0DFA2ADC" w14:textId="77777777" w:rsidR="00A13B03" w:rsidRPr="00376C80" w:rsidRDefault="00A13B03" w:rsidP="00A13B03">
            <w:pPr>
              <w:rPr>
                <w:rFonts w:cs="Arial"/>
              </w:rPr>
            </w:pPr>
            <w:r w:rsidRPr="00376C80">
              <w:rPr>
                <w:rFonts w:cs="Arial"/>
              </w:rPr>
              <w:t xml:space="preserve">Conduct a fundamental “Train-the-Trainer” session for Customer’s eCommerce Authorized End Users on how to utilize the enabled functions.  </w:t>
            </w:r>
          </w:p>
        </w:tc>
        <w:tc>
          <w:tcPr>
            <w:tcW w:w="2262" w:type="dxa"/>
            <w:shd w:val="clear" w:color="auto" w:fill="auto"/>
          </w:tcPr>
          <w:p w14:paraId="514AFE68" w14:textId="77777777" w:rsidR="00A13B03" w:rsidRPr="00376C80" w:rsidRDefault="00A13B03" w:rsidP="00A13B03">
            <w:pPr>
              <w:rPr>
                <w:rFonts w:cs="Arial"/>
              </w:rPr>
            </w:pPr>
            <w:r w:rsidRPr="00376C80">
              <w:rPr>
                <w:rFonts w:cs="Arial"/>
              </w:rPr>
              <w:t>Xerox</w:t>
            </w:r>
          </w:p>
        </w:tc>
      </w:tr>
      <w:tr w:rsidR="00A13B03" w:rsidRPr="00490282" w14:paraId="1A11F833" w14:textId="77777777" w:rsidTr="00A13B03">
        <w:trPr>
          <w:trHeight w:val="349"/>
        </w:trPr>
        <w:tc>
          <w:tcPr>
            <w:tcW w:w="802" w:type="dxa"/>
            <w:shd w:val="clear" w:color="auto" w:fill="auto"/>
          </w:tcPr>
          <w:p w14:paraId="60772523" w14:textId="77777777" w:rsidR="00A13B03" w:rsidRPr="00376C80" w:rsidRDefault="00A13B03" w:rsidP="00A13B03">
            <w:pPr>
              <w:numPr>
                <w:ilvl w:val="0"/>
                <w:numId w:val="27"/>
              </w:numPr>
              <w:spacing w:after="160"/>
              <w:contextualSpacing/>
              <w:jc w:val="center"/>
              <w:rPr>
                <w:rFonts w:cs="Arial"/>
              </w:rPr>
            </w:pPr>
          </w:p>
        </w:tc>
        <w:tc>
          <w:tcPr>
            <w:tcW w:w="7720" w:type="dxa"/>
          </w:tcPr>
          <w:p w14:paraId="55D8AC9F" w14:textId="77777777" w:rsidR="00A13B03" w:rsidRPr="00376C80" w:rsidRDefault="00A13B03" w:rsidP="00A13B03">
            <w:pPr>
              <w:rPr>
                <w:rFonts w:cs="Arial"/>
              </w:rPr>
            </w:pPr>
            <w:r w:rsidRPr="00376C80">
              <w:rPr>
                <w:rFonts w:cs="Arial"/>
              </w:rPr>
              <w:t>Update and maintain eCommerce Authorized End Users during Service Operations</w:t>
            </w:r>
          </w:p>
        </w:tc>
        <w:tc>
          <w:tcPr>
            <w:tcW w:w="2262" w:type="dxa"/>
            <w:shd w:val="clear" w:color="auto" w:fill="auto"/>
          </w:tcPr>
          <w:p w14:paraId="746321BB" w14:textId="77777777" w:rsidR="00A13B03" w:rsidRPr="00376C80" w:rsidRDefault="00A13B03" w:rsidP="00A13B03">
            <w:pPr>
              <w:rPr>
                <w:rFonts w:cs="Arial"/>
              </w:rPr>
            </w:pPr>
            <w:r w:rsidRPr="00376C80">
              <w:rPr>
                <w:rFonts w:cs="Arial"/>
              </w:rPr>
              <w:t>Xerox and Customer</w:t>
            </w:r>
          </w:p>
        </w:tc>
      </w:tr>
    </w:tbl>
    <w:p w14:paraId="3E6B7A58" w14:textId="77777777" w:rsidR="00A13B03" w:rsidRPr="00376C80" w:rsidRDefault="00A13B03" w:rsidP="00A13B03">
      <w:pPr>
        <w:pStyle w:val="Heading2"/>
        <w:rPr>
          <w:rFonts w:ascii="Times New Roman" w:hAnsi="Times New Roman"/>
          <w:i w:val="0"/>
          <w:iCs w:val="0"/>
          <w:sz w:val="22"/>
          <w:szCs w:val="22"/>
        </w:rPr>
      </w:pPr>
      <w:bookmarkStart w:id="275" w:name="_Toc42175740"/>
      <w:r>
        <w:rPr>
          <w:rFonts w:ascii="Times New Roman" w:hAnsi="Times New Roman"/>
          <w:i w:val="0"/>
          <w:iCs w:val="0"/>
          <w:sz w:val="22"/>
          <w:szCs w:val="22"/>
        </w:rPr>
        <w:t>3.5</w:t>
      </w:r>
      <w:r>
        <w:rPr>
          <w:rFonts w:ascii="Times New Roman" w:hAnsi="Times New Roman"/>
          <w:i w:val="0"/>
          <w:iCs w:val="0"/>
          <w:sz w:val="22"/>
          <w:szCs w:val="22"/>
        </w:rPr>
        <w:tab/>
      </w:r>
      <w:r w:rsidRPr="00376C80">
        <w:rPr>
          <w:rFonts w:ascii="Times New Roman" w:hAnsi="Times New Roman"/>
          <w:i w:val="0"/>
          <w:iCs w:val="0"/>
          <w:sz w:val="22"/>
          <w:szCs w:val="22"/>
        </w:rPr>
        <w:t>Transformation Delay</w:t>
      </w:r>
      <w:bookmarkEnd w:id="275"/>
    </w:p>
    <w:p w14:paraId="3C415630" w14:textId="77777777" w:rsidR="00A13B03" w:rsidRPr="00D7131D" w:rsidRDefault="00A13B03" w:rsidP="00A13B03">
      <w:pPr>
        <w:tabs>
          <w:tab w:val="left" w:pos="2340"/>
          <w:tab w:val="left" w:pos="5760"/>
        </w:tabs>
        <w:spacing w:after="360"/>
        <w:rPr>
          <w:rFonts w:eastAsia="MS Mincho"/>
          <w:bCs/>
          <w:sz w:val="22"/>
          <w:szCs w:val="22"/>
        </w:rPr>
      </w:pPr>
      <w:r w:rsidRPr="00376C80">
        <w:rPr>
          <w:rFonts w:eastAsia="MS Mincho"/>
          <w:bCs/>
          <w:sz w:val="22"/>
          <w:szCs w:val="22"/>
        </w:rPr>
        <w:t xml:space="preserve">Service Contractor shall not be liable for failure to meet the Project Plan where Service Contractor is unable to deploy Equipment as outlined in the Exhibit A-1: Facility and Device Listing, due to Manager or Manager’s agent’s failure to perform the Manager accountable Transformation activities as outlined in this SOW.  </w:t>
      </w:r>
    </w:p>
    <w:p w14:paraId="31944F92" w14:textId="77777777" w:rsidR="00A13B03" w:rsidRDefault="00A13B03" w:rsidP="00A13B03">
      <w:pPr>
        <w:pStyle w:val="Heading2"/>
        <w:numPr>
          <w:ilvl w:val="1"/>
          <w:numId w:val="21"/>
        </w:numPr>
        <w:rPr>
          <w:rFonts w:ascii="Times New Roman" w:hAnsi="Times New Roman"/>
          <w:i w:val="0"/>
          <w:iCs w:val="0"/>
          <w:sz w:val="22"/>
          <w:szCs w:val="22"/>
        </w:rPr>
      </w:pPr>
      <w:bookmarkStart w:id="276" w:name="_Toc479503931"/>
      <w:bookmarkStart w:id="277" w:name="_Toc479503976"/>
      <w:bookmarkStart w:id="278" w:name="_Toc479503932"/>
      <w:bookmarkStart w:id="279" w:name="_Toc479503977"/>
      <w:bookmarkStart w:id="280" w:name="_Toc486574277"/>
      <w:bookmarkStart w:id="281" w:name="_Toc535846310"/>
      <w:bookmarkStart w:id="282" w:name="_Toc42175741"/>
      <w:bookmarkStart w:id="283" w:name="_Toc535846313"/>
      <w:bookmarkStart w:id="284" w:name="_Toc42175742"/>
      <w:bookmarkEnd w:id="276"/>
      <w:bookmarkEnd w:id="277"/>
      <w:bookmarkEnd w:id="278"/>
      <w:bookmarkEnd w:id="279"/>
      <w:r w:rsidRPr="00D7131D">
        <w:rPr>
          <w:rFonts w:ascii="Times New Roman" w:hAnsi="Times New Roman"/>
          <w:i w:val="0"/>
          <w:iCs w:val="0"/>
          <w:sz w:val="22"/>
          <w:szCs w:val="22"/>
        </w:rPr>
        <w:t>Transformation Preparation</w:t>
      </w:r>
      <w:bookmarkEnd w:id="280"/>
      <w:bookmarkEnd w:id="281"/>
      <w:bookmarkEnd w:id="282"/>
    </w:p>
    <w:p w14:paraId="21BD6F9B" w14:textId="77777777" w:rsidR="00A13B03" w:rsidRPr="00D7131D" w:rsidRDefault="00A13B03" w:rsidP="00A13B03"/>
    <w:p w14:paraId="7B6F3F6F" w14:textId="77777777" w:rsidR="00A13B03" w:rsidRDefault="00A13B03" w:rsidP="00A13B03">
      <w:pPr>
        <w:rPr>
          <w:b/>
          <w:bCs/>
          <w:sz w:val="22"/>
          <w:szCs w:val="22"/>
        </w:rPr>
      </w:pP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1E0" w:firstRow="1" w:lastRow="1" w:firstColumn="1" w:lastColumn="1" w:noHBand="0" w:noVBand="0"/>
      </w:tblPr>
      <w:tblGrid>
        <w:gridCol w:w="743"/>
        <w:gridCol w:w="7234"/>
        <w:gridCol w:w="2231"/>
      </w:tblGrid>
      <w:tr w:rsidR="00A13B03" w:rsidRPr="00490282" w14:paraId="078CCD07" w14:textId="77777777" w:rsidTr="00A13B03">
        <w:trPr>
          <w:trHeight w:val="294"/>
        </w:trPr>
        <w:tc>
          <w:tcPr>
            <w:tcW w:w="755" w:type="dxa"/>
            <w:shd w:val="clear" w:color="auto" w:fill="2F5496"/>
            <w:vAlign w:val="center"/>
          </w:tcPr>
          <w:p w14:paraId="75E17304" w14:textId="77777777" w:rsidR="00A13B03" w:rsidRPr="00080D69" w:rsidRDefault="00A13B03" w:rsidP="00A13B03">
            <w:pPr>
              <w:pStyle w:val="XeroxTableHeadBG"/>
              <w:framePr w:hSpace="187" w:wrap="around" w:y="1"/>
            </w:pPr>
            <w:r w:rsidRPr="00080D69">
              <w:t>ID</w:t>
            </w:r>
          </w:p>
        </w:tc>
        <w:tc>
          <w:tcPr>
            <w:tcW w:w="7405" w:type="dxa"/>
            <w:shd w:val="clear" w:color="auto" w:fill="2F5496"/>
            <w:vAlign w:val="center"/>
          </w:tcPr>
          <w:p w14:paraId="65065DA8" w14:textId="77777777" w:rsidR="00A13B03" w:rsidRPr="00080D69" w:rsidRDefault="00A13B03" w:rsidP="00A13B03">
            <w:pPr>
              <w:pStyle w:val="XeroxTableHeadBG"/>
              <w:framePr w:hSpace="187" w:wrap="around" w:y="1"/>
              <w:rPr>
                <w:rFonts w:eastAsia="Calibri"/>
              </w:rPr>
            </w:pPr>
            <w:r w:rsidRPr="00080D69">
              <w:rPr>
                <w:rFonts w:eastAsia="Calibri"/>
              </w:rPr>
              <w:t>Activity</w:t>
            </w:r>
          </w:p>
        </w:tc>
        <w:tc>
          <w:tcPr>
            <w:tcW w:w="2280" w:type="dxa"/>
            <w:shd w:val="clear" w:color="auto" w:fill="2F5496"/>
            <w:vAlign w:val="center"/>
          </w:tcPr>
          <w:p w14:paraId="4043E3F4" w14:textId="77777777" w:rsidR="00A13B03" w:rsidRPr="00080D69" w:rsidRDefault="00A13B03" w:rsidP="00A13B03">
            <w:pPr>
              <w:pStyle w:val="XeroxTableHeadBG"/>
              <w:framePr w:hSpace="187" w:wrap="around" w:y="1"/>
              <w:rPr>
                <w:rFonts w:eastAsia="Calibri"/>
              </w:rPr>
            </w:pPr>
            <w:r w:rsidRPr="00080D69">
              <w:rPr>
                <w:rFonts w:eastAsia="Calibri"/>
              </w:rPr>
              <w:t>Accountable</w:t>
            </w:r>
          </w:p>
        </w:tc>
      </w:tr>
    </w:tbl>
    <w:p w14:paraId="3FA240A9" w14:textId="77777777" w:rsidR="00A13B03" w:rsidRPr="00FF6603" w:rsidRDefault="00A13B03" w:rsidP="00A13B03">
      <w:pPr>
        <w:rPr>
          <w:vanish/>
        </w:rPr>
      </w:pPr>
      <w:bookmarkStart w:id="285" w:name="_Hlk42609199"/>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1E0" w:firstRow="1" w:lastRow="1" w:firstColumn="1" w:lastColumn="1" w:noHBand="0" w:noVBand="0"/>
      </w:tblPr>
      <w:tblGrid>
        <w:gridCol w:w="743"/>
        <w:gridCol w:w="7234"/>
        <w:gridCol w:w="2231"/>
      </w:tblGrid>
      <w:tr w:rsidR="00A13B03" w:rsidRPr="00490282" w14:paraId="17EBAE6C" w14:textId="77777777" w:rsidTr="00A13B03">
        <w:trPr>
          <w:trHeight w:val="506"/>
        </w:trPr>
        <w:tc>
          <w:tcPr>
            <w:tcW w:w="774" w:type="dxa"/>
            <w:shd w:val="clear" w:color="auto" w:fill="auto"/>
          </w:tcPr>
          <w:p w14:paraId="4E97794C" w14:textId="77777777" w:rsidR="00A13B03" w:rsidRPr="00080D69" w:rsidRDefault="00A13B03" w:rsidP="00A13B03">
            <w:pPr>
              <w:pStyle w:val="ListParagraph"/>
              <w:numPr>
                <w:ilvl w:val="0"/>
                <w:numId w:val="28"/>
              </w:numPr>
              <w:spacing w:after="160"/>
            </w:pPr>
          </w:p>
        </w:tc>
        <w:tc>
          <w:tcPr>
            <w:tcW w:w="7658" w:type="dxa"/>
          </w:tcPr>
          <w:p w14:paraId="241533A6" w14:textId="77777777" w:rsidR="00A13B03" w:rsidRPr="00080D69" w:rsidRDefault="00A13B03" w:rsidP="00A13B03">
            <w:pPr>
              <w:rPr>
                <w:rFonts w:cs="Arial"/>
              </w:rPr>
            </w:pPr>
            <w:r w:rsidRPr="00080D69">
              <w:rPr>
                <w:rFonts w:cs="Arial"/>
              </w:rPr>
              <w:t>Manager to provide print policy, which is the</w:t>
            </w:r>
            <w:r w:rsidRPr="00080D69">
              <w:rPr>
                <w:rFonts w:cs="Arial"/>
                <w:bCs/>
              </w:rPr>
              <w:t xml:space="preserve"> statement of Manager’s requirements for basic default print parameters such as: black and white only, double sided by default</w:t>
            </w:r>
            <w:r w:rsidRPr="00080D69">
              <w:rPr>
                <w:rFonts w:cs="Arial"/>
                <w:bCs/>
                <w:sz w:val="24"/>
                <w:szCs w:val="24"/>
              </w:rPr>
              <w:t xml:space="preserve">  </w:t>
            </w:r>
          </w:p>
        </w:tc>
        <w:tc>
          <w:tcPr>
            <w:tcW w:w="2352" w:type="dxa"/>
            <w:shd w:val="clear" w:color="auto" w:fill="auto"/>
          </w:tcPr>
          <w:p w14:paraId="5C6B3561" w14:textId="77777777" w:rsidR="00A13B03" w:rsidRPr="00080D69" w:rsidRDefault="00A13B03" w:rsidP="00A13B03">
            <w:pPr>
              <w:rPr>
                <w:rFonts w:cs="Arial"/>
              </w:rPr>
            </w:pPr>
            <w:r w:rsidRPr="00080D69">
              <w:rPr>
                <w:rFonts w:cs="Arial"/>
              </w:rPr>
              <w:t>Manager</w:t>
            </w:r>
          </w:p>
        </w:tc>
      </w:tr>
      <w:bookmarkEnd w:id="285"/>
    </w:tbl>
    <w:p w14:paraId="478F1317" w14:textId="77777777" w:rsidR="00A13B03" w:rsidRDefault="00A13B03" w:rsidP="00A13B03">
      <w:pPr>
        <w:rPr>
          <w:b/>
          <w:bCs/>
          <w:sz w:val="22"/>
          <w:szCs w:val="22"/>
        </w:rPr>
      </w:pPr>
    </w:p>
    <w:p w14:paraId="56DC397D" w14:textId="77777777" w:rsidR="00A13B03" w:rsidRPr="00080D69" w:rsidRDefault="00A13B03" w:rsidP="00A13B03">
      <w:pPr>
        <w:pStyle w:val="Heading3"/>
        <w:rPr>
          <w:rFonts w:ascii="Times New Roman" w:hAnsi="Times New Roman"/>
          <w:sz w:val="22"/>
          <w:szCs w:val="22"/>
        </w:rPr>
      </w:pPr>
      <w:r w:rsidRPr="00080D69">
        <w:rPr>
          <w:rFonts w:ascii="Times New Roman" w:hAnsi="Times New Roman"/>
          <w:sz w:val="22"/>
          <w:szCs w:val="22"/>
        </w:rPr>
        <w:t>3.6.1</w:t>
      </w:r>
      <w:r w:rsidRPr="00080D69">
        <w:rPr>
          <w:rFonts w:ascii="Times New Roman" w:hAnsi="Times New Roman"/>
          <w:sz w:val="22"/>
          <w:szCs w:val="22"/>
        </w:rPr>
        <w:tab/>
        <w:t xml:space="preserve">Service Contractor’s Software and Tools Device Data Elements  </w:t>
      </w:r>
    </w:p>
    <w:p w14:paraId="59964BF9" w14:textId="77777777" w:rsidR="00A13B03" w:rsidRPr="00080D69" w:rsidRDefault="00A13B03" w:rsidP="00A13B03">
      <w:pPr>
        <w:rPr>
          <w:bCs/>
          <w:sz w:val="22"/>
          <w:szCs w:val="22"/>
        </w:rPr>
      </w:pPr>
      <w:r w:rsidRPr="00080D69">
        <w:rPr>
          <w:sz w:val="22"/>
          <w:szCs w:val="22"/>
        </w:rPr>
        <w:t>The Parties</w:t>
      </w:r>
      <w:r w:rsidRPr="00080D69">
        <w:rPr>
          <w:bCs/>
          <w:sz w:val="22"/>
          <w:szCs w:val="22"/>
        </w:rPr>
        <w:t xml:space="preserve"> shall jointly provide as many of the Device Data Elements outlined in Exhibit A-3, as is appropriate, for the purposes of maintaining the current asset database in the Service Contractor’s software and tools.  It is understood that some Device Data Elements may not be available and that those missing elements shall be accepted by both Parties.  Manager is responsible for providing Service Contractor with relevant information during the Assessment of the Devices.  </w:t>
      </w:r>
    </w:p>
    <w:p w14:paraId="75ED67F2" w14:textId="77777777" w:rsidR="00A13B03" w:rsidRDefault="00A13B03" w:rsidP="00A13B03">
      <w:pPr>
        <w:rPr>
          <w:sz w:val="22"/>
          <w:szCs w:val="22"/>
        </w:rPr>
      </w:pPr>
    </w:p>
    <w:p w14:paraId="2FB99C9C" w14:textId="77777777" w:rsidR="00A13B03" w:rsidRPr="00080D69" w:rsidRDefault="00A13B03" w:rsidP="00A13B03">
      <w:pPr>
        <w:rPr>
          <w:bCs/>
          <w:sz w:val="22"/>
          <w:szCs w:val="22"/>
          <w:highlight w:val="green"/>
        </w:rPr>
      </w:pPr>
      <w:r w:rsidRPr="00080D69">
        <w:rPr>
          <w:sz w:val="22"/>
          <w:szCs w:val="22"/>
        </w:rPr>
        <w:t xml:space="preserve">All required Device Data Elements must be correctly identified and populated in the Service Contractor’s software and tools database before the Device can be put In-Scope and managed.  </w:t>
      </w:r>
      <w:r w:rsidRPr="00080D69">
        <w:rPr>
          <w:sz w:val="22"/>
          <w:szCs w:val="22"/>
          <w:highlight w:val="green"/>
        </w:rPr>
        <w:br/>
      </w:r>
    </w:p>
    <w:p w14:paraId="7EB9E383" w14:textId="77777777" w:rsidR="00A13B03" w:rsidRDefault="00A13B03" w:rsidP="00A13B03">
      <w:pPr>
        <w:rPr>
          <w:b/>
          <w:bCs/>
          <w:sz w:val="22"/>
          <w:szCs w:val="22"/>
        </w:rPr>
      </w:pPr>
      <w:r>
        <w:rPr>
          <w:b/>
          <w:bCs/>
          <w:sz w:val="22"/>
          <w:szCs w:val="22"/>
        </w:rPr>
        <w:t>3.7</w:t>
      </w:r>
      <w:r>
        <w:rPr>
          <w:b/>
          <w:bCs/>
          <w:sz w:val="22"/>
          <w:szCs w:val="22"/>
        </w:rPr>
        <w:tab/>
      </w:r>
      <w:r w:rsidRPr="00DF1C57">
        <w:rPr>
          <w:b/>
          <w:bCs/>
          <w:sz w:val="22"/>
          <w:szCs w:val="22"/>
        </w:rPr>
        <w:t>Transformation Scheduling</w:t>
      </w:r>
      <w:bookmarkEnd w:id="283"/>
      <w:bookmarkEnd w:id="284"/>
    </w:p>
    <w:p w14:paraId="3C5A066F" w14:textId="77777777" w:rsidR="00A13B03" w:rsidRDefault="00A13B03" w:rsidP="00A13B03">
      <w:pPr>
        <w:ind w:left="720"/>
        <w:rPr>
          <w:b/>
          <w:bCs/>
          <w:sz w:val="22"/>
          <w:szCs w:val="22"/>
        </w:rPr>
      </w:pPr>
    </w:p>
    <w:tbl>
      <w:tblPr>
        <w:tblW w:w="4942"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0" w:type="dxa"/>
          <w:right w:w="0" w:type="dxa"/>
        </w:tblCellMar>
        <w:tblLook w:val="04A0" w:firstRow="1" w:lastRow="0" w:firstColumn="1" w:lastColumn="0" w:noHBand="0" w:noVBand="1"/>
      </w:tblPr>
      <w:tblGrid>
        <w:gridCol w:w="759"/>
        <w:gridCol w:w="7354"/>
        <w:gridCol w:w="1986"/>
      </w:tblGrid>
      <w:tr w:rsidR="00A13B03" w:rsidRPr="00DF1C57" w14:paraId="5B66BC6E" w14:textId="77777777" w:rsidTr="00A13B03">
        <w:trPr>
          <w:trHeight w:val="294"/>
          <w:tblHeader/>
        </w:trPr>
        <w:tc>
          <w:tcPr>
            <w:tcW w:w="790" w:type="dxa"/>
            <w:shd w:val="clear" w:color="auto" w:fill="2F5496"/>
            <w:tcMar>
              <w:top w:w="0" w:type="dxa"/>
              <w:left w:w="108" w:type="dxa"/>
              <w:bottom w:w="0" w:type="dxa"/>
              <w:right w:w="108" w:type="dxa"/>
            </w:tcMar>
            <w:vAlign w:val="center"/>
            <w:hideMark/>
          </w:tcPr>
          <w:p w14:paraId="64B5B540" w14:textId="77777777" w:rsidR="00A13B03" w:rsidRPr="00DF1C57" w:rsidRDefault="00A13B03" w:rsidP="00A13B03">
            <w:pPr>
              <w:pStyle w:val="XeroxTableHeadBG"/>
              <w:framePr w:hSpace="187" w:wrap="around" w:y="1"/>
              <w:rPr>
                <w:rFonts w:eastAsia="Calibri"/>
              </w:rPr>
            </w:pPr>
            <w:r w:rsidRPr="00DF1C57">
              <w:t>ID</w:t>
            </w:r>
          </w:p>
        </w:tc>
        <w:tc>
          <w:tcPr>
            <w:tcW w:w="7775" w:type="dxa"/>
            <w:shd w:val="clear" w:color="auto" w:fill="2F5496"/>
            <w:tcMar>
              <w:top w:w="0" w:type="dxa"/>
              <w:left w:w="108" w:type="dxa"/>
              <w:bottom w:w="0" w:type="dxa"/>
              <w:right w:w="108" w:type="dxa"/>
            </w:tcMar>
            <w:vAlign w:val="center"/>
            <w:hideMark/>
          </w:tcPr>
          <w:p w14:paraId="29F74BCB" w14:textId="77777777" w:rsidR="00A13B03" w:rsidRPr="00DF1C57" w:rsidRDefault="00A13B03" w:rsidP="00A13B03">
            <w:pPr>
              <w:framePr w:hSpace="187" w:wrap="around" w:vAnchor="text" w:hAnchor="margin" w:y="1"/>
              <w:spacing w:line="252" w:lineRule="auto"/>
              <w:rPr>
                <w:rFonts w:eastAsia="Calibri" w:cs="Arial"/>
                <w:b/>
                <w:color w:val="FFFFFF"/>
                <w:lang w:val="en-GB"/>
              </w:rPr>
            </w:pPr>
            <w:r w:rsidRPr="00DF1C57">
              <w:rPr>
                <w:rFonts w:eastAsia="Calibri" w:cs="Arial"/>
                <w:b/>
                <w:color w:val="FFFFFF"/>
                <w:lang w:val="en-GB"/>
              </w:rPr>
              <w:t>Activity</w:t>
            </w:r>
          </w:p>
        </w:tc>
        <w:tc>
          <w:tcPr>
            <w:tcW w:w="2090" w:type="dxa"/>
            <w:shd w:val="clear" w:color="auto" w:fill="2F5496"/>
            <w:tcMar>
              <w:top w:w="0" w:type="dxa"/>
              <w:left w:w="108" w:type="dxa"/>
              <w:bottom w:w="0" w:type="dxa"/>
              <w:right w:w="108" w:type="dxa"/>
            </w:tcMar>
            <w:vAlign w:val="center"/>
            <w:hideMark/>
          </w:tcPr>
          <w:p w14:paraId="0F2361AC" w14:textId="77777777" w:rsidR="00A13B03" w:rsidRPr="00DF1C57" w:rsidRDefault="00A13B03" w:rsidP="00A13B03">
            <w:pPr>
              <w:framePr w:hSpace="187" w:wrap="around" w:vAnchor="text" w:hAnchor="margin" w:y="1"/>
              <w:spacing w:line="252" w:lineRule="auto"/>
              <w:rPr>
                <w:rFonts w:eastAsia="Calibri" w:cs="Arial"/>
                <w:b/>
                <w:color w:val="FFFFFF"/>
                <w:lang w:val="en-GB"/>
              </w:rPr>
            </w:pPr>
            <w:r w:rsidRPr="00DF1C57">
              <w:rPr>
                <w:rFonts w:eastAsia="Calibri" w:cs="Arial"/>
                <w:b/>
                <w:color w:val="FFFFFF"/>
                <w:lang w:val="en-GB"/>
              </w:rPr>
              <w:t>Accountable</w:t>
            </w:r>
          </w:p>
        </w:tc>
      </w:tr>
    </w:tbl>
    <w:p w14:paraId="0F57A39A" w14:textId="77777777" w:rsidR="00A13B03" w:rsidRPr="00FF6603" w:rsidRDefault="00A13B03" w:rsidP="00A13B03">
      <w:pPr>
        <w:rPr>
          <w:vanish/>
        </w:rPr>
      </w:pPr>
    </w:p>
    <w:tbl>
      <w:tblPr>
        <w:tblW w:w="4942"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0" w:type="dxa"/>
          <w:right w:w="0" w:type="dxa"/>
        </w:tblCellMar>
        <w:tblLook w:val="04A0" w:firstRow="1" w:lastRow="0" w:firstColumn="1" w:lastColumn="0" w:noHBand="0" w:noVBand="1"/>
      </w:tblPr>
      <w:tblGrid>
        <w:gridCol w:w="759"/>
        <w:gridCol w:w="7354"/>
        <w:gridCol w:w="1986"/>
      </w:tblGrid>
      <w:tr w:rsidR="00A13B03" w:rsidRPr="00DF1C57" w14:paraId="602D12EA" w14:textId="77777777" w:rsidTr="00A13B03">
        <w:trPr>
          <w:trHeight w:val="506"/>
        </w:trPr>
        <w:tc>
          <w:tcPr>
            <w:tcW w:w="790" w:type="dxa"/>
            <w:tcMar>
              <w:top w:w="0" w:type="dxa"/>
              <w:left w:w="108" w:type="dxa"/>
              <w:bottom w:w="0" w:type="dxa"/>
              <w:right w:w="108" w:type="dxa"/>
            </w:tcMar>
          </w:tcPr>
          <w:p w14:paraId="302C040B" w14:textId="77777777" w:rsidR="00A13B03" w:rsidRPr="00DF1C57" w:rsidRDefault="00A13B03" w:rsidP="00A13B03">
            <w:pPr>
              <w:pStyle w:val="ListParagraph"/>
              <w:numPr>
                <w:ilvl w:val="0"/>
                <w:numId w:val="30"/>
              </w:numPr>
              <w:spacing w:after="160" w:line="252" w:lineRule="auto"/>
              <w:rPr>
                <w:rFonts w:cs="Arial"/>
              </w:rPr>
            </w:pPr>
          </w:p>
        </w:tc>
        <w:tc>
          <w:tcPr>
            <w:tcW w:w="7775" w:type="dxa"/>
            <w:tcMar>
              <w:top w:w="0" w:type="dxa"/>
              <w:left w:w="108" w:type="dxa"/>
              <w:bottom w:w="0" w:type="dxa"/>
              <w:right w:w="108" w:type="dxa"/>
            </w:tcMar>
            <w:hideMark/>
          </w:tcPr>
          <w:p w14:paraId="23A3DD35" w14:textId="77777777" w:rsidR="00A13B03" w:rsidRPr="00DF1C57" w:rsidRDefault="00A13B03" w:rsidP="00A13B03">
            <w:pPr>
              <w:spacing w:line="252" w:lineRule="auto"/>
              <w:rPr>
                <w:rFonts w:eastAsia="Calibri" w:cs="Arial"/>
              </w:rPr>
            </w:pPr>
            <w:r w:rsidRPr="00DF1C57">
              <w:rPr>
                <w:rFonts w:cs="Arial"/>
              </w:rPr>
              <w:t>The Parties</w:t>
            </w:r>
            <w:r w:rsidRPr="00DF1C57">
              <w:rPr>
                <w:rFonts w:eastAsia="Calibri" w:cs="Arial"/>
              </w:rPr>
              <w:t xml:space="preserve"> shall coordinate the completion of the implementation on each Facility by the respective Project Managers </w:t>
            </w:r>
          </w:p>
        </w:tc>
        <w:tc>
          <w:tcPr>
            <w:tcW w:w="2090" w:type="dxa"/>
            <w:tcMar>
              <w:top w:w="0" w:type="dxa"/>
              <w:left w:w="108" w:type="dxa"/>
              <w:bottom w:w="0" w:type="dxa"/>
              <w:right w:w="108" w:type="dxa"/>
            </w:tcMar>
            <w:hideMark/>
          </w:tcPr>
          <w:p w14:paraId="606A1178" w14:textId="77777777" w:rsidR="00A13B03" w:rsidRPr="00DF1C57" w:rsidRDefault="00A13B03" w:rsidP="00A13B03">
            <w:pPr>
              <w:spacing w:line="252" w:lineRule="auto"/>
              <w:rPr>
                <w:rFonts w:eastAsia="Calibri" w:cs="Arial"/>
              </w:rPr>
            </w:pPr>
            <w:r w:rsidRPr="00DF1C57">
              <w:rPr>
                <w:rFonts w:eastAsia="Calibri" w:cs="Arial"/>
              </w:rPr>
              <w:t>Service Contractor and Manager</w:t>
            </w:r>
          </w:p>
        </w:tc>
      </w:tr>
      <w:tr w:rsidR="00A13B03" w:rsidRPr="00DF1C57" w14:paraId="60A7097F" w14:textId="77777777" w:rsidTr="00A13B03">
        <w:trPr>
          <w:trHeight w:val="472"/>
        </w:trPr>
        <w:tc>
          <w:tcPr>
            <w:tcW w:w="790" w:type="dxa"/>
            <w:tcMar>
              <w:top w:w="0" w:type="dxa"/>
              <w:left w:w="108" w:type="dxa"/>
              <w:bottom w:w="0" w:type="dxa"/>
              <w:right w:w="108" w:type="dxa"/>
            </w:tcMar>
          </w:tcPr>
          <w:p w14:paraId="3C3B918C" w14:textId="77777777" w:rsidR="00A13B03" w:rsidRPr="00DF1C57" w:rsidRDefault="00A13B03" w:rsidP="00A13B03">
            <w:pPr>
              <w:pStyle w:val="ListParagraph"/>
              <w:numPr>
                <w:ilvl w:val="0"/>
                <w:numId w:val="30"/>
              </w:numPr>
              <w:spacing w:after="160" w:line="252" w:lineRule="auto"/>
              <w:rPr>
                <w:rFonts w:cs="Arial"/>
              </w:rPr>
            </w:pPr>
          </w:p>
        </w:tc>
        <w:tc>
          <w:tcPr>
            <w:tcW w:w="7775" w:type="dxa"/>
            <w:tcMar>
              <w:top w:w="0" w:type="dxa"/>
              <w:left w:w="108" w:type="dxa"/>
              <w:bottom w:w="0" w:type="dxa"/>
              <w:right w:w="108" w:type="dxa"/>
            </w:tcMar>
            <w:hideMark/>
          </w:tcPr>
          <w:p w14:paraId="544B68F9" w14:textId="77777777" w:rsidR="00A13B03" w:rsidRPr="00DF1C57" w:rsidRDefault="00A13B03" w:rsidP="00A13B03">
            <w:pPr>
              <w:spacing w:line="252" w:lineRule="auto"/>
              <w:rPr>
                <w:rFonts w:eastAsia="Calibri" w:cs="Arial"/>
              </w:rPr>
            </w:pPr>
            <w:r w:rsidRPr="00DF1C57">
              <w:rPr>
                <w:rFonts w:eastAsia="Calibri" w:cs="Arial"/>
              </w:rPr>
              <w:t>The Parties shall complete the Project Plan for new Equipment delivery</w:t>
            </w:r>
          </w:p>
        </w:tc>
        <w:tc>
          <w:tcPr>
            <w:tcW w:w="2090" w:type="dxa"/>
            <w:tcMar>
              <w:top w:w="0" w:type="dxa"/>
              <w:left w:w="108" w:type="dxa"/>
              <w:bottom w:w="0" w:type="dxa"/>
              <w:right w:w="108" w:type="dxa"/>
            </w:tcMar>
            <w:hideMark/>
          </w:tcPr>
          <w:p w14:paraId="6C06EC60" w14:textId="77777777" w:rsidR="00A13B03" w:rsidRPr="00DF1C57" w:rsidRDefault="00A13B03" w:rsidP="00A13B03">
            <w:pPr>
              <w:spacing w:line="252" w:lineRule="auto"/>
              <w:rPr>
                <w:rFonts w:eastAsia="Calibri" w:cs="Arial"/>
              </w:rPr>
            </w:pPr>
            <w:r w:rsidRPr="00DF1C57">
              <w:rPr>
                <w:rFonts w:eastAsia="Calibri" w:cs="Arial"/>
              </w:rPr>
              <w:t>Service Contractor and Manager</w:t>
            </w:r>
          </w:p>
        </w:tc>
      </w:tr>
      <w:tr w:rsidR="00A13B03" w:rsidRPr="00DF1C57" w14:paraId="211FD6F7" w14:textId="77777777" w:rsidTr="00A13B03">
        <w:trPr>
          <w:trHeight w:val="472"/>
        </w:trPr>
        <w:tc>
          <w:tcPr>
            <w:tcW w:w="790" w:type="dxa"/>
            <w:tcMar>
              <w:top w:w="0" w:type="dxa"/>
              <w:left w:w="108" w:type="dxa"/>
              <w:bottom w:w="0" w:type="dxa"/>
              <w:right w:w="108" w:type="dxa"/>
            </w:tcMar>
          </w:tcPr>
          <w:p w14:paraId="03243943" w14:textId="77777777" w:rsidR="00A13B03" w:rsidRPr="00DF1C57" w:rsidRDefault="00A13B03" w:rsidP="00A13B03">
            <w:pPr>
              <w:pStyle w:val="ListParagraph"/>
              <w:numPr>
                <w:ilvl w:val="0"/>
                <w:numId w:val="30"/>
              </w:numPr>
              <w:spacing w:after="160" w:line="252" w:lineRule="auto"/>
              <w:rPr>
                <w:rFonts w:cs="Arial"/>
              </w:rPr>
            </w:pPr>
          </w:p>
        </w:tc>
        <w:tc>
          <w:tcPr>
            <w:tcW w:w="7775" w:type="dxa"/>
            <w:tcMar>
              <w:top w:w="0" w:type="dxa"/>
              <w:left w:w="108" w:type="dxa"/>
              <w:bottom w:w="0" w:type="dxa"/>
              <w:right w:w="108" w:type="dxa"/>
            </w:tcMar>
            <w:hideMark/>
          </w:tcPr>
          <w:p w14:paraId="1FB576F0" w14:textId="77777777" w:rsidR="00A13B03" w:rsidRPr="00DF1C57" w:rsidRDefault="00A13B03" w:rsidP="00A13B03">
            <w:pPr>
              <w:spacing w:line="252" w:lineRule="auto"/>
              <w:rPr>
                <w:rFonts w:eastAsia="Calibri" w:cs="Arial"/>
              </w:rPr>
            </w:pPr>
            <w:r w:rsidRPr="00DF1C57">
              <w:rPr>
                <w:rFonts w:eastAsia="Calibri" w:cs="Arial"/>
              </w:rPr>
              <w:t xml:space="preserve">Upon final target delivery date being agreed to by the Parties, any subsequent changes will be subject to the Change Control Process </w:t>
            </w:r>
          </w:p>
        </w:tc>
        <w:tc>
          <w:tcPr>
            <w:tcW w:w="2090" w:type="dxa"/>
            <w:tcMar>
              <w:top w:w="0" w:type="dxa"/>
              <w:left w:w="108" w:type="dxa"/>
              <w:bottom w:w="0" w:type="dxa"/>
              <w:right w:w="108" w:type="dxa"/>
            </w:tcMar>
            <w:hideMark/>
          </w:tcPr>
          <w:p w14:paraId="0FA0A67E" w14:textId="77777777" w:rsidR="00A13B03" w:rsidRPr="00DF1C57" w:rsidRDefault="00A13B03" w:rsidP="00A13B03">
            <w:pPr>
              <w:spacing w:line="252" w:lineRule="auto"/>
              <w:rPr>
                <w:rFonts w:eastAsia="Calibri" w:cs="Arial"/>
              </w:rPr>
            </w:pPr>
            <w:r w:rsidRPr="00DF1C57">
              <w:rPr>
                <w:rFonts w:eastAsia="Calibri" w:cs="Arial"/>
              </w:rPr>
              <w:t>Service Contractor and Manager</w:t>
            </w:r>
          </w:p>
        </w:tc>
      </w:tr>
      <w:tr w:rsidR="00A13B03" w:rsidRPr="00DF1C57" w14:paraId="48C19D6F" w14:textId="77777777" w:rsidTr="00A13B03">
        <w:trPr>
          <w:trHeight w:val="472"/>
        </w:trPr>
        <w:tc>
          <w:tcPr>
            <w:tcW w:w="790" w:type="dxa"/>
            <w:tcMar>
              <w:top w:w="0" w:type="dxa"/>
              <w:left w:w="108" w:type="dxa"/>
              <w:bottom w:w="0" w:type="dxa"/>
              <w:right w:w="108" w:type="dxa"/>
            </w:tcMar>
          </w:tcPr>
          <w:p w14:paraId="5D867521" w14:textId="77777777" w:rsidR="00A13B03" w:rsidRPr="00DF1C57" w:rsidRDefault="00A13B03" w:rsidP="00A13B03">
            <w:pPr>
              <w:pStyle w:val="ListParagraph"/>
              <w:numPr>
                <w:ilvl w:val="0"/>
                <w:numId w:val="30"/>
              </w:numPr>
              <w:spacing w:before="120" w:after="120" w:line="264" w:lineRule="auto"/>
              <w:rPr>
                <w:rFonts w:cs="Arial"/>
                <w:color w:val="000000"/>
                <w:lang w:val="en-GB"/>
              </w:rPr>
            </w:pPr>
          </w:p>
        </w:tc>
        <w:tc>
          <w:tcPr>
            <w:tcW w:w="7775" w:type="dxa"/>
            <w:tcMar>
              <w:top w:w="0" w:type="dxa"/>
              <w:left w:w="108" w:type="dxa"/>
              <w:bottom w:w="0" w:type="dxa"/>
              <w:right w:w="108" w:type="dxa"/>
            </w:tcMar>
          </w:tcPr>
          <w:p w14:paraId="0A48640F" w14:textId="77777777" w:rsidR="00A13B03" w:rsidRPr="00DF1C57" w:rsidRDefault="00A13B03" w:rsidP="00A13B03">
            <w:pPr>
              <w:spacing w:before="120" w:after="120" w:line="264" w:lineRule="auto"/>
              <w:rPr>
                <w:rFonts w:eastAsia="Calibri" w:cs="Arial"/>
                <w:color w:val="000000"/>
                <w:lang w:val="en-GB"/>
              </w:rPr>
            </w:pPr>
            <w:r w:rsidRPr="00DF1C57">
              <w:rPr>
                <w:rFonts w:eastAsia="Calibri" w:cs="Arial"/>
                <w:color w:val="000000"/>
                <w:lang w:val="en-GB"/>
              </w:rPr>
              <w:t xml:space="preserve">The Parties shall complete a remote pre-implementation Facility readiness review, including </w:t>
            </w:r>
            <w:r w:rsidRPr="00DF1C57">
              <w:rPr>
                <w:rFonts w:cs="Arial"/>
              </w:rPr>
              <w:t>confirmation of planned deployment dates, resources and Facility escorts prior to scheduling Equipment delivery</w:t>
            </w:r>
          </w:p>
        </w:tc>
        <w:tc>
          <w:tcPr>
            <w:tcW w:w="2090" w:type="dxa"/>
            <w:tcMar>
              <w:top w:w="0" w:type="dxa"/>
              <w:left w:w="108" w:type="dxa"/>
              <w:bottom w:w="0" w:type="dxa"/>
              <w:right w:w="108" w:type="dxa"/>
            </w:tcMar>
          </w:tcPr>
          <w:p w14:paraId="16334A99" w14:textId="77777777" w:rsidR="00A13B03" w:rsidRPr="00DF1C57" w:rsidRDefault="00A13B03" w:rsidP="00A13B03">
            <w:pPr>
              <w:numPr>
                <w:ilvl w:val="0"/>
                <w:numId w:val="29"/>
              </w:numPr>
              <w:spacing w:after="120" w:line="264" w:lineRule="auto"/>
              <w:ind w:left="3"/>
              <w:rPr>
                <w:rFonts w:eastAsia="Calibri" w:cs="Arial"/>
                <w:color w:val="000000"/>
              </w:rPr>
            </w:pPr>
            <w:r w:rsidRPr="00DF1C57">
              <w:rPr>
                <w:rFonts w:eastAsia="Calibri" w:cs="Arial"/>
              </w:rPr>
              <w:t>Service Contractor and Manager</w:t>
            </w:r>
          </w:p>
        </w:tc>
      </w:tr>
      <w:tr w:rsidR="00A13B03" w:rsidRPr="00DF1C57" w14:paraId="509378D4" w14:textId="77777777" w:rsidTr="00A13B03">
        <w:trPr>
          <w:trHeight w:val="472"/>
        </w:trPr>
        <w:tc>
          <w:tcPr>
            <w:tcW w:w="790" w:type="dxa"/>
            <w:tcMar>
              <w:top w:w="0" w:type="dxa"/>
              <w:left w:w="108" w:type="dxa"/>
              <w:bottom w:w="0" w:type="dxa"/>
              <w:right w:w="108" w:type="dxa"/>
            </w:tcMar>
          </w:tcPr>
          <w:p w14:paraId="46C17A99" w14:textId="77777777" w:rsidR="00A13B03" w:rsidRPr="00DF1C57" w:rsidRDefault="00A13B03" w:rsidP="00A13B03">
            <w:pPr>
              <w:pStyle w:val="ListParagraph"/>
              <w:numPr>
                <w:ilvl w:val="0"/>
                <w:numId w:val="30"/>
              </w:numPr>
              <w:spacing w:before="120" w:after="120" w:line="264" w:lineRule="auto"/>
              <w:rPr>
                <w:rFonts w:cs="Arial"/>
                <w:color w:val="000000"/>
                <w:lang w:val="en-GB"/>
              </w:rPr>
            </w:pPr>
          </w:p>
        </w:tc>
        <w:tc>
          <w:tcPr>
            <w:tcW w:w="7775" w:type="dxa"/>
            <w:tcMar>
              <w:top w:w="0" w:type="dxa"/>
              <w:left w:w="108" w:type="dxa"/>
              <w:bottom w:w="0" w:type="dxa"/>
              <w:right w:w="108" w:type="dxa"/>
            </w:tcMar>
            <w:hideMark/>
          </w:tcPr>
          <w:p w14:paraId="0789202B" w14:textId="77777777" w:rsidR="00A13B03" w:rsidRPr="00DF1C57" w:rsidRDefault="00A13B03" w:rsidP="00A13B03">
            <w:pPr>
              <w:spacing w:before="120" w:after="120" w:line="264" w:lineRule="auto"/>
              <w:rPr>
                <w:rFonts w:eastAsia="Calibri" w:cs="Arial"/>
                <w:color w:val="000000"/>
                <w:lang w:val="en-GB"/>
              </w:rPr>
            </w:pPr>
            <w:r w:rsidRPr="00DF1C57">
              <w:rPr>
                <w:rFonts w:eastAsia="Calibri" w:cs="Arial"/>
                <w:color w:val="000000"/>
                <w:lang w:val="en-GB"/>
              </w:rPr>
              <w:t>Coordinate delivery and setup of the new Equipment according to the process for installation of Equipment</w:t>
            </w:r>
          </w:p>
        </w:tc>
        <w:tc>
          <w:tcPr>
            <w:tcW w:w="2090" w:type="dxa"/>
            <w:tcMar>
              <w:top w:w="0" w:type="dxa"/>
              <w:left w:w="108" w:type="dxa"/>
              <w:bottom w:w="0" w:type="dxa"/>
              <w:right w:w="108" w:type="dxa"/>
            </w:tcMar>
            <w:hideMark/>
          </w:tcPr>
          <w:p w14:paraId="32A3CA45" w14:textId="77777777" w:rsidR="00A13B03" w:rsidRPr="00DF1C57" w:rsidRDefault="00A13B03" w:rsidP="00A13B03">
            <w:pPr>
              <w:numPr>
                <w:ilvl w:val="0"/>
                <w:numId w:val="29"/>
              </w:numPr>
              <w:spacing w:after="120" w:line="264" w:lineRule="auto"/>
              <w:ind w:left="3"/>
              <w:rPr>
                <w:rFonts w:eastAsia="Calibri" w:cs="Arial"/>
                <w:color w:val="000000"/>
              </w:rPr>
            </w:pPr>
            <w:r w:rsidRPr="00DF1C57">
              <w:rPr>
                <w:rFonts w:eastAsia="Calibri" w:cs="Arial"/>
                <w:color w:val="000000"/>
              </w:rPr>
              <w:t xml:space="preserve">Service Contractor </w:t>
            </w:r>
          </w:p>
        </w:tc>
      </w:tr>
      <w:tr w:rsidR="00A13B03" w:rsidRPr="00DF1C57" w14:paraId="5745D1B1" w14:textId="77777777" w:rsidTr="00A13B03">
        <w:trPr>
          <w:trHeight w:val="472"/>
        </w:trPr>
        <w:tc>
          <w:tcPr>
            <w:tcW w:w="790" w:type="dxa"/>
            <w:tcMar>
              <w:top w:w="0" w:type="dxa"/>
              <w:left w:w="108" w:type="dxa"/>
              <w:bottom w:w="0" w:type="dxa"/>
              <w:right w:w="108" w:type="dxa"/>
            </w:tcMar>
          </w:tcPr>
          <w:p w14:paraId="448F4CF5" w14:textId="77777777" w:rsidR="00A13B03" w:rsidRPr="00DF1C57" w:rsidRDefault="00A13B03" w:rsidP="00A13B03">
            <w:pPr>
              <w:pStyle w:val="ListParagraph"/>
              <w:numPr>
                <w:ilvl w:val="0"/>
                <w:numId w:val="30"/>
              </w:numPr>
              <w:spacing w:before="120" w:after="120" w:line="264" w:lineRule="auto"/>
              <w:rPr>
                <w:rFonts w:cs="Arial"/>
                <w:color w:val="000000"/>
                <w:lang w:val="en-GB"/>
              </w:rPr>
            </w:pPr>
          </w:p>
        </w:tc>
        <w:tc>
          <w:tcPr>
            <w:tcW w:w="7775" w:type="dxa"/>
            <w:tcMar>
              <w:top w:w="0" w:type="dxa"/>
              <w:left w:w="108" w:type="dxa"/>
              <w:bottom w:w="0" w:type="dxa"/>
              <w:right w:w="108" w:type="dxa"/>
            </w:tcMar>
            <w:hideMark/>
          </w:tcPr>
          <w:p w14:paraId="48883B14" w14:textId="77777777" w:rsidR="00A13B03" w:rsidRPr="00DF1C57" w:rsidRDefault="00A13B03" w:rsidP="00A13B03">
            <w:pPr>
              <w:spacing w:before="120" w:after="120" w:line="264" w:lineRule="auto"/>
              <w:rPr>
                <w:rFonts w:eastAsia="Calibri" w:cs="Arial"/>
                <w:color w:val="000000"/>
                <w:lang w:val="en-GB"/>
              </w:rPr>
            </w:pPr>
            <w:r w:rsidRPr="00DF1C57">
              <w:rPr>
                <w:rFonts w:eastAsia="Calibri" w:cs="Arial"/>
                <w:color w:val="000000"/>
                <w:lang w:val="en-GB"/>
              </w:rPr>
              <w:t>Coordinate appropriate Manager resource necessary for Equipment configuration, connectivity to the network, print queue setup, and print driver installation</w:t>
            </w:r>
          </w:p>
        </w:tc>
        <w:tc>
          <w:tcPr>
            <w:tcW w:w="2090" w:type="dxa"/>
            <w:tcMar>
              <w:top w:w="0" w:type="dxa"/>
              <w:left w:w="108" w:type="dxa"/>
              <w:bottom w:w="0" w:type="dxa"/>
              <w:right w:w="108" w:type="dxa"/>
            </w:tcMar>
            <w:hideMark/>
          </w:tcPr>
          <w:p w14:paraId="2D4F5392" w14:textId="77777777" w:rsidR="00A13B03" w:rsidRPr="00DF1C57" w:rsidRDefault="00A13B03" w:rsidP="00A13B03">
            <w:pPr>
              <w:numPr>
                <w:ilvl w:val="0"/>
                <w:numId w:val="29"/>
              </w:numPr>
              <w:spacing w:after="120" w:line="264" w:lineRule="auto"/>
              <w:ind w:left="3"/>
              <w:rPr>
                <w:rFonts w:eastAsia="Calibri" w:cs="Arial"/>
                <w:color w:val="000000"/>
                <w:lang w:val="en-GB"/>
              </w:rPr>
            </w:pPr>
            <w:r w:rsidRPr="00DF1C57">
              <w:rPr>
                <w:rFonts w:eastAsia="Calibri" w:cs="Arial"/>
                <w:color w:val="000000"/>
              </w:rPr>
              <w:t xml:space="preserve">Manager </w:t>
            </w:r>
          </w:p>
        </w:tc>
      </w:tr>
      <w:tr w:rsidR="00A13B03" w:rsidRPr="00DF1C57" w14:paraId="2B2D86B0" w14:textId="77777777" w:rsidTr="00A13B03">
        <w:trPr>
          <w:trHeight w:val="472"/>
        </w:trPr>
        <w:tc>
          <w:tcPr>
            <w:tcW w:w="790" w:type="dxa"/>
            <w:tcMar>
              <w:top w:w="0" w:type="dxa"/>
              <w:left w:w="108" w:type="dxa"/>
              <w:bottom w:w="0" w:type="dxa"/>
              <w:right w:w="108" w:type="dxa"/>
            </w:tcMar>
          </w:tcPr>
          <w:p w14:paraId="2C8A6259" w14:textId="77777777" w:rsidR="00A13B03" w:rsidRPr="00DF1C57" w:rsidRDefault="00A13B03" w:rsidP="00A13B03">
            <w:pPr>
              <w:pStyle w:val="ListParagraph"/>
              <w:numPr>
                <w:ilvl w:val="0"/>
                <w:numId w:val="30"/>
              </w:numPr>
              <w:spacing w:before="120" w:after="120" w:line="264" w:lineRule="auto"/>
              <w:rPr>
                <w:rFonts w:cs="Arial"/>
                <w:color w:val="000000"/>
                <w:lang w:val="en-GB"/>
              </w:rPr>
            </w:pPr>
          </w:p>
        </w:tc>
        <w:tc>
          <w:tcPr>
            <w:tcW w:w="7775" w:type="dxa"/>
            <w:tcMar>
              <w:top w:w="0" w:type="dxa"/>
              <w:left w:w="108" w:type="dxa"/>
              <w:bottom w:w="0" w:type="dxa"/>
              <w:right w:w="108" w:type="dxa"/>
            </w:tcMar>
            <w:hideMark/>
          </w:tcPr>
          <w:p w14:paraId="53EBAB26" w14:textId="77777777" w:rsidR="00A13B03" w:rsidRPr="00DF1C57" w:rsidRDefault="00A13B03" w:rsidP="00A13B03">
            <w:pPr>
              <w:spacing w:before="120" w:after="120" w:line="264" w:lineRule="auto"/>
              <w:rPr>
                <w:rFonts w:eastAsia="Calibri" w:cs="Arial"/>
                <w:color w:val="000000"/>
                <w:lang w:val="en-GB"/>
              </w:rPr>
            </w:pPr>
            <w:r w:rsidRPr="00DF1C57">
              <w:rPr>
                <w:rFonts w:eastAsia="Calibri" w:cs="Arial"/>
                <w:color w:val="000000"/>
                <w:lang w:val="en-GB"/>
              </w:rPr>
              <w:t>Coordinate any necessary support infrastructure changes deemed necessary including but not limited to network drop installation, phone drop installation or space changes including acquisition of furniture for desktop Equipment</w:t>
            </w:r>
          </w:p>
        </w:tc>
        <w:tc>
          <w:tcPr>
            <w:tcW w:w="2090" w:type="dxa"/>
            <w:tcMar>
              <w:top w:w="0" w:type="dxa"/>
              <w:left w:w="108" w:type="dxa"/>
              <w:bottom w:w="0" w:type="dxa"/>
              <w:right w:w="108" w:type="dxa"/>
            </w:tcMar>
            <w:hideMark/>
          </w:tcPr>
          <w:p w14:paraId="1311C133" w14:textId="77777777" w:rsidR="00A13B03" w:rsidRPr="00DF1C57" w:rsidRDefault="00A13B03" w:rsidP="00A13B03">
            <w:pPr>
              <w:numPr>
                <w:ilvl w:val="0"/>
                <w:numId w:val="29"/>
              </w:numPr>
              <w:spacing w:after="120" w:line="264" w:lineRule="auto"/>
              <w:ind w:left="3"/>
              <w:rPr>
                <w:rFonts w:eastAsia="Calibri" w:cs="Arial"/>
                <w:color w:val="000000"/>
              </w:rPr>
            </w:pPr>
            <w:r w:rsidRPr="00DF1C57">
              <w:rPr>
                <w:rFonts w:eastAsia="Calibri" w:cs="Arial"/>
                <w:color w:val="000000"/>
              </w:rPr>
              <w:t xml:space="preserve">Manager </w:t>
            </w:r>
          </w:p>
        </w:tc>
      </w:tr>
      <w:tr w:rsidR="00A13B03" w:rsidRPr="00490282" w14:paraId="7F6AC698" w14:textId="77777777" w:rsidTr="00A13B03">
        <w:trPr>
          <w:trHeight w:val="472"/>
        </w:trPr>
        <w:tc>
          <w:tcPr>
            <w:tcW w:w="790" w:type="dxa"/>
            <w:tcMar>
              <w:top w:w="0" w:type="dxa"/>
              <w:left w:w="108" w:type="dxa"/>
              <w:bottom w:w="0" w:type="dxa"/>
              <w:right w:w="108" w:type="dxa"/>
            </w:tcMar>
          </w:tcPr>
          <w:p w14:paraId="0C94DA85" w14:textId="77777777" w:rsidR="00A13B03" w:rsidRPr="00DF1C57" w:rsidRDefault="00A13B03" w:rsidP="00A13B03">
            <w:pPr>
              <w:pStyle w:val="ListParagraph"/>
              <w:numPr>
                <w:ilvl w:val="0"/>
                <w:numId w:val="30"/>
              </w:numPr>
              <w:spacing w:before="120" w:after="120" w:line="264" w:lineRule="auto"/>
              <w:rPr>
                <w:rFonts w:cs="Arial"/>
                <w:color w:val="000000"/>
                <w:lang w:val="en-GB"/>
              </w:rPr>
            </w:pPr>
          </w:p>
        </w:tc>
        <w:tc>
          <w:tcPr>
            <w:tcW w:w="7775" w:type="dxa"/>
            <w:tcMar>
              <w:top w:w="0" w:type="dxa"/>
              <w:left w:w="108" w:type="dxa"/>
              <w:bottom w:w="0" w:type="dxa"/>
              <w:right w:w="108" w:type="dxa"/>
            </w:tcMar>
          </w:tcPr>
          <w:p w14:paraId="458FC5DB" w14:textId="77777777" w:rsidR="00A13B03" w:rsidRPr="00DF1C57" w:rsidRDefault="00A13B03" w:rsidP="00A13B03">
            <w:pPr>
              <w:spacing w:before="120" w:after="120" w:line="264" w:lineRule="auto"/>
              <w:rPr>
                <w:rFonts w:eastAsia="Calibri" w:cs="Arial"/>
                <w:color w:val="000000"/>
                <w:lang w:val="en-GB"/>
              </w:rPr>
            </w:pPr>
            <w:r w:rsidRPr="00DF1C57">
              <w:rPr>
                <w:rFonts w:eastAsia="Calibri" w:cs="Arial"/>
                <w:color w:val="000000"/>
                <w:lang w:val="en-GB"/>
              </w:rPr>
              <w:t xml:space="preserve">The Parties shall agree on the remote access method using secure software applications/tools for </w:t>
            </w:r>
            <w:r w:rsidRPr="00DF1C57">
              <w:rPr>
                <w:rFonts w:cs="Arial"/>
              </w:rPr>
              <w:t>configuration and implementation of Equipment</w:t>
            </w:r>
            <w:r w:rsidRPr="00DF1C57">
              <w:rPr>
                <w:rFonts w:eastAsia="Calibri" w:cs="Arial"/>
                <w:color w:val="000000"/>
                <w:lang w:val="en-GB"/>
              </w:rPr>
              <w:t xml:space="preserve">  </w:t>
            </w:r>
          </w:p>
        </w:tc>
        <w:tc>
          <w:tcPr>
            <w:tcW w:w="2090" w:type="dxa"/>
            <w:tcMar>
              <w:top w:w="0" w:type="dxa"/>
              <w:left w:w="108" w:type="dxa"/>
              <w:bottom w:w="0" w:type="dxa"/>
              <w:right w:w="108" w:type="dxa"/>
            </w:tcMar>
          </w:tcPr>
          <w:p w14:paraId="37A63C79" w14:textId="77777777" w:rsidR="00A13B03" w:rsidRPr="00DF1C57" w:rsidRDefault="00A13B03" w:rsidP="00A13B03">
            <w:pPr>
              <w:numPr>
                <w:ilvl w:val="0"/>
                <w:numId w:val="29"/>
              </w:numPr>
              <w:spacing w:after="120" w:line="264" w:lineRule="auto"/>
              <w:ind w:left="3"/>
              <w:rPr>
                <w:rFonts w:eastAsia="Calibri" w:cs="Arial"/>
                <w:color w:val="000000"/>
              </w:rPr>
            </w:pPr>
            <w:r w:rsidRPr="00DF1C57">
              <w:rPr>
                <w:rFonts w:eastAsia="Calibri" w:cs="Arial"/>
                <w:color w:val="000000"/>
                <w:lang w:val="en-GB"/>
              </w:rPr>
              <w:t>Service Contractor and Manager</w:t>
            </w:r>
          </w:p>
        </w:tc>
      </w:tr>
    </w:tbl>
    <w:p w14:paraId="3E51B0DA" w14:textId="77777777" w:rsidR="00A13B03" w:rsidRDefault="00A13B03" w:rsidP="00A13B03">
      <w:pPr>
        <w:rPr>
          <w:b/>
          <w:bCs/>
          <w:sz w:val="22"/>
          <w:szCs w:val="22"/>
        </w:rPr>
      </w:pPr>
    </w:p>
    <w:p w14:paraId="5EFA69F2" w14:textId="77777777" w:rsidR="00A13B03" w:rsidRPr="00DF1C57" w:rsidRDefault="00A13B03" w:rsidP="00A13B03">
      <w:pPr>
        <w:pStyle w:val="Heading2"/>
        <w:numPr>
          <w:ilvl w:val="1"/>
          <w:numId w:val="59"/>
        </w:numPr>
        <w:spacing w:before="160" w:after="100" w:afterAutospacing="1" w:line="276" w:lineRule="auto"/>
        <w:rPr>
          <w:rFonts w:ascii="Times New Roman" w:hAnsi="Times New Roman"/>
          <w:i w:val="0"/>
          <w:iCs w:val="0"/>
          <w:sz w:val="22"/>
          <w:szCs w:val="22"/>
        </w:rPr>
      </w:pPr>
      <w:bookmarkStart w:id="286" w:name="_Toc535846314"/>
      <w:bookmarkStart w:id="287" w:name="_Toc42175743"/>
      <w:r w:rsidRPr="00DF1C57">
        <w:rPr>
          <w:rFonts w:ascii="Times New Roman" w:hAnsi="Times New Roman"/>
          <w:i w:val="0"/>
          <w:iCs w:val="0"/>
          <w:sz w:val="22"/>
          <w:szCs w:val="22"/>
        </w:rPr>
        <w:t>Delivery, Installation, and Removal</w:t>
      </w:r>
      <w:bookmarkEnd w:id="286"/>
      <w:bookmarkEnd w:id="287"/>
    </w:p>
    <w:p w14:paraId="47BF3F15" w14:textId="77777777" w:rsidR="00A13B03" w:rsidRPr="00DF1C57" w:rsidRDefault="00A13B03" w:rsidP="00A13B03">
      <w:pPr>
        <w:rPr>
          <w:sz w:val="22"/>
          <w:szCs w:val="22"/>
        </w:rPr>
      </w:pPr>
      <w:r w:rsidRPr="00DF1C57">
        <w:rPr>
          <w:sz w:val="22"/>
          <w:szCs w:val="22"/>
        </w:rPr>
        <w:t>All delivery, installation, and related removal activities work will be performed during Business Hours.  Any Services to be performed outside Business Hours will require a request by the Manager with sufficient advance notice for Service Contractor to comply with the delivery and installation of any Equipment, and additional device delivery appointment charges may apply as per the Exhibit B of the Agreement.  If an item assigned to and confirmed by Manager as complete is determined to be incomplete at time of Equipment installation, a Facility revisit charge, as provided under Exhibit B of the Agreement shall apply.</w:t>
      </w:r>
    </w:p>
    <w:p w14:paraId="0EE3DE20" w14:textId="77777777" w:rsidR="00A13B03" w:rsidRDefault="00A13B03" w:rsidP="00A13B03">
      <w:pPr>
        <w:rPr>
          <w:sz w:val="22"/>
          <w:szCs w:val="22"/>
        </w:rPr>
      </w:pPr>
    </w:p>
    <w:p w14:paraId="56CD2EC4" w14:textId="77777777" w:rsidR="00A13B03" w:rsidRPr="00DF1C57" w:rsidRDefault="00A13B03" w:rsidP="00A13B03">
      <w:pPr>
        <w:rPr>
          <w:sz w:val="22"/>
          <w:szCs w:val="22"/>
        </w:rPr>
      </w:pPr>
      <w:r w:rsidRPr="00DF1C57">
        <w:rPr>
          <w:sz w:val="22"/>
          <w:szCs w:val="22"/>
        </w:rPr>
        <w:t>Removal of devices, by Service Contractor, shall be scheduled to be completed in conjunction with Equipment delivery.  Removal of devices that requires additional trips to the Facility shall be charged a Facility revisit charge, as provided under Exhibit B of the Agreement.</w:t>
      </w:r>
    </w:p>
    <w:p w14:paraId="1887F770" w14:textId="77777777" w:rsidR="00A13B03" w:rsidRDefault="00A13B03" w:rsidP="00A13B03">
      <w:pPr>
        <w:rPr>
          <w:rFonts w:cs="Arial"/>
        </w:rPr>
      </w:pPr>
      <w:r w:rsidRPr="00DF1C57">
        <w:rPr>
          <w:sz w:val="22"/>
          <w:szCs w:val="22"/>
        </w:rPr>
        <w:t>Service Contractor shall remotely configure some or all Equipment using secure software applications/tools (LogMeIn, VPN Connection, or WebEx) and Internet-based network connectivity to the Manager’s data network and Facilities.  Service Contractor shall utilize said applications/tools during a remote session or sessions.  Manager acknowledges and agrees to support Service Contractor in providing the IT and Facility or Manager facilities contact information to facilitate and enable Service Contractor to perform such remote installation and configuration of Equipment.</w:t>
      </w:r>
      <w:r w:rsidRPr="00DF1C57">
        <w:rPr>
          <w:rFonts w:cs="Arial"/>
        </w:rPr>
        <w:t xml:space="preserve">  </w:t>
      </w:r>
    </w:p>
    <w:p w14:paraId="332C3C2F" w14:textId="77777777" w:rsidR="00A13B03" w:rsidRPr="00DF1C57" w:rsidRDefault="00A13B03" w:rsidP="00A13B03">
      <w:pPr>
        <w:rPr>
          <w:rFonts w:cs="Arial"/>
        </w:rPr>
      </w:pP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1E0" w:firstRow="1" w:lastRow="1" w:firstColumn="1" w:lastColumn="1" w:noHBand="0" w:noVBand="0"/>
      </w:tblPr>
      <w:tblGrid>
        <w:gridCol w:w="884"/>
        <w:gridCol w:w="7058"/>
        <w:gridCol w:w="2266"/>
      </w:tblGrid>
      <w:tr w:rsidR="00A13B03" w:rsidRPr="00DF1C57" w14:paraId="57F79BC9" w14:textId="77777777" w:rsidTr="00A13B03">
        <w:trPr>
          <w:trHeight w:val="294"/>
          <w:tblHeader/>
        </w:trPr>
        <w:tc>
          <w:tcPr>
            <w:tcW w:w="923" w:type="dxa"/>
            <w:shd w:val="clear" w:color="auto" w:fill="2F5496"/>
            <w:vAlign w:val="center"/>
          </w:tcPr>
          <w:p w14:paraId="430DAF44" w14:textId="77777777" w:rsidR="00A13B03" w:rsidRPr="00DF1C57" w:rsidRDefault="00A13B03" w:rsidP="00A13B03">
            <w:pPr>
              <w:pStyle w:val="XeroxTableHeadBG"/>
              <w:framePr w:hSpace="187" w:wrap="around" w:y="1"/>
            </w:pPr>
            <w:r w:rsidRPr="00DF1C57">
              <w:t>ID</w:t>
            </w:r>
          </w:p>
        </w:tc>
        <w:tc>
          <w:tcPr>
            <w:tcW w:w="7472" w:type="dxa"/>
            <w:shd w:val="clear" w:color="auto" w:fill="2F5496"/>
            <w:vAlign w:val="center"/>
          </w:tcPr>
          <w:p w14:paraId="7F099585" w14:textId="77777777" w:rsidR="00A13B03" w:rsidRPr="00DF1C57" w:rsidRDefault="00A13B03" w:rsidP="00A13B03">
            <w:pPr>
              <w:pStyle w:val="XeroxTableHeadBG"/>
              <w:framePr w:hSpace="187" w:wrap="around" w:y="1"/>
            </w:pPr>
            <w:r w:rsidRPr="00DF1C57">
              <w:t>Activity</w:t>
            </w:r>
          </w:p>
        </w:tc>
        <w:tc>
          <w:tcPr>
            <w:tcW w:w="2389" w:type="dxa"/>
            <w:shd w:val="clear" w:color="auto" w:fill="2F5496"/>
            <w:vAlign w:val="center"/>
          </w:tcPr>
          <w:p w14:paraId="2DBA1D02" w14:textId="77777777" w:rsidR="00A13B03" w:rsidRPr="00DF1C57" w:rsidRDefault="00A13B03" w:rsidP="00A13B03">
            <w:pPr>
              <w:pStyle w:val="XeroxTableHeadBG"/>
              <w:framePr w:hSpace="187" w:wrap="around" w:y="1"/>
            </w:pPr>
            <w:r w:rsidRPr="00DF1C57">
              <w:t>Accountable</w:t>
            </w:r>
          </w:p>
        </w:tc>
      </w:tr>
    </w:tbl>
    <w:p w14:paraId="5120417D" w14:textId="77777777" w:rsidR="00A13B03" w:rsidRPr="00FF6603" w:rsidRDefault="00A13B03" w:rsidP="00A13B03">
      <w:pPr>
        <w:rPr>
          <w:vanish/>
        </w:rPr>
      </w:pP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1E0" w:firstRow="1" w:lastRow="1" w:firstColumn="1" w:lastColumn="1" w:noHBand="0" w:noVBand="0"/>
      </w:tblPr>
      <w:tblGrid>
        <w:gridCol w:w="884"/>
        <w:gridCol w:w="7058"/>
        <w:gridCol w:w="2266"/>
      </w:tblGrid>
      <w:tr w:rsidR="00A13B03" w:rsidRPr="00DF1C57" w14:paraId="2EB0FAF2" w14:textId="77777777" w:rsidTr="00A13B03">
        <w:trPr>
          <w:trHeight w:val="506"/>
        </w:trPr>
        <w:tc>
          <w:tcPr>
            <w:tcW w:w="923" w:type="dxa"/>
            <w:shd w:val="clear" w:color="auto" w:fill="auto"/>
          </w:tcPr>
          <w:p w14:paraId="5D7D3F96" w14:textId="77777777" w:rsidR="00A13B03" w:rsidRPr="00DF1C57" w:rsidRDefault="00A13B03" w:rsidP="00A13B03">
            <w:pPr>
              <w:pStyle w:val="ListParagraph"/>
              <w:numPr>
                <w:ilvl w:val="0"/>
                <w:numId w:val="39"/>
              </w:numPr>
              <w:spacing w:after="160"/>
              <w:jc w:val="center"/>
              <w:rPr>
                <w:rFonts w:cs="Arial"/>
              </w:rPr>
            </w:pPr>
          </w:p>
        </w:tc>
        <w:tc>
          <w:tcPr>
            <w:tcW w:w="7472" w:type="dxa"/>
          </w:tcPr>
          <w:p w14:paraId="28FD3BE7" w14:textId="77777777" w:rsidR="00A13B03" w:rsidRPr="00DF1C57" w:rsidRDefault="00A13B03" w:rsidP="00A13B03">
            <w:pPr>
              <w:rPr>
                <w:rFonts w:cs="Arial"/>
              </w:rPr>
            </w:pPr>
            <w:r w:rsidRPr="00DF1C57">
              <w:rPr>
                <w:rFonts w:cs="Arial"/>
              </w:rPr>
              <w:t xml:space="preserve">Deliver new Equipment to the Manager designated receiving areas, in accordance with the agreed deployment schedule and Facility Plan  </w:t>
            </w:r>
          </w:p>
        </w:tc>
        <w:tc>
          <w:tcPr>
            <w:tcW w:w="2389" w:type="dxa"/>
            <w:shd w:val="clear" w:color="auto" w:fill="auto"/>
          </w:tcPr>
          <w:p w14:paraId="15EFE1AA" w14:textId="77777777" w:rsidR="00A13B03" w:rsidRPr="00DF1C57" w:rsidRDefault="00A13B03" w:rsidP="00A13B03">
            <w:pPr>
              <w:rPr>
                <w:rFonts w:cs="Arial"/>
              </w:rPr>
            </w:pPr>
            <w:r w:rsidRPr="00DF1C57">
              <w:rPr>
                <w:rFonts w:cs="Arial"/>
              </w:rPr>
              <w:t>Service Contractor</w:t>
            </w:r>
          </w:p>
        </w:tc>
      </w:tr>
      <w:tr w:rsidR="00A13B03" w:rsidRPr="00DF1C57" w14:paraId="389D48F8" w14:textId="77777777" w:rsidTr="00A13B03">
        <w:trPr>
          <w:trHeight w:val="506"/>
        </w:trPr>
        <w:tc>
          <w:tcPr>
            <w:tcW w:w="923" w:type="dxa"/>
            <w:shd w:val="clear" w:color="auto" w:fill="auto"/>
          </w:tcPr>
          <w:p w14:paraId="5697D4A1" w14:textId="77777777" w:rsidR="00A13B03" w:rsidRPr="00DF1C57" w:rsidRDefault="00A13B03" w:rsidP="00A13B03">
            <w:pPr>
              <w:pStyle w:val="ListParagraph"/>
              <w:numPr>
                <w:ilvl w:val="0"/>
                <w:numId w:val="39"/>
              </w:numPr>
              <w:spacing w:after="160"/>
              <w:jc w:val="center"/>
              <w:rPr>
                <w:rFonts w:cs="Arial"/>
              </w:rPr>
            </w:pPr>
          </w:p>
        </w:tc>
        <w:tc>
          <w:tcPr>
            <w:tcW w:w="7472" w:type="dxa"/>
          </w:tcPr>
          <w:p w14:paraId="19C4FF9B" w14:textId="77777777" w:rsidR="00A13B03" w:rsidRPr="00DF1C57" w:rsidRDefault="00A13B03" w:rsidP="00A13B03">
            <w:pPr>
              <w:rPr>
                <w:rFonts w:cs="Arial"/>
              </w:rPr>
            </w:pPr>
            <w:r w:rsidRPr="00DF1C57">
              <w:rPr>
                <w:rFonts w:cs="Arial"/>
              </w:rPr>
              <w:t>Validation / confirmation of Equipment deliveries</w:t>
            </w:r>
          </w:p>
        </w:tc>
        <w:tc>
          <w:tcPr>
            <w:tcW w:w="2389" w:type="dxa"/>
            <w:shd w:val="clear" w:color="auto" w:fill="auto"/>
          </w:tcPr>
          <w:p w14:paraId="358E8BFD" w14:textId="77777777" w:rsidR="00A13B03" w:rsidRPr="00DF1C57" w:rsidRDefault="00A13B03" w:rsidP="00A13B03">
            <w:pPr>
              <w:rPr>
                <w:rFonts w:cs="Arial"/>
              </w:rPr>
            </w:pPr>
            <w:r w:rsidRPr="00DF1C57">
              <w:rPr>
                <w:rFonts w:cs="Arial"/>
              </w:rPr>
              <w:t>Manager</w:t>
            </w:r>
          </w:p>
        </w:tc>
      </w:tr>
      <w:tr w:rsidR="00A13B03" w:rsidRPr="00DF1C57" w14:paraId="7CB8E112" w14:textId="77777777" w:rsidTr="00A13B03">
        <w:trPr>
          <w:trHeight w:val="506"/>
        </w:trPr>
        <w:tc>
          <w:tcPr>
            <w:tcW w:w="923" w:type="dxa"/>
            <w:shd w:val="clear" w:color="auto" w:fill="auto"/>
          </w:tcPr>
          <w:p w14:paraId="050526B1" w14:textId="77777777" w:rsidR="00A13B03" w:rsidRPr="00DF1C57" w:rsidRDefault="00A13B03" w:rsidP="00A13B03">
            <w:pPr>
              <w:pStyle w:val="ListParagraph"/>
              <w:numPr>
                <w:ilvl w:val="0"/>
                <w:numId w:val="39"/>
              </w:numPr>
              <w:spacing w:after="160"/>
              <w:jc w:val="center"/>
              <w:rPr>
                <w:rFonts w:cs="Arial"/>
              </w:rPr>
            </w:pPr>
          </w:p>
        </w:tc>
        <w:tc>
          <w:tcPr>
            <w:tcW w:w="7472" w:type="dxa"/>
          </w:tcPr>
          <w:p w14:paraId="31AA0A8D" w14:textId="77777777" w:rsidR="00A13B03" w:rsidRPr="00DF1C57" w:rsidRDefault="00A13B03" w:rsidP="00A13B03">
            <w:pPr>
              <w:rPr>
                <w:rFonts w:cs="Arial"/>
              </w:rPr>
            </w:pPr>
            <w:r w:rsidRPr="00DF1C57">
              <w:rPr>
                <w:rFonts w:cs="Arial"/>
              </w:rPr>
              <w:t xml:space="preserve">Provide skilled On-Facility resource to validate appropriate space, network, electrical and phone requirements </w:t>
            </w:r>
          </w:p>
        </w:tc>
        <w:tc>
          <w:tcPr>
            <w:tcW w:w="2389" w:type="dxa"/>
            <w:shd w:val="clear" w:color="auto" w:fill="auto"/>
          </w:tcPr>
          <w:p w14:paraId="63638A2E" w14:textId="77777777" w:rsidR="00A13B03" w:rsidRPr="00DF1C57" w:rsidRDefault="00A13B03" w:rsidP="00A13B03">
            <w:pPr>
              <w:rPr>
                <w:rFonts w:cs="Arial"/>
              </w:rPr>
            </w:pPr>
            <w:r w:rsidRPr="00DF1C57">
              <w:rPr>
                <w:rFonts w:cs="Arial"/>
              </w:rPr>
              <w:t>Manager</w:t>
            </w:r>
          </w:p>
        </w:tc>
      </w:tr>
      <w:tr w:rsidR="00A13B03" w:rsidRPr="00DF1C57" w14:paraId="0268AA4A" w14:textId="77777777" w:rsidTr="00A13B03">
        <w:trPr>
          <w:trHeight w:val="506"/>
        </w:trPr>
        <w:tc>
          <w:tcPr>
            <w:tcW w:w="923" w:type="dxa"/>
            <w:shd w:val="clear" w:color="auto" w:fill="auto"/>
          </w:tcPr>
          <w:p w14:paraId="5B9F71FD" w14:textId="77777777" w:rsidR="00A13B03" w:rsidRPr="00DF1C57" w:rsidRDefault="00A13B03" w:rsidP="00A13B03">
            <w:pPr>
              <w:pStyle w:val="ListParagraph"/>
              <w:numPr>
                <w:ilvl w:val="0"/>
                <w:numId w:val="39"/>
              </w:numPr>
              <w:spacing w:after="160"/>
              <w:jc w:val="center"/>
              <w:rPr>
                <w:rFonts w:cs="Arial"/>
              </w:rPr>
            </w:pPr>
          </w:p>
        </w:tc>
        <w:tc>
          <w:tcPr>
            <w:tcW w:w="7472" w:type="dxa"/>
          </w:tcPr>
          <w:p w14:paraId="0EE4D9E5" w14:textId="77777777" w:rsidR="00A13B03" w:rsidRPr="00DF1C57" w:rsidRDefault="00A13B03" w:rsidP="00A13B03">
            <w:pPr>
              <w:rPr>
                <w:rFonts w:cs="Arial"/>
              </w:rPr>
            </w:pPr>
            <w:r w:rsidRPr="00DF1C57">
              <w:rPr>
                <w:rFonts w:cs="Arial"/>
              </w:rPr>
              <w:t xml:space="preserve">Assist and enable Service Contractor to deliver Equipment to the designated receiving areas  </w:t>
            </w:r>
          </w:p>
        </w:tc>
        <w:tc>
          <w:tcPr>
            <w:tcW w:w="2389" w:type="dxa"/>
            <w:shd w:val="clear" w:color="auto" w:fill="auto"/>
          </w:tcPr>
          <w:p w14:paraId="7C87D7A4" w14:textId="77777777" w:rsidR="00A13B03" w:rsidRPr="00DF1C57" w:rsidRDefault="00A13B03" w:rsidP="00A13B03">
            <w:pPr>
              <w:rPr>
                <w:rFonts w:cs="Arial"/>
              </w:rPr>
            </w:pPr>
            <w:r w:rsidRPr="00DF1C57">
              <w:rPr>
                <w:rFonts w:cs="Arial"/>
              </w:rPr>
              <w:t>Manager</w:t>
            </w:r>
          </w:p>
        </w:tc>
      </w:tr>
      <w:tr w:rsidR="00A13B03" w:rsidRPr="00DF1C57" w14:paraId="2C296A7A" w14:textId="77777777" w:rsidTr="00A13B03">
        <w:trPr>
          <w:trHeight w:val="506"/>
        </w:trPr>
        <w:tc>
          <w:tcPr>
            <w:tcW w:w="923" w:type="dxa"/>
            <w:shd w:val="clear" w:color="auto" w:fill="auto"/>
          </w:tcPr>
          <w:p w14:paraId="0459882B" w14:textId="77777777" w:rsidR="00A13B03" w:rsidRPr="00DF1C57" w:rsidRDefault="00A13B03" w:rsidP="00A13B03">
            <w:pPr>
              <w:pStyle w:val="ListParagraph"/>
              <w:numPr>
                <w:ilvl w:val="0"/>
                <w:numId w:val="39"/>
              </w:numPr>
              <w:spacing w:after="160"/>
              <w:jc w:val="center"/>
              <w:rPr>
                <w:rFonts w:cs="Arial"/>
              </w:rPr>
            </w:pPr>
          </w:p>
        </w:tc>
        <w:tc>
          <w:tcPr>
            <w:tcW w:w="7472" w:type="dxa"/>
          </w:tcPr>
          <w:p w14:paraId="79C97E56" w14:textId="77777777" w:rsidR="00A13B03" w:rsidRPr="00DF1C57" w:rsidRDefault="00A13B03" w:rsidP="00A13B03">
            <w:pPr>
              <w:rPr>
                <w:rFonts w:cs="Arial"/>
              </w:rPr>
            </w:pPr>
            <w:r w:rsidRPr="00DF1C57">
              <w:rPr>
                <w:rFonts w:cs="Arial"/>
              </w:rPr>
              <w:t>Provide Service Contractor with all Facility-specific delivery restrictions and instructions in advance of the Equipment delivery date, such that the Project Schedule for the Facility(s) is not delayed or negatively impacted</w:t>
            </w:r>
          </w:p>
        </w:tc>
        <w:tc>
          <w:tcPr>
            <w:tcW w:w="2389" w:type="dxa"/>
            <w:shd w:val="clear" w:color="auto" w:fill="auto"/>
          </w:tcPr>
          <w:p w14:paraId="42009A3A" w14:textId="77777777" w:rsidR="00A13B03" w:rsidRPr="00DF1C57" w:rsidRDefault="00A13B03" w:rsidP="00A13B03">
            <w:pPr>
              <w:rPr>
                <w:rFonts w:cs="Arial"/>
              </w:rPr>
            </w:pPr>
            <w:r w:rsidRPr="00DF1C57">
              <w:rPr>
                <w:rFonts w:cs="Arial"/>
              </w:rPr>
              <w:t>Manager</w:t>
            </w:r>
          </w:p>
        </w:tc>
      </w:tr>
      <w:tr w:rsidR="00A13B03" w:rsidRPr="00DF1C57" w14:paraId="6A86134C" w14:textId="77777777" w:rsidTr="00A13B03">
        <w:trPr>
          <w:trHeight w:val="506"/>
        </w:trPr>
        <w:tc>
          <w:tcPr>
            <w:tcW w:w="923" w:type="dxa"/>
            <w:shd w:val="clear" w:color="auto" w:fill="auto"/>
          </w:tcPr>
          <w:p w14:paraId="4BE6A821" w14:textId="77777777" w:rsidR="00A13B03" w:rsidRPr="00DF1C57" w:rsidRDefault="00A13B03" w:rsidP="00A13B03">
            <w:pPr>
              <w:pStyle w:val="ListParagraph"/>
              <w:numPr>
                <w:ilvl w:val="0"/>
                <w:numId w:val="39"/>
              </w:numPr>
              <w:spacing w:after="160"/>
              <w:jc w:val="center"/>
              <w:rPr>
                <w:rFonts w:cs="Arial"/>
              </w:rPr>
            </w:pPr>
          </w:p>
        </w:tc>
        <w:tc>
          <w:tcPr>
            <w:tcW w:w="7472" w:type="dxa"/>
          </w:tcPr>
          <w:p w14:paraId="6ACCE3B6" w14:textId="77777777" w:rsidR="00A13B03" w:rsidRPr="00DF1C57" w:rsidRDefault="00A13B03" w:rsidP="00A13B03">
            <w:pPr>
              <w:rPr>
                <w:rFonts w:cs="Arial"/>
              </w:rPr>
            </w:pPr>
            <w:r w:rsidRPr="00DF1C57">
              <w:rPr>
                <w:rFonts w:cs="Arial"/>
              </w:rPr>
              <w:t>Move Equipment from designated receiving areas to specific install locations per agreed to Facility Plan</w:t>
            </w:r>
          </w:p>
        </w:tc>
        <w:tc>
          <w:tcPr>
            <w:tcW w:w="2389" w:type="dxa"/>
            <w:shd w:val="clear" w:color="auto" w:fill="auto"/>
          </w:tcPr>
          <w:p w14:paraId="5148A245" w14:textId="77777777" w:rsidR="00A13B03" w:rsidRPr="00DF1C57" w:rsidRDefault="00A13B03" w:rsidP="00A13B03">
            <w:pPr>
              <w:rPr>
                <w:rFonts w:cs="Arial"/>
              </w:rPr>
            </w:pPr>
            <w:r w:rsidRPr="00DF1C57">
              <w:rPr>
                <w:rFonts w:cs="Arial"/>
              </w:rPr>
              <w:t>Service Contractor</w:t>
            </w:r>
          </w:p>
        </w:tc>
      </w:tr>
      <w:tr w:rsidR="00A13B03" w:rsidRPr="00DF1C57" w14:paraId="7D84C76E" w14:textId="77777777" w:rsidTr="00A13B03">
        <w:trPr>
          <w:trHeight w:val="462"/>
        </w:trPr>
        <w:tc>
          <w:tcPr>
            <w:tcW w:w="923" w:type="dxa"/>
            <w:shd w:val="clear" w:color="auto" w:fill="auto"/>
          </w:tcPr>
          <w:p w14:paraId="349F2978" w14:textId="77777777" w:rsidR="00A13B03" w:rsidRPr="00DF1C57" w:rsidRDefault="00A13B03" w:rsidP="00A13B03">
            <w:pPr>
              <w:pStyle w:val="ListParagraph"/>
              <w:numPr>
                <w:ilvl w:val="0"/>
                <w:numId w:val="39"/>
              </w:numPr>
              <w:spacing w:after="160"/>
              <w:jc w:val="center"/>
              <w:rPr>
                <w:rFonts w:cs="Arial"/>
              </w:rPr>
            </w:pPr>
          </w:p>
        </w:tc>
        <w:tc>
          <w:tcPr>
            <w:tcW w:w="7472" w:type="dxa"/>
          </w:tcPr>
          <w:p w14:paraId="5906B8C8" w14:textId="77777777" w:rsidR="00A13B03" w:rsidRPr="00DF1C57" w:rsidRDefault="00A13B03" w:rsidP="00A13B03">
            <w:pPr>
              <w:rPr>
                <w:rFonts w:cs="Arial"/>
              </w:rPr>
            </w:pPr>
            <w:r w:rsidRPr="00DF1C57">
              <w:rPr>
                <w:rFonts w:cs="Arial"/>
              </w:rPr>
              <w:t>Remove out of scope Manager owned and/or leased devices from the Output Environment</w:t>
            </w:r>
          </w:p>
        </w:tc>
        <w:tc>
          <w:tcPr>
            <w:tcW w:w="2389" w:type="dxa"/>
            <w:shd w:val="clear" w:color="auto" w:fill="auto"/>
          </w:tcPr>
          <w:p w14:paraId="71EBC8D7" w14:textId="77777777" w:rsidR="00A13B03" w:rsidRPr="00DF1C57" w:rsidRDefault="00A13B03" w:rsidP="00A13B03">
            <w:pPr>
              <w:rPr>
                <w:rFonts w:cs="Arial"/>
              </w:rPr>
            </w:pPr>
            <w:r w:rsidRPr="00DF1C57">
              <w:rPr>
                <w:rFonts w:cs="Arial"/>
              </w:rPr>
              <w:t>Manager</w:t>
            </w:r>
          </w:p>
        </w:tc>
      </w:tr>
      <w:tr w:rsidR="00A13B03" w:rsidRPr="00DF1C57" w14:paraId="026AA3C9" w14:textId="77777777" w:rsidTr="00A13B03">
        <w:trPr>
          <w:trHeight w:val="327"/>
        </w:trPr>
        <w:tc>
          <w:tcPr>
            <w:tcW w:w="923" w:type="dxa"/>
            <w:shd w:val="clear" w:color="auto" w:fill="auto"/>
          </w:tcPr>
          <w:p w14:paraId="69E3B361" w14:textId="77777777" w:rsidR="00A13B03" w:rsidRPr="00DF1C57" w:rsidRDefault="00A13B03" w:rsidP="00A13B03">
            <w:pPr>
              <w:pStyle w:val="ListParagraph"/>
              <w:numPr>
                <w:ilvl w:val="0"/>
                <w:numId w:val="39"/>
              </w:numPr>
              <w:spacing w:after="160"/>
              <w:jc w:val="center"/>
              <w:rPr>
                <w:rFonts w:cs="Arial"/>
              </w:rPr>
            </w:pPr>
          </w:p>
        </w:tc>
        <w:tc>
          <w:tcPr>
            <w:tcW w:w="7472" w:type="dxa"/>
          </w:tcPr>
          <w:p w14:paraId="5F658A25" w14:textId="77777777" w:rsidR="00A13B03" w:rsidRPr="00DF1C57" w:rsidRDefault="00A13B03" w:rsidP="00A13B03">
            <w:pPr>
              <w:rPr>
                <w:rFonts w:cs="Arial"/>
              </w:rPr>
            </w:pPr>
            <w:r w:rsidRPr="00DF1C57">
              <w:rPr>
                <w:rFonts w:cs="Arial"/>
              </w:rPr>
              <w:t>Provide Facility access to Service Contractor for scheduled delivery and installation of Equipment</w:t>
            </w:r>
          </w:p>
        </w:tc>
        <w:tc>
          <w:tcPr>
            <w:tcW w:w="2389" w:type="dxa"/>
            <w:shd w:val="clear" w:color="auto" w:fill="auto"/>
          </w:tcPr>
          <w:p w14:paraId="55719B96" w14:textId="77777777" w:rsidR="00A13B03" w:rsidRPr="00DF1C57" w:rsidRDefault="00A13B03" w:rsidP="00A13B03">
            <w:pPr>
              <w:rPr>
                <w:rFonts w:cs="Arial"/>
              </w:rPr>
            </w:pPr>
            <w:r w:rsidRPr="00DF1C57">
              <w:rPr>
                <w:rFonts w:cs="Arial"/>
              </w:rPr>
              <w:t>Manager</w:t>
            </w:r>
          </w:p>
        </w:tc>
      </w:tr>
      <w:tr w:rsidR="00A13B03" w:rsidRPr="00DF1C57" w14:paraId="39725E9B" w14:textId="77777777" w:rsidTr="00A13B03">
        <w:trPr>
          <w:trHeight w:val="506"/>
        </w:trPr>
        <w:tc>
          <w:tcPr>
            <w:tcW w:w="923" w:type="dxa"/>
            <w:shd w:val="clear" w:color="auto" w:fill="auto"/>
          </w:tcPr>
          <w:p w14:paraId="501A04C6" w14:textId="77777777" w:rsidR="00A13B03" w:rsidRPr="00DF1C57" w:rsidRDefault="00A13B03" w:rsidP="00A13B03">
            <w:pPr>
              <w:pStyle w:val="ListParagraph"/>
              <w:numPr>
                <w:ilvl w:val="0"/>
                <w:numId w:val="39"/>
              </w:numPr>
              <w:spacing w:after="160"/>
              <w:jc w:val="center"/>
              <w:rPr>
                <w:rFonts w:cs="Arial"/>
              </w:rPr>
            </w:pPr>
          </w:p>
        </w:tc>
        <w:tc>
          <w:tcPr>
            <w:tcW w:w="7472" w:type="dxa"/>
          </w:tcPr>
          <w:p w14:paraId="113606F6" w14:textId="77777777" w:rsidR="00A13B03" w:rsidRPr="00DF1C57" w:rsidRDefault="00A13B03" w:rsidP="00A13B03">
            <w:pPr>
              <w:pStyle w:val="ABullettext"/>
              <w:ind w:left="0"/>
              <w:rPr>
                <w:lang w:val="en-US"/>
              </w:rPr>
            </w:pPr>
            <w:r w:rsidRPr="00DF1C57">
              <w:t>Install Equipment and configure to the baseline Equipment settings mutually agreed to and documented prior to installation.  Connect to power supply, attach appropriate peripherals, load of initial paper (provided by Manager), perform initial testing of basic Equipment features (including duplex and finisher if applicable).  Removal and disposal of associated packaging materials</w:t>
            </w:r>
          </w:p>
        </w:tc>
        <w:tc>
          <w:tcPr>
            <w:tcW w:w="2389" w:type="dxa"/>
            <w:shd w:val="clear" w:color="auto" w:fill="auto"/>
          </w:tcPr>
          <w:p w14:paraId="60B5CC7A" w14:textId="77777777" w:rsidR="00A13B03" w:rsidRPr="00DF1C57" w:rsidRDefault="00A13B03" w:rsidP="00A13B03">
            <w:pPr>
              <w:rPr>
                <w:rFonts w:cs="Arial"/>
              </w:rPr>
            </w:pPr>
            <w:r w:rsidRPr="00DF1C57">
              <w:rPr>
                <w:rFonts w:cs="Arial"/>
              </w:rPr>
              <w:t>Service Contractor</w:t>
            </w:r>
          </w:p>
        </w:tc>
      </w:tr>
      <w:tr w:rsidR="00A13B03" w:rsidRPr="00DF1C57" w14:paraId="654D93C3" w14:textId="77777777" w:rsidTr="00A13B03">
        <w:trPr>
          <w:trHeight w:val="506"/>
        </w:trPr>
        <w:tc>
          <w:tcPr>
            <w:tcW w:w="923" w:type="dxa"/>
            <w:shd w:val="clear" w:color="auto" w:fill="auto"/>
          </w:tcPr>
          <w:p w14:paraId="73A42491" w14:textId="77777777" w:rsidR="00A13B03" w:rsidRPr="00DF1C57" w:rsidRDefault="00A13B03" w:rsidP="00A13B03">
            <w:pPr>
              <w:pStyle w:val="ListParagraph"/>
              <w:numPr>
                <w:ilvl w:val="0"/>
                <w:numId w:val="39"/>
              </w:numPr>
              <w:spacing w:after="160"/>
              <w:jc w:val="center"/>
              <w:rPr>
                <w:rFonts w:cs="Arial"/>
              </w:rPr>
            </w:pPr>
          </w:p>
        </w:tc>
        <w:tc>
          <w:tcPr>
            <w:tcW w:w="7472" w:type="dxa"/>
          </w:tcPr>
          <w:p w14:paraId="7B1BBAB8" w14:textId="77777777" w:rsidR="00A13B03" w:rsidRPr="00DF1C57" w:rsidRDefault="00A13B03" w:rsidP="00A13B03">
            <w:pPr>
              <w:pStyle w:val="ABullettext"/>
              <w:ind w:left="0"/>
              <w:rPr>
                <w:lang w:val="en-US"/>
              </w:rPr>
            </w:pPr>
            <w:r w:rsidRPr="00DF1C57">
              <w:rPr>
                <w:lang w:val="en-US"/>
              </w:rPr>
              <w:t xml:space="preserve">Configuration of Network-Attached Equipment to the network, including providing all LAN connections, connection of the Devices to network and phone ports, assignment of IP addresses or Host names, and set up the print queues.  </w:t>
            </w:r>
            <w:r w:rsidRPr="00DF1C57">
              <w:t>This includes approving Service Contractor printer drivers and install drivers on the server</w:t>
            </w:r>
          </w:p>
        </w:tc>
        <w:tc>
          <w:tcPr>
            <w:tcW w:w="2389" w:type="dxa"/>
            <w:shd w:val="clear" w:color="auto" w:fill="auto"/>
          </w:tcPr>
          <w:p w14:paraId="71D72259" w14:textId="77777777" w:rsidR="00A13B03" w:rsidRPr="00DF1C57" w:rsidRDefault="00A13B03" w:rsidP="00A13B03">
            <w:pPr>
              <w:rPr>
                <w:rFonts w:cs="Arial"/>
              </w:rPr>
            </w:pPr>
            <w:r w:rsidRPr="00DF1C57">
              <w:rPr>
                <w:rFonts w:cs="Arial"/>
              </w:rPr>
              <w:t>Manager</w:t>
            </w:r>
          </w:p>
        </w:tc>
      </w:tr>
      <w:tr w:rsidR="00A13B03" w:rsidRPr="00DF1C57" w14:paraId="56778FCB" w14:textId="77777777" w:rsidTr="00A13B03">
        <w:trPr>
          <w:trHeight w:val="506"/>
        </w:trPr>
        <w:tc>
          <w:tcPr>
            <w:tcW w:w="923" w:type="dxa"/>
            <w:shd w:val="clear" w:color="auto" w:fill="auto"/>
          </w:tcPr>
          <w:p w14:paraId="6C2A7B2D" w14:textId="77777777" w:rsidR="00A13B03" w:rsidRPr="00DF1C57" w:rsidRDefault="00A13B03" w:rsidP="00A13B03">
            <w:pPr>
              <w:pStyle w:val="ListParagraph"/>
              <w:numPr>
                <w:ilvl w:val="0"/>
                <w:numId w:val="39"/>
              </w:numPr>
              <w:spacing w:after="160"/>
              <w:jc w:val="center"/>
              <w:rPr>
                <w:rFonts w:cs="Arial"/>
              </w:rPr>
            </w:pPr>
          </w:p>
        </w:tc>
        <w:tc>
          <w:tcPr>
            <w:tcW w:w="7472" w:type="dxa"/>
          </w:tcPr>
          <w:p w14:paraId="34C4574C" w14:textId="77777777" w:rsidR="00A13B03" w:rsidRPr="00DF1C57" w:rsidRDefault="00A13B03" w:rsidP="00A13B03">
            <w:pPr>
              <w:rPr>
                <w:rFonts w:cs="Arial"/>
              </w:rPr>
            </w:pPr>
            <w:r w:rsidRPr="00DF1C57">
              <w:rPr>
                <w:rFonts w:cs="Arial"/>
              </w:rPr>
              <w:t>Connect new Equipment to Service Contractor’s software and tools</w:t>
            </w:r>
          </w:p>
        </w:tc>
        <w:tc>
          <w:tcPr>
            <w:tcW w:w="2389" w:type="dxa"/>
            <w:shd w:val="clear" w:color="auto" w:fill="auto"/>
          </w:tcPr>
          <w:p w14:paraId="6B55D274" w14:textId="77777777" w:rsidR="00A13B03" w:rsidRPr="00DF1C57" w:rsidRDefault="00A13B03" w:rsidP="00A13B03">
            <w:pPr>
              <w:rPr>
                <w:rFonts w:cs="Arial"/>
              </w:rPr>
            </w:pPr>
            <w:r w:rsidRPr="00DF1C57">
              <w:rPr>
                <w:rFonts w:cs="Arial"/>
              </w:rPr>
              <w:t>Service Contractor</w:t>
            </w:r>
          </w:p>
        </w:tc>
      </w:tr>
      <w:tr w:rsidR="00A13B03" w:rsidRPr="00DF1C57" w14:paraId="7E97835B" w14:textId="77777777" w:rsidTr="00A13B03">
        <w:trPr>
          <w:trHeight w:val="506"/>
        </w:trPr>
        <w:tc>
          <w:tcPr>
            <w:tcW w:w="923" w:type="dxa"/>
            <w:shd w:val="clear" w:color="auto" w:fill="auto"/>
          </w:tcPr>
          <w:p w14:paraId="43D44F10" w14:textId="77777777" w:rsidR="00A13B03" w:rsidRPr="00DF1C57" w:rsidRDefault="00A13B03" w:rsidP="00A13B03">
            <w:pPr>
              <w:pStyle w:val="ListParagraph"/>
              <w:numPr>
                <w:ilvl w:val="0"/>
                <w:numId w:val="39"/>
              </w:numPr>
              <w:spacing w:after="160"/>
              <w:jc w:val="center"/>
              <w:rPr>
                <w:rFonts w:cs="Arial"/>
              </w:rPr>
            </w:pPr>
          </w:p>
        </w:tc>
        <w:tc>
          <w:tcPr>
            <w:tcW w:w="7472" w:type="dxa"/>
          </w:tcPr>
          <w:p w14:paraId="42E9FD5E" w14:textId="77777777" w:rsidR="00A13B03" w:rsidRPr="00DF1C57" w:rsidRDefault="00A13B03" w:rsidP="00A13B03">
            <w:pPr>
              <w:rPr>
                <w:rFonts w:cs="Arial"/>
              </w:rPr>
            </w:pPr>
            <w:r w:rsidRPr="00DF1C57">
              <w:rPr>
                <w:rFonts w:cs="Arial"/>
              </w:rPr>
              <w:t>Distribute, load, and configure the print driver(s) to the appropriate workstations</w:t>
            </w:r>
          </w:p>
        </w:tc>
        <w:tc>
          <w:tcPr>
            <w:tcW w:w="2389" w:type="dxa"/>
            <w:shd w:val="clear" w:color="auto" w:fill="auto"/>
          </w:tcPr>
          <w:p w14:paraId="25A9CFD9" w14:textId="77777777" w:rsidR="00A13B03" w:rsidRPr="00DF1C57" w:rsidRDefault="00A13B03" w:rsidP="00A13B03">
            <w:pPr>
              <w:rPr>
                <w:rFonts w:cs="Arial"/>
              </w:rPr>
            </w:pPr>
            <w:r w:rsidRPr="00DF1C57">
              <w:rPr>
                <w:rFonts w:cs="Arial"/>
              </w:rPr>
              <w:t>Manager</w:t>
            </w:r>
          </w:p>
        </w:tc>
      </w:tr>
      <w:tr w:rsidR="00A13B03" w:rsidRPr="00DF1C57" w14:paraId="1D742A89" w14:textId="77777777" w:rsidTr="00A13B03">
        <w:trPr>
          <w:trHeight w:val="506"/>
        </w:trPr>
        <w:tc>
          <w:tcPr>
            <w:tcW w:w="923" w:type="dxa"/>
            <w:shd w:val="clear" w:color="auto" w:fill="auto"/>
          </w:tcPr>
          <w:p w14:paraId="15973DDC" w14:textId="77777777" w:rsidR="00A13B03" w:rsidRPr="00DF1C57" w:rsidRDefault="00A13B03" w:rsidP="00A13B03">
            <w:pPr>
              <w:pStyle w:val="ListParagraph"/>
              <w:numPr>
                <w:ilvl w:val="0"/>
                <w:numId w:val="39"/>
              </w:numPr>
              <w:spacing w:after="160"/>
              <w:jc w:val="center"/>
              <w:rPr>
                <w:rFonts w:cs="Arial"/>
              </w:rPr>
            </w:pPr>
          </w:p>
        </w:tc>
        <w:tc>
          <w:tcPr>
            <w:tcW w:w="7472" w:type="dxa"/>
          </w:tcPr>
          <w:p w14:paraId="662CE7E1" w14:textId="77777777" w:rsidR="00A13B03" w:rsidRPr="00DF1C57" w:rsidRDefault="00A13B03" w:rsidP="00A13B03">
            <w:pPr>
              <w:rPr>
                <w:rFonts w:cs="Arial"/>
              </w:rPr>
            </w:pPr>
            <w:r w:rsidRPr="00DF1C57">
              <w:rPr>
                <w:rFonts w:cs="Arial"/>
              </w:rPr>
              <w:t xml:space="preserve">Application printing testing following Device set up is a ‘Key User’ responsibility.  Should Key User experience any issue during testing, User should raise Service Incident for resolution  </w:t>
            </w:r>
          </w:p>
        </w:tc>
        <w:tc>
          <w:tcPr>
            <w:tcW w:w="2389" w:type="dxa"/>
            <w:shd w:val="clear" w:color="auto" w:fill="auto"/>
          </w:tcPr>
          <w:p w14:paraId="63C87D1A" w14:textId="77777777" w:rsidR="00A13B03" w:rsidRPr="00DF1C57" w:rsidRDefault="00A13B03" w:rsidP="00A13B03">
            <w:pPr>
              <w:rPr>
                <w:rFonts w:cs="Arial"/>
              </w:rPr>
            </w:pPr>
            <w:r w:rsidRPr="00DF1C57">
              <w:rPr>
                <w:rFonts w:cs="Arial"/>
              </w:rPr>
              <w:t>Manager</w:t>
            </w:r>
          </w:p>
        </w:tc>
      </w:tr>
      <w:tr w:rsidR="00A13B03" w:rsidRPr="00DF1C57" w14:paraId="34D7CE5E" w14:textId="77777777" w:rsidTr="00A13B03">
        <w:trPr>
          <w:trHeight w:val="506"/>
        </w:trPr>
        <w:tc>
          <w:tcPr>
            <w:tcW w:w="923" w:type="dxa"/>
            <w:shd w:val="clear" w:color="auto" w:fill="auto"/>
          </w:tcPr>
          <w:p w14:paraId="0C908651" w14:textId="77777777" w:rsidR="00A13B03" w:rsidRPr="00DF1C57" w:rsidRDefault="00A13B03" w:rsidP="00A13B03">
            <w:pPr>
              <w:pStyle w:val="ListParagraph"/>
              <w:numPr>
                <w:ilvl w:val="0"/>
                <w:numId w:val="39"/>
              </w:numPr>
              <w:spacing w:after="160"/>
              <w:jc w:val="center"/>
              <w:rPr>
                <w:rFonts w:cs="Arial"/>
              </w:rPr>
            </w:pPr>
          </w:p>
        </w:tc>
        <w:tc>
          <w:tcPr>
            <w:tcW w:w="7472" w:type="dxa"/>
            <w:shd w:val="clear" w:color="auto" w:fill="auto"/>
          </w:tcPr>
          <w:p w14:paraId="1F7D7BEA" w14:textId="77777777" w:rsidR="00A13B03" w:rsidRPr="00DF1C57" w:rsidRDefault="00A13B03" w:rsidP="00A13B03">
            <w:pPr>
              <w:rPr>
                <w:rFonts w:cs="Arial"/>
              </w:rPr>
            </w:pPr>
            <w:r w:rsidRPr="00DF1C57">
              <w:rPr>
                <w:rFonts w:cs="Arial"/>
              </w:rPr>
              <w:t>Update and configuration of the print queues and test the printing of the Equipment</w:t>
            </w:r>
          </w:p>
        </w:tc>
        <w:tc>
          <w:tcPr>
            <w:tcW w:w="2389" w:type="dxa"/>
            <w:shd w:val="clear" w:color="auto" w:fill="auto"/>
          </w:tcPr>
          <w:p w14:paraId="2C07731C" w14:textId="77777777" w:rsidR="00A13B03" w:rsidRPr="00DF1C57" w:rsidRDefault="00A13B03" w:rsidP="00A13B03">
            <w:pPr>
              <w:rPr>
                <w:rFonts w:cs="Arial"/>
              </w:rPr>
            </w:pPr>
            <w:r w:rsidRPr="00DF1C57">
              <w:rPr>
                <w:rFonts w:cs="Arial"/>
              </w:rPr>
              <w:t>Manager</w:t>
            </w:r>
          </w:p>
        </w:tc>
      </w:tr>
      <w:tr w:rsidR="00A13B03" w:rsidRPr="00DF1C57" w14:paraId="2959A06C" w14:textId="77777777" w:rsidTr="00A13B03">
        <w:trPr>
          <w:trHeight w:val="506"/>
        </w:trPr>
        <w:tc>
          <w:tcPr>
            <w:tcW w:w="923" w:type="dxa"/>
            <w:shd w:val="clear" w:color="auto" w:fill="auto"/>
          </w:tcPr>
          <w:p w14:paraId="5614B3C7" w14:textId="77777777" w:rsidR="00A13B03" w:rsidRPr="00DF1C57" w:rsidRDefault="00A13B03" w:rsidP="00A13B03">
            <w:pPr>
              <w:pStyle w:val="ListParagraph"/>
              <w:numPr>
                <w:ilvl w:val="0"/>
                <w:numId w:val="39"/>
              </w:numPr>
              <w:spacing w:after="160"/>
              <w:jc w:val="center"/>
              <w:rPr>
                <w:rFonts w:cs="Arial"/>
              </w:rPr>
            </w:pPr>
          </w:p>
        </w:tc>
        <w:tc>
          <w:tcPr>
            <w:tcW w:w="7472" w:type="dxa"/>
            <w:shd w:val="clear" w:color="auto" w:fill="auto"/>
          </w:tcPr>
          <w:p w14:paraId="7341CC01" w14:textId="77777777" w:rsidR="00A13B03" w:rsidRPr="00DF1C57" w:rsidRDefault="00A13B03" w:rsidP="00A13B03">
            <w:pPr>
              <w:rPr>
                <w:rFonts w:cs="Arial"/>
              </w:rPr>
            </w:pPr>
            <w:r w:rsidRPr="00DF1C57">
              <w:rPr>
                <w:rFonts w:cs="Arial"/>
              </w:rPr>
              <w:t>Tag existing devices identified for disposal</w:t>
            </w:r>
          </w:p>
        </w:tc>
        <w:tc>
          <w:tcPr>
            <w:tcW w:w="2389" w:type="dxa"/>
            <w:shd w:val="clear" w:color="auto" w:fill="auto"/>
          </w:tcPr>
          <w:p w14:paraId="3E3C4616" w14:textId="77777777" w:rsidR="00A13B03" w:rsidRPr="00DF1C57" w:rsidRDefault="00A13B03" w:rsidP="00A13B03">
            <w:pPr>
              <w:rPr>
                <w:rFonts w:cs="Arial"/>
              </w:rPr>
            </w:pPr>
            <w:r w:rsidRPr="00DF1C57">
              <w:rPr>
                <w:rFonts w:cs="Arial"/>
              </w:rPr>
              <w:t>Manager</w:t>
            </w:r>
          </w:p>
        </w:tc>
      </w:tr>
      <w:tr w:rsidR="00A13B03" w:rsidRPr="00DF1C57" w14:paraId="6F028F5E" w14:textId="77777777" w:rsidTr="00A13B03">
        <w:trPr>
          <w:trHeight w:val="506"/>
        </w:trPr>
        <w:tc>
          <w:tcPr>
            <w:tcW w:w="923" w:type="dxa"/>
            <w:shd w:val="clear" w:color="auto" w:fill="auto"/>
          </w:tcPr>
          <w:p w14:paraId="6E6C0E52" w14:textId="77777777" w:rsidR="00A13B03" w:rsidRPr="00DF1C57" w:rsidRDefault="00A13B03" w:rsidP="00A13B03">
            <w:pPr>
              <w:pStyle w:val="ListParagraph"/>
              <w:numPr>
                <w:ilvl w:val="0"/>
                <w:numId w:val="39"/>
              </w:numPr>
              <w:spacing w:after="160"/>
              <w:jc w:val="center"/>
              <w:rPr>
                <w:rFonts w:cs="Arial"/>
              </w:rPr>
            </w:pPr>
          </w:p>
        </w:tc>
        <w:tc>
          <w:tcPr>
            <w:tcW w:w="7472" w:type="dxa"/>
            <w:shd w:val="clear" w:color="auto" w:fill="auto"/>
          </w:tcPr>
          <w:p w14:paraId="426E5DBE" w14:textId="77777777" w:rsidR="00A13B03" w:rsidRPr="00DF1C57" w:rsidRDefault="00A13B03" w:rsidP="00A13B03">
            <w:pPr>
              <w:rPr>
                <w:rFonts w:cs="Arial"/>
              </w:rPr>
            </w:pPr>
            <w:r w:rsidRPr="00DF1C57">
              <w:rPr>
                <w:rFonts w:cs="Arial"/>
              </w:rPr>
              <w:t xml:space="preserve">Move / Remove existing devices (Manager owned or leased) </w:t>
            </w:r>
          </w:p>
          <w:p w14:paraId="1F0F28E7" w14:textId="77777777" w:rsidR="00A13B03" w:rsidRPr="00DF1C57" w:rsidRDefault="00A13B03" w:rsidP="00A13B03">
            <w:pPr>
              <w:rPr>
                <w:rFonts w:cs="Arial"/>
              </w:rPr>
            </w:pPr>
            <w:r w:rsidRPr="00DF1C57">
              <w:rPr>
                <w:rFonts w:cs="Arial"/>
              </w:rPr>
              <w:t>Note: Manager may request Service Contractor removal of Manager-owned or leased devices for placement in a Manager-provided On-Facility secure storage area.  Such requests will be subject to additional charges, which will be quoted upon request</w:t>
            </w:r>
          </w:p>
        </w:tc>
        <w:tc>
          <w:tcPr>
            <w:tcW w:w="2389" w:type="dxa"/>
            <w:shd w:val="clear" w:color="auto" w:fill="auto"/>
          </w:tcPr>
          <w:p w14:paraId="23A0E875" w14:textId="77777777" w:rsidR="00A13B03" w:rsidRPr="00DF1C57" w:rsidRDefault="00A13B03" w:rsidP="00A13B03">
            <w:pPr>
              <w:rPr>
                <w:rFonts w:cs="Arial"/>
              </w:rPr>
            </w:pPr>
            <w:r w:rsidRPr="00DF1C57">
              <w:rPr>
                <w:rFonts w:cs="Arial"/>
              </w:rPr>
              <w:t>Manager</w:t>
            </w:r>
          </w:p>
        </w:tc>
      </w:tr>
      <w:tr w:rsidR="00A13B03" w:rsidRPr="00490282" w14:paraId="1568BF7D" w14:textId="77777777" w:rsidTr="00A13B03">
        <w:trPr>
          <w:trHeight w:val="506"/>
        </w:trPr>
        <w:tc>
          <w:tcPr>
            <w:tcW w:w="923" w:type="dxa"/>
            <w:shd w:val="clear" w:color="auto" w:fill="auto"/>
          </w:tcPr>
          <w:p w14:paraId="5042F232" w14:textId="77777777" w:rsidR="00A13B03" w:rsidRPr="00DF1C57" w:rsidRDefault="00A13B03" w:rsidP="00A13B03">
            <w:pPr>
              <w:pStyle w:val="ListParagraph"/>
              <w:numPr>
                <w:ilvl w:val="0"/>
                <w:numId w:val="39"/>
              </w:numPr>
              <w:spacing w:after="160"/>
              <w:jc w:val="center"/>
              <w:rPr>
                <w:rFonts w:cs="Arial"/>
              </w:rPr>
            </w:pPr>
          </w:p>
        </w:tc>
        <w:tc>
          <w:tcPr>
            <w:tcW w:w="7472" w:type="dxa"/>
          </w:tcPr>
          <w:p w14:paraId="33525B7B" w14:textId="77777777" w:rsidR="00A13B03" w:rsidRPr="00DF1C57" w:rsidRDefault="00A13B03" w:rsidP="00A13B03">
            <w:pPr>
              <w:rPr>
                <w:rFonts w:cs="Arial"/>
              </w:rPr>
            </w:pPr>
            <w:r w:rsidRPr="00DF1C57">
              <w:rPr>
                <w:rFonts w:cs="Arial"/>
              </w:rPr>
              <w:t>Manager shall have thirty (30) days from completion of Transformation to remove all existing devices tagged for disposal and provide validation to Service Contractor, so Service Contractor can update the Service Contractor’s software and tools database.  Once an existing device is disposed, said existing device cannot be re-used within the Output Environment without prior written agreement by Service Contractor, via the Change Control Process</w:t>
            </w:r>
          </w:p>
        </w:tc>
        <w:tc>
          <w:tcPr>
            <w:tcW w:w="2389" w:type="dxa"/>
            <w:shd w:val="clear" w:color="auto" w:fill="auto"/>
          </w:tcPr>
          <w:p w14:paraId="798C4610" w14:textId="77777777" w:rsidR="00A13B03" w:rsidRPr="00DF1C57" w:rsidRDefault="00A13B03" w:rsidP="00A13B03">
            <w:pPr>
              <w:rPr>
                <w:rFonts w:cs="Arial"/>
              </w:rPr>
            </w:pPr>
            <w:r w:rsidRPr="00DF1C57">
              <w:rPr>
                <w:rFonts w:cs="Arial"/>
              </w:rPr>
              <w:t>Manager</w:t>
            </w:r>
          </w:p>
        </w:tc>
      </w:tr>
    </w:tbl>
    <w:p w14:paraId="6E86D2A2" w14:textId="77777777" w:rsidR="00A13B03" w:rsidRDefault="00A13B03" w:rsidP="00A13B03">
      <w:pPr>
        <w:rPr>
          <w:rFonts w:cs="Arial"/>
          <w:b/>
          <w:bCs/>
          <w:noProof/>
          <w:highlight w:val="green"/>
        </w:rPr>
      </w:pPr>
    </w:p>
    <w:p w14:paraId="454B81D8" w14:textId="77777777" w:rsidR="00A13B03" w:rsidRPr="0043682F" w:rsidRDefault="00A13B03" w:rsidP="00A13B03">
      <w:pPr>
        <w:pStyle w:val="Heading2"/>
        <w:numPr>
          <w:ilvl w:val="1"/>
          <w:numId w:val="59"/>
        </w:numPr>
        <w:spacing w:before="160" w:after="100" w:afterAutospacing="1" w:line="276" w:lineRule="auto"/>
        <w:rPr>
          <w:rFonts w:ascii="Times New Roman" w:hAnsi="Times New Roman"/>
          <w:i w:val="0"/>
          <w:iCs w:val="0"/>
          <w:sz w:val="22"/>
          <w:szCs w:val="22"/>
        </w:rPr>
      </w:pPr>
      <w:r w:rsidRPr="0043682F">
        <w:rPr>
          <w:rFonts w:ascii="Times New Roman" w:hAnsi="Times New Roman"/>
          <w:i w:val="0"/>
          <w:iCs w:val="0"/>
          <w:sz w:val="22"/>
          <w:szCs w:val="22"/>
        </w:rPr>
        <w:t>Equipment Training</w:t>
      </w:r>
      <w:bookmarkStart w:id="288" w:name="_Toc451853123"/>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1E0" w:firstRow="1" w:lastRow="1" w:firstColumn="1" w:lastColumn="1" w:noHBand="0" w:noVBand="0"/>
      </w:tblPr>
      <w:tblGrid>
        <w:gridCol w:w="884"/>
        <w:gridCol w:w="7058"/>
        <w:gridCol w:w="2266"/>
      </w:tblGrid>
      <w:tr w:rsidR="00A13B03" w:rsidRPr="00535831" w14:paraId="519D54F6" w14:textId="77777777" w:rsidTr="00A13B03">
        <w:trPr>
          <w:trHeight w:val="294"/>
          <w:tblHeader/>
        </w:trPr>
        <w:tc>
          <w:tcPr>
            <w:tcW w:w="923" w:type="dxa"/>
            <w:shd w:val="clear" w:color="auto" w:fill="2F5496"/>
            <w:vAlign w:val="center"/>
          </w:tcPr>
          <w:p w14:paraId="7CC11202" w14:textId="77777777" w:rsidR="00A13B03" w:rsidRPr="00535831" w:rsidRDefault="00A13B03" w:rsidP="00A13B03">
            <w:pPr>
              <w:pStyle w:val="XeroxTableHeadBG"/>
              <w:framePr w:hSpace="187" w:wrap="around" w:y="1"/>
            </w:pPr>
            <w:r w:rsidRPr="00535831">
              <w:t>ID</w:t>
            </w:r>
          </w:p>
        </w:tc>
        <w:tc>
          <w:tcPr>
            <w:tcW w:w="7472" w:type="dxa"/>
            <w:shd w:val="clear" w:color="auto" w:fill="2F5496"/>
            <w:vAlign w:val="center"/>
          </w:tcPr>
          <w:p w14:paraId="15DCCF10" w14:textId="77777777" w:rsidR="00A13B03" w:rsidRPr="00535831" w:rsidRDefault="00A13B03" w:rsidP="00A13B03">
            <w:pPr>
              <w:pStyle w:val="XeroxTableHeadBG"/>
              <w:framePr w:hSpace="187" w:wrap="around" w:y="1"/>
            </w:pPr>
            <w:r w:rsidRPr="00535831">
              <w:t>Activity</w:t>
            </w:r>
          </w:p>
        </w:tc>
        <w:tc>
          <w:tcPr>
            <w:tcW w:w="2389" w:type="dxa"/>
            <w:shd w:val="clear" w:color="auto" w:fill="2F5496"/>
            <w:vAlign w:val="center"/>
          </w:tcPr>
          <w:p w14:paraId="530067DC" w14:textId="77777777" w:rsidR="00A13B03" w:rsidRPr="00535831" w:rsidRDefault="00A13B03" w:rsidP="00A13B03">
            <w:pPr>
              <w:pStyle w:val="XeroxTableHeadBG"/>
              <w:framePr w:hSpace="187" w:wrap="around" w:y="1"/>
            </w:pPr>
            <w:r w:rsidRPr="00535831">
              <w:t>Accountable</w:t>
            </w:r>
          </w:p>
        </w:tc>
      </w:tr>
    </w:tbl>
    <w:p w14:paraId="1BD14CBE" w14:textId="77777777" w:rsidR="00A13B03" w:rsidRPr="00FF6603" w:rsidRDefault="00A13B03" w:rsidP="00A13B03">
      <w:pPr>
        <w:rPr>
          <w:vanish/>
        </w:rPr>
      </w:pP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1E0" w:firstRow="1" w:lastRow="1" w:firstColumn="1" w:lastColumn="1" w:noHBand="0" w:noVBand="0"/>
      </w:tblPr>
      <w:tblGrid>
        <w:gridCol w:w="884"/>
        <w:gridCol w:w="7058"/>
        <w:gridCol w:w="2266"/>
      </w:tblGrid>
      <w:tr w:rsidR="00A13B03" w:rsidRPr="00535831" w14:paraId="2609D92E" w14:textId="77777777" w:rsidTr="00A13B03">
        <w:trPr>
          <w:trHeight w:val="506"/>
        </w:trPr>
        <w:tc>
          <w:tcPr>
            <w:tcW w:w="923" w:type="dxa"/>
            <w:shd w:val="clear" w:color="auto" w:fill="auto"/>
          </w:tcPr>
          <w:p w14:paraId="4779D3AA" w14:textId="77777777" w:rsidR="00A13B03" w:rsidRPr="00535831" w:rsidRDefault="00A13B03" w:rsidP="00A13B03">
            <w:pPr>
              <w:pStyle w:val="ListParagraph"/>
              <w:numPr>
                <w:ilvl w:val="0"/>
                <w:numId w:val="53"/>
              </w:numPr>
              <w:spacing w:after="160"/>
              <w:rPr>
                <w:rFonts w:cs="Arial"/>
              </w:rPr>
            </w:pPr>
          </w:p>
        </w:tc>
        <w:tc>
          <w:tcPr>
            <w:tcW w:w="7472" w:type="dxa"/>
          </w:tcPr>
          <w:p w14:paraId="27B9F4E7" w14:textId="77777777" w:rsidR="00A13B03" w:rsidRPr="00535831" w:rsidRDefault="00A13B03" w:rsidP="00A13B03">
            <w:pPr>
              <w:rPr>
                <w:rFonts w:cs="Arial"/>
              </w:rPr>
            </w:pPr>
            <w:r w:rsidRPr="00535831">
              <w:rPr>
                <w:rFonts w:cs="Arial"/>
              </w:rPr>
              <w:t>Provide access to computer-based on-line training and technical documentation for Equipment including the use of the Capabilities of the Equipment including printing, copying, faxing, and scan-to-email (as appropriate)</w:t>
            </w:r>
          </w:p>
          <w:p w14:paraId="23F51B16" w14:textId="77777777" w:rsidR="00A13B03" w:rsidRPr="00535831" w:rsidRDefault="00A13B03" w:rsidP="00A13B03">
            <w:pPr>
              <w:rPr>
                <w:rFonts w:cs="Arial"/>
              </w:rPr>
            </w:pPr>
            <w:r w:rsidRPr="00535831">
              <w:rPr>
                <w:rFonts w:cs="Arial"/>
              </w:rPr>
              <w:t>Training will also include the installation of paper and Consumable Supplies and instructions for general issue resolution such as removing paper jams, print drivers; etc.</w:t>
            </w:r>
          </w:p>
        </w:tc>
        <w:tc>
          <w:tcPr>
            <w:tcW w:w="2389" w:type="dxa"/>
            <w:shd w:val="clear" w:color="auto" w:fill="auto"/>
          </w:tcPr>
          <w:p w14:paraId="0D1CD451" w14:textId="77777777" w:rsidR="00A13B03" w:rsidRPr="00535831" w:rsidRDefault="00A13B03" w:rsidP="00A13B03">
            <w:pPr>
              <w:rPr>
                <w:rFonts w:cs="Arial"/>
              </w:rPr>
            </w:pPr>
            <w:r w:rsidRPr="00535831">
              <w:rPr>
                <w:rFonts w:cs="Arial"/>
              </w:rPr>
              <w:t>Service Contractor</w:t>
            </w:r>
          </w:p>
        </w:tc>
      </w:tr>
      <w:tr w:rsidR="00A13B03" w:rsidRPr="00535831" w14:paraId="055F9CCE" w14:textId="77777777" w:rsidTr="00A13B03">
        <w:trPr>
          <w:trHeight w:val="506"/>
        </w:trPr>
        <w:tc>
          <w:tcPr>
            <w:tcW w:w="923" w:type="dxa"/>
            <w:shd w:val="clear" w:color="auto" w:fill="auto"/>
          </w:tcPr>
          <w:p w14:paraId="62DD8490" w14:textId="77777777" w:rsidR="00A13B03" w:rsidRPr="00535831" w:rsidRDefault="00A13B03" w:rsidP="00A13B03">
            <w:pPr>
              <w:pStyle w:val="ListParagraph"/>
              <w:numPr>
                <w:ilvl w:val="0"/>
                <w:numId w:val="53"/>
              </w:numPr>
              <w:spacing w:after="160"/>
              <w:jc w:val="center"/>
              <w:rPr>
                <w:rFonts w:cs="Arial"/>
              </w:rPr>
            </w:pPr>
          </w:p>
        </w:tc>
        <w:tc>
          <w:tcPr>
            <w:tcW w:w="7472" w:type="dxa"/>
          </w:tcPr>
          <w:p w14:paraId="673373C2" w14:textId="77777777" w:rsidR="00A13B03" w:rsidRPr="00535831" w:rsidRDefault="00A13B03" w:rsidP="00A13B03">
            <w:pPr>
              <w:rPr>
                <w:rFonts w:cs="Arial"/>
              </w:rPr>
            </w:pPr>
            <w:r w:rsidRPr="00535831">
              <w:rPr>
                <w:rFonts w:cs="Arial"/>
              </w:rPr>
              <w:t>Communicate training availability to Facility Contacts and/or End users to ensure they know where and how to access the Equipment training materials</w:t>
            </w:r>
          </w:p>
        </w:tc>
        <w:tc>
          <w:tcPr>
            <w:tcW w:w="2389" w:type="dxa"/>
            <w:shd w:val="clear" w:color="auto" w:fill="auto"/>
          </w:tcPr>
          <w:p w14:paraId="3BECC573" w14:textId="77777777" w:rsidR="00A13B03" w:rsidRPr="00535831" w:rsidRDefault="00A13B03" w:rsidP="00A13B03">
            <w:pPr>
              <w:rPr>
                <w:rFonts w:cs="Arial"/>
              </w:rPr>
            </w:pPr>
            <w:r w:rsidRPr="00535831">
              <w:rPr>
                <w:rFonts w:cs="Arial"/>
              </w:rPr>
              <w:t>Manager</w:t>
            </w:r>
          </w:p>
        </w:tc>
      </w:tr>
      <w:tr w:rsidR="00A13B03" w:rsidRPr="00490282" w14:paraId="0DE6B25B" w14:textId="77777777" w:rsidTr="00A13B03">
        <w:trPr>
          <w:trHeight w:val="506"/>
        </w:trPr>
        <w:tc>
          <w:tcPr>
            <w:tcW w:w="923" w:type="dxa"/>
            <w:shd w:val="clear" w:color="auto" w:fill="auto"/>
          </w:tcPr>
          <w:p w14:paraId="400F3E03" w14:textId="77777777" w:rsidR="00A13B03" w:rsidRPr="00535831" w:rsidRDefault="00A13B03" w:rsidP="00A13B03">
            <w:pPr>
              <w:pStyle w:val="ListParagraph"/>
              <w:numPr>
                <w:ilvl w:val="0"/>
                <w:numId w:val="53"/>
              </w:numPr>
              <w:spacing w:after="160"/>
              <w:jc w:val="center"/>
              <w:rPr>
                <w:rFonts w:cs="Arial"/>
              </w:rPr>
            </w:pPr>
          </w:p>
        </w:tc>
        <w:tc>
          <w:tcPr>
            <w:tcW w:w="7472" w:type="dxa"/>
          </w:tcPr>
          <w:p w14:paraId="23CAD541" w14:textId="77777777" w:rsidR="00A13B03" w:rsidRPr="00535831" w:rsidRDefault="00A13B03" w:rsidP="00A13B03">
            <w:pPr>
              <w:rPr>
                <w:rFonts w:cs="Arial"/>
              </w:rPr>
            </w:pPr>
            <w:r w:rsidRPr="00535831">
              <w:rPr>
                <w:rFonts w:cs="Arial"/>
              </w:rPr>
              <w:t>Request Service Contractor-led training (e.g. On-Facility; Remote Facilitated; etc.) if desired via the Change Control Process at an additional charge</w:t>
            </w:r>
          </w:p>
        </w:tc>
        <w:tc>
          <w:tcPr>
            <w:tcW w:w="2389" w:type="dxa"/>
            <w:shd w:val="clear" w:color="auto" w:fill="auto"/>
          </w:tcPr>
          <w:p w14:paraId="3763E220" w14:textId="77777777" w:rsidR="00A13B03" w:rsidRPr="00535831" w:rsidRDefault="00A13B03" w:rsidP="00A13B03">
            <w:pPr>
              <w:rPr>
                <w:rFonts w:cs="Arial"/>
              </w:rPr>
            </w:pPr>
            <w:r w:rsidRPr="00535831">
              <w:rPr>
                <w:rFonts w:cs="Arial"/>
              </w:rPr>
              <w:t>Manager</w:t>
            </w:r>
          </w:p>
        </w:tc>
      </w:tr>
    </w:tbl>
    <w:p w14:paraId="66550088" w14:textId="77777777" w:rsidR="00A13B03" w:rsidRPr="00776340" w:rsidRDefault="00A13B03" w:rsidP="00A13B03">
      <w:pPr>
        <w:rPr>
          <w:highlight w:val="green"/>
        </w:rPr>
      </w:pPr>
    </w:p>
    <w:p w14:paraId="66025970" w14:textId="77777777" w:rsidR="00A13B03" w:rsidRPr="00535831" w:rsidRDefault="00A13B03" w:rsidP="00A13B03">
      <w:pPr>
        <w:pStyle w:val="Heading1"/>
        <w:numPr>
          <w:ilvl w:val="0"/>
          <w:numId w:val="59"/>
        </w:numPr>
        <w:spacing w:before="240" w:after="60" w:line="276" w:lineRule="auto"/>
        <w:jc w:val="left"/>
        <w:rPr>
          <w:rFonts w:cs="Arial"/>
          <w:b/>
          <w:bCs/>
          <w:sz w:val="22"/>
          <w:szCs w:val="22"/>
        </w:rPr>
      </w:pPr>
      <w:bookmarkStart w:id="289" w:name="_Toc535846317"/>
      <w:bookmarkStart w:id="290" w:name="_Toc42175745"/>
      <w:r w:rsidRPr="00535831">
        <w:rPr>
          <w:rFonts w:cs="Arial"/>
          <w:b/>
          <w:bCs/>
          <w:sz w:val="22"/>
          <w:szCs w:val="22"/>
        </w:rPr>
        <w:t xml:space="preserve">Service </w:t>
      </w:r>
      <w:bookmarkEnd w:id="288"/>
      <w:r w:rsidRPr="00535831">
        <w:rPr>
          <w:rFonts w:cs="Arial"/>
          <w:b/>
          <w:bCs/>
          <w:sz w:val="22"/>
          <w:szCs w:val="22"/>
        </w:rPr>
        <w:t>Operations</w:t>
      </w:r>
      <w:bookmarkEnd w:id="289"/>
      <w:bookmarkEnd w:id="290"/>
    </w:p>
    <w:p w14:paraId="032E1D72" w14:textId="77777777" w:rsidR="00A13B03" w:rsidRPr="00535831" w:rsidRDefault="00A13B03" w:rsidP="00A13B03">
      <w:pPr>
        <w:pStyle w:val="Heading2"/>
        <w:numPr>
          <w:ilvl w:val="1"/>
          <w:numId w:val="58"/>
        </w:numPr>
        <w:spacing w:before="160" w:after="100" w:afterAutospacing="1" w:line="276" w:lineRule="auto"/>
        <w:rPr>
          <w:rFonts w:ascii="Times New Roman" w:hAnsi="Times New Roman"/>
          <w:i w:val="0"/>
          <w:iCs w:val="0"/>
          <w:sz w:val="22"/>
          <w:szCs w:val="22"/>
        </w:rPr>
      </w:pPr>
      <w:bookmarkStart w:id="291" w:name="_Toc535846318"/>
      <w:bookmarkStart w:id="292" w:name="_Toc42175746"/>
      <w:r w:rsidRPr="00535831">
        <w:rPr>
          <w:rFonts w:ascii="Times New Roman" w:hAnsi="Times New Roman"/>
          <w:i w:val="0"/>
          <w:iCs w:val="0"/>
          <w:sz w:val="22"/>
          <w:szCs w:val="22"/>
        </w:rPr>
        <w:t>Governance and Performance</w:t>
      </w:r>
      <w:bookmarkEnd w:id="291"/>
      <w:bookmarkEnd w:id="292"/>
    </w:p>
    <w:p w14:paraId="1B2C4647" w14:textId="77777777" w:rsidR="00A13B03" w:rsidRDefault="00A13B03" w:rsidP="00A13B03">
      <w:pPr>
        <w:rPr>
          <w:sz w:val="22"/>
          <w:szCs w:val="22"/>
        </w:rPr>
      </w:pPr>
      <w:r w:rsidRPr="00535831">
        <w:rPr>
          <w:sz w:val="22"/>
          <w:szCs w:val="22"/>
        </w:rPr>
        <w:t>The Parties will meet on a quarterly basis to enable timely and accurate communication; allow for planning and alignment with Manager’s objectives and requirements as set forth in this SOW; and provide timely resolution of issues.  Meetings may include On-Facility, web conferencing, and teleconference meetings.</w:t>
      </w:r>
    </w:p>
    <w:p w14:paraId="0C90DD8D" w14:textId="77777777" w:rsidR="00A13B03" w:rsidRDefault="00A13B03" w:rsidP="00A13B03">
      <w:pPr>
        <w:rPr>
          <w:sz w:val="22"/>
          <w:szCs w:val="22"/>
        </w:rPr>
      </w:pPr>
      <w:r w:rsidRPr="00535831">
        <w:rPr>
          <w:sz w:val="22"/>
          <w:szCs w:val="22"/>
        </w:rPr>
        <w:t xml:space="preserve">  </w:t>
      </w:r>
    </w:p>
    <w:p w14:paraId="2C9026D7" w14:textId="77777777" w:rsidR="00A13B03" w:rsidRPr="00535831" w:rsidRDefault="00A13B03" w:rsidP="00A13B03">
      <w:pPr>
        <w:rPr>
          <w:sz w:val="22"/>
          <w:szCs w:val="22"/>
        </w:rPr>
      </w:pP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1E0" w:firstRow="1" w:lastRow="1" w:firstColumn="1" w:lastColumn="1" w:noHBand="0" w:noVBand="0"/>
      </w:tblPr>
      <w:tblGrid>
        <w:gridCol w:w="770"/>
        <w:gridCol w:w="7290"/>
        <w:gridCol w:w="2148"/>
      </w:tblGrid>
      <w:tr w:rsidR="00A13B03" w:rsidRPr="00535831" w14:paraId="7E763600" w14:textId="77777777" w:rsidTr="00A13B03">
        <w:trPr>
          <w:trHeight w:val="294"/>
          <w:tblHeader/>
        </w:trPr>
        <w:tc>
          <w:tcPr>
            <w:tcW w:w="802" w:type="dxa"/>
            <w:shd w:val="clear" w:color="auto" w:fill="2F5496"/>
            <w:vAlign w:val="center"/>
          </w:tcPr>
          <w:p w14:paraId="312EDDEC" w14:textId="77777777" w:rsidR="00A13B03" w:rsidRPr="00535831" w:rsidRDefault="00A13B03" w:rsidP="00A13B03">
            <w:pPr>
              <w:pStyle w:val="XeroxTableHeadBG"/>
              <w:framePr w:hSpace="187" w:wrap="around" w:y="1"/>
            </w:pPr>
            <w:r w:rsidRPr="00535831">
              <w:t>ID</w:t>
            </w:r>
          </w:p>
        </w:tc>
        <w:tc>
          <w:tcPr>
            <w:tcW w:w="7718" w:type="dxa"/>
            <w:shd w:val="clear" w:color="auto" w:fill="2F5496"/>
            <w:vAlign w:val="center"/>
          </w:tcPr>
          <w:p w14:paraId="6E047C13" w14:textId="77777777" w:rsidR="00A13B03" w:rsidRPr="00535831" w:rsidRDefault="00A13B03" w:rsidP="00A13B03">
            <w:pPr>
              <w:pStyle w:val="XeroxTableHeadBG"/>
              <w:framePr w:hSpace="187" w:wrap="around" w:y="1"/>
            </w:pPr>
            <w:r w:rsidRPr="00535831">
              <w:t>Activity</w:t>
            </w:r>
          </w:p>
        </w:tc>
        <w:tc>
          <w:tcPr>
            <w:tcW w:w="2264" w:type="dxa"/>
            <w:shd w:val="clear" w:color="auto" w:fill="2F5496"/>
            <w:vAlign w:val="center"/>
          </w:tcPr>
          <w:p w14:paraId="3D18E0D6" w14:textId="77777777" w:rsidR="00A13B03" w:rsidRPr="00535831" w:rsidRDefault="00A13B03" w:rsidP="00A13B03">
            <w:pPr>
              <w:pStyle w:val="XeroxTableHeadBG"/>
              <w:framePr w:hSpace="187" w:wrap="around" w:y="1"/>
            </w:pPr>
            <w:r w:rsidRPr="00535831">
              <w:t>Accountable</w:t>
            </w:r>
          </w:p>
        </w:tc>
      </w:tr>
    </w:tbl>
    <w:p w14:paraId="18028A0D" w14:textId="77777777" w:rsidR="00A13B03" w:rsidRPr="00FF6603" w:rsidRDefault="00A13B03" w:rsidP="00A13B03">
      <w:pPr>
        <w:rPr>
          <w:vanish/>
        </w:rPr>
      </w:pP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1E0" w:firstRow="1" w:lastRow="1" w:firstColumn="1" w:lastColumn="1" w:noHBand="0" w:noVBand="0"/>
      </w:tblPr>
      <w:tblGrid>
        <w:gridCol w:w="770"/>
        <w:gridCol w:w="7290"/>
        <w:gridCol w:w="2148"/>
      </w:tblGrid>
      <w:tr w:rsidR="00A13B03" w:rsidRPr="00535831" w14:paraId="1834B54D" w14:textId="77777777" w:rsidTr="00A13B03">
        <w:trPr>
          <w:trHeight w:val="349"/>
        </w:trPr>
        <w:tc>
          <w:tcPr>
            <w:tcW w:w="802" w:type="dxa"/>
            <w:shd w:val="clear" w:color="auto" w:fill="auto"/>
            <w:vAlign w:val="center"/>
          </w:tcPr>
          <w:p w14:paraId="3476C581" w14:textId="77777777" w:rsidR="00A13B03" w:rsidRPr="00535831" w:rsidRDefault="00A13B03" w:rsidP="00A13B03">
            <w:pPr>
              <w:pStyle w:val="ListParagraph"/>
              <w:numPr>
                <w:ilvl w:val="0"/>
                <w:numId w:val="52"/>
              </w:numPr>
              <w:spacing w:after="160"/>
            </w:pPr>
          </w:p>
        </w:tc>
        <w:tc>
          <w:tcPr>
            <w:tcW w:w="7718" w:type="dxa"/>
            <w:vAlign w:val="center"/>
          </w:tcPr>
          <w:p w14:paraId="4B83A2DB" w14:textId="77777777" w:rsidR="00A13B03" w:rsidRPr="00535831" w:rsidRDefault="00A13B03" w:rsidP="00A13B03">
            <w:pPr>
              <w:rPr>
                <w:rFonts w:cs="Arial"/>
              </w:rPr>
            </w:pPr>
            <w:r w:rsidRPr="00535831">
              <w:rPr>
                <w:rFonts w:cs="Arial"/>
              </w:rPr>
              <w:t>Provide a representative to lead and monitor the provision of the Services</w:t>
            </w:r>
          </w:p>
        </w:tc>
        <w:tc>
          <w:tcPr>
            <w:tcW w:w="2264" w:type="dxa"/>
            <w:shd w:val="clear" w:color="auto" w:fill="auto"/>
            <w:vAlign w:val="center"/>
          </w:tcPr>
          <w:p w14:paraId="140B7FDB" w14:textId="77777777" w:rsidR="00A13B03" w:rsidRPr="00535831" w:rsidRDefault="00A13B03" w:rsidP="00A13B03">
            <w:pPr>
              <w:rPr>
                <w:rFonts w:cs="Arial"/>
              </w:rPr>
            </w:pPr>
            <w:r w:rsidRPr="00535831">
              <w:rPr>
                <w:rFonts w:cs="Arial"/>
              </w:rPr>
              <w:t>Service Contractor</w:t>
            </w:r>
          </w:p>
        </w:tc>
      </w:tr>
      <w:tr w:rsidR="00A13B03" w:rsidRPr="00535831" w14:paraId="05C2055D" w14:textId="77777777" w:rsidTr="00A13B03">
        <w:trPr>
          <w:trHeight w:val="349"/>
        </w:trPr>
        <w:tc>
          <w:tcPr>
            <w:tcW w:w="802" w:type="dxa"/>
            <w:shd w:val="clear" w:color="auto" w:fill="auto"/>
            <w:vAlign w:val="center"/>
          </w:tcPr>
          <w:p w14:paraId="391BFC0D" w14:textId="77777777" w:rsidR="00A13B03" w:rsidRPr="00535831" w:rsidRDefault="00A13B03" w:rsidP="00A13B03">
            <w:pPr>
              <w:pStyle w:val="ListParagraph"/>
              <w:numPr>
                <w:ilvl w:val="0"/>
                <w:numId w:val="52"/>
              </w:numPr>
              <w:spacing w:after="160"/>
            </w:pPr>
          </w:p>
        </w:tc>
        <w:tc>
          <w:tcPr>
            <w:tcW w:w="7718" w:type="dxa"/>
            <w:vAlign w:val="center"/>
          </w:tcPr>
          <w:p w14:paraId="01A15797" w14:textId="77777777" w:rsidR="00A13B03" w:rsidRPr="00535831" w:rsidRDefault="00A13B03" w:rsidP="00A13B03">
            <w:pPr>
              <w:rPr>
                <w:rFonts w:cs="Arial"/>
              </w:rPr>
            </w:pPr>
            <w:r w:rsidRPr="00535831">
              <w:rPr>
                <w:rFonts w:cs="Arial"/>
              </w:rPr>
              <w:t>Document meeting minutes and distribute to all attendees</w:t>
            </w:r>
          </w:p>
        </w:tc>
        <w:tc>
          <w:tcPr>
            <w:tcW w:w="2264" w:type="dxa"/>
            <w:shd w:val="clear" w:color="auto" w:fill="auto"/>
            <w:vAlign w:val="center"/>
          </w:tcPr>
          <w:p w14:paraId="25A9FFAB" w14:textId="77777777" w:rsidR="00A13B03" w:rsidRPr="00535831" w:rsidRDefault="00A13B03" w:rsidP="00A13B03">
            <w:pPr>
              <w:rPr>
                <w:rFonts w:cs="Arial"/>
              </w:rPr>
            </w:pPr>
            <w:r w:rsidRPr="00535831">
              <w:rPr>
                <w:rFonts w:cs="Arial"/>
              </w:rPr>
              <w:t>Service Contractor</w:t>
            </w:r>
          </w:p>
        </w:tc>
      </w:tr>
      <w:tr w:rsidR="00A13B03" w:rsidRPr="00490282" w14:paraId="298F735D" w14:textId="77777777" w:rsidTr="00A13B03">
        <w:trPr>
          <w:trHeight w:val="349"/>
        </w:trPr>
        <w:tc>
          <w:tcPr>
            <w:tcW w:w="802" w:type="dxa"/>
            <w:shd w:val="clear" w:color="auto" w:fill="auto"/>
            <w:vAlign w:val="center"/>
          </w:tcPr>
          <w:p w14:paraId="7F546F46" w14:textId="77777777" w:rsidR="00A13B03" w:rsidRPr="00535831" w:rsidRDefault="00A13B03" w:rsidP="00A13B03">
            <w:pPr>
              <w:pStyle w:val="ListParagraph"/>
              <w:numPr>
                <w:ilvl w:val="0"/>
                <w:numId w:val="52"/>
              </w:numPr>
              <w:spacing w:after="160"/>
            </w:pPr>
          </w:p>
        </w:tc>
        <w:tc>
          <w:tcPr>
            <w:tcW w:w="7718" w:type="dxa"/>
            <w:vAlign w:val="center"/>
          </w:tcPr>
          <w:p w14:paraId="653DD89C" w14:textId="77777777" w:rsidR="00A13B03" w:rsidRPr="00535831" w:rsidRDefault="00A13B03" w:rsidP="00A13B03">
            <w:pPr>
              <w:rPr>
                <w:rFonts w:cs="Arial"/>
              </w:rPr>
            </w:pPr>
            <w:r w:rsidRPr="00535831">
              <w:rPr>
                <w:rFonts w:cs="Arial"/>
              </w:rPr>
              <w:t>Ensure appropriate personnel are available for meetings, including IT contact and Executive Sponsor</w:t>
            </w:r>
          </w:p>
        </w:tc>
        <w:tc>
          <w:tcPr>
            <w:tcW w:w="2264" w:type="dxa"/>
            <w:shd w:val="clear" w:color="auto" w:fill="auto"/>
            <w:vAlign w:val="center"/>
          </w:tcPr>
          <w:p w14:paraId="10ABCACA" w14:textId="77777777" w:rsidR="00A13B03" w:rsidRPr="00535831" w:rsidRDefault="00A13B03" w:rsidP="00A13B03">
            <w:pPr>
              <w:rPr>
                <w:rFonts w:cs="Arial"/>
              </w:rPr>
            </w:pPr>
            <w:r w:rsidRPr="00535831">
              <w:rPr>
                <w:rFonts w:cs="Arial"/>
              </w:rPr>
              <w:t>Manager</w:t>
            </w:r>
          </w:p>
        </w:tc>
      </w:tr>
    </w:tbl>
    <w:p w14:paraId="7F49714D" w14:textId="77777777" w:rsidR="00A13B03" w:rsidRPr="00776340" w:rsidRDefault="00A13B03" w:rsidP="00A13B03">
      <w:pPr>
        <w:rPr>
          <w:rFonts w:cs="Arial"/>
          <w:b/>
          <w:bCs/>
          <w:noProof/>
          <w:highlight w:val="green"/>
        </w:rPr>
      </w:pPr>
    </w:p>
    <w:p w14:paraId="3F8C91DB" w14:textId="77777777" w:rsidR="00A13B03" w:rsidRPr="00535831" w:rsidRDefault="00A13B03" w:rsidP="00A13B03">
      <w:pPr>
        <w:pStyle w:val="Heading3"/>
        <w:numPr>
          <w:ilvl w:val="2"/>
          <w:numId w:val="58"/>
        </w:numPr>
        <w:spacing w:after="100" w:afterAutospacing="1" w:line="276" w:lineRule="auto"/>
        <w:rPr>
          <w:rFonts w:ascii="Times New Roman" w:hAnsi="Times New Roman"/>
          <w:sz w:val="22"/>
          <w:szCs w:val="22"/>
        </w:rPr>
      </w:pPr>
      <w:r w:rsidRPr="00535831">
        <w:rPr>
          <w:rFonts w:ascii="Times New Roman" w:hAnsi="Times New Roman"/>
          <w:sz w:val="22"/>
          <w:szCs w:val="22"/>
        </w:rPr>
        <w:t>Quarterly Business Reviews</w:t>
      </w:r>
    </w:p>
    <w:p w14:paraId="0EC45434" w14:textId="77777777" w:rsidR="00A13B03" w:rsidRPr="00535831" w:rsidRDefault="00A13B03" w:rsidP="00A13B03">
      <w:pPr>
        <w:autoSpaceDE w:val="0"/>
        <w:autoSpaceDN w:val="0"/>
        <w:rPr>
          <w:sz w:val="22"/>
          <w:szCs w:val="22"/>
        </w:rPr>
      </w:pPr>
      <w:r w:rsidRPr="00535831">
        <w:rPr>
          <w:sz w:val="22"/>
          <w:szCs w:val="22"/>
        </w:rPr>
        <w:t>A formal management meeting to discuss the Services and their relationship to the Manager’s strategic business goals shall be conducted on a mutually agreed upon schedule.  Service Contractor recommends a quarterly business review where applicable.  The meeting agenda will also be mutually agreed upon.  Topics discussed may include:</w:t>
      </w:r>
    </w:p>
    <w:p w14:paraId="1CDF19F9" w14:textId="77777777" w:rsidR="00A13B03" w:rsidRPr="00535831" w:rsidRDefault="00A13B03" w:rsidP="00A13B03">
      <w:pPr>
        <w:pStyle w:val="ListParagraph"/>
        <w:numPr>
          <w:ilvl w:val="0"/>
          <w:numId w:val="37"/>
        </w:numPr>
        <w:autoSpaceDE w:val="0"/>
        <w:autoSpaceDN w:val="0"/>
        <w:spacing w:after="160"/>
        <w:rPr>
          <w:sz w:val="22"/>
          <w:szCs w:val="22"/>
        </w:rPr>
      </w:pPr>
      <w:r w:rsidRPr="00535831">
        <w:rPr>
          <w:sz w:val="22"/>
          <w:szCs w:val="22"/>
        </w:rPr>
        <w:t>Review of the SLA reports and trends for the quarter</w:t>
      </w:r>
    </w:p>
    <w:p w14:paraId="35F41915" w14:textId="77777777" w:rsidR="00A13B03" w:rsidRPr="00535831" w:rsidRDefault="00A13B03" w:rsidP="00A13B03">
      <w:pPr>
        <w:pStyle w:val="ListParagraph"/>
        <w:numPr>
          <w:ilvl w:val="0"/>
          <w:numId w:val="37"/>
        </w:numPr>
        <w:autoSpaceDE w:val="0"/>
        <w:autoSpaceDN w:val="0"/>
        <w:spacing w:after="160"/>
        <w:rPr>
          <w:sz w:val="22"/>
          <w:szCs w:val="22"/>
        </w:rPr>
      </w:pPr>
      <w:r w:rsidRPr="00535831">
        <w:rPr>
          <w:sz w:val="22"/>
          <w:szCs w:val="22"/>
        </w:rPr>
        <w:t>Review of overall Services</w:t>
      </w:r>
    </w:p>
    <w:p w14:paraId="70731A3C" w14:textId="77777777" w:rsidR="00A13B03" w:rsidRPr="00535831" w:rsidRDefault="00A13B03" w:rsidP="00A13B03">
      <w:pPr>
        <w:pStyle w:val="ListParagraph"/>
        <w:numPr>
          <w:ilvl w:val="0"/>
          <w:numId w:val="37"/>
        </w:numPr>
        <w:autoSpaceDE w:val="0"/>
        <w:autoSpaceDN w:val="0"/>
        <w:spacing w:after="160"/>
        <w:rPr>
          <w:sz w:val="22"/>
          <w:szCs w:val="22"/>
        </w:rPr>
      </w:pPr>
      <w:r w:rsidRPr="00535831">
        <w:rPr>
          <w:sz w:val="22"/>
          <w:szCs w:val="22"/>
        </w:rPr>
        <w:t>Review of the progress of the resolution of previously discussed open issues</w:t>
      </w:r>
    </w:p>
    <w:p w14:paraId="0AC26750" w14:textId="77777777" w:rsidR="00A13B03" w:rsidRPr="00535831" w:rsidRDefault="00A13B03" w:rsidP="00A13B03">
      <w:pPr>
        <w:pStyle w:val="ListParagraph"/>
        <w:numPr>
          <w:ilvl w:val="0"/>
          <w:numId w:val="37"/>
        </w:numPr>
        <w:autoSpaceDE w:val="0"/>
        <w:autoSpaceDN w:val="0"/>
        <w:spacing w:after="160"/>
        <w:rPr>
          <w:sz w:val="22"/>
          <w:szCs w:val="22"/>
        </w:rPr>
      </w:pPr>
      <w:r w:rsidRPr="00535831">
        <w:rPr>
          <w:sz w:val="22"/>
          <w:szCs w:val="22"/>
        </w:rPr>
        <w:t>Innovation proposals and opportunities</w:t>
      </w:r>
    </w:p>
    <w:p w14:paraId="5F0210BF" w14:textId="77777777" w:rsidR="00A13B03" w:rsidRPr="00535831" w:rsidRDefault="00A13B03" w:rsidP="00A13B03">
      <w:pPr>
        <w:pStyle w:val="ListParagraph"/>
        <w:numPr>
          <w:ilvl w:val="0"/>
          <w:numId w:val="37"/>
        </w:numPr>
        <w:autoSpaceDE w:val="0"/>
        <w:autoSpaceDN w:val="0"/>
        <w:spacing w:after="160"/>
        <w:rPr>
          <w:sz w:val="22"/>
          <w:szCs w:val="22"/>
        </w:rPr>
      </w:pPr>
      <w:r w:rsidRPr="00535831">
        <w:rPr>
          <w:sz w:val="22"/>
          <w:szCs w:val="22"/>
        </w:rPr>
        <w:t>Major business and technology changes affecting the Services</w:t>
      </w:r>
    </w:p>
    <w:p w14:paraId="6D49616D" w14:textId="77777777" w:rsidR="00A13B03" w:rsidRPr="00535831" w:rsidRDefault="00A13B03" w:rsidP="00A13B03">
      <w:pPr>
        <w:pStyle w:val="Heading3"/>
        <w:numPr>
          <w:ilvl w:val="2"/>
          <w:numId w:val="58"/>
        </w:numPr>
        <w:spacing w:after="100" w:afterAutospacing="1" w:line="276" w:lineRule="auto"/>
        <w:rPr>
          <w:rFonts w:ascii="Times New Roman" w:hAnsi="Times New Roman"/>
          <w:bCs w:val="0"/>
          <w:sz w:val="22"/>
          <w:szCs w:val="22"/>
        </w:rPr>
      </w:pPr>
      <w:bookmarkStart w:id="293" w:name="_Toc477443912"/>
      <w:bookmarkStart w:id="294" w:name="_Toc487208402"/>
      <w:r w:rsidRPr="00535831">
        <w:rPr>
          <w:rFonts w:ascii="Times New Roman" w:hAnsi="Times New Roman"/>
          <w:sz w:val="22"/>
          <w:szCs w:val="22"/>
        </w:rPr>
        <w:t>Management Structure</w:t>
      </w:r>
      <w:bookmarkEnd w:id="293"/>
      <w:r w:rsidRPr="00535831">
        <w:rPr>
          <w:rFonts w:ascii="Times New Roman" w:hAnsi="Times New Roman"/>
          <w:sz w:val="22"/>
          <w:szCs w:val="22"/>
        </w:rPr>
        <w:t xml:space="preserve">  </w:t>
      </w:r>
      <w:bookmarkEnd w:id="294"/>
    </w:p>
    <w:p w14:paraId="332B7DF9" w14:textId="77777777" w:rsidR="00A13B03" w:rsidRDefault="00A13B03" w:rsidP="00A13B03">
      <w:pPr>
        <w:rPr>
          <w:sz w:val="22"/>
          <w:szCs w:val="22"/>
        </w:rPr>
      </w:pPr>
      <w:r w:rsidRPr="00535831">
        <w:rPr>
          <w:sz w:val="22"/>
          <w:szCs w:val="22"/>
        </w:rPr>
        <w:t>The Parties shall provide resources to comprise an Operations Team for the management of the Services as defined in this SOW.  The team shall consist of various personnel focusing on specific functions of the Services.   A brief overview of the Service Contractor and Manager resource roles is provided below.  The detailed information on responsibilities, estimated time commitment and availability required is in Exhibit A-3 Resources.</w:t>
      </w:r>
    </w:p>
    <w:p w14:paraId="268C782D" w14:textId="77777777" w:rsidR="00A13B03" w:rsidRPr="00776340" w:rsidRDefault="00A13B03" w:rsidP="00A13B03">
      <w:pPr>
        <w:rPr>
          <w:rFonts w:cs="Arial"/>
          <w:highlight w:val="green"/>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2"/>
        <w:gridCol w:w="6463"/>
        <w:gridCol w:w="1509"/>
      </w:tblGrid>
      <w:tr w:rsidR="00A13B03" w:rsidRPr="00535831" w14:paraId="786E7809" w14:textId="77777777" w:rsidTr="00A13B03">
        <w:trPr>
          <w:trHeight w:val="332"/>
          <w:tblHeader/>
        </w:trPr>
        <w:tc>
          <w:tcPr>
            <w:tcW w:w="2302" w:type="dxa"/>
            <w:shd w:val="clear" w:color="auto" w:fill="2F5496"/>
            <w:vAlign w:val="center"/>
          </w:tcPr>
          <w:p w14:paraId="75EB0B18" w14:textId="77777777" w:rsidR="00A13B03" w:rsidRPr="00FF6603" w:rsidRDefault="00A13B03" w:rsidP="00A13B03">
            <w:pPr>
              <w:rPr>
                <w:rFonts w:ascii="Calibri" w:eastAsia="Calibri" w:hAnsi="Calibri" w:cs="Arial"/>
                <w:b/>
                <w:color w:val="FFFFFF"/>
                <w:sz w:val="22"/>
              </w:rPr>
            </w:pPr>
            <w:bookmarkStart w:id="295" w:name="_Hlk5375305"/>
            <w:r w:rsidRPr="00FF6603">
              <w:rPr>
                <w:rFonts w:ascii="Calibri" w:eastAsia="Calibri" w:hAnsi="Calibri" w:cs="Arial"/>
                <w:b/>
                <w:color w:val="FFFFFF"/>
                <w:sz w:val="22"/>
              </w:rPr>
              <w:t>Resource Role</w:t>
            </w:r>
          </w:p>
        </w:tc>
        <w:tc>
          <w:tcPr>
            <w:tcW w:w="6963" w:type="dxa"/>
            <w:shd w:val="clear" w:color="auto" w:fill="2F5496"/>
            <w:vAlign w:val="center"/>
          </w:tcPr>
          <w:p w14:paraId="55159320" w14:textId="77777777" w:rsidR="00A13B03" w:rsidRPr="00FF6603" w:rsidRDefault="00A13B03" w:rsidP="00A13B03">
            <w:pPr>
              <w:jc w:val="center"/>
              <w:rPr>
                <w:rFonts w:ascii="Calibri" w:eastAsia="Calibri" w:hAnsi="Calibri" w:cs="Arial"/>
                <w:b/>
                <w:color w:val="FFFFFF"/>
                <w:sz w:val="22"/>
              </w:rPr>
            </w:pPr>
            <w:r w:rsidRPr="00FF6603">
              <w:rPr>
                <w:rFonts w:ascii="Calibri" w:eastAsia="Calibri" w:hAnsi="Calibri" w:cs="Arial"/>
                <w:b/>
                <w:color w:val="FFFFFF"/>
                <w:sz w:val="22"/>
              </w:rPr>
              <w:t>Overview</w:t>
            </w:r>
          </w:p>
        </w:tc>
        <w:tc>
          <w:tcPr>
            <w:tcW w:w="1525" w:type="dxa"/>
            <w:shd w:val="clear" w:color="auto" w:fill="2F5496"/>
            <w:vAlign w:val="center"/>
          </w:tcPr>
          <w:p w14:paraId="37BA12C2" w14:textId="77777777" w:rsidR="00A13B03" w:rsidRPr="00FF6603" w:rsidRDefault="00A13B03" w:rsidP="00A13B03">
            <w:pPr>
              <w:jc w:val="center"/>
              <w:rPr>
                <w:rFonts w:ascii="Calibri" w:eastAsia="Calibri" w:hAnsi="Calibri" w:cs="Arial"/>
                <w:b/>
                <w:color w:val="FFFFFF"/>
                <w:sz w:val="22"/>
              </w:rPr>
            </w:pPr>
            <w:r w:rsidRPr="00FF6603">
              <w:rPr>
                <w:rFonts w:ascii="Calibri" w:eastAsia="Calibri" w:hAnsi="Calibri" w:cs="Arial"/>
                <w:b/>
                <w:color w:val="FFFFFF"/>
                <w:sz w:val="22"/>
              </w:rPr>
              <w:t>Accountable</w:t>
            </w:r>
          </w:p>
        </w:tc>
      </w:tr>
      <w:tr w:rsidR="00A13B03" w:rsidRPr="00535831" w14:paraId="75774134" w14:textId="77777777" w:rsidTr="00A13B03">
        <w:tc>
          <w:tcPr>
            <w:tcW w:w="2302" w:type="dxa"/>
            <w:shd w:val="clear" w:color="auto" w:fill="auto"/>
          </w:tcPr>
          <w:p w14:paraId="40FFF020" w14:textId="77777777" w:rsidR="00A13B03" w:rsidRPr="00FF6603" w:rsidRDefault="00A13B03" w:rsidP="00A13B03">
            <w:pPr>
              <w:rPr>
                <w:rFonts w:ascii="Calibri" w:eastAsia="Calibri" w:hAnsi="Calibri" w:cs="Arial"/>
                <w:sz w:val="22"/>
              </w:rPr>
            </w:pPr>
            <w:r w:rsidRPr="00FF6603">
              <w:rPr>
                <w:rFonts w:ascii="Calibri" w:eastAsia="Calibri" w:hAnsi="Calibri" w:cs="Arial"/>
                <w:sz w:val="22"/>
              </w:rPr>
              <w:t>Executive Sponsor</w:t>
            </w:r>
          </w:p>
        </w:tc>
        <w:tc>
          <w:tcPr>
            <w:tcW w:w="6963" w:type="dxa"/>
            <w:shd w:val="clear" w:color="auto" w:fill="auto"/>
          </w:tcPr>
          <w:p w14:paraId="35ABC308" w14:textId="77777777" w:rsidR="00A13B03" w:rsidRPr="00FF6603" w:rsidRDefault="00A13B03" w:rsidP="00A13B03">
            <w:pPr>
              <w:rPr>
                <w:rFonts w:ascii="Calibri" w:eastAsia="Calibri" w:hAnsi="Calibri" w:cs="Arial"/>
                <w:sz w:val="22"/>
              </w:rPr>
            </w:pPr>
            <w:r w:rsidRPr="00FF6603">
              <w:rPr>
                <w:rFonts w:ascii="Calibri" w:eastAsia="Calibri" w:hAnsi="Calibri" w:cs="Arial"/>
                <w:sz w:val="22"/>
              </w:rPr>
              <w:t xml:space="preserve">Executive decision maker and influencer with accountability and responsibility for the overall financial and operations aspects of the Services engagement. </w:t>
            </w:r>
          </w:p>
        </w:tc>
        <w:tc>
          <w:tcPr>
            <w:tcW w:w="1525" w:type="dxa"/>
            <w:shd w:val="clear" w:color="auto" w:fill="auto"/>
          </w:tcPr>
          <w:p w14:paraId="1965E7B8" w14:textId="77777777" w:rsidR="00A13B03" w:rsidRPr="00FF6603" w:rsidRDefault="00A13B03" w:rsidP="00A13B03">
            <w:pPr>
              <w:jc w:val="center"/>
              <w:rPr>
                <w:rFonts w:ascii="Calibri" w:eastAsia="Calibri" w:hAnsi="Calibri" w:cs="Arial"/>
                <w:sz w:val="22"/>
              </w:rPr>
            </w:pPr>
            <w:r w:rsidRPr="00FF6603">
              <w:rPr>
                <w:rFonts w:ascii="Calibri" w:eastAsia="Calibri" w:hAnsi="Calibri" w:cs="Arial"/>
                <w:sz w:val="22"/>
              </w:rPr>
              <w:t>Manager</w:t>
            </w:r>
          </w:p>
        </w:tc>
      </w:tr>
      <w:tr w:rsidR="00A13B03" w:rsidRPr="00535831" w14:paraId="587D9E85" w14:textId="77777777" w:rsidTr="00A13B03">
        <w:tc>
          <w:tcPr>
            <w:tcW w:w="2302" w:type="dxa"/>
            <w:shd w:val="clear" w:color="auto" w:fill="auto"/>
          </w:tcPr>
          <w:p w14:paraId="7B0D4D0A" w14:textId="77777777" w:rsidR="00A13B03" w:rsidRPr="00FF6603" w:rsidRDefault="00A13B03" w:rsidP="00A13B03">
            <w:pPr>
              <w:rPr>
                <w:rFonts w:ascii="Calibri" w:eastAsia="Calibri" w:hAnsi="Calibri" w:cs="Arial"/>
                <w:sz w:val="22"/>
              </w:rPr>
            </w:pPr>
            <w:r w:rsidRPr="00FF6603">
              <w:rPr>
                <w:rFonts w:ascii="Calibri" w:eastAsia="Calibri" w:hAnsi="Calibri" w:cs="Arial"/>
                <w:sz w:val="22"/>
              </w:rPr>
              <w:t>Operations Executive</w:t>
            </w:r>
          </w:p>
        </w:tc>
        <w:tc>
          <w:tcPr>
            <w:tcW w:w="6963" w:type="dxa"/>
            <w:shd w:val="clear" w:color="auto" w:fill="auto"/>
          </w:tcPr>
          <w:p w14:paraId="4851813A" w14:textId="77777777" w:rsidR="00A13B03" w:rsidRPr="00FF6603" w:rsidRDefault="00A13B03" w:rsidP="00A13B03">
            <w:pPr>
              <w:rPr>
                <w:rFonts w:ascii="Calibri" w:eastAsia="Calibri" w:hAnsi="Calibri" w:cs="Arial"/>
                <w:sz w:val="22"/>
              </w:rPr>
            </w:pPr>
            <w:r w:rsidRPr="00FF6603">
              <w:rPr>
                <w:rFonts w:ascii="Calibri" w:eastAsia="Calibri" w:hAnsi="Calibri" w:cs="Arial"/>
                <w:sz w:val="22"/>
              </w:rPr>
              <w:t xml:space="preserve">Overall executive-level responsibility and accountability for the Transition, Transformation, and Service Operations phases. </w:t>
            </w:r>
          </w:p>
        </w:tc>
        <w:tc>
          <w:tcPr>
            <w:tcW w:w="1525" w:type="dxa"/>
            <w:shd w:val="clear" w:color="auto" w:fill="auto"/>
          </w:tcPr>
          <w:p w14:paraId="79D76D00" w14:textId="77777777" w:rsidR="00A13B03" w:rsidRPr="00FF6603" w:rsidRDefault="00A13B03" w:rsidP="00A13B03">
            <w:pPr>
              <w:jc w:val="center"/>
              <w:rPr>
                <w:rFonts w:ascii="Calibri" w:eastAsia="Calibri" w:hAnsi="Calibri" w:cs="Arial"/>
                <w:sz w:val="22"/>
              </w:rPr>
            </w:pPr>
            <w:r w:rsidRPr="00FF6603">
              <w:rPr>
                <w:rFonts w:ascii="Calibri" w:eastAsia="Calibri" w:hAnsi="Calibri"/>
                <w:sz w:val="22"/>
                <w:szCs w:val="22"/>
              </w:rPr>
              <w:t>Manager</w:t>
            </w:r>
          </w:p>
        </w:tc>
      </w:tr>
      <w:tr w:rsidR="00A13B03" w:rsidRPr="00535831" w14:paraId="6536A9D4" w14:textId="77777777" w:rsidTr="00A13B03">
        <w:tc>
          <w:tcPr>
            <w:tcW w:w="2302" w:type="dxa"/>
            <w:shd w:val="clear" w:color="auto" w:fill="auto"/>
          </w:tcPr>
          <w:p w14:paraId="66374887" w14:textId="77777777" w:rsidR="00A13B03" w:rsidRPr="00FF6603" w:rsidRDefault="00A13B03" w:rsidP="00A13B03">
            <w:pPr>
              <w:rPr>
                <w:rFonts w:ascii="Calibri" w:eastAsia="Calibri" w:hAnsi="Calibri" w:cs="Arial"/>
                <w:sz w:val="22"/>
              </w:rPr>
            </w:pPr>
            <w:r w:rsidRPr="00FF6603">
              <w:rPr>
                <w:rFonts w:ascii="Calibri" w:eastAsia="Calibri" w:hAnsi="Calibri" w:cs="Arial"/>
                <w:sz w:val="22"/>
              </w:rPr>
              <w:t>Project Manager</w:t>
            </w:r>
          </w:p>
        </w:tc>
        <w:tc>
          <w:tcPr>
            <w:tcW w:w="6963" w:type="dxa"/>
            <w:shd w:val="clear" w:color="auto" w:fill="auto"/>
          </w:tcPr>
          <w:p w14:paraId="71E658AD" w14:textId="77777777" w:rsidR="00A13B03" w:rsidRPr="00FF6603" w:rsidRDefault="00A13B03" w:rsidP="00A13B03">
            <w:pPr>
              <w:rPr>
                <w:rFonts w:ascii="Calibri" w:eastAsia="Calibri" w:hAnsi="Calibri" w:cs="Arial"/>
                <w:sz w:val="22"/>
              </w:rPr>
            </w:pPr>
            <w:r w:rsidRPr="00FF6603">
              <w:rPr>
                <w:rFonts w:ascii="Calibri" w:eastAsia="Calibri" w:hAnsi="Calibri" w:cs="Arial"/>
                <w:sz w:val="22"/>
              </w:rPr>
              <w:t xml:space="preserve">Overall operational responsibility, accountability, and decision-making authority for scope, budget, and schedule of the Services project. </w:t>
            </w:r>
          </w:p>
        </w:tc>
        <w:tc>
          <w:tcPr>
            <w:tcW w:w="1525" w:type="dxa"/>
            <w:shd w:val="clear" w:color="auto" w:fill="auto"/>
          </w:tcPr>
          <w:p w14:paraId="2CE4EBCC" w14:textId="77777777" w:rsidR="00A13B03" w:rsidRPr="00FF6603" w:rsidRDefault="00A13B03" w:rsidP="00A13B03">
            <w:pPr>
              <w:jc w:val="center"/>
              <w:rPr>
                <w:rFonts w:ascii="Calibri" w:eastAsia="Calibri" w:hAnsi="Calibri" w:cs="Arial"/>
                <w:sz w:val="22"/>
              </w:rPr>
            </w:pPr>
            <w:r w:rsidRPr="00FF6603">
              <w:rPr>
                <w:rFonts w:ascii="Calibri" w:eastAsia="Calibri" w:hAnsi="Calibri"/>
                <w:sz w:val="22"/>
                <w:szCs w:val="22"/>
              </w:rPr>
              <w:t>Manager</w:t>
            </w:r>
          </w:p>
        </w:tc>
      </w:tr>
      <w:tr w:rsidR="00A13B03" w:rsidRPr="00535831" w14:paraId="7BE6CADB" w14:textId="77777777" w:rsidTr="00A13B03">
        <w:tc>
          <w:tcPr>
            <w:tcW w:w="2302" w:type="dxa"/>
            <w:shd w:val="clear" w:color="auto" w:fill="auto"/>
          </w:tcPr>
          <w:p w14:paraId="7D1E171C" w14:textId="77777777" w:rsidR="00A13B03" w:rsidRPr="00FF6603" w:rsidRDefault="00A13B03" w:rsidP="00A13B03">
            <w:pPr>
              <w:rPr>
                <w:rFonts w:ascii="Calibri" w:eastAsia="Calibri" w:hAnsi="Calibri" w:cs="Arial"/>
                <w:sz w:val="22"/>
              </w:rPr>
            </w:pPr>
            <w:r w:rsidRPr="00FF6603">
              <w:rPr>
                <w:rFonts w:ascii="Calibri" w:eastAsia="Calibri" w:hAnsi="Calibri" w:cs="Arial"/>
                <w:sz w:val="22"/>
              </w:rPr>
              <w:t>Contract Manager</w:t>
            </w:r>
          </w:p>
        </w:tc>
        <w:tc>
          <w:tcPr>
            <w:tcW w:w="6963" w:type="dxa"/>
            <w:shd w:val="clear" w:color="auto" w:fill="auto"/>
          </w:tcPr>
          <w:p w14:paraId="066978FF" w14:textId="77777777" w:rsidR="00A13B03" w:rsidRPr="00FF6603" w:rsidRDefault="00A13B03" w:rsidP="00A13B03">
            <w:pPr>
              <w:rPr>
                <w:rFonts w:ascii="Calibri" w:eastAsia="Calibri" w:hAnsi="Calibri" w:cs="Arial"/>
                <w:sz w:val="22"/>
              </w:rPr>
            </w:pPr>
            <w:r w:rsidRPr="00FF6603">
              <w:rPr>
                <w:rFonts w:ascii="Calibri" w:eastAsia="Calibri" w:hAnsi="Calibri" w:cs="Arial"/>
                <w:sz w:val="22"/>
              </w:rPr>
              <w:t>Overall responsibility for negotiating and governing the contractual relationship with Service Contractor</w:t>
            </w:r>
          </w:p>
        </w:tc>
        <w:tc>
          <w:tcPr>
            <w:tcW w:w="1525" w:type="dxa"/>
            <w:shd w:val="clear" w:color="auto" w:fill="auto"/>
          </w:tcPr>
          <w:p w14:paraId="175390CD" w14:textId="77777777" w:rsidR="00A13B03" w:rsidRPr="00FF6603" w:rsidRDefault="00A13B03" w:rsidP="00A13B03">
            <w:pPr>
              <w:jc w:val="center"/>
              <w:rPr>
                <w:rFonts w:ascii="Calibri" w:eastAsia="Calibri" w:hAnsi="Calibri" w:cs="Arial"/>
                <w:sz w:val="22"/>
              </w:rPr>
            </w:pPr>
            <w:r w:rsidRPr="00FF6603">
              <w:rPr>
                <w:rFonts w:ascii="Calibri" w:eastAsia="Calibri" w:hAnsi="Calibri"/>
                <w:sz w:val="22"/>
                <w:szCs w:val="22"/>
              </w:rPr>
              <w:t>Manager</w:t>
            </w:r>
          </w:p>
        </w:tc>
      </w:tr>
      <w:tr w:rsidR="00A13B03" w:rsidRPr="00535831" w14:paraId="72805967" w14:textId="77777777" w:rsidTr="00A13B03">
        <w:tc>
          <w:tcPr>
            <w:tcW w:w="2302" w:type="dxa"/>
            <w:shd w:val="clear" w:color="auto" w:fill="auto"/>
          </w:tcPr>
          <w:p w14:paraId="60013136" w14:textId="77777777" w:rsidR="00A13B03" w:rsidRPr="00FF6603" w:rsidRDefault="00A13B03" w:rsidP="00A13B03">
            <w:pPr>
              <w:rPr>
                <w:rFonts w:ascii="Calibri" w:eastAsia="Calibri" w:hAnsi="Calibri" w:cs="Arial"/>
                <w:sz w:val="22"/>
              </w:rPr>
            </w:pPr>
            <w:r w:rsidRPr="00FF6603">
              <w:rPr>
                <w:rFonts w:ascii="Calibri" w:eastAsia="Calibri" w:hAnsi="Calibri" w:cs="Arial"/>
                <w:sz w:val="22"/>
              </w:rPr>
              <w:t>Facility Contacts</w:t>
            </w:r>
          </w:p>
        </w:tc>
        <w:tc>
          <w:tcPr>
            <w:tcW w:w="6963" w:type="dxa"/>
            <w:shd w:val="clear" w:color="auto" w:fill="auto"/>
          </w:tcPr>
          <w:p w14:paraId="28C9D5FC" w14:textId="77777777" w:rsidR="00A13B03" w:rsidRPr="00FF6603" w:rsidRDefault="00A13B03" w:rsidP="00A13B03">
            <w:pPr>
              <w:rPr>
                <w:rFonts w:ascii="Calibri" w:eastAsia="Calibri" w:hAnsi="Calibri" w:cs="Arial"/>
                <w:sz w:val="22"/>
              </w:rPr>
            </w:pPr>
            <w:r w:rsidRPr="00FF6603">
              <w:rPr>
                <w:rFonts w:ascii="Calibri" w:eastAsia="Calibri" w:hAnsi="Calibri" w:cs="Arial"/>
                <w:sz w:val="22"/>
              </w:rPr>
              <w:t>Facilitate installation of Service Contractor Devices and startup of Service Contractor Services at their Facility.</w:t>
            </w:r>
          </w:p>
        </w:tc>
        <w:tc>
          <w:tcPr>
            <w:tcW w:w="1525" w:type="dxa"/>
            <w:shd w:val="clear" w:color="auto" w:fill="auto"/>
          </w:tcPr>
          <w:p w14:paraId="6222F791" w14:textId="77777777" w:rsidR="00A13B03" w:rsidRPr="00FF6603" w:rsidRDefault="00A13B03" w:rsidP="00A13B03">
            <w:pPr>
              <w:jc w:val="center"/>
              <w:rPr>
                <w:rFonts w:ascii="Calibri" w:eastAsia="Calibri" w:hAnsi="Calibri" w:cs="Arial"/>
                <w:sz w:val="22"/>
              </w:rPr>
            </w:pPr>
            <w:r w:rsidRPr="00FF6603">
              <w:rPr>
                <w:rFonts w:ascii="Calibri" w:eastAsia="Calibri" w:hAnsi="Calibri"/>
                <w:sz w:val="22"/>
                <w:szCs w:val="22"/>
              </w:rPr>
              <w:t>Manager</w:t>
            </w:r>
          </w:p>
        </w:tc>
      </w:tr>
      <w:tr w:rsidR="00A13B03" w:rsidRPr="00535831" w14:paraId="150F35F5" w14:textId="77777777" w:rsidTr="00A13B03">
        <w:tc>
          <w:tcPr>
            <w:tcW w:w="2302" w:type="dxa"/>
            <w:shd w:val="clear" w:color="auto" w:fill="auto"/>
          </w:tcPr>
          <w:p w14:paraId="40F2BB8E" w14:textId="77777777" w:rsidR="00A13B03" w:rsidRPr="00FF6603" w:rsidRDefault="00A13B03" w:rsidP="00A13B03">
            <w:pPr>
              <w:rPr>
                <w:rFonts w:ascii="Calibri" w:eastAsia="Calibri" w:hAnsi="Calibri" w:cs="Arial"/>
                <w:sz w:val="22"/>
              </w:rPr>
            </w:pPr>
            <w:r w:rsidRPr="00FF6603">
              <w:rPr>
                <w:rFonts w:ascii="Calibri" w:eastAsia="Calibri" w:hAnsi="Calibri" w:cs="Arial"/>
                <w:sz w:val="22"/>
              </w:rPr>
              <w:t>Facility Plan Contact</w:t>
            </w:r>
          </w:p>
        </w:tc>
        <w:tc>
          <w:tcPr>
            <w:tcW w:w="6963" w:type="dxa"/>
            <w:shd w:val="clear" w:color="auto" w:fill="auto"/>
          </w:tcPr>
          <w:p w14:paraId="3B12093C" w14:textId="77777777" w:rsidR="00A13B03" w:rsidRPr="00FF6603" w:rsidRDefault="00A13B03" w:rsidP="00A13B03">
            <w:pPr>
              <w:rPr>
                <w:rFonts w:ascii="Calibri" w:eastAsia="Calibri" w:hAnsi="Calibri" w:cs="Arial"/>
                <w:sz w:val="22"/>
              </w:rPr>
            </w:pPr>
            <w:r w:rsidRPr="00FF6603">
              <w:rPr>
                <w:rFonts w:ascii="Calibri" w:eastAsia="Calibri" w:hAnsi="Calibri" w:cs="Arial"/>
                <w:sz w:val="22"/>
              </w:rPr>
              <w:t xml:space="preserve">Facilitate Assessments and approvals; represent the business environment and how the Services are used. </w:t>
            </w:r>
          </w:p>
        </w:tc>
        <w:tc>
          <w:tcPr>
            <w:tcW w:w="1525" w:type="dxa"/>
            <w:shd w:val="clear" w:color="auto" w:fill="auto"/>
          </w:tcPr>
          <w:p w14:paraId="3DF903AF" w14:textId="77777777" w:rsidR="00A13B03" w:rsidRPr="00FF6603" w:rsidRDefault="00A13B03" w:rsidP="00A13B03">
            <w:pPr>
              <w:jc w:val="center"/>
              <w:rPr>
                <w:rFonts w:ascii="Calibri" w:eastAsia="Calibri" w:hAnsi="Calibri" w:cs="Arial"/>
                <w:sz w:val="22"/>
              </w:rPr>
            </w:pPr>
            <w:r w:rsidRPr="00FF6603">
              <w:rPr>
                <w:rFonts w:ascii="Calibri" w:eastAsia="Calibri" w:hAnsi="Calibri"/>
                <w:sz w:val="22"/>
                <w:szCs w:val="22"/>
              </w:rPr>
              <w:t>Manager</w:t>
            </w:r>
          </w:p>
        </w:tc>
      </w:tr>
      <w:tr w:rsidR="00A13B03" w:rsidRPr="00535831" w14:paraId="5AC82410" w14:textId="77777777" w:rsidTr="00A13B03">
        <w:tc>
          <w:tcPr>
            <w:tcW w:w="2302" w:type="dxa"/>
            <w:shd w:val="clear" w:color="auto" w:fill="auto"/>
          </w:tcPr>
          <w:p w14:paraId="0395A244" w14:textId="77777777" w:rsidR="00A13B03" w:rsidRPr="00FF6603" w:rsidRDefault="00A13B03" w:rsidP="00A13B03">
            <w:pPr>
              <w:rPr>
                <w:rFonts w:ascii="Calibri" w:eastAsia="Calibri" w:hAnsi="Calibri" w:cs="Arial"/>
                <w:sz w:val="22"/>
              </w:rPr>
            </w:pPr>
            <w:r w:rsidRPr="00FF6603">
              <w:rPr>
                <w:rFonts w:ascii="Calibri" w:eastAsia="Calibri" w:hAnsi="Calibri" w:cs="Arial"/>
                <w:sz w:val="22"/>
              </w:rPr>
              <w:t xml:space="preserve">Primary Manager Contact </w:t>
            </w:r>
          </w:p>
        </w:tc>
        <w:tc>
          <w:tcPr>
            <w:tcW w:w="6963" w:type="dxa"/>
            <w:shd w:val="clear" w:color="auto" w:fill="auto"/>
          </w:tcPr>
          <w:p w14:paraId="1E7ECF44" w14:textId="77777777" w:rsidR="00A13B03" w:rsidRPr="00FF6603" w:rsidRDefault="00A13B03" w:rsidP="00A13B03">
            <w:pPr>
              <w:rPr>
                <w:rFonts w:ascii="Calibri" w:eastAsia="Calibri" w:hAnsi="Calibri" w:cs="Arial"/>
                <w:sz w:val="22"/>
              </w:rPr>
            </w:pPr>
            <w:r w:rsidRPr="00FF6603">
              <w:rPr>
                <w:rFonts w:ascii="Calibri" w:eastAsia="Calibri" w:hAnsi="Calibri" w:cs="Arial"/>
                <w:sz w:val="22"/>
              </w:rPr>
              <w:t>Key Users for Service Contractor Break Fix Service and Consumables Service for Devices.</w:t>
            </w:r>
          </w:p>
        </w:tc>
        <w:tc>
          <w:tcPr>
            <w:tcW w:w="1525" w:type="dxa"/>
            <w:shd w:val="clear" w:color="auto" w:fill="auto"/>
          </w:tcPr>
          <w:p w14:paraId="01E21EE7" w14:textId="77777777" w:rsidR="00A13B03" w:rsidRPr="00FF6603" w:rsidRDefault="00A13B03" w:rsidP="00A13B03">
            <w:pPr>
              <w:jc w:val="center"/>
              <w:rPr>
                <w:rFonts w:ascii="Calibri" w:eastAsia="Calibri" w:hAnsi="Calibri" w:cs="Arial"/>
                <w:sz w:val="22"/>
              </w:rPr>
            </w:pPr>
            <w:r w:rsidRPr="00FF6603">
              <w:rPr>
                <w:rFonts w:ascii="Calibri" w:eastAsia="Calibri" w:hAnsi="Calibri"/>
                <w:sz w:val="22"/>
                <w:szCs w:val="22"/>
              </w:rPr>
              <w:t>Manager</w:t>
            </w:r>
          </w:p>
        </w:tc>
      </w:tr>
      <w:tr w:rsidR="00A13B03" w:rsidRPr="00535831" w14:paraId="738B1A62" w14:textId="77777777" w:rsidTr="00A13B03">
        <w:tc>
          <w:tcPr>
            <w:tcW w:w="2302" w:type="dxa"/>
            <w:shd w:val="clear" w:color="auto" w:fill="auto"/>
          </w:tcPr>
          <w:p w14:paraId="4B1C50BB" w14:textId="77777777" w:rsidR="00A13B03" w:rsidRPr="00FF6603" w:rsidRDefault="00A13B03" w:rsidP="00A13B03">
            <w:pPr>
              <w:rPr>
                <w:rFonts w:ascii="Calibri" w:eastAsia="Calibri" w:hAnsi="Calibri" w:cs="Arial"/>
                <w:sz w:val="22"/>
              </w:rPr>
            </w:pPr>
            <w:r w:rsidRPr="00FF6603">
              <w:rPr>
                <w:rFonts w:ascii="Calibri" w:eastAsia="Calibri" w:hAnsi="Calibri" w:cs="Arial"/>
                <w:sz w:val="22"/>
              </w:rPr>
              <w:t>Manager’s Services Help Desk Manager</w:t>
            </w:r>
          </w:p>
        </w:tc>
        <w:tc>
          <w:tcPr>
            <w:tcW w:w="6963" w:type="dxa"/>
            <w:shd w:val="clear" w:color="auto" w:fill="auto"/>
          </w:tcPr>
          <w:p w14:paraId="1851FB64" w14:textId="77777777" w:rsidR="00A13B03" w:rsidRPr="00FF6603" w:rsidRDefault="00A13B03" w:rsidP="00A13B03">
            <w:pPr>
              <w:rPr>
                <w:rFonts w:ascii="Calibri" w:eastAsia="Calibri" w:hAnsi="Calibri" w:cs="Arial"/>
                <w:sz w:val="22"/>
              </w:rPr>
            </w:pPr>
            <w:r w:rsidRPr="00FF6603">
              <w:rPr>
                <w:rFonts w:ascii="Calibri" w:eastAsia="Calibri" w:hAnsi="Calibri" w:cs="Arial"/>
                <w:sz w:val="22"/>
              </w:rPr>
              <w:t>Overall responsibility for Manager’s Services Help Desk. Manages operations of Manager’s Services Help Desk and relationship with Service Contractor Service Desk.</w:t>
            </w:r>
          </w:p>
        </w:tc>
        <w:tc>
          <w:tcPr>
            <w:tcW w:w="1525" w:type="dxa"/>
            <w:shd w:val="clear" w:color="auto" w:fill="auto"/>
          </w:tcPr>
          <w:p w14:paraId="1C25DC8F" w14:textId="77777777" w:rsidR="00A13B03" w:rsidRPr="00FF6603" w:rsidRDefault="00A13B03" w:rsidP="00A13B03">
            <w:pPr>
              <w:jc w:val="center"/>
              <w:rPr>
                <w:rFonts w:ascii="Calibri" w:eastAsia="Calibri" w:hAnsi="Calibri" w:cs="Arial"/>
                <w:sz w:val="22"/>
              </w:rPr>
            </w:pPr>
            <w:r w:rsidRPr="00FF6603">
              <w:rPr>
                <w:rFonts w:ascii="Calibri" w:eastAsia="Calibri" w:hAnsi="Calibri"/>
                <w:sz w:val="22"/>
                <w:szCs w:val="22"/>
              </w:rPr>
              <w:t>Manager</w:t>
            </w:r>
          </w:p>
        </w:tc>
      </w:tr>
      <w:tr w:rsidR="00A13B03" w:rsidRPr="00535831" w14:paraId="6C591469" w14:textId="77777777" w:rsidTr="00A13B03">
        <w:tc>
          <w:tcPr>
            <w:tcW w:w="2302" w:type="dxa"/>
            <w:shd w:val="clear" w:color="auto" w:fill="auto"/>
          </w:tcPr>
          <w:p w14:paraId="3A8029E6" w14:textId="77777777" w:rsidR="00A13B03" w:rsidRPr="00FF6603" w:rsidRDefault="00A13B03" w:rsidP="00A13B03">
            <w:pPr>
              <w:rPr>
                <w:rFonts w:ascii="Calibri" w:eastAsia="Calibri" w:hAnsi="Calibri" w:cs="Arial"/>
                <w:sz w:val="22"/>
              </w:rPr>
            </w:pPr>
            <w:r w:rsidRPr="00FF6603">
              <w:rPr>
                <w:rFonts w:ascii="Calibri" w:eastAsia="Calibri" w:hAnsi="Calibri" w:cs="Arial"/>
                <w:sz w:val="22"/>
              </w:rPr>
              <w:t>IT/Service Desk Facility Contact</w:t>
            </w:r>
          </w:p>
        </w:tc>
        <w:tc>
          <w:tcPr>
            <w:tcW w:w="6963" w:type="dxa"/>
            <w:shd w:val="clear" w:color="auto" w:fill="auto"/>
          </w:tcPr>
          <w:p w14:paraId="61D41F9D" w14:textId="77777777" w:rsidR="00A13B03" w:rsidRPr="00FF6603" w:rsidRDefault="00A13B03" w:rsidP="00A13B03">
            <w:pPr>
              <w:rPr>
                <w:rFonts w:ascii="Calibri" w:eastAsia="Calibri" w:hAnsi="Calibri" w:cs="Arial"/>
                <w:sz w:val="22"/>
              </w:rPr>
            </w:pPr>
            <w:r w:rsidRPr="00FF6603">
              <w:rPr>
                <w:rFonts w:ascii="Calibri" w:eastAsia="Calibri" w:hAnsi="Calibri" w:cs="Arial"/>
                <w:sz w:val="22"/>
              </w:rPr>
              <w:t>Manager’s IT Service Desk resource or the resource for the Service Contractor Service Desk will engage for IT/network related issues and support.</w:t>
            </w:r>
          </w:p>
        </w:tc>
        <w:tc>
          <w:tcPr>
            <w:tcW w:w="1525" w:type="dxa"/>
            <w:shd w:val="clear" w:color="auto" w:fill="auto"/>
          </w:tcPr>
          <w:p w14:paraId="21CDB9AE" w14:textId="77777777" w:rsidR="00A13B03" w:rsidRPr="00FF6603" w:rsidRDefault="00A13B03" w:rsidP="00A13B03">
            <w:pPr>
              <w:jc w:val="center"/>
              <w:rPr>
                <w:rFonts w:ascii="Calibri" w:eastAsia="Calibri" w:hAnsi="Calibri" w:cs="Arial"/>
                <w:sz w:val="22"/>
              </w:rPr>
            </w:pPr>
            <w:r w:rsidRPr="00FF6603">
              <w:rPr>
                <w:rFonts w:ascii="Calibri" w:eastAsia="Calibri" w:hAnsi="Calibri"/>
                <w:sz w:val="22"/>
                <w:szCs w:val="22"/>
              </w:rPr>
              <w:t>Manager</w:t>
            </w:r>
          </w:p>
        </w:tc>
      </w:tr>
      <w:tr w:rsidR="00A13B03" w:rsidRPr="00535831" w14:paraId="3B93394E" w14:textId="77777777" w:rsidTr="00A13B03">
        <w:tc>
          <w:tcPr>
            <w:tcW w:w="2302" w:type="dxa"/>
            <w:shd w:val="clear" w:color="auto" w:fill="auto"/>
          </w:tcPr>
          <w:p w14:paraId="3070F5EF" w14:textId="77777777" w:rsidR="00A13B03" w:rsidRPr="00FF6603" w:rsidRDefault="00A13B03" w:rsidP="00A13B03">
            <w:pPr>
              <w:rPr>
                <w:rFonts w:ascii="Calibri" w:eastAsia="Calibri" w:hAnsi="Calibri" w:cs="Arial"/>
                <w:sz w:val="22"/>
              </w:rPr>
            </w:pPr>
            <w:r w:rsidRPr="00FF6603">
              <w:rPr>
                <w:rFonts w:ascii="Calibri" w:eastAsia="Calibri" w:hAnsi="Calibri" w:cs="Arial"/>
                <w:sz w:val="22"/>
              </w:rPr>
              <w:t>IT Subject Matter Experts and Operations Personnel</w:t>
            </w:r>
          </w:p>
        </w:tc>
        <w:tc>
          <w:tcPr>
            <w:tcW w:w="6963" w:type="dxa"/>
            <w:shd w:val="clear" w:color="auto" w:fill="auto"/>
          </w:tcPr>
          <w:p w14:paraId="789799FA" w14:textId="77777777" w:rsidR="00A13B03" w:rsidRPr="00FF6603" w:rsidRDefault="00A13B03" w:rsidP="00A13B03">
            <w:pPr>
              <w:rPr>
                <w:rFonts w:ascii="Calibri" w:eastAsia="Calibri" w:hAnsi="Calibri" w:cs="Arial"/>
                <w:sz w:val="22"/>
              </w:rPr>
            </w:pPr>
            <w:r w:rsidRPr="00FF6603">
              <w:rPr>
                <w:rFonts w:ascii="Calibri" w:eastAsia="Calibri" w:hAnsi="Calibri" w:cs="Arial"/>
                <w:sz w:val="22"/>
              </w:rPr>
              <w:t xml:space="preserve">Provides Service Contractor with IP addresses and technical data required to connect the Devices to Manager’s data network. </w:t>
            </w:r>
          </w:p>
        </w:tc>
        <w:tc>
          <w:tcPr>
            <w:tcW w:w="1525" w:type="dxa"/>
            <w:shd w:val="clear" w:color="auto" w:fill="auto"/>
          </w:tcPr>
          <w:p w14:paraId="6AFB08F3" w14:textId="77777777" w:rsidR="00A13B03" w:rsidRPr="00FF6603" w:rsidRDefault="00A13B03" w:rsidP="00A13B03">
            <w:pPr>
              <w:jc w:val="center"/>
              <w:rPr>
                <w:rFonts w:ascii="Calibri" w:eastAsia="Calibri" w:hAnsi="Calibri" w:cs="Arial"/>
                <w:sz w:val="22"/>
              </w:rPr>
            </w:pPr>
            <w:r w:rsidRPr="00FF6603">
              <w:rPr>
                <w:rFonts w:ascii="Calibri" w:eastAsia="Calibri" w:hAnsi="Calibri"/>
                <w:sz w:val="22"/>
                <w:szCs w:val="22"/>
              </w:rPr>
              <w:t>Manager</w:t>
            </w:r>
          </w:p>
        </w:tc>
      </w:tr>
      <w:tr w:rsidR="00A13B03" w:rsidRPr="00535831" w14:paraId="6EDBC655" w14:textId="77777777" w:rsidTr="00A13B03">
        <w:tc>
          <w:tcPr>
            <w:tcW w:w="2302" w:type="dxa"/>
            <w:shd w:val="clear" w:color="auto" w:fill="auto"/>
          </w:tcPr>
          <w:p w14:paraId="1A0A35E3" w14:textId="77777777" w:rsidR="00A13B03" w:rsidRPr="00FF6603" w:rsidRDefault="00A13B03" w:rsidP="00A13B03">
            <w:pPr>
              <w:rPr>
                <w:rFonts w:ascii="Calibri" w:eastAsia="Calibri" w:hAnsi="Calibri" w:cs="Arial"/>
                <w:sz w:val="22"/>
              </w:rPr>
            </w:pPr>
            <w:r w:rsidRPr="00FF6603">
              <w:rPr>
                <w:rFonts w:ascii="Calibri" w:eastAsia="Calibri" w:hAnsi="Calibri" w:cs="Arial"/>
                <w:sz w:val="22"/>
              </w:rPr>
              <w:t>Facility Management and Operations Personnel</w:t>
            </w:r>
          </w:p>
        </w:tc>
        <w:tc>
          <w:tcPr>
            <w:tcW w:w="6963" w:type="dxa"/>
            <w:shd w:val="clear" w:color="auto" w:fill="auto"/>
          </w:tcPr>
          <w:p w14:paraId="14C2030F" w14:textId="77777777" w:rsidR="00A13B03" w:rsidRPr="00FF6603" w:rsidRDefault="00A13B03" w:rsidP="00A13B03">
            <w:pPr>
              <w:rPr>
                <w:rFonts w:ascii="Calibri" w:eastAsia="Calibri" w:hAnsi="Calibri" w:cs="Arial"/>
                <w:sz w:val="22"/>
              </w:rPr>
            </w:pPr>
            <w:r w:rsidRPr="00FF6603">
              <w:rPr>
                <w:rFonts w:ascii="Calibri" w:eastAsia="Calibri" w:hAnsi="Calibri" w:cs="Arial"/>
                <w:sz w:val="22"/>
              </w:rPr>
              <w:t>Provide required electrical power, network connectivity working space around the Devices, and required office space for Service Contractor personnel.</w:t>
            </w:r>
          </w:p>
        </w:tc>
        <w:tc>
          <w:tcPr>
            <w:tcW w:w="1525" w:type="dxa"/>
            <w:shd w:val="clear" w:color="auto" w:fill="auto"/>
          </w:tcPr>
          <w:p w14:paraId="71FC15C3" w14:textId="77777777" w:rsidR="00A13B03" w:rsidRPr="00FF6603" w:rsidRDefault="00A13B03" w:rsidP="00A13B03">
            <w:pPr>
              <w:jc w:val="center"/>
              <w:rPr>
                <w:rFonts w:ascii="Calibri" w:eastAsia="Calibri" w:hAnsi="Calibri" w:cs="Arial"/>
                <w:sz w:val="22"/>
              </w:rPr>
            </w:pPr>
            <w:r w:rsidRPr="00FF6603">
              <w:rPr>
                <w:rFonts w:ascii="Calibri" w:eastAsia="Calibri" w:hAnsi="Calibri"/>
                <w:sz w:val="22"/>
                <w:szCs w:val="22"/>
              </w:rPr>
              <w:t>Manager</w:t>
            </w:r>
          </w:p>
        </w:tc>
      </w:tr>
      <w:tr w:rsidR="00A13B03" w:rsidRPr="00535831" w14:paraId="0474F4EA" w14:textId="77777777" w:rsidTr="00A13B03">
        <w:tc>
          <w:tcPr>
            <w:tcW w:w="2302" w:type="dxa"/>
            <w:shd w:val="clear" w:color="auto" w:fill="auto"/>
          </w:tcPr>
          <w:p w14:paraId="0054ABAF" w14:textId="77777777" w:rsidR="00A13B03" w:rsidRPr="00FF6603" w:rsidRDefault="00A13B03" w:rsidP="00A13B03">
            <w:pPr>
              <w:rPr>
                <w:rFonts w:ascii="Calibri" w:eastAsia="Calibri" w:hAnsi="Calibri" w:cs="Arial"/>
                <w:sz w:val="22"/>
              </w:rPr>
            </w:pPr>
            <w:r w:rsidRPr="00FF6603">
              <w:rPr>
                <w:rFonts w:ascii="Calibri" w:eastAsia="Calibri" w:hAnsi="Calibri" w:cs="Arial"/>
                <w:sz w:val="22"/>
              </w:rPr>
              <w:t>Communication and Change Management Leader</w:t>
            </w:r>
          </w:p>
        </w:tc>
        <w:tc>
          <w:tcPr>
            <w:tcW w:w="6963" w:type="dxa"/>
            <w:shd w:val="clear" w:color="auto" w:fill="auto"/>
          </w:tcPr>
          <w:p w14:paraId="4B4B1557" w14:textId="77777777" w:rsidR="00A13B03" w:rsidRPr="00FF6603" w:rsidRDefault="00A13B03" w:rsidP="00A13B03">
            <w:pPr>
              <w:rPr>
                <w:rFonts w:ascii="Calibri" w:eastAsia="Calibri" w:hAnsi="Calibri" w:cs="Arial"/>
                <w:sz w:val="22"/>
              </w:rPr>
            </w:pPr>
            <w:r w:rsidRPr="00FF6603">
              <w:rPr>
                <w:rFonts w:ascii="Calibri" w:eastAsia="Calibri" w:hAnsi="Calibri" w:cs="Arial"/>
                <w:sz w:val="22"/>
              </w:rPr>
              <w:t>In collaboration with Service Contractor, develop and implement a communication plan to facilitate the introduction of the Services.</w:t>
            </w:r>
          </w:p>
        </w:tc>
        <w:tc>
          <w:tcPr>
            <w:tcW w:w="1525" w:type="dxa"/>
            <w:shd w:val="clear" w:color="auto" w:fill="auto"/>
          </w:tcPr>
          <w:p w14:paraId="1A7E905D" w14:textId="77777777" w:rsidR="00A13B03" w:rsidRPr="00FF6603" w:rsidRDefault="00A13B03" w:rsidP="00A13B03">
            <w:pPr>
              <w:jc w:val="center"/>
              <w:rPr>
                <w:rFonts w:ascii="Calibri" w:eastAsia="Calibri" w:hAnsi="Calibri" w:cs="Arial"/>
                <w:sz w:val="22"/>
              </w:rPr>
            </w:pPr>
            <w:r w:rsidRPr="00FF6603">
              <w:rPr>
                <w:rFonts w:ascii="Calibri" w:eastAsia="Calibri" w:hAnsi="Calibri"/>
                <w:sz w:val="22"/>
                <w:szCs w:val="22"/>
              </w:rPr>
              <w:t>Manager</w:t>
            </w:r>
          </w:p>
        </w:tc>
      </w:tr>
      <w:tr w:rsidR="00A13B03" w:rsidRPr="00535831" w14:paraId="35615FAA" w14:textId="77777777" w:rsidTr="00A13B03">
        <w:tc>
          <w:tcPr>
            <w:tcW w:w="2302" w:type="dxa"/>
            <w:shd w:val="clear" w:color="auto" w:fill="auto"/>
          </w:tcPr>
          <w:p w14:paraId="15E4602B" w14:textId="77777777" w:rsidR="00A13B03" w:rsidRPr="00FF6603" w:rsidRDefault="00A13B03" w:rsidP="00A13B03">
            <w:pPr>
              <w:rPr>
                <w:rFonts w:ascii="Calibri" w:eastAsia="Calibri" w:hAnsi="Calibri" w:cs="Arial"/>
                <w:sz w:val="22"/>
              </w:rPr>
            </w:pPr>
            <w:r w:rsidRPr="00FF6603">
              <w:rPr>
                <w:rFonts w:ascii="Calibri" w:eastAsia="Calibri" w:hAnsi="Calibri" w:cs="Arial"/>
                <w:sz w:val="22"/>
              </w:rPr>
              <w:t xml:space="preserve">Information Security Personnel </w:t>
            </w:r>
          </w:p>
        </w:tc>
        <w:tc>
          <w:tcPr>
            <w:tcW w:w="6963" w:type="dxa"/>
            <w:shd w:val="clear" w:color="auto" w:fill="auto"/>
          </w:tcPr>
          <w:p w14:paraId="754A1D12" w14:textId="77777777" w:rsidR="00A13B03" w:rsidRPr="00FF6603" w:rsidRDefault="00A13B03" w:rsidP="00A13B03">
            <w:pPr>
              <w:rPr>
                <w:rFonts w:ascii="Calibri" w:eastAsia="Calibri" w:hAnsi="Calibri" w:cs="Arial"/>
                <w:sz w:val="22"/>
              </w:rPr>
            </w:pPr>
            <w:r w:rsidRPr="00FF6603">
              <w:rPr>
                <w:rFonts w:ascii="Calibri" w:eastAsia="Calibri" w:hAnsi="Calibri" w:cs="Arial"/>
                <w:sz w:val="22"/>
              </w:rPr>
              <w:t>Provide Service Contractor with information security policies and procedures relevant to delivery of Services</w:t>
            </w:r>
          </w:p>
        </w:tc>
        <w:tc>
          <w:tcPr>
            <w:tcW w:w="1525" w:type="dxa"/>
            <w:shd w:val="clear" w:color="auto" w:fill="auto"/>
          </w:tcPr>
          <w:p w14:paraId="374A385F" w14:textId="77777777" w:rsidR="00A13B03" w:rsidRPr="00FF6603" w:rsidRDefault="00A13B03" w:rsidP="00A13B03">
            <w:pPr>
              <w:jc w:val="center"/>
              <w:rPr>
                <w:rFonts w:ascii="Calibri" w:eastAsia="Calibri" w:hAnsi="Calibri" w:cs="Arial"/>
                <w:sz w:val="22"/>
              </w:rPr>
            </w:pPr>
            <w:r w:rsidRPr="00FF6603">
              <w:rPr>
                <w:rFonts w:ascii="Calibri" w:eastAsia="Calibri" w:hAnsi="Calibri"/>
                <w:sz w:val="22"/>
                <w:szCs w:val="22"/>
              </w:rPr>
              <w:t>Manager</w:t>
            </w:r>
          </w:p>
        </w:tc>
      </w:tr>
      <w:tr w:rsidR="00A13B03" w:rsidRPr="00535831" w14:paraId="3D6397B9" w14:textId="77777777" w:rsidTr="00A13B03">
        <w:tc>
          <w:tcPr>
            <w:tcW w:w="2302" w:type="dxa"/>
            <w:shd w:val="clear" w:color="auto" w:fill="auto"/>
          </w:tcPr>
          <w:p w14:paraId="739FDDB6" w14:textId="77777777" w:rsidR="00A13B03" w:rsidRPr="00FF6603" w:rsidRDefault="00A13B03" w:rsidP="00A13B03">
            <w:pPr>
              <w:rPr>
                <w:rFonts w:ascii="Calibri" w:eastAsia="Calibri" w:hAnsi="Calibri" w:cs="Arial"/>
                <w:sz w:val="22"/>
                <w:szCs w:val="22"/>
              </w:rPr>
            </w:pPr>
            <w:r w:rsidRPr="00FF6603">
              <w:rPr>
                <w:rFonts w:ascii="Calibri" w:eastAsia="Calibri" w:hAnsi="Calibri" w:cs="Arial"/>
                <w:sz w:val="22"/>
                <w:szCs w:val="22"/>
              </w:rPr>
              <w:t>Transition Executive</w:t>
            </w:r>
          </w:p>
        </w:tc>
        <w:tc>
          <w:tcPr>
            <w:tcW w:w="6963" w:type="dxa"/>
            <w:shd w:val="clear" w:color="auto" w:fill="auto"/>
          </w:tcPr>
          <w:p w14:paraId="570990F8" w14:textId="77777777" w:rsidR="00A13B03" w:rsidRPr="00FF6603" w:rsidRDefault="00A13B03" w:rsidP="00A13B03">
            <w:pPr>
              <w:rPr>
                <w:rFonts w:ascii="Calibri" w:eastAsia="Calibri" w:hAnsi="Calibri" w:cs="Arial"/>
                <w:sz w:val="22"/>
                <w:szCs w:val="22"/>
              </w:rPr>
            </w:pPr>
            <w:r w:rsidRPr="00FF6603">
              <w:rPr>
                <w:rFonts w:ascii="Calibri" w:eastAsia="Calibri" w:hAnsi="Calibri" w:cs="Arial"/>
                <w:sz w:val="22"/>
                <w:szCs w:val="22"/>
              </w:rPr>
              <w:t>Executive-level responsibility and accountability for the Transition and Transformation phases.  Peer to Manager Operations Executive</w:t>
            </w:r>
          </w:p>
        </w:tc>
        <w:tc>
          <w:tcPr>
            <w:tcW w:w="1525" w:type="dxa"/>
            <w:shd w:val="clear" w:color="auto" w:fill="auto"/>
          </w:tcPr>
          <w:p w14:paraId="250B4BB1" w14:textId="77777777" w:rsidR="00A13B03" w:rsidRPr="00FF6603" w:rsidRDefault="00A13B03" w:rsidP="00A13B03">
            <w:pPr>
              <w:jc w:val="center"/>
              <w:rPr>
                <w:rFonts w:ascii="Calibri" w:eastAsia="Calibri" w:hAnsi="Calibri" w:cs="Arial"/>
                <w:sz w:val="22"/>
                <w:szCs w:val="22"/>
              </w:rPr>
            </w:pPr>
            <w:r w:rsidRPr="00FF6603">
              <w:rPr>
                <w:rFonts w:ascii="Calibri" w:eastAsia="Calibri" w:hAnsi="Calibri" w:cs="Arial"/>
                <w:sz w:val="22"/>
                <w:szCs w:val="22"/>
              </w:rPr>
              <w:t>Service Contractor</w:t>
            </w:r>
          </w:p>
        </w:tc>
      </w:tr>
      <w:tr w:rsidR="00A13B03" w:rsidRPr="00535831" w14:paraId="19FD6D8F" w14:textId="77777777" w:rsidTr="00A13B03">
        <w:tc>
          <w:tcPr>
            <w:tcW w:w="2302" w:type="dxa"/>
            <w:shd w:val="clear" w:color="auto" w:fill="auto"/>
          </w:tcPr>
          <w:p w14:paraId="30C0668E" w14:textId="77777777" w:rsidR="00A13B03" w:rsidRPr="00FF6603" w:rsidRDefault="00A13B03" w:rsidP="00A13B03">
            <w:pPr>
              <w:rPr>
                <w:rFonts w:ascii="Calibri" w:eastAsia="Calibri" w:hAnsi="Calibri" w:cs="Arial"/>
                <w:sz w:val="22"/>
                <w:szCs w:val="22"/>
              </w:rPr>
            </w:pPr>
            <w:r w:rsidRPr="00FF6603">
              <w:rPr>
                <w:rFonts w:ascii="Calibri" w:eastAsia="Calibri" w:hAnsi="Calibri" w:cs="Arial"/>
                <w:sz w:val="22"/>
                <w:szCs w:val="22"/>
              </w:rPr>
              <w:t>Transition / Project Manager</w:t>
            </w:r>
          </w:p>
        </w:tc>
        <w:tc>
          <w:tcPr>
            <w:tcW w:w="6963" w:type="dxa"/>
            <w:shd w:val="clear" w:color="auto" w:fill="auto"/>
          </w:tcPr>
          <w:p w14:paraId="602B20F6" w14:textId="77777777" w:rsidR="00A13B03" w:rsidRPr="00FF6603" w:rsidRDefault="00A13B03" w:rsidP="00A13B03">
            <w:pPr>
              <w:rPr>
                <w:rFonts w:ascii="Calibri" w:eastAsia="Calibri" w:hAnsi="Calibri" w:cs="Arial"/>
                <w:sz w:val="22"/>
                <w:szCs w:val="22"/>
              </w:rPr>
            </w:pPr>
            <w:r w:rsidRPr="00FF6603">
              <w:rPr>
                <w:rFonts w:ascii="Calibri" w:eastAsia="Calibri" w:hAnsi="Calibri" w:cs="Arial"/>
                <w:sz w:val="22"/>
                <w:szCs w:val="22"/>
              </w:rPr>
              <w:t>During Transition and Transformation, overall responsibility and accountability for creating the Project Plan. Peer to Manager Project Manager</w:t>
            </w:r>
          </w:p>
        </w:tc>
        <w:tc>
          <w:tcPr>
            <w:tcW w:w="1525" w:type="dxa"/>
            <w:shd w:val="clear" w:color="auto" w:fill="auto"/>
          </w:tcPr>
          <w:p w14:paraId="719C733A" w14:textId="77777777" w:rsidR="00A13B03" w:rsidRPr="00FF6603" w:rsidRDefault="00A13B03" w:rsidP="00A13B03">
            <w:pPr>
              <w:jc w:val="center"/>
              <w:rPr>
                <w:rFonts w:ascii="Calibri" w:eastAsia="Calibri" w:hAnsi="Calibri" w:cs="Arial"/>
                <w:sz w:val="22"/>
                <w:szCs w:val="22"/>
              </w:rPr>
            </w:pPr>
            <w:r w:rsidRPr="00FF6603">
              <w:rPr>
                <w:rFonts w:ascii="Calibri" w:eastAsia="Calibri" w:hAnsi="Calibri" w:cs="Arial"/>
                <w:sz w:val="22"/>
                <w:szCs w:val="22"/>
              </w:rPr>
              <w:t>Service Contractor</w:t>
            </w:r>
          </w:p>
        </w:tc>
      </w:tr>
      <w:tr w:rsidR="00A13B03" w:rsidRPr="00535831" w14:paraId="5B8F5C14" w14:textId="77777777" w:rsidTr="00A13B03">
        <w:tc>
          <w:tcPr>
            <w:tcW w:w="2302" w:type="dxa"/>
            <w:shd w:val="clear" w:color="auto" w:fill="auto"/>
          </w:tcPr>
          <w:p w14:paraId="2A60D999" w14:textId="77777777" w:rsidR="00A13B03" w:rsidRPr="00FF6603" w:rsidRDefault="00A13B03" w:rsidP="00A13B03">
            <w:pPr>
              <w:rPr>
                <w:rFonts w:ascii="Calibri" w:eastAsia="Calibri" w:hAnsi="Calibri" w:cs="Arial"/>
                <w:sz w:val="22"/>
                <w:szCs w:val="22"/>
              </w:rPr>
            </w:pPr>
            <w:r w:rsidRPr="00FF6603">
              <w:rPr>
                <w:rFonts w:ascii="Calibri" w:eastAsia="Calibri" w:hAnsi="Calibri" w:cs="Arial"/>
                <w:sz w:val="22"/>
                <w:szCs w:val="22"/>
              </w:rPr>
              <w:t>Service Delivery Manager</w:t>
            </w:r>
          </w:p>
        </w:tc>
        <w:tc>
          <w:tcPr>
            <w:tcW w:w="6963" w:type="dxa"/>
            <w:shd w:val="clear" w:color="auto" w:fill="auto"/>
          </w:tcPr>
          <w:p w14:paraId="60888378" w14:textId="77777777" w:rsidR="00A13B03" w:rsidRPr="00FF6603" w:rsidRDefault="00A13B03" w:rsidP="00A13B03">
            <w:pPr>
              <w:rPr>
                <w:rFonts w:ascii="Calibri" w:eastAsia="Calibri" w:hAnsi="Calibri" w:cs="Arial"/>
                <w:sz w:val="22"/>
                <w:szCs w:val="22"/>
              </w:rPr>
            </w:pPr>
            <w:r w:rsidRPr="00FF6603">
              <w:rPr>
                <w:rFonts w:ascii="Calibri" w:eastAsia="Calibri" w:hAnsi="Calibri" w:cs="Arial"/>
                <w:sz w:val="22"/>
                <w:szCs w:val="22"/>
              </w:rPr>
              <w:t xml:space="preserve">Overall executive level responsibility and accountability for service delivery relationship with the Manager from Effective Date through the end of Term. </w:t>
            </w:r>
          </w:p>
        </w:tc>
        <w:tc>
          <w:tcPr>
            <w:tcW w:w="1525" w:type="dxa"/>
            <w:shd w:val="clear" w:color="auto" w:fill="auto"/>
          </w:tcPr>
          <w:p w14:paraId="702877F8" w14:textId="77777777" w:rsidR="00A13B03" w:rsidRPr="00FF6603" w:rsidRDefault="00A13B03" w:rsidP="00A13B03">
            <w:pPr>
              <w:jc w:val="center"/>
              <w:rPr>
                <w:rFonts w:ascii="Calibri" w:eastAsia="Calibri" w:hAnsi="Calibri" w:cs="Arial"/>
                <w:sz w:val="22"/>
                <w:szCs w:val="22"/>
              </w:rPr>
            </w:pPr>
            <w:r w:rsidRPr="00FF6603">
              <w:rPr>
                <w:rFonts w:ascii="Calibri" w:eastAsia="Calibri" w:hAnsi="Calibri" w:cs="Arial"/>
                <w:sz w:val="22"/>
                <w:szCs w:val="22"/>
              </w:rPr>
              <w:t>Service Contractor</w:t>
            </w:r>
          </w:p>
        </w:tc>
      </w:tr>
      <w:tr w:rsidR="00A13B03" w:rsidRPr="00535831" w14:paraId="52601B5C" w14:textId="77777777" w:rsidTr="00A13B03">
        <w:tc>
          <w:tcPr>
            <w:tcW w:w="2302" w:type="dxa"/>
            <w:shd w:val="clear" w:color="auto" w:fill="auto"/>
          </w:tcPr>
          <w:p w14:paraId="25CC5631" w14:textId="77777777" w:rsidR="00A13B03" w:rsidRPr="00FF6603" w:rsidRDefault="00A13B03" w:rsidP="00A13B03">
            <w:pPr>
              <w:rPr>
                <w:rFonts w:ascii="Calibri" w:eastAsia="Calibri" w:hAnsi="Calibri" w:cs="Arial"/>
                <w:sz w:val="22"/>
                <w:szCs w:val="22"/>
                <w:lang w:val="fr-FR"/>
              </w:rPr>
            </w:pPr>
            <w:r w:rsidRPr="00FF6603">
              <w:rPr>
                <w:rFonts w:ascii="Calibri" w:eastAsia="Calibri" w:hAnsi="Calibri" w:cs="Arial"/>
                <w:sz w:val="22"/>
                <w:szCs w:val="22"/>
                <w:lang w:val="fr-FR"/>
              </w:rPr>
              <w:t xml:space="preserve">Service Contractor Service Desk </w:t>
            </w:r>
            <w:r w:rsidRPr="00FF6603">
              <w:rPr>
                <w:rFonts w:ascii="Calibri" w:eastAsia="Calibri" w:hAnsi="Calibri" w:cs="Arial"/>
                <w:sz w:val="22"/>
                <w:szCs w:val="22"/>
              </w:rPr>
              <w:t>Implementation</w:t>
            </w:r>
            <w:r w:rsidRPr="00FF6603">
              <w:rPr>
                <w:rFonts w:ascii="Calibri" w:eastAsia="Calibri" w:hAnsi="Calibri" w:cs="Arial"/>
                <w:sz w:val="22"/>
                <w:szCs w:val="22"/>
                <w:lang w:val="fr-FR"/>
              </w:rPr>
              <w:t xml:space="preserve"> Manager</w:t>
            </w:r>
          </w:p>
        </w:tc>
        <w:tc>
          <w:tcPr>
            <w:tcW w:w="6963" w:type="dxa"/>
            <w:shd w:val="clear" w:color="auto" w:fill="auto"/>
          </w:tcPr>
          <w:p w14:paraId="2B1350FF" w14:textId="77777777" w:rsidR="00A13B03" w:rsidRPr="00FF6603" w:rsidRDefault="00A13B03" w:rsidP="00A13B03">
            <w:pPr>
              <w:rPr>
                <w:rFonts w:ascii="Calibri" w:eastAsia="Calibri" w:hAnsi="Calibri" w:cs="Arial"/>
                <w:sz w:val="22"/>
                <w:szCs w:val="22"/>
              </w:rPr>
            </w:pPr>
            <w:r w:rsidRPr="00FF6603">
              <w:rPr>
                <w:rFonts w:ascii="Calibri" w:eastAsia="Calibri" w:hAnsi="Calibri" w:cs="Arial"/>
                <w:sz w:val="22"/>
                <w:szCs w:val="22"/>
              </w:rPr>
              <w:t>Overall responsibility and accountability for Service Contractor Service Desk.  Establishes Service Contractor Service Desk</w:t>
            </w:r>
          </w:p>
        </w:tc>
        <w:tc>
          <w:tcPr>
            <w:tcW w:w="1525" w:type="dxa"/>
            <w:shd w:val="clear" w:color="auto" w:fill="auto"/>
          </w:tcPr>
          <w:p w14:paraId="1F170D26" w14:textId="77777777" w:rsidR="00A13B03" w:rsidRPr="00FF6603" w:rsidRDefault="00A13B03" w:rsidP="00A13B03">
            <w:pPr>
              <w:jc w:val="center"/>
              <w:rPr>
                <w:rFonts w:ascii="Calibri" w:eastAsia="Calibri" w:hAnsi="Calibri" w:cs="Arial"/>
                <w:sz w:val="22"/>
                <w:szCs w:val="22"/>
              </w:rPr>
            </w:pPr>
            <w:r w:rsidRPr="00FF6603">
              <w:rPr>
                <w:rFonts w:ascii="Calibri" w:eastAsia="Calibri" w:hAnsi="Calibri" w:cs="Arial"/>
                <w:sz w:val="22"/>
                <w:szCs w:val="22"/>
              </w:rPr>
              <w:t>Service Contractor</w:t>
            </w:r>
          </w:p>
        </w:tc>
      </w:tr>
      <w:tr w:rsidR="00A13B03" w:rsidRPr="00535831" w14:paraId="377B3017" w14:textId="77777777" w:rsidTr="00A13B03">
        <w:tc>
          <w:tcPr>
            <w:tcW w:w="2302" w:type="dxa"/>
            <w:shd w:val="clear" w:color="auto" w:fill="auto"/>
          </w:tcPr>
          <w:p w14:paraId="4C0666DF" w14:textId="77777777" w:rsidR="00A13B03" w:rsidRPr="00FF6603" w:rsidRDefault="00A13B03" w:rsidP="00A13B03">
            <w:pPr>
              <w:rPr>
                <w:rFonts w:ascii="Calibri" w:eastAsia="Calibri" w:hAnsi="Calibri" w:cs="Arial"/>
                <w:sz w:val="22"/>
                <w:szCs w:val="22"/>
              </w:rPr>
            </w:pPr>
            <w:r w:rsidRPr="00FF6603">
              <w:rPr>
                <w:rFonts w:ascii="Calibri" w:eastAsia="Calibri" w:hAnsi="Calibri" w:cs="Arial"/>
                <w:sz w:val="22"/>
                <w:szCs w:val="22"/>
              </w:rPr>
              <w:t>Accounts Receivable / Billing Contact</w:t>
            </w:r>
          </w:p>
        </w:tc>
        <w:tc>
          <w:tcPr>
            <w:tcW w:w="6963" w:type="dxa"/>
            <w:shd w:val="clear" w:color="auto" w:fill="auto"/>
          </w:tcPr>
          <w:p w14:paraId="2CA559AC" w14:textId="77777777" w:rsidR="00A13B03" w:rsidRPr="00FF6603" w:rsidRDefault="00A13B03" w:rsidP="00A13B03">
            <w:pPr>
              <w:rPr>
                <w:rFonts w:ascii="Calibri" w:eastAsia="Calibri" w:hAnsi="Calibri" w:cs="Arial"/>
                <w:sz w:val="22"/>
                <w:szCs w:val="22"/>
              </w:rPr>
            </w:pPr>
            <w:r w:rsidRPr="00FF6603">
              <w:rPr>
                <w:rFonts w:ascii="Calibri" w:eastAsia="Calibri" w:hAnsi="Calibri" w:cs="Arial"/>
                <w:sz w:val="22"/>
                <w:szCs w:val="22"/>
              </w:rPr>
              <w:t xml:space="preserve">Key interface to Manager Accounts Payable Contact.  Addresses billing/invoicing questions and issues. </w:t>
            </w:r>
          </w:p>
        </w:tc>
        <w:tc>
          <w:tcPr>
            <w:tcW w:w="1525" w:type="dxa"/>
            <w:shd w:val="clear" w:color="auto" w:fill="auto"/>
          </w:tcPr>
          <w:p w14:paraId="5E6DDB19" w14:textId="77777777" w:rsidR="00A13B03" w:rsidRPr="00FF6603" w:rsidRDefault="00A13B03" w:rsidP="00A13B03">
            <w:pPr>
              <w:jc w:val="center"/>
              <w:rPr>
                <w:rFonts w:ascii="Calibri" w:eastAsia="Calibri" w:hAnsi="Calibri" w:cs="Arial"/>
                <w:sz w:val="22"/>
                <w:szCs w:val="22"/>
              </w:rPr>
            </w:pPr>
            <w:r w:rsidRPr="00FF6603">
              <w:rPr>
                <w:rFonts w:ascii="Calibri" w:eastAsia="Calibri" w:hAnsi="Calibri" w:cs="Arial"/>
                <w:sz w:val="22"/>
                <w:szCs w:val="22"/>
              </w:rPr>
              <w:t>Service Contractor</w:t>
            </w:r>
          </w:p>
        </w:tc>
      </w:tr>
      <w:tr w:rsidR="00A13B03" w:rsidRPr="00490282" w14:paraId="5EEB8D97" w14:textId="77777777" w:rsidTr="00A13B03">
        <w:tc>
          <w:tcPr>
            <w:tcW w:w="2302" w:type="dxa"/>
            <w:shd w:val="clear" w:color="auto" w:fill="auto"/>
          </w:tcPr>
          <w:p w14:paraId="0BF0AC50" w14:textId="77777777" w:rsidR="00A13B03" w:rsidRPr="00FF6603" w:rsidRDefault="00A13B03" w:rsidP="00A13B03">
            <w:pPr>
              <w:rPr>
                <w:rFonts w:ascii="Calibri" w:eastAsia="Calibri" w:hAnsi="Calibri" w:cs="Arial"/>
                <w:sz w:val="22"/>
                <w:szCs w:val="22"/>
              </w:rPr>
            </w:pPr>
            <w:r w:rsidRPr="00FF6603">
              <w:rPr>
                <w:rFonts w:ascii="Calibri" w:eastAsia="Calibri" w:hAnsi="Calibri" w:cs="Arial"/>
                <w:sz w:val="22"/>
                <w:szCs w:val="22"/>
              </w:rPr>
              <w:t>Solution Architect</w:t>
            </w:r>
          </w:p>
        </w:tc>
        <w:tc>
          <w:tcPr>
            <w:tcW w:w="6963" w:type="dxa"/>
            <w:shd w:val="clear" w:color="auto" w:fill="auto"/>
          </w:tcPr>
          <w:p w14:paraId="2B0F3741" w14:textId="77777777" w:rsidR="00A13B03" w:rsidRPr="00FF6603" w:rsidRDefault="00A13B03" w:rsidP="00A13B03">
            <w:pPr>
              <w:rPr>
                <w:rFonts w:ascii="Calibri" w:eastAsia="Calibri" w:hAnsi="Calibri" w:cs="Arial"/>
                <w:sz w:val="22"/>
                <w:szCs w:val="22"/>
              </w:rPr>
            </w:pPr>
            <w:r w:rsidRPr="00FF6603">
              <w:rPr>
                <w:rFonts w:ascii="Calibri" w:eastAsia="Calibri" w:hAnsi="Calibri" w:cs="Arial"/>
                <w:sz w:val="22"/>
                <w:szCs w:val="22"/>
              </w:rPr>
              <w:t>Overall responsibility and accountability for the solution architecture and design required to meet Manager requirements as stated in the SOW</w:t>
            </w:r>
          </w:p>
        </w:tc>
        <w:tc>
          <w:tcPr>
            <w:tcW w:w="1525" w:type="dxa"/>
            <w:shd w:val="clear" w:color="auto" w:fill="auto"/>
          </w:tcPr>
          <w:p w14:paraId="01C78951" w14:textId="77777777" w:rsidR="00A13B03" w:rsidRPr="00FF6603" w:rsidRDefault="00A13B03" w:rsidP="00A13B03">
            <w:pPr>
              <w:jc w:val="center"/>
              <w:rPr>
                <w:rFonts w:ascii="Calibri" w:eastAsia="Calibri" w:hAnsi="Calibri" w:cs="Arial"/>
                <w:sz w:val="22"/>
                <w:szCs w:val="22"/>
              </w:rPr>
            </w:pPr>
            <w:r w:rsidRPr="00FF6603">
              <w:rPr>
                <w:rFonts w:ascii="Calibri" w:eastAsia="Calibri" w:hAnsi="Calibri" w:cs="Arial"/>
                <w:sz w:val="22"/>
                <w:szCs w:val="22"/>
              </w:rPr>
              <w:t>Service Contractor</w:t>
            </w:r>
          </w:p>
        </w:tc>
      </w:tr>
      <w:bookmarkEnd w:id="295"/>
    </w:tbl>
    <w:p w14:paraId="0DA3B74C" w14:textId="77777777" w:rsidR="00A13B03" w:rsidRPr="00776340" w:rsidRDefault="00A13B03" w:rsidP="00A13B03">
      <w:pPr>
        <w:rPr>
          <w:rFonts w:cs="Arial"/>
          <w:b/>
          <w:bCs/>
          <w:noProof/>
          <w:highlight w:val="green"/>
        </w:rPr>
      </w:pPr>
    </w:p>
    <w:p w14:paraId="5CBB9621" w14:textId="77777777" w:rsidR="00A13B03" w:rsidRPr="00535831" w:rsidRDefault="00A13B03" w:rsidP="00A13B03">
      <w:pPr>
        <w:pStyle w:val="Heading2"/>
        <w:numPr>
          <w:ilvl w:val="1"/>
          <w:numId w:val="58"/>
        </w:numPr>
        <w:spacing w:before="160" w:after="100" w:afterAutospacing="1" w:line="276" w:lineRule="auto"/>
        <w:rPr>
          <w:rFonts w:ascii="Times New Roman" w:hAnsi="Times New Roman"/>
          <w:i w:val="0"/>
          <w:iCs w:val="0"/>
          <w:sz w:val="22"/>
          <w:szCs w:val="22"/>
        </w:rPr>
      </w:pPr>
      <w:bookmarkStart w:id="296" w:name="_Toc535846319"/>
      <w:bookmarkStart w:id="297" w:name="_Toc42175747"/>
      <w:r w:rsidRPr="00535831">
        <w:rPr>
          <w:rFonts w:ascii="Times New Roman" w:hAnsi="Times New Roman"/>
          <w:i w:val="0"/>
          <w:iCs w:val="0"/>
          <w:sz w:val="22"/>
          <w:szCs w:val="22"/>
        </w:rPr>
        <w:t>Service Level Management</w:t>
      </w:r>
      <w:bookmarkEnd w:id="296"/>
      <w:bookmarkEnd w:id="297"/>
      <w:r w:rsidRPr="00535831">
        <w:rPr>
          <w:rFonts w:ascii="Times New Roman" w:hAnsi="Times New Roman"/>
          <w:i w:val="0"/>
          <w:iCs w:val="0"/>
          <w:sz w:val="22"/>
          <w:szCs w:val="22"/>
        </w:rPr>
        <w:t xml:space="preserve">  </w:t>
      </w:r>
    </w:p>
    <w:p w14:paraId="237B60AF" w14:textId="77777777" w:rsidR="00A13B03" w:rsidRPr="00535831" w:rsidRDefault="00A13B03" w:rsidP="00A13B03">
      <w:pPr>
        <w:pStyle w:val="Heading3"/>
        <w:numPr>
          <w:ilvl w:val="2"/>
          <w:numId w:val="58"/>
        </w:numPr>
        <w:spacing w:after="100" w:afterAutospacing="1" w:line="276" w:lineRule="auto"/>
        <w:rPr>
          <w:rFonts w:ascii="Times New Roman" w:hAnsi="Times New Roman"/>
          <w:sz w:val="22"/>
          <w:szCs w:val="22"/>
        </w:rPr>
      </w:pPr>
      <w:r w:rsidRPr="00535831">
        <w:rPr>
          <w:rFonts w:ascii="Times New Roman" w:hAnsi="Times New Roman"/>
          <w:sz w:val="22"/>
          <w:szCs w:val="22"/>
        </w:rPr>
        <w:t>SLA Metrics</w:t>
      </w:r>
    </w:p>
    <w:p w14:paraId="4F38D43E" w14:textId="77777777" w:rsidR="00A13B03" w:rsidRDefault="00A13B03" w:rsidP="00A13B03">
      <w:pPr>
        <w:rPr>
          <w:sz w:val="22"/>
          <w:szCs w:val="22"/>
        </w:rPr>
      </w:pPr>
      <w:r w:rsidRPr="00535831">
        <w:rPr>
          <w:sz w:val="22"/>
          <w:szCs w:val="22"/>
        </w:rPr>
        <w:t>Each Service Level Agreement (SLA) described in this section is the standard against which Service Contractor’s performance will be measured.  The measurement of any SLA under this SOW excludes any out-of-scope products and services including, but not limited to any existing devices and Ad Hoc Requests.  The SLAs against which Service Contractor shall be measured are represented in the table below.  Except as otherwise specified, all references to hours shall be to local time in the time zone in which the Device is located and refer to Business Hours; and all references to days, months, and quarters shall be to Business Days, calendar months, and calendar quarters respectively.  Service Contractor will measure SLAs monthly and will report on them as part of monthly performance reports as outlined in this SOW.  In the event that Service Contractor, after documenting a reasonable effort to contact the End User or gain access to the failing Device, is delayed for reasons outside Service Contractor’s control beyond its ability to meet the SLAs, the Break Fix Service Incident will be excluded from the SLA measurement calculation. Unless specifically stated, these metrics apply to the total fleet of Service Contractor Equipment.  The Equipment Uptime measurement applies to the Equipment population and is calculated on a 3-month rolling average.</w:t>
      </w:r>
    </w:p>
    <w:p w14:paraId="523330FA" w14:textId="77777777" w:rsidR="00A13B03" w:rsidRDefault="00A13B03" w:rsidP="00A13B03">
      <w:pPr>
        <w:rPr>
          <w:sz w:val="22"/>
          <w:szCs w:val="22"/>
        </w:rPr>
      </w:pPr>
    </w:p>
    <w:p w14:paraId="10EADA96" w14:textId="77777777" w:rsidR="00A13B03" w:rsidRDefault="00A13B03" w:rsidP="00A13B03">
      <w:pPr>
        <w:pStyle w:val="Heading3"/>
        <w:numPr>
          <w:ilvl w:val="2"/>
          <w:numId w:val="58"/>
        </w:numPr>
        <w:spacing w:after="100" w:afterAutospacing="1" w:line="276" w:lineRule="auto"/>
        <w:rPr>
          <w:rFonts w:ascii="Times New Roman" w:hAnsi="Times New Roman"/>
          <w:sz w:val="22"/>
          <w:szCs w:val="22"/>
        </w:rPr>
      </w:pPr>
      <w:r w:rsidRPr="00535831">
        <w:rPr>
          <w:rFonts w:ascii="Times New Roman" w:hAnsi="Times New Roman"/>
          <w:sz w:val="22"/>
          <w:szCs w:val="22"/>
        </w:rPr>
        <w:t xml:space="preserve">Service Levels </w:t>
      </w:r>
    </w:p>
    <w:p w14:paraId="1CD07852" w14:textId="77777777" w:rsidR="00A13B03" w:rsidRPr="00314106" w:rsidRDefault="00A13B03" w:rsidP="00A13B03"/>
    <w:p w14:paraId="04A4B4BD" w14:textId="77777777" w:rsidR="00A13B03" w:rsidRDefault="00A13B03" w:rsidP="00A13B03"/>
    <w:tbl>
      <w:tblPr>
        <w:tblW w:w="9600" w:type="dxa"/>
        <w:tblInd w:w="8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000" w:firstRow="0" w:lastRow="0" w:firstColumn="0" w:lastColumn="0" w:noHBand="0" w:noVBand="0"/>
      </w:tblPr>
      <w:tblGrid>
        <w:gridCol w:w="9600"/>
      </w:tblGrid>
      <w:tr w:rsidR="00A13B03" w:rsidRPr="00314106" w14:paraId="1A82AD58" w14:textId="77777777" w:rsidTr="00A13B03">
        <w:trPr>
          <w:trHeight w:val="218"/>
          <w:tblHeader/>
        </w:trPr>
        <w:tc>
          <w:tcPr>
            <w:tcW w:w="9600" w:type="dxa"/>
            <w:tcBorders>
              <w:top w:val="single" w:sz="4" w:space="0" w:color="auto"/>
              <w:left w:val="single" w:sz="4" w:space="0" w:color="auto"/>
              <w:bottom w:val="single" w:sz="4" w:space="0" w:color="auto"/>
              <w:right w:val="single" w:sz="4" w:space="0" w:color="auto"/>
            </w:tcBorders>
            <w:shd w:val="clear" w:color="auto" w:fill="2F5496"/>
            <w:tcMar>
              <w:top w:w="15" w:type="dxa"/>
              <w:left w:w="15" w:type="dxa"/>
              <w:bottom w:w="0" w:type="dxa"/>
              <w:right w:w="15" w:type="dxa"/>
            </w:tcMar>
            <w:vAlign w:val="bottom"/>
          </w:tcPr>
          <w:p w14:paraId="3DB66D0F" w14:textId="77777777" w:rsidR="00A13B03" w:rsidRPr="00314106" w:rsidRDefault="00A13B03" w:rsidP="00A13B03">
            <w:pPr>
              <w:pStyle w:val="XeroxTableHeadBG"/>
              <w:framePr w:hSpace="187" w:wrap="around" w:y="1"/>
            </w:pPr>
            <w:r w:rsidRPr="00314106">
              <w:t>Equipment</w:t>
            </w:r>
          </w:p>
        </w:tc>
      </w:tr>
    </w:tbl>
    <w:p w14:paraId="2240DB18" w14:textId="77777777" w:rsidR="00A13B03" w:rsidRPr="00FF6603" w:rsidRDefault="00A13B03" w:rsidP="00A13B03">
      <w:pPr>
        <w:rPr>
          <w:vanish/>
        </w:rPr>
      </w:pPr>
    </w:p>
    <w:tbl>
      <w:tblPr>
        <w:tblW w:w="9600" w:type="dxa"/>
        <w:tblInd w:w="8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000" w:firstRow="0" w:lastRow="0" w:firstColumn="0" w:lastColumn="0" w:noHBand="0" w:noVBand="0"/>
      </w:tblPr>
      <w:tblGrid>
        <w:gridCol w:w="2053"/>
        <w:gridCol w:w="8"/>
        <w:gridCol w:w="2456"/>
        <w:gridCol w:w="2143"/>
        <w:gridCol w:w="1620"/>
        <w:gridCol w:w="1320"/>
      </w:tblGrid>
      <w:tr w:rsidR="00A13B03" w:rsidRPr="00314106" w14:paraId="00A30E8E" w14:textId="77777777" w:rsidTr="00A13B03">
        <w:trPr>
          <w:trHeight w:val="390"/>
          <w:tblHeader/>
        </w:trPr>
        <w:tc>
          <w:tcPr>
            <w:tcW w:w="2061" w:type="dxa"/>
            <w:gridSpan w:val="2"/>
            <w:tcBorders>
              <w:top w:val="single" w:sz="4" w:space="0" w:color="auto"/>
              <w:left w:val="single" w:sz="4" w:space="0" w:color="auto"/>
              <w:bottom w:val="single" w:sz="8" w:space="0" w:color="auto"/>
              <w:right w:val="single" w:sz="4" w:space="0" w:color="auto"/>
            </w:tcBorders>
            <w:shd w:val="clear" w:color="auto" w:fill="B4C6E7"/>
            <w:tcMar>
              <w:top w:w="15" w:type="dxa"/>
              <w:left w:w="15" w:type="dxa"/>
              <w:bottom w:w="0" w:type="dxa"/>
              <w:right w:w="15" w:type="dxa"/>
            </w:tcMar>
            <w:vAlign w:val="center"/>
          </w:tcPr>
          <w:p w14:paraId="2D21DE31" w14:textId="77777777" w:rsidR="00A13B03" w:rsidRPr="00314106" w:rsidRDefault="00A13B03" w:rsidP="00A13B03">
            <w:pPr>
              <w:rPr>
                <w:rFonts w:cs="Arial"/>
                <w:b/>
                <w:color w:val="000000"/>
              </w:rPr>
            </w:pPr>
            <w:r w:rsidRPr="00314106">
              <w:rPr>
                <w:rFonts w:cs="Arial"/>
                <w:b/>
                <w:color w:val="000000"/>
              </w:rPr>
              <w:t>Service Level Agreement (SLA)</w:t>
            </w:r>
          </w:p>
        </w:tc>
        <w:tc>
          <w:tcPr>
            <w:tcW w:w="2456" w:type="dxa"/>
            <w:tcBorders>
              <w:top w:val="single" w:sz="4" w:space="0" w:color="auto"/>
              <w:left w:val="single" w:sz="4" w:space="0" w:color="auto"/>
              <w:bottom w:val="single" w:sz="8" w:space="0" w:color="auto"/>
              <w:right w:val="single" w:sz="4" w:space="0" w:color="auto"/>
            </w:tcBorders>
            <w:shd w:val="clear" w:color="auto" w:fill="B4C6E7"/>
            <w:tcMar>
              <w:top w:w="15" w:type="dxa"/>
              <w:left w:w="15" w:type="dxa"/>
              <w:bottom w:w="0" w:type="dxa"/>
              <w:right w:w="15" w:type="dxa"/>
            </w:tcMar>
            <w:vAlign w:val="center"/>
          </w:tcPr>
          <w:p w14:paraId="0755D9AB" w14:textId="77777777" w:rsidR="00A13B03" w:rsidRPr="00314106" w:rsidRDefault="00A13B03" w:rsidP="00A13B03">
            <w:pPr>
              <w:rPr>
                <w:rFonts w:cs="Arial"/>
                <w:b/>
                <w:color w:val="000000"/>
              </w:rPr>
            </w:pPr>
            <w:r w:rsidRPr="00314106">
              <w:rPr>
                <w:rFonts w:cs="Arial"/>
                <w:b/>
                <w:color w:val="000000"/>
              </w:rPr>
              <w:t>SLA Measurement Criteria</w:t>
            </w:r>
          </w:p>
        </w:tc>
        <w:tc>
          <w:tcPr>
            <w:tcW w:w="2143" w:type="dxa"/>
            <w:tcBorders>
              <w:top w:val="single" w:sz="4" w:space="0" w:color="auto"/>
              <w:left w:val="single" w:sz="4" w:space="0" w:color="auto"/>
              <w:bottom w:val="single" w:sz="8" w:space="0" w:color="auto"/>
              <w:right w:val="single" w:sz="4" w:space="0" w:color="auto"/>
            </w:tcBorders>
            <w:shd w:val="clear" w:color="auto" w:fill="B4C6E7"/>
            <w:vAlign w:val="center"/>
          </w:tcPr>
          <w:p w14:paraId="038C1CC3" w14:textId="77777777" w:rsidR="00A13B03" w:rsidRPr="00314106" w:rsidRDefault="00A13B03" w:rsidP="00A13B03">
            <w:pPr>
              <w:rPr>
                <w:rFonts w:cs="Arial"/>
                <w:b/>
                <w:color w:val="000000"/>
              </w:rPr>
            </w:pPr>
            <w:r w:rsidRPr="00314106">
              <w:rPr>
                <w:rFonts w:cs="Arial"/>
                <w:b/>
                <w:color w:val="000000"/>
              </w:rPr>
              <w:t>Service Level Objective (SLO)</w:t>
            </w:r>
          </w:p>
        </w:tc>
        <w:tc>
          <w:tcPr>
            <w:tcW w:w="1620" w:type="dxa"/>
            <w:tcBorders>
              <w:top w:val="single" w:sz="4" w:space="0" w:color="auto"/>
              <w:left w:val="single" w:sz="4" w:space="0" w:color="auto"/>
              <w:bottom w:val="single" w:sz="8" w:space="0" w:color="auto"/>
              <w:right w:val="single" w:sz="4" w:space="0" w:color="auto"/>
            </w:tcBorders>
            <w:shd w:val="clear" w:color="auto" w:fill="B4C6E7"/>
            <w:vAlign w:val="center"/>
          </w:tcPr>
          <w:p w14:paraId="31381BB0" w14:textId="77777777" w:rsidR="00A13B03" w:rsidRPr="00314106" w:rsidRDefault="00A13B03" w:rsidP="00A13B03">
            <w:pPr>
              <w:rPr>
                <w:rFonts w:cs="Arial"/>
                <w:b/>
                <w:color w:val="000000"/>
              </w:rPr>
            </w:pPr>
            <w:r w:rsidRPr="00314106">
              <w:rPr>
                <w:rFonts w:cs="Arial"/>
                <w:b/>
                <w:color w:val="000000"/>
              </w:rPr>
              <w:t>Service Level Agreement</w:t>
            </w:r>
          </w:p>
        </w:tc>
        <w:tc>
          <w:tcPr>
            <w:tcW w:w="1320" w:type="dxa"/>
            <w:tcBorders>
              <w:top w:val="single" w:sz="4" w:space="0" w:color="auto"/>
              <w:left w:val="single" w:sz="4" w:space="0" w:color="auto"/>
              <w:bottom w:val="single" w:sz="8" w:space="0" w:color="auto"/>
              <w:right w:val="single" w:sz="4" w:space="0" w:color="auto"/>
            </w:tcBorders>
            <w:shd w:val="clear" w:color="auto" w:fill="B4C6E7"/>
            <w:tcMar>
              <w:top w:w="15" w:type="dxa"/>
              <w:left w:w="15" w:type="dxa"/>
              <w:bottom w:w="0" w:type="dxa"/>
              <w:right w:w="15" w:type="dxa"/>
            </w:tcMar>
            <w:vAlign w:val="center"/>
          </w:tcPr>
          <w:p w14:paraId="508B0747" w14:textId="77777777" w:rsidR="00A13B03" w:rsidRPr="00314106" w:rsidRDefault="00A13B03" w:rsidP="00A13B03">
            <w:pPr>
              <w:rPr>
                <w:rFonts w:cs="Arial"/>
                <w:b/>
                <w:color w:val="000000"/>
              </w:rPr>
            </w:pPr>
            <w:r w:rsidRPr="00314106">
              <w:rPr>
                <w:rFonts w:cs="Arial"/>
                <w:b/>
                <w:color w:val="000000"/>
              </w:rPr>
              <w:t>SLA Attainment</w:t>
            </w:r>
          </w:p>
        </w:tc>
      </w:tr>
      <w:tr w:rsidR="00A13B03" w:rsidRPr="00314106" w14:paraId="33BED815" w14:textId="77777777" w:rsidTr="00A13B03">
        <w:trPr>
          <w:trHeight w:val="608"/>
        </w:trPr>
        <w:tc>
          <w:tcPr>
            <w:tcW w:w="2061" w:type="dxa"/>
            <w:gridSpan w:val="2"/>
            <w:tcBorders>
              <w:top w:val="single" w:sz="8" w:space="0" w:color="auto"/>
            </w:tcBorders>
            <w:tcMar>
              <w:top w:w="15" w:type="dxa"/>
              <w:left w:w="15" w:type="dxa"/>
              <w:bottom w:w="0" w:type="dxa"/>
              <w:right w:w="15" w:type="dxa"/>
            </w:tcMar>
            <w:vAlign w:val="center"/>
          </w:tcPr>
          <w:p w14:paraId="0A72164F" w14:textId="77777777" w:rsidR="00A13B03" w:rsidRPr="00314106" w:rsidRDefault="00A13B03" w:rsidP="00A13B03">
            <w:pPr>
              <w:rPr>
                <w:rFonts w:cs="Arial"/>
                <w:color w:val="000000"/>
              </w:rPr>
            </w:pPr>
            <w:r w:rsidRPr="00314106">
              <w:rPr>
                <w:rFonts w:cs="Arial"/>
                <w:color w:val="000000"/>
              </w:rPr>
              <w:t>Equipment Uptime</w:t>
            </w:r>
          </w:p>
        </w:tc>
        <w:tc>
          <w:tcPr>
            <w:tcW w:w="2456" w:type="dxa"/>
            <w:tcBorders>
              <w:top w:val="single" w:sz="8" w:space="0" w:color="auto"/>
            </w:tcBorders>
            <w:tcMar>
              <w:top w:w="15" w:type="dxa"/>
              <w:left w:w="15" w:type="dxa"/>
              <w:bottom w:w="0" w:type="dxa"/>
              <w:right w:w="15" w:type="dxa"/>
            </w:tcMar>
            <w:vAlign w:val="center"/>
          </w:tcPr>
          <w:p w14:paraId="55CE9B6F" w14:textId="77777777" w:rsidR="00A13B03" w:rsidRPr="00314106" w:rsidRDefault="00A13B03" w:rsidP="00A13B03">
            <w:pPr>
              <w:rPr>
                <w:rFonts w:cs="Arial"/>
              </w:rPr>
            </w:pPr>
            <w:r w:rsidRPr="00314106">
              <w:rPr>
                <w:rFonts w:cs="Arial"/>
              </w:rPr>
              <w:t>Percentage of hours Service Contractor Equipment working properly during Business Hours</w:t>
            </w:r>
          </w:p>
        </w:tc>
        <w:tc>
          <w:tcPr>
            <w:tcW w:w="2143" w:type="dxa"/>
            <w:tcBorders>
              <w:top w:val="single" w:sz="8" w:space="0" w:color="auto"/>
            </w:tcBorders>
            <w:vAlign w:val="center"/>
          </w:tcPr>
          <w:p w14:paraId="722DC248" w14:textId="77777777" w:rsidR="00A13B03" w:rsidRPr="00314106" w:rsidRDefault="00A13B03" w:rsidP="00A13B03">
            <w:pPr>
              <w:rPr>
                <w:rFonts w:cs="Arial"/>
                <w:color w:val="000000"/>
              </w:rPr>
            </w:pPr>
            <w:r w:rsidRPr="00314106">
              <w:rPr>
                <w:rFonts w:cs="Arial"/>
                <w:color w:val="000000"/>
              </w:rPr>
              <w:t>Uptime of all Service Contractor Equipment</w:t>
            </w:r>
          </w:p>
        </w:tc>
        <w:tc>
          <w:tcPr>
            <w:tcW w:w="1620" w:type="dxa"/>
            <w:tcBorders>
              <w:top w:val="single" w:sz="8" w:space="0" w:color="auto"/>
            </w:tcBorders>
            <w:vAlign w:val="center"/>
          </w:tcPr>
          <w:p w14:paraId="60833B4A" w14:textId="77777777" w:rsidR="00A13B03" w:rsidRPr="00314106" w:rsidRDefault="00A13B03" w:rsidP="00A13B03">
            <w:pPr>
              <w:rPr>
                <w:rFonts w:cs="Arial"/>
                <w:color w:val="000000"/>
              </w:rPr>
            </w:pPr>
            <w:r w:rsidRPr="00314106">
              <w:rPr>
                <w:rFonts w:cs="Arial"/>
                <w:color w:val="000000"/>
              </w:rPr>
              <w:t>Monthly Uptime</w:t>
            </w:r>
          </w:p>
        </w:tc>
        <w:tc>
          <w:tcPr>
            <w:tcW w:w="1320" w:type="dxa"/>
            <w:tcBorders>
              <w:top w:val="single" w:sz="8" w:space="0" w:color="auto"/>
            </w:tcBorders>
            <w:tcMar>
              <w:top w:w="15" w:type="dxa"/>
              <w:left w:w="15" w:type="dxa"/>
              <w:bottom w:w="0" w:type="dxa"/>
              <w:right w:w="15" w:type="dxa"/>
            </w:tcMar>
            <w:vAlign w:val="center"/>
          </w:tcPr>
          <w:p w14:paraId="25867EE5" w14:textId="77777777" w:rsidR="00A13B03" w:rsidRPr="00314106" w:rsidRDefault="00A13B03" w:rsidP="00A13B03">
            <w:pPr>
              <w:jc w:val="center"/>
              <w:rPr>
                <w:rFonts w:cs="Arial"/>
              </w:rPr>
            </w:pPr>
            <w:r w:rsidRPr="00314106">
              <w:rPr>
                <w:rFonts w:cs="Arial"/>
              </w:rPr>
              <w:t>95%</w:t>
            </w:r>
          </w:p>
        </w:tc>
      </w:tr>
      <w:tr w:rsidR="00A13B03" w:rsidRPr="00314106" w14:paraId="4ABF88A2" w14:textId="77777777" w:rsidTr="00A13B03">
        <w:trPr>
          <w:trHeight w:val="608"/>
        </w:trPr>
        <w:tc>
          <w:tcPr>
            <w:tcW w:w="2053" w:type="dxa"/>
            <w:tcMar>
              <w:top w:w="15" w:type="dxa"/>
              <w:left w:w="15" w:type="dxa"/>
              <w:bottom w:w="0" w:type="dxa"/>
              <w:right w:w="15" w:type="dxa"/>
            </w:tcMar>
            <w:vAlign w:val="center"/>
          </w:tcPr>
          <w:p w14:paraId="3B745CA5" w14:textId="77777777" w:rsidR="00A13B03" w:rsidRPr="00314106" w:rsidRDefault="00A13B03" w:rsidP="00A13B03">
            <w:pPr>
              <w:rPr>
                <w:rFonts w:cs="Arial"/>
                <w:color w:val="000000"/>
              </w:rPr>
            </w:pPr>
            <w:r w:rsidRPr="00314106">
              <w:rPr>
                <w:rFonts w:cs="Arial"/>
                <w:color w:val="000000"/>
              </w:rPr>
              <w:t>Break Fix Service Contractor Service Desk Response</w:t>
            </w:r>
          </w:p>
        </w:tc>
        <w:tc>
          <w:tcPr>
            <w:tcW w:w="2464" w:type="dxa"/>
            <w:gridSpan w:val="2"/>
            <w:tcMar>
              <w:top w:w="15" w:type="dxa"/>
              <w:left w:w="15" w:type="dxa"/>
              <w:bottom w:w="0" w:type="dxa"/>
              <w:right w:w="15" w:type="dxa"/>
            </w:tcMar>
            <w:vAlign w:val="center"/>
          </w:tcPr>
          <w:p w14:paraId="7A12F690" w14:textId="77777777" w:rsidR="00A13B03" w:rsidRPr="00314106" w:rsidRDefault="00A13B03" w:rsidP="00A13B03">
            <w:pPr>
              <w:rPr>
                <w:rFonts w:cs="Arial"/>
              </w:rPr>
            </w:pPr>
            <w:r w:rsidRPr="00314106">
              <w:rPr>
                <w:rFonts w:cs="Arial"/>
              </w:rPr>
              <w:t xml:space="preserve">Business Hours </w:t>
            </w:r>
          </w:p>
        </w:tc>
        <w:tc>
          <w:tcPr>
            <w:tcW w:w="2143" w:type="dxa"/>
            <w:vAlign w:val="center"/>
          </w:tcPr>
          <w:p w14:paraId="4489DD3C" w14:textId="77777777" w:rsidR="00A13B03" w:rsidRPr="00314106" w:rsidRDefault="00A13B03" w:rsidP="00A13B03">
            <w:pPr>
              <w:rPr>
                <w:rFonts w:cs="Arial"/>
                <w:color w:val="000000"/>
              </w:rPr>
            </w:pPr>
            <w:r w:rsidRPr="00314106">
              <w:rPr>
                <w:rFonts w:cs="Arial"/>
                <w:color w:val="000000"/>
              </w:rPr>
              <w:t>Service Contractor Service Desk Response to Break Fix Service Incidents within the SLA</w:t>
            </w:r>
          </w:p>
        </w:tc>
        <w:tc>
          <w:tcPr>
            <w:tcW w:w="1620" w:type="dxa"/>
            <w:vAlign w:val="center"/>
          </w:tcPr>
          <w:p w14:paraId="77F9286D" w14:textId="77777777" w:rsidR="00A13B03" w:rsidRPr="00314106" w:rsidRDefault="00A13B03" w:rsidP="00A13B03">
            <w:pPr>
              <w:rPr>
                <w:rFonts w:cs="Arial"/>
                <w:color w:val="000000"/>
              </w:rPr>
            </w:pPr>
            <w:r w:rsidRPr="00314106">
              <w:rPr>
                <w:rFonts w:cs="Arial"/>
                <w:color w:val="000000"/>
              </w:rPr>
              <w:t>4 Business Hours</w:t>
            </w:r>
          </w:p>
        </w:tc>
        <w:tc>
          <w:tcPr>
            <w:tcW w:w="1320" w:type="dxa"/>
            <w:tcMar>
              <w:top w:w="15" w:type="dxa"/>
              <w:left w:w="15" w:type="dxa"/>
              <w:bottom w:w="0" w:type="dxa"/>
              <w:right w:w="15" w:type="dxa"/>
            </w:tcMar>
            <w:vAlign w:val="center"/>
          </w:tcPr>
          <w:p w14:paraId="2C90D170" w14:textId="77777777" w:rsidR="00A13B03" w:rsidRPr="00314106" w:rsidRDefault="00A13B03" w:rsidP="00A13B03">
            <w:pPr>
              <w:jc w:val="center"/>
              <w:rPr>
                <w:rFonts w:cs="Arial"/>
              </w:rPr>
            </w:pPr>
            <w:r w:rsidRPr="00314106">
              <w:rPr>
                <w:rFonts w:cs="Arial"/>
              </w:rPr>
              <w:t>95%</w:t>
            </w:r>
          </w:p>
        </w:tc>
      </w:tr>
      <w:tr w:rsidR="00A13B03" w:rsidRPr="00314106" w14:paraId="06D3AE39" w14:textId="77777777" w:rsidTr="00A13B03">
        <w:trPr>
          <w:trHeight w:val="608"/>
        </w:trPr>
        <w:tc>
          <w:tcPr>
            <w:tcW w:w="2053" w:type="dxa"/>
            <w:tcMar>
              <w:top w:w="15" w:type="dxa"/>
              <w:left w:w="15" w:type="dxa"/>
              <w:bottom w:w="0" w:type="dxa"/>
              <w:right w:w="15" w:type="dxa"/>
            </w:tcMar>
            <w:vAlign w:val="center"/>
          </w:tcPr>
          <w:p w14:paraId="30E98B9D" w14:textId="77777777" w:rsidR="00A13B03" w:rsidRPr="00314106" w:rsidRDefault="00A13B03" w:rsidP="00A13B03">
            <w:pPr>
              <w:rPr>
                <w:rFonts w:cs="Arial"/>
                <w:color w:val="000000"/>
              </w:rPr>
            </w:pPr>
            <w:r w:rsidRPr="00314106">
              <w:rPr>
                <w:rFonts w:cs="Arial"/>
                <w:color w:val="000000"/>
              </w:rPr>
              <w:t>Break Fix Resolution -</w:t>
            </w:r>
            <w:r w:rsidRPr="00314106">
              <w:rPr>
                <w:rFonts w:cs="Arial"/>
              </w:rPr>
              <w:t xml:space="preserve"> </w:t>
            </w:r>
            <w:r w:rsidRPr="00314106">
              <w:rPr>
                <w:rFonts w:cs="Arial"/>
                <w:color w:val="000000"/>
              </w:rPr>
              <w:t>Service Contractor Floor Console Equipment</w:t>
            </w:r>
          </w:p>
        </w:tc>
        <w:tc>
          <w:tcPr>
            <w:tcW w:w="2464" w:type="dxa"/>
            <w:gridSpan w:val="2"/>
            <w:tcMar>
              <w:top w:w="15" w:type="dxa"/>
              <w:left w:w="15" w:type="dxa"/>
              <w:bottom w:w="0" w:type="dxa"/>
              <w:right w:w="15" w:type="dxa"/>
            </w:tcMar>
            <w:vAlign w:val="center"/>
          </w:tcPr>
          <w:p w14:paraId="0A9DDAEF" w14:textId="77777777" w:rsidR="00A13B03" w:rsidRPr="00314106" w:rsidRDefault="00A13B03" w:rsidP="00A13B03">
            <w:pPr>
              <w:rPr>
                <w:rFonts w:cs="Arial"/>
              </w:rPr>
            </w:pPr>
            <w:r w:rsidRPr="00314106">
              <w:rPr>
                <w:rFonts w:cs="Arial"/>
              </w:rPr>
              <w:t xml:space="preserve">Business Hours </w:t>
            </w:r>
          </w:p>
        </w:tc>
        <w:tc>
          <w:tcPr>
            <w:tcW w:w="2143" w:type="dxa"/>
            <w:vAlign w:val="center"/>
          </w:tcPr>
          <w:p w14:paraId="64E4AE95" w14:textId="77777777" w:rsidR="00A13B03" w:rsidRPr="00314106" w:rsidRDefault="00A13B03" w:rsidP="00A13B03">
            <w:pPr>
              <w:rPr>
                <w:rFonts w:cs="Arial"/>
                <w:color w:val="000000"/>
              </w:rPr>
            </w:pPr>
            <w:r w:rsidRPr="00314106">
              <w:rPr>
                <w:rFonts w:cs="Arial"/>
                <w:color w:val="000000"/>
              </w:rPr>
              <w:t>Resolution of Break Fix Service Incidents within the SLA</w:t>
            </w:r>
          </w:p>
        </w:tc>
        <w:tc>
          <w:tcPr>
            <w:tcW w:w="1620" w:type="dxa"/>
            <w:vAlign w:val="center"/>
          </w:tcPr>
          <w:p w14:paraId="340A66F7" w14:textId="77777777" w:rsidR="00A13B03" w:rsidRPr="00314106" w:rsidRDefault="00A13B03" w:rsidP="00A13B03">
            <w:pPr>
              <w:rPr>
                <w:rFonts w:cs="Arial"/>
                <w:color w:val="000000"/>
              </w:rPr>
            </w:pPr>
            <w:r w:rsidRPr="00314106">
              <w:rPr>
                <w:rFonts w:cs="Arial"/>
                <w:color w:val="000000"/>
              </w:rPr>
              <w:t>Second Business Day</w:t>
            </w:r>
          </w:p>
        </w:tc>
        <w:tc>
          <w:tcPr>
            <w:tcW w:w="1320" w:type="dxa"/>
            <w:tcMar>
              <w:top w:w="15" w:type="dxa"/>
              <w:left w:w="15" w:type="dxa"/>
              <w:bottom w:w="0" w:type="dxa"/>
              <w:right w:w="15" w:type="dxa"/>
            </w:tcMar>
            <w:vAlign w:val="center"/>
          </w:tcPr>
          <w:p w14:paraId="0E1CED99" w14:textId="77777777" w:rsidR="00A13B03" w:rsidRPr="00314106" w:rsidRDefault="00A13B03" w:rsidP="00A13B03">
            <w:pPr>
              <w:jc w:val="center"/>
              <w:rPr>
                <w:rFonts w:cs="Arial"/>
              </w:rPr>
            </w:pPr>
            <w:r w:rsidRPr="00314106">
              <w:rPr>
                <w:rFonts w:cs="Arial"/>
              </w:rPr>
              <w:t>95%</w:t>
            </w:r>
          </w:p>
        </w:tc>
      </w:tr>
      <w:tr w:rsidR="00A13B03" w:rsidRPr="00490282" w14:paraId="4319C7D1" w14:textId="77777777" w:rsidTr="00A13B03">
        <w:trPr>
          <w:trHeight w:val="608"/>
        </w:trPr>
        <w:tc>
          <w:tcPr>
            <w:tcW w:w="2061" w:type="dxa"/>
            <w:gridSpan w:val="2"/>
            <w:tcMar>
              <w:top w:w="15" w:type="dxa"/>
              <w:left w:w="15" w:type="dxa"/>
              <w:bottom w:w="0" w:type="dxa"/>
              <w:right w:w="15" w:type="dxa"/>
            </w:tcMar>
            <w:vAlign w:val="center"/>
          </w:tcPr>
          <w:p w14:paraId="01CF778F" w14:textId="77777777" w:rsidR="00A13B03" w:rsidRPr="00314106" w:rsidRDefault="00A13B03" w:rsidP="00A13B03">
            <w:pPr>
              <w:rPr>
                <w:rFonts w:cs="Arial"/>
                <w:color w:val="000000"/>
              </w:rPr>
            </w:pPr>
            <w:r w:rsidRPr="00314106">
              <w:rPr>
                <w:rFonts w:cs="Arial"/>
                <w:color w:val="000000"/>
              </w:rPr>
              <w:t>Break Fix Resolution -</w:t>
            </w:r>
            <w:r w:rsidRPr="00314106">
              <w:rPr>
                <w:rFonts w:cs="Arial"/>
              </w:rPr>
              <w:t xml:space="preserve"> </w:t>
            </w:r>
            <w:r w:rsidRPr="00314106">
              <w:rPr>
                <w:rFonts w:cs="Arial"/>
                <w:color w:val="000000"/>
              </w:rPr>
              <w:t xml:space="preserve">Service Contractor Desktop MFD and Service Contractor Printer Equipment </w:t>
            </w:r>
          </w:p>
        </w:tc>
        <w:tc>
          <w:tcPr>
            <w:tcW w:w="2456" w:type="dxa"/>
            <w:tcMar>
              <w:top w:w="15" w:type="dxa"/>
              <w:left w:w="15" w:type="dxa"/>
              <w:bottom w:w="0" w:type="dxa"/>
              <w:right w:w="15" w:type="dxa"/>
            </w:tcMar>
            <w:vAlign w:val="center"/>
          </w:tcPr>
          <w:p w14:paraId="0F2A5AEE" w14:textId="77777777" w:rsidR="00A13B03" w:rsidRPr="00314106" w:rsidRDefault="00A13B03" w:rsidP="00A13B03">
            <w:pPr>
              <w:rPr>
                <w:rFonts w:cs="Arial"/>
              </w:rPr>
            </w:pPr>
            <w:r w:rsidRPr="00314106">
              <w:rPr>
                <w:rFonts w:cs="Arial"/>
              </w:rPr>
              <w:t xml:space="preserve">Business Hours </w:t>
            </w:r>
          </w:p>
        </w:tc>
        <w:tc>
          <w:tcPr>
            <w:tcW w:w="2143" w:type="dxa"/>
            <w:vAlign w:val="center"/>
          </w:tcPr>
          <w:p w14:paraId="66EF15DB" w14:textId="77777777" w:rsidR="00A13B03" w:rsidRPr="00314106" w:rsidRDefault="00A13B03" w:rsidP="00A13B03">
            <w:pPr>
              <w:rPr>
                <w:rFonts w:cs="Arial"/>
                <w:color w:val="000000"/>
              </w:rPr>
            </w:pPr>
            <w:r w:rsidRPr="00314106">
              <w:rPr>
                <w:rFonts w:cs="Arial"/>
                <w:color w:val="000000"/>
              </w:rPr>
              <w:t>Resolution of Break Fix Service Incidents within the SLA</w:t>
            </w:r>
          </w:p>
        </w:tc>
        <w:tc>
          <w:tcPr>
            <w:tcW w:w="1620" w:type="dxa"/>
            <w:vAlign w:val="center"/>
          </w:tcPr>
          <w:p w14:paraId="7D2668A4" w14:textId="77777777" w:rsidR="00A13B03" w:rsidRPr="00314106" w:rsidRDefault="00A13B03" w:rsidP="00A13B03">
            <w:pPr>
              <w:rPr>
                <w:rFonts w:cs="Arial"/>
                <w:color w:val="000000"/>
              </w:rPr>
            </w:pPr>
            <w:r w:rsidRPr="00314106">
              <w:rPr>
                <w:rFonts w:cs="Arial"/>
                <w:color w:val="000000"/>
              </w:rPr>
              <w:t>Second Business Day</w:t>
            </w:r>
          </w:p>
        </w:tc>
        <w:tc>
          <w:tcPr>
            <w:tcW w:w="1320" w:type="dxa"/>
            <w:tcMar>
              <w:top w:w="15" w:type="dxa"/>
              <w:left w:w="15" w:type="dxa"/>
              <w:bottom w:w="0" w:type="dxa"/>
              <w:right w:w="15" w:type="dxa"/>
            </w:tcMar>
            <w:vAlign w:val="center"/>
          </w:tcPr>
          <w:p w14:paraId="458965F8" w14:textId="77777777" w:rsidR="00A13B03" w:rsidRPr="00314106" w:rsidRDefault="00A13B03" w:rsidP="00A13B03">
            <w:pPr>
              <w:jc w:val="center"/>
              <w:rPr>
                <w:rFonts w:cs="Arial"/>
              </w:rPr>
            </w:pPr>
            <w:r w:rsidRPr="00314106">
              <w:rPr>
                <w:rFonts w:cs="Arial"/>
              </w:rPr>
              <w:t>90%</w:t>
            </w:r>
          </w:p>
        </w:tc>
      </w:tr>
    </w:tbl>
    <w:p w14:paraId="4F1365E8" w14:textId="77777777" w:rsidR="00A13B03" w:rsidRPr="00314106" w:rsidRDefault="00A13B03" w:rsidP="00A13B03"/>
    <w:p w14:paraId="36394BF9" w14:textId="77777777" w:rsidR="00A13B03" w:rsidRPr="00535831" w:rsidRDefault="00A13B03" w:rsidP="00A13B03">
      <w:pPr>
        <w:pStyle w:val="Heading3"/>
        <w:numPr>
          <w:ilvl w:val="2"/>
          <w:numId w:val="58"/>
        </w:numPr>
        <w:spacing w:after="100" w:afterAutospacing="1" w:line="276" w:lineRule="auto"/>
        <w:rPr>
          <w:rFonts w:ascii="Times New Roman" w:hAnsi="Times New Roman"/>
          <w:sz w:val="22"/>
          <w:szCs w:val="22"/>
        </w:rPr>
      </w:pPr>
      <w:r w:rsidRPr="00535831">
        <w:rPr>
          <w:rFonts w:ascii="Times New Roman" w:hAnsi="Times New Roman"/>
          <w:sz w:val="22"/>
          <w:szCs w:val="22"/>
        </w:rPr>
        <w:t>SLA Measurement</w:t>
      </w:r>
    </w:p>
    <w:p w14:paraId="4F246F5D" w14:textId="77777777" w:rsidR="00A13B03" w:rsidRPr="0070501F" w:rsidRDefault="00A13B03" w:rsidP="00A13B03">
      <w:pPr>
        <w:rPr>
          <w:sz w:val="22"/>
          <w:szCs w:val="22"/>
        </w:rPr>
      </w:pPr>
      <w:r w:rsidRPr="00535831">
        <w:rPr>
          <w:sz w:val="22"/>
          <w:szCs w:val="22"/>
        </w:rPr>
        <w:t>The performance measurement for each SLA will be the aggregate of all Break Fix Service Incidents for that given SLA shown in the table above.  Each activity falling in the Service Level Objective category will be measured to determine if it has met the SLA target or not.  The total number of missed Break Fix Service Incidents will be subtracted from the total number of Break Fix Service Incidents, and that result will then be divided by the total number of Break Fix Service Incidents.  The result will be expressed as a percentage.</w:t>
      </w:r>
    </w:p>
    <w:tbl>
      <w:tblPr>
        <w:tblpPr w:leftFromText="180" w:rightFromText="180" w:vertAnchor="text" w:horzAnchor="margin" w:tblpY="539"/>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8" w:type="dxa"/>
          <w:left w:w="115" w:type="dxa"/>
          <w:bottom w:w="58" w:type="dxa"/>
          <w:right w:w="115" w:type="dxa"/>
        </w:tblCellMar>
        <w:tblLook w:val="01E0" w:firstRow="1" w:lastRow="1" w:firstColumn="1" w:lastColumn="1" w:noHBand="0" w:noVBand="0"/>
      </w:tblPr>
      <w:tblGrid>
        <w:gridCol w:w="1980"/>
        <w:gridCol w:w="8234"/>
      </w:tblGrid>
      <w:tr w:rsidR="00A13B03" w:rsidRPr="00EE4BC6" w14:paraId="4B23D6B0" w14:textId="77777777" w:rsidTr="00A13B03">
        <w:trPr>
          <w:trHeight w:val="146"/>
        </w:trPr>
        <w:tc>
          <w:tcPr>
            <w:tcW w:w="10454" w:type="dxa"/>
            <w:gridSpan w:val="2"/>
            <w:shd w:val="clear" w:color="auto" w:fill="2F5496"/>
          </w:tcPr>
          <w:p w14:paraId="43D12FCE" w14:textId="77777777" w:rsidR="00A13B03" w:rsidRPr="00EE4BC6" w:rsidRDefault="00A13B03" w:rsidP="00A13B03">
            <w:pPr>
              <w:pStyle w:val="XeroxTableHeadBG"/>
              <w:framePr w:hSpace="0" w:wrap="auto" w:vAnchor="margin" w:hAnchor="text" w:yAlign="inline"/>
            </w:pPr>
            <w:r w:rsidRPr="00EE4BC6">
              <w:t>Equipment Uptime</w:t>
            </w:r>
          </w:p>
        </w:tc>
      </w:tr>
      <w:tr w:rsidR="00A13B03" w:rsidRPr="00EE4BC6" w14:paraId="25686BCA" w14:textId="77777777" w:rsidTr="00A13B03">
        <w:trPr>
          <w:trHeight w:val="942"/>
        </w:trPr>
        <w:tc>
          <w:tcPr>
            <w:tcW w:w="2023" w:type="dxa"/>
          </w:tcPr>
          <w:p w14:paraId="38F00A82" w14:textId="77777777" w:rsidR="00A13B03" w:rsidRPr="00EE4BC6" w:rsidRDefault="00A13B03" w:rsidP="00A13B03">
            <w:pPr>
              <w:rPr>
                <w:rFonts w:cs="Arial"/>
                <w:b/>
              </w:rPr>
            </w:pPr>
            <w:r w:rsidRPr="00EE4BC6">
              <w:rPr>
                <w:rFonts w:cs="Arial"/>
                <w:b/>
              </w:rPr>
              <w:t>SLA Definition</w:t>
            </w:r>
          </w:p>
        </w:tc>
        <w:tc>
          <w:tcPr>
            <w:tcW w:w="8431" w:type="dxa"/>
          </w:tcPr>
          <w:p w14:paraId="6BCFFEA2" w14:textId="77777777" w:rsidR="00A13B03" w:rsidRPr="00EE4BC6" w:rsidRDefault="00A13B03" w:rsidP="00A13B03">
            <w:pPr>
              <w:rPr>
                <w:rFonts w:cs="Arial"/>
                <w:lang w:val="en-GB"/>
              </w:rPr>
            </w:pPr>
            <w:r w:rsidRPr="00EE4BC6">
              <w:rPr>
                <w:rFonts w:cs="Arial"/>
                <w:lang w:val="en-GB"/>
              </w:rPr>
              <w:t xml:space="preserve">A measurement of the percentage of time the Equipment is available for use within </w:t>
            </w:r>
            <w:r w:rsidRPr="00EE4BC6">
              <w:rPr>
                <w:rFonts w:cs="Arial"/>
              </w:rPr>
              <w:t>Business Hours</w:t>
            </w:r>
            <w:r w:rsidRPr="00EE4BC6">
              <w:rPr>
                <w:rFonts w:cs="Arial"/>
                <w:lang w:val="en-GB"/>
              </w:rPr>
              <w:t>.  Equipment</w:t>
            </w:r>
            <w:r w:rsidRPr="00EE4BC6">
              <w:rPr>
                <w:rFonts w:cs="Arial"/>
              </w:rPr>
              <w:t xml:space="preserve"> is available when its primary Capabilities (including print, copy, scan, and/or fax) are usable by the Manager.  Equipment Uptime times apply to Equipment-related Break Fix Service Incidents only.</w:t>
            </w:r>
          </w:p>
        </w:tc>
      </w:tr>
      <w:tr w:rsidR="00A13B03" w:rsidRPr="00EE4BC6" w14:paraId="3886E17F" w14:textId="77777777" w:rsidTr="00A13B03">
        <w:trPr>
          <w:trHeight w:val="146"/>
        </w:trPr>
        <w:tc>
          <w:tcPr>
            <w:tcW w:w="2023" w:type="dxa"/>
          </w:tcPr>
          <w:p w14:paraId="31FBDD41" w14:textId="77777777" w:rsidR="00A13B03" w:rsidRPr="00EE4BC6" w:rsidRDefault="00A13B03" w:rsidP="00A13B03">
            <w:pPr>
              <w:rPr>
                <w:rFonts w:cs="Arial"/>
                <w:b/>
              </w:rPr>
            </w:pPr>
            <w:r w:rsidRPr="00EE4BC6">
              <w:rPr>
                <w:rFonts w:cs="Arial"/>
                <w:b/>
              </w:rPr>
              <w:t>Measurement Basis</w:t>
            </w:r>
          </w:p>
        </w:tc>
        <w:tc>
          <w:tcPr>
            <w:tcW w:w="8431" w:type="dxa"/>
          </w:tcPr>
          <w:p w14:paraId="2663DB49" w14:textId="77777777" w:rsidR="00A13B03" w:rsidRPr="00EE4BC6" w:rsidRDefault="00A13B03" w:rsidP="00A13B03">
            <w:pPr>
              <w:rPr>
                <w:rFonts w:cs="Arial"/>
              </w:rPr>
            </w:pPr>
            <w:bookmarkStart w:id="298" w:name="_Toc163702318"/>
            <w:bookmarkStart w:id="299" w:name="_Toc163829451"/>
            <w:r w:rsidRPr="00EE4BC6">
              <w:rPr>
                <w:rFonts w:cs="Arial"/>
              </w:rPr>
              <w:t xml:space="preserve">Basis:  Availability of Equipment in a given three (3) month rolling </w:t>
            </w:r>
            <w:bookmarkEnd w:id="298"/>
            <w:bookmarkEnd w:id="299"/>
            <w:r w:rsidRPr="00EE4BC6">
              <w:rPr>
                <w:rFonts w:cs="Arial"/>
              </w:rPr>
              <w:t xml:space="preserve">period.  </w:t>
            </w:r>
          </w:p>
          <w:p w14:paraId="5FE03CBC" w14:textId="77777777" w:rsidR="00A13B03" w:rsidRPr="00EE4BC6" w:rsidRDefault="00A13B03" w:rsidP="00A13B03">
            <w:pPr>
              <w:rPr>
                <w:rFonts w:cs="Arial"/>
              </w:rPr>
            </w:pPr>
            <w:r w:rsidRPr="00EE4BC6">
              <w:rPr>
                <w:rFonts w:cs="Arial"/>
              </w:rPr>
              <w:t>For Network-Attached Equipment, availability will be measured by Service Contractor using a combination of the Service Contractor’s software and tools, and outage reports.  For non-Network-Attached Equipment, availability will be measured by Service Contractor using Break Fix Service Incidents and outage reports only.</w:t>
            </w:r>
          </w:p>
        </w:tc>
      </w:tr>
      <w:tr w:rsidR="00A13B03" w:rsidRPr="00EE4BC6" w14:paraId="652BC73A" w14:textId="77777777" w:rsidTr="00A13B03">
        <w:trPr>
          <w:trHeight w:val="146"/>
        </w:trPr>
        <w:tc>
          <w:tcPr>
            <w:tcW w:w="2023" w:type="dxa"/>
          </w:tcPr>
          <w:p w14:paraId="29859FE0" w14:textId="77777777" w:rsidR="00A13B03" w:rsidRPr="00EE4BC6" w:rsidRDefault="00A13B03" w:rsidP="00A13B03">
            <w:pPr>
              <w:rPr>
                <w:rFonts w:cs="Arial"/>
                <w:b/>
              </w:rPr>
            </w:pPr>
            <w:r w:rsidRPr="00EE4BC6">
              <w:rPr>
                <w:rFonts w:cs="Arial"/>
                <w:b/>
              </w:rPr>
              <w:t>Measurement Computation</w:t>
            </w:r>
          </w:p>
        </w:tc>
        <w:tc>
          <w:tcPr>
            <w:tcW w:w="8431" w:type="dxa"/>
          </w:tcPr>
          <w:p w14:paraId="06532CF2" w14:textId="77777777" w:rsidR="00A13B03" w:rsidRPr="00EE4BC6" w:rsidRDefault="00A13B03" w:rsidP="00A13B03">
            <w:pPr>
              <w:rPr>
                <w:rFonts w:cs="Arial"/>
              </w:rPr>
            </w:pPr>
            <w:bookmarkStart w:id="300" w:name="_Toc163702319"/>
            <w:bookmarkStart w:id="301" w:name="_Toc163829452"/>
            <w:r w:rsidRPr="00EE4BC6">
              <w:rPr>
                <w:rFonts w:cs="Arial"/>
              </w:rPr>
              <w:t>Equipment Uptime% = Total Business Hours available in a calendar month minus Unplanned Outage Hours (as defined below) divided by Total Business Hours (as defined below) available in a three (3) month rolling period.</w:t>
            </w:r>
            <w:bookmarkEnd w:id="300"/>
            <w:bookmarkEnd w:id="301"/>
            <w:r w:rsidRPr="00EE4BC6">
              <w:rPr>
                <w:rFonts w:cs="Arial"/>
              </w:rPr>
              <w:br/>
            </w:r>
            <w:r w:rsidRPr="00EE4BC6">
              <w:rPr>
                <w:rFonts w:cs="Arial"/>
              </w:rPr>
              <w:br/>
              <w:t>Total Business Hours available within a calendar month equal the total number of units of Equipment (as recorded in the Service Contractor’s software and tools) times the number of Business Hours in the calendar month minus any time for planned outages required for preventive maintenance</w:t>
            </w:r>
          </w:p>
          <w:p w14:paraId="3FEFE7DA" w14:textId="77777777" w:rsidR="00A13B03" w:rsidRPr="00EE4BC6" w:rsidRDefault="00A13B03" w:rsidP="00A13B03">
            <w:pPr>
              <w:rPr>
                <w:rFonts w:cs="Arial"/>
              </w:rPr>
            </w:pPr>
            <w:r w:rsidRPr="00EE4BC6">
              <w:rPr>
                <w:rFonts w:cs="Arial"/>
              </w:rPr>
              <w:t xml:space="preserve">Unplanned Outage Hours equals the time when a piece of Equipment is unavailable to use because it has failed, or a Supply is required, and none exists at the point-of-use.  </w:t>
            </w:r>
          </w:p>
          <w:p w14:paraId="719E68EA" w14:textId="77777777" w:rsidR="00A13B03" w:rsidRPr="00EE4BC6" w:rsidRDefault="00A13B03" w:rsidP="00A13B03">
            <w:pPr>
              <w:rPr>
                <w:rFonts w:cs="Arial"/>
              </w:rPr>
            </w:pPr>
            <w:r w:rsidRPr="00EE4BC6">
              <w:rPr>
                <w:rFonts w:cs="Arial"/>
              </w:rPr>
              <w:t xml:space="preserve">Unplanned outages not included in the computation include but may not be limited </w:t>
            </w:r>
            <w:proofErr w:type="gramStart"/>
            <w:r w:rsidRPr="00EE4BC6">
              <w:rPr>
                <w:rFonts w:cs="Arial"/>
              </w:rPr>
              <w:t>to:</w:t>
            </w:r>
            <w:proofErr w:type="gramEnd"/>
            <w:r w:rsidRPr="00EE4BC6">
              <w:rPr>
                <w:rFonts w:cs="Arial"/>
              </w:rPr>
              <w:t xml:space="preserve"> </w:t>
            </w:r>
            <w:bookmarkStart w:id="302" w:name="_Toc163702320"/>
            <w:bookmarkStart w:id="303" w:name="_Toc163829453"/>
            <w:r w:rsidRPr="00EE4BC6">
              <w:rPr>
                <w:rFonts w:cs="Arial"/>
              </w:rPr>
              <w:t>power failure, network failure, virus or other Manager limitation, fire/flood/disaster or other Force Majeure event, misuse, abuse, or Manager Caused Failure - e.g., moving the machine, or Manager Software issues.</w:t>
            </w:r>
            <w:bookmarkEnd w:id="302"/>
            <w:bookmarkEnd w:id="303"/>
          </w:p>
        </w:tc>
      </w:tr>
      <w:tr w:rsidR="00A13B03" w:rsidRPr="00EE4BC6" w14:paraId="5FE89062" w14:textId="77777777" w:rsidTr="00A13B03">
        <w:trPr>
          <w:trHeight w:val="146"/>
        </w:trPr>
        <w:tc>
          <w:tcPr>
            <w:tcW w:w="10454" w:type="dxa"/>
            <w:gridSpan w:val="2"/>
            <w:shd w:val="clear" w:color="auto" w:fill="2F5496"/>
          </w:tcPr>
          <w:p w14:paraId="5B86DD67" w14:textId="77777777" w:rsidR="00A13B03" w:rsidRPr="00EE4BC6" w:rsidRDefault="00A13B03" w:rsidP="00A13B03">
            <w:pPr>
              <w:rPr>
                <w:rFonts w:cs="Arial"/>
              </w:rPr>
            </w:pPr>
            <w:r w:rsidRPr="00FF6603">
              <w:rPr>
                <w:color w:val="FFFFFF"/>
              </w:rPr>
              <w:t>Break Fix Service Contactor Service Desk Response Time</w:t>
            </w:r>
          </w:p>
        </w:tc>
      </w:tr>
      <w:tr w:rsidR="00A13B03" w:rsidRPr="00EE4BC6" w14:paraId="39EDD1D2" w14:textId="77777777" w:rsidTr="00A13B03">
        <w:trPr>
          <w:trHeight w:val="146"/>
        </w:trPr>
        <w:tc>
          <w:tcPr>
            <w:tcW w:w="2023" w:type="dxa"/>
          </w:tcPr>
          <w:p w14:paraId="77F7E2E1" w14:textId="77777777" w:rsidR="00A13B03" w:rsidRPr="00EE4BC6" w:rsidRDefault="00A13B03" w:rsidP="00A13B03">
            <w:pPr>
              <w:rPr>
                <w:rFonts w:cs="Arial"/>
                <w:b/>
              </w:rPr>
            </w:pPr>
            <w:r w:rsidRPr="00EE4BC6">
              <w:rPr>
                <w:rFonts w:cs="Arial"/>
                <w:b/>
              </w:rPr>
              <w:t>SLA Definition</w:t>
            </w:r>
          </w:p>
        </w:tc>
        <w:tc>
          <w:tcPr>
            <w:tcW w:w="8431" w:type="dxa"/>
          </w:tcPr>
          <w:p w14:paraId="7BC7C56D" w14:textId="77777777" w:rsidR="00A13B03" w:rsidRPr="00EE4BC6" w:rsidRDefault="00A13B03" w:rsidP="00A13B03">
            <w:pPr>
              <w:rPr>
                <w:rFonts w:cs="Arial"/>
              </w:rPr>
            </w:pPr>
            <w:r w:rsidRPr="00EE4BC6">
              <w:rPr>
                <w:rFonts w:cs="Arial"/>
              </w:rPr>
              <w:t xml:space="preserve">The duration (in Business Hours) required to initiate and triage a Break Fix Service Incident by the Service Contractor Service Desk.  Response time is measured from the time Service Contractor is notified of the issue (either electronically or verbally) to the time the Service Contractor Services Desk begins the triage and resolution process. </w:t>
            </w:r>
            <w:r w:rsidRPr="00EE4BC6">
              <w:t xml:space="preserve"> </w:t>
            </w:r>
            <w:r w:rsidRPr="00EE4BC6">
              <w:rPr>
                <w:rFonts w:cs="Arial"/>
              </w:rPr>
              <w:t>Break Fix Service Contractor Service Desk Response times apply to reactive Break Fix Service Incidents only.</w:t>
            </w:r>
          </w:p>
        </w:tc>
      </w:tr>
      <w:tr w:rsidR="00A13B03" w:rsidRPr="00EE4BC6" w14:paraId="7DE896DE" w14:textId="77777777" w:rsidTr="00A13B03">
        <w:trPr>
          <w:trHeight w:val="146"/>
        </w:trPr>
        <w:tc>
          <w:tcPr>
            <w:tcW w:w="2023" w:type="dxa"/>
          </w:tcPr>
          <w:p w14:paraId="73973C6E" w14:textId="77777777" w:rsidR="00A13B03" w:rsidRPr="00EE4BC6" w:rsidRDefault="00A13B03" w:rsidP="00A13B03">
            <w:pPr>
              <w:rPr>
                <w:rFonts w:cs="Arial"/>
                <w:b/>
              </w:rPr>
            </w:pPr>
            <w:r w:rsidRPr="00EE4BC6">
              <w:rPr>
                <w:rFonts w:cs="Arial"/>
                <w:b/>
              </w:rPr>
              <w:t>Measurement Basis</w:t>
            </w:r>
          </w:p>
        </w:tc>
        <w:tc>
          <w:tcPr>
            <w:tcW w:w="8431" w:type="dxa"/>
          </w:tcPr>
          <w:p w14:paraId="0BF62B52" w14:textId="77777777" w:rsidR="00A13B03" w:rsidRPr="00EE4BC6" w:rsidRDefault="00A13B03" w:rsidP="00A13B03">
            <w:pPr>
              <w:rPr>
                <w:rFonts w:cs="Arial"/>
              </w:rPr>
            </w:pPr>
            <w:r w:rsidRPr="00EE4BC6">
              <w:rPr>
                <w:rFonts w:cs="Arial"/>
              </w:rPr>
              <w:t>The % of Break Fix Service Incidents responded to by the Service Contractor Service Desk within the SLA performance specification.</w:t>
            </w:r>
          </w:p>
        </w:tc>
      </w:tr>
      <w:tr w:rsidR="00A13B03" w:rsidRPr="00EE4BC6" w14:paraId="14689A13" w14:textId="77777777" w:rsidTr="00A13B03">
        <w:trPr>
          <w:trHeight w:val="1669"/>
        </w:trPr>
        <w:tc>
          <w:tcPr>
            <w:tcW w:w="2023" w:type="dxa"/>
          </w:tcPr>
          <w:p w14:paraId="5EF0B7AF" w14:textId="77777777" w:rsidR="00A13B03" w:rsidRPr="00EE4BC6" w:rsidRDefault="00A13B03" w:rsidP="00A13B03">
            <w:pPr>
              <w:rPr>
                <w:rFonts w:cs="Arial"/>
                <w:b/>
              </w:rPr>
            </w:pPr>
            <w:r w:rsidRPr="00EE4BC6">
              <w:rPr>
                <w:rFonts w:cs="Arial"/>
                <w:b/>
              </w:rPr>
              <w:t>Measurement Computation</w:t>
            </w:r>
          </w:p>
        </w:tc>
        <w:tc>
          <w:tcPr>
            <w:tcW w:w="8431" w:type="dxa"/>
          </w:tcPr>
          <w:p w14:paraId="53C3AA49" w14:textId="77777777" w:rsidR="00A13B03" w:rsidRPr="00EE4BC6" w:rsidRDefault="00A13B03" w:rsidP="00A13B03">
            <w:pPr>
              <w:rPr>
                <w:rFonts w:cs="Arial"/>
              </w:rPr>
            </w:pPr>
            <w:r w:rsidRPr="00EE4BC6">
              <w:rPr>
                <w:rFonts w:cs="Arial"/>
              </w:rPr>
              <w:t>Break Fix Service Contractor Service Desk Response Time % = Number of Break Fix Service Incidents (Reactive only) responded to by the Service Contractor Service Desk within the SLA performance specification for a given calendar month divided by the total number of Break Fix Service Incidents responded to by the Service Contractor Service Desk in that same calendar month.</w:t>
            </w:r>
            <w:r w:rsidRPr="00EE4BC6">
              <w:rPr>
                <w:rFonts w:cs="Arial"/>
              </w:rPr>
              <w:br/>
            </w:r>
            <w:r w:rsidRPr="00EE4BC6">
              <w:rPr>
                <w:rFonts w:cs="Arial"/>
              </w:rPr>
              <w:br/>
              <w:t>The measurement includes Manager requests only.  Proactive Service Incidents are not included in this calculation.</w:t>
            </w:r>
          </w:p>
        </w:tc>
      </w:tr>
      <w:tr w:rsidR="00A13B03" w:rsidRPr="00EE4BC6" w14:paraId="64845F19" w14:textId="77777777" w:rsidTr="00A13B03">
        <w:trPr>
          <w:trHeight w:val="229"/>
        </w:trPr>
        <w:tc>
          <w:tcPr>
            <w:tcW w:w="10454" w:type="dxa"/>
            <w:gridSpan w:val="2"/>
            <w:shd w:val="clear" w:color="auto" w:fill="2F5496"/>
          </w:tcPr>
          <w:p w14:paraId="0BEB7F6E" w14:textId="77777777" w:rsidR="00A13B03" w:rsidRPr="00776340" w:rsidRDefault="00A13B03" w:rsidP="00A13B03">
            <w:pPr>
              <w:pStyle w:val="XeroxTableHeadBG"/>
              <w:framePr w:hSpace="0" w:wrap="auto" w:vAnchor="margin" w:hAnchor="text" w:yAlign="inline"/>
              <w:rPr>
                <w:sz w:val="24"/>
                <w:szCs w:val="24"/>
                <w:highlight w:val="green"/>
              </w:rPr>
            </w:pPr>
            <w:r w:rsidRPr="00A64940">
              <w:t>Equipment Break Fix Resolution Time</w:t>
            </w:r>
          </w:p>
        </w:tc>
      </w:tr>
      <w:tr w:rsidR="00A13B03" w:rsidRPr="00EE4BC6" w14:paraId="53B4D992" w14:textId="77777777" w:rsidTr="00A13B03">
        <w:trPr>
          <w:trHeight w:val="1039"/>
        </w:trPr>
        <w:tc>
          <w:tcPr>
            <w:tcW w:w="2023" w:type="dxa"/>
          </w:tcPr>
          <w:p w14:paraId="45412E81" w14:textId="77777777" w:rsidR="00A13B03" w:rsidRPr="00A64940" w:rsidRDefault="00A13B03" w:rsidP="00A13B03">
            <w:pPr>
              <w:rPr>
                <w:rFonts w:cs="Arial"/>
                <w:b/>
              </w:rPr>
            </w:pPr>
            <w:r w:rsidRPr="00A64940">
              <w:rPr>
                <w:rFonts w:cs="Arial"/>
                <w:b/>
              </w:rPr>
              <w:t>SLA Definition</w:t>
            </w:r>
          </w:p>
        </w:tc>
        <w:tc>
          <w:tcPr>
            <w:tcW w:w="8431" w:type="dxa"/>
          </w:tcPr>
          <w:p w14:paraId="70A1DE55" w14:textId="77777777" w:rsidR="00A13B03" w:rsidRPr="00A64940" w:rsidRDefault="00A13B03" w:rsidP="00A13B03">
            <w:pPr>
              <w:rPr>
                <w:rFonts w:cs="Arial"/>
              </w:rPr>
            </w:pPr>
            <w:r w:rsidRPr="00A64940">
              <w:rPr>
                <w:rFonts w:cs="Arial"/>
              </w:rPr>
              <w:t xml:space="preserve">The duration (in Business Hours) required to resolve a Break Fix Service Incident on a unit of Equipment whose primary Capabilities are not available for use.  This applies to Break Fix Service Incidents received by 2:00 p.m. local time.  This is measured from the time Service Contractor is notified (either electronically or verbally) that the Equipment is unavailable for use to the time when the Equipment is returned to availability (including print, scan, copy, or fax as applicable). Break Fix Resolution times apply to Equipment-related Break Fix Service Incidents only. </w:t>
            </w:r>
            <w:r w:rsidRPr="00A64940">
              <w:rPr>
                <w:rFonts w:cs="Arial"/>
              </w:rPr>
              <w:cr/>
            </w:r>
          </w:p>
          <w:p w14:paraId="0CDB4A0F" w14:textId="77777777" w:rsidR="00A13B03" w:rsidRPr="00A64940" w:rsidRDefault="00A13B03" w:rsidP="00A13B03">
            <w:pPr>
              <w:rPr>
                <w:rFonts w:cs="Arial"/>
                <w:lang w:val="en-GB"/>
              </w:rPr>
            </w:pPr>
            <w:r w:rsidRPr="00A64940">
              <w:rPr>
                <w:rFonts w:cs="Arial"/>
              </w:rPr>
              <w:t xml:space="preserve">This SLA includes Equipment issue resolution conducted by means of a remote Service Contractor Service Desk agent.  This could be either a “Proactive” or “Reactive” Break Fix Service Incident as described in the Service Contractor Service Desk section of this SOW.  </w:t>
            </w:r>
          </w:p>
        </w:tc>
      </w:tr>
      <w:tr w:rsidR="00A13B03" w:rsidRPr="00EE4BC6" w14:paraId="26E0F8CD" w14:textId="77777777" w:rsidTr="00A13B03">
        <w:trPr>
          <w:trHeight w:val="520"/>
        </w:trPr>
        <w:tc>
          <w:tcPr>
            <w:tcW w:w="2023" w:type="dxa"/>
          </w:tcPr>
          <w:p w14:paraId="5C0B91C0" w14:textId="77777777" w:rsidR="00A13B03" w:rsidRPr="00A64940" w:rsidRDefault="00A13B03" w:rsidP="00A13B03">
            <w:pPr>
              <w:rPr>
                <w:rFonts w:cs="Arial"/>
                <w:b/>
              </w:rPr>
            </w:pPr>
            <w:r w:rsidRPr="00A64940">
              <w:rPr>
                <w:rFonts w:cs="Arial"/>
                <w:b/>
              </w:rPr>
              <w:t>Measurement Basis</w:t>
            </w:r>
          </w:p>
        </w:tc>
        <w:tc>
          <w:tcPr>
            <w:tcW w:w="8431" w:type="dxa"/>
          </w:tcPr>
          <w:p w14:paraId="42E3592D" w14:textId="77777777" w:rsidR="00A13B03" w:rsidRPr="00A64940" w:rsidRDefault="00A13B03" w:rsidP="00A13B03">
            <w:pPr>
              <w:rPr>
                <w:rFonts w:cs="Arial"/>
              </w:rPr>
            </w:pPr>
            <w:r w:rsidRPr="00A64940">
              <w:rPr>
                <w:rFonts w:cs="Arial"/>
              </w:rPr>
              <w:t>The % of Break Fix Service Incidents resolved within the performance specification.</w:t>
            </w:r>
          </w:p>
        </w:tc>
      </w:tr>
    </w:tbl>
    <w:p w14:paraId="1FB5A811" w14:textId="77777777" w:rsidR="00A13B03" w:rsidRPr="00EE4BC6" w:rsidRDefault="00A13B03" w:rsidP="00A13B03">
      <w:pPr>
        <w:pStyle w:val="Heading2"/>
        <w:spacing w:before="160" w:after="100" w:afterAutospacing="1" w:line="276" w:lineRule="auto"/>
        <w:rPr>
          <w:rFonts w:cs="Arial"/>
        </w:rPr>
      </w:pPr>
      <w:bookmarkStart w:id="304" w:name="_Toc535846320"/>
      <w:bookmarkStart w:id="305" w:name="_Toc4217574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0"/>
        <w:gridCol w:w="8234"/>
      </w:tblGrid>
      <w:tr w:rsidR="00A13B03" w:rsidRPr="00FF6603" w14:paraId="1EC6A915" w14:textId="77777777" w:rsidTr="00A13B03">
        <w:tc>
          <w:tcPr>
            <w:tcW w:w="1998" w:type="dxa"/>
            <w:shd w:val="clear" w:color="auto" w:fill="auto"/>
          </w:tcPr>
          <w:p w14:paraId="16FD549E" w14:textId="77777777" w:rsidR="00A13B03" w:rsidRPr="00FF6603" w:rsidRDefault="00A13B03" w:rsidP="00A13B03">
            <w:pPr>
              <w:pStyle w:val="Heading2"/>
              <w:spacing w:before="160" w:after="100" w:afterAutospacing="1" w:line="276" w:lineRule="auto"/>
              <w:rPr>
                <w:rFonts w:ascii="Times New Roman" w:eastAsia="Calibri" w:hAnsi="Times New Roman"/>
                <w:i w:val="0"/>
                <w:iCs w:val="0"/>
                <w:sz w:val="20"/>
                <w:szCs w:val="20"/>
              </w:rPr>
            </w:pPr>
            <w:r w:rsidRPr="00FF6603">
              <w:rPr>
                <w:rFonts w:ascii="Times New Roman" w:eastAsia="Calibri" w:hAnsi="Times New Roman"/>
                <w:i w:val="0"/>
                <w:iCs w:val="0"/>
                <w:sz w:val="20"/>
                <w:szCs w:val="20"/>
              </w:rPr>
              <w:t>Measurement Computation</w:t>
            </w:r>
          </w:p>
        </w:tc>
        <w:tc>
          <w:tcPr>
            <w:tcW w:w="8442" w:type="dxa"/>
            <w:shd w:val="clear" w:color="auto" w:fill="auto"/>
          </w:tcPr>
          <w:p w14:paraId="0FA3ECF8" w14:textId="77777777" w:rsidR="00A13B03" w:rsidRPr="00FF6603" w:rsidRDefault="00A13B03" w:rsidP="00A13B03">
            <w:pPr>
              <w:pStyle w:val="Heading2"/>
              <w:spacing w:before="160" w:after="100" w:afterAutospacing="1" w:line="276" w:lineRule="auto"/>
              <w:rPr>
                <w:rFonts w:ascii="Times New Roman" w:eastAsia="Calibri" w:hAnsi="Times New Roman"/>
                <w:b w:val="0"/>
                <w:bCs w:val="0"/>
                <w:i w:val="0"/>
                <w:iCs w:val="0"/>
                <w:sz w:val="20"/>
                <w:szCs w:val="20"/>
              </w:rPr>
            </w:pPr>
            <w:r w:rsidRPr="00FF6603">
              <w:rPr>
                <w:rFonts w:ascii="Times New Roman" w:eastAsia="Calibri" w:hAnsi="Times New Roman"/>
                <w:b w:val="0"/>
                <w:bCs w:val="0"/>
                <w:i w:val="0"/>
                <w:iCs w:val="0"/>
                <w:sz w:val="20"/>
                <w:szCs w:val="20"/>
              </w:rPr>
              <w:t>Break Fix Resolution Time % = The number of Break Fix Service Incidents that closed within the performance of the SLA specification within a given calendar month divided by total number of Break Fix Service Incidents closed within the reported calendar month.</w:t>
            </w:r>
            <w:r w:rsidRPr="00FF6603">
              <w:rPr>
                <w:rFonts w:ascii="Times New Roman" w:eastAsia="Calibri" w:hAnsi="Times New Roman"/>
                <w:b w:val="0"/>
                <w:bCs w:val="0"/>
                <w:i w:val="0"/>
                <w:iCs w:val="0"/>
                <w:sz w:val="20"/>
                <w:szCs w:val="20"/>
              </w:rPr>
              <w:br/>
            </w:r>
            <w:r w:rsidRPr="00FF6603">
              <w:rPr>
                <w:rFonts w:ascii="Times New Roman" w:eastAsia="Calibri" w:hAnsi="Times New Roman"/>
                <w:b w:val="0"/>
                <w:bCs w:val="0"/>
                <w:i w:val="0"/>
                <w:iCs w:val="0"/>
                <w:sz w:val="20"/>
                <w:szCs w:val="20"/>
              </w:rPr>
              <w:br/>
              <w:t>Service Contractor will measure the elapsed time of each Break Fix Service Incidents using Service Contractor</w:t>
            </w:r>
            <w:r w:rsidRPr="00FF6603">
              <w:rPr>
                <w:rFonts w:ascii="Times New Roman" w:eastAsia="Calibri" w:hAnsi="Times New Roman"/>
                <w:b w:val="0"/>
                <w:bCs w:val="0"/>
                <w:i w:val="0"/>
                <w:iCs w:val="0"/>
                <w:sz w:val="20"/>
                <w:szCs w:val="20"/>
                <w:vertAlign w:val="superscript"/>
              </w:rPr>
              <w:t>®</w:t>
            </w:r>
            <w:r w:rsidRPr="00FF6603">
              <w:rPr>
                <w:rFonts w:ascii="Times New Roman" w:eastAsia="Calibri" w:hAnsi="Times New Roman"/>
                <w:b w:val="0"/>
                <w:bCs w:val="0"/>
                <w:i w:val="0"/>
                <w:iCs w:val="0"/>
                <w:sz w:val="20"/>
                <w:szCs w:val="20"/>
              </w:rPr>
              <w:t xml:space="preserve"> Tools.  The Service Contractor’s software and tools will calculate the percentage of Break Fix Service Incidents meeting the specified performance level.</w:t>
            </w:r>
            <w:r w:rsidRPr="00FF6603">
              <w:rPr>
                <w:rFonts w:ascii="Times New Roman" w:eastAsia="Calibri" w:hAnsi="Times New Roman"/>
                <w:b w:val="0"/>
                <w:bCs w:val="0"/>
                <w:i w:val="0"/>
                <w:iCs w:val="0"/>
                <w:sz w:val="20"/>
                <w:szCs w:val="20"/>
              </w:rPr>
              <w:br/>
            </w:r>
            <w:r w:rsidRPr="00FF6603">
              <w:rPr>
                <w:rFonts w:ascii="Times New Roman" w:eastAsia="Calibri" w:hAnsi="Times New Roman"/>
                <w:b w:val="0"/>
                <w:bCs w:val="0"/>
                <w:i w:val="0"/>
                <w:iCs w:val="0"/>
                <w:sz w:val="20"/>
                <w:szCs w:val="20"/>
              </w:rPr>
              <w:br/>
              <w:t>Exceptions: Break Fix Service Incidents will be exempt from the measurement criteria if Service Contractor, after documenting a reasonable effort to contact the End User or gain access to the failing Equipment, is delayed beyond their ability to meet the Service Level Agreements (outside of Service Contractor’s control).  In addition, Equipment Break Fix Service Incidents related to power failure, network failure, virus or other Manager limitation, fire/flood/disaster or other Force Majeure event, misuse, abuse or Manager Caused Failure are exempted</w:t>
            </w:r>
          </w:p>
        </w:tc>
      </w:tr>
    </w:tbl>
    <w:p w14:paraId="46514CF1" w14:textId="77777777" w:rsidR="00A13B03" w:rsidRDefault="00A13B03" w:rsidP="00A13B03">
      <w:pPr>
        <w:pStyle w:val="Heading2"/>
        <w:numPr>
          <w:ilvl w:val="1"/>
          <w:numId w:val="58"/>
        </w:numPr>
        <w:spacing w:before="160" w:after="100" w:afterAutospacing="1" w:line="276" w:lineRule="auto"/>
        <w:rPr>
          <w:rFonts w:ascii="Times New Roman" w:hAnsi="Times New Roman"/>
          <w:i w:val="0"/>
          <w:iCs w:val="0"/>
          <w:sz w:val="22"/>
          <w:szCs w:val="22"/>
        </w:rPr>
      </w:pPr>
      <w:r w:rsidRPr="00314106">
        <w:rPr>
          <w:rFonts w:ascii="Times New Roman" w:hAnsi="Times New Roman"/>
          <w:i w:val="0"/>
          <w:iCs w:val="0"/>
          <w:sz w:val="22"/>
          <w:szCs w:val="22"/>
        </w:rPr>
        <w:t>Reporting</w:t>
      </w:r>
    </w:p>
    <w:p w14:paraId="380189E0" w14:textId="77777777" w:rsidR="00A13B03" w:rsidRDefault="00A13B03" w:rsidP="00A13B03"/>
    <w:p w14:paraId="2E13256D" w14:textId="77777777" w:rsidR="00A13B03" w:rsidRDefault="00A13B03" w:rsidP="00A13B03">
      <w:pPr>
        <w:rPr>
          <w:rFonts w:cs="Arial"/>
          <w:bCs/>
          <w:sz w:val="22"/>
          <w:szCs w:val="22"/>
          <w:lang w:val="en-GB"/>
        </w:rPr>
      </w:pPr>
      <w:r w:rsidRPr="00AE6A8D">
        <w:rPr>
          <w:rFonts w:cs="Arial"/>
          <w:bCs/>
          <w:sz w:val="22"/>
          <w:szCs w:val="22"/>
          <w:lang w:val="en-GB"/>
        </w:rPr>
        <w:t>Service Contractor will monitor performance of the Devices and the effectiveness of the Services.</w:t>
      </w:r>
    </w:p>
    <w:p w14:paraId="2F8F9247" w14:textId="77777777" w:rsidR="00A13B03" w:rsidRDefault="00A13B03" w:rsidP="00A13B03">
      <w:pPr>
        <w:rPr>
          <w:rFonts w:cs="Arial"/>
          <w:bCs/>
          <w:sz w:val="22"/>
          <w:szCs w:val="22"/>
          <w:lang w:val="en-GB"/>
        </w:rPr>
      </w:pPr>
    </w:p>
    <w:tbl>
      <w:tblPr>
        <w:tblW w:w="5000" w:type="pct"/>
        <w:jc w:val="center"/>
        <w:tblLayout w:type="fixed"/>
        <w:tblLook w:val="04A0" w:firstRow="1" w:lastRow="0" w:firstColumn="1" w:lastColumn="0" w:noHBand="0" w:noVBand="1"/>
      </w:tblPr>
      <w:tblGrid>
        <w:gridCol w:w="839"/>
        <w:gridCol w:w="7116"/>
        <w:gridCol w:w="2259"/>
      </w:tblGrid>
      <w:tr w:rsidR="00A13B03" w:rsidRPr="00AE6A8D" w14:paraId="1F645966" w14:textId="77777777" w:rsidTr="00A13B03">
        <w:trPr>
          <w:trHeight w:val="300"/>
          <w:tblHeader/>
          <w:jc w:val="center"/>
        </w:trPr>
        <w:tc>
          <w:tcPr>
            <w:tcW w:w="779" w:type="dxa"/>
            <w:tcBorders>
              <w:top w:val="single" w:sz="4" w:space="0" w:color="auto"/>
              <w:left w:val="single" w:sz="4" w:space="0" w:color="auto"/>
              <w:bottom w:val="single" w:sz="8" w:space="0" w:color="auto"/>
              <w:right w:val="single" w:sz="4" w:space="0" w:color="auto"/>
            </w:tcBorders>
            <w:shd w:val="clear" w:color="auto" w:fill="2F5496"/>
            <w:noWrap/>
            <w:vAlign w:val="center"/>
          </w:tcPr>
          <w:p w14:paraId="31EB72CE" w14:textId="77777777" w:rsidR="00A13B03" w:rsidRPr="00AE6A8D" w:rsidRDefault="00A13B03" w:rsidP="00A13B03">
            <w:pPr>
              <w:pStyle w:val="XeroxTableHeadBG"/>
              <w:framePr w:wrap="around"/>
              <w:rPr>
                <w:lang w:eastAsia="en-GB"/>
              </w:rPr>
            </w:pPr>
            <w:r w:rsidRPr="00AE6A8D">
              <w:t>ID</w:t>
            </w:r>
          </w:p>
        </w:tc>
        <w:tc>
          <w:tcPr>
            <w:tcW w:w="6607" w:type="dxa"/>
            <w:tcBorders>
              <w:top w:val="single" w:sz="4" w:space="0" w:color="auto"/>
              <w:left w:val="single" w:sz="4" w:space="0" w:color="auto"/>
              <w:bottom w:val="single" w:sz="8" w:space="0" w:color="auto"/>
              <w:right w:val="single" w:sz="4" w:space="0" w:color="auto"/>
            </w:tcBorders>
            <w:shd w:val="clear" w:color="auto" w:fill="2F5496"/>
            <w:vAlign w:val="center"/>
          </w:tcPr>
          <w:p w14:paraId="30A0077A" w14:textId="77777777" w:rsidR="00A13B03" w:rsidRPr="00AE6A8D" w:rsidRDefault="00A13B03" w:rsidP="00A13B03">
            <w:pPr>
              <w:pStyle w:val="XeroxTableHeadBG"/>
              <w:framePr w:wrap="around"/>
            </w:pPr>
            <w:r w:rsidRPr="00AE6A8D">
              <w:t>Activity</w:t>
            </w:r>
          </w:p>
        </w:tc>
        <w:tc>
          <w:tcPr>
            <w:tcW w:w="2097" w:type="dxa"/>
            <w:tcBorders>
              <w:top w:val="single" w:sz="4" w:space="0" w:color="auto"/>
              <w:left w:val="single" w:sz="4" w:space="0" w:color="auto"/>
              <w:bottom w:val="single" w:sz="8" w:space="0" w:color="auto"/>
              <w:right w:val="single" w:sz="4" w:space="0" w:color="auto"/>
            </w:tcBorders>
            <w:shd w:val="clear" w:color="auto" w:fill="2F5496"/>
            <w:noWrap/>
            <w:vAlign w:val="center"/>
          </w:tcPr>
          <w:p w14:paraId="064BA778" w14:textId="77777777" w:rsidR="00A13B03" w:rsidRPr="00AE6A8D" w:rsidRDefault="00A13B03" w:rsidP="00A13B03">
            <w:pPr>
              <w:pStyle w:val="XeroxTableHeadBG"/>
              <w:framePr w:wrap="around"/>
            </w:pPr>
            <w:r w:rsidRPr="00AE6A8D">
              <w:t>Accountable</w:t>
            </w:r>
          </w:p>
        </w:tc>
      </w:tr>
    </w:tbl>
    <w:p w14:paraId="67C6575F" w14:textId="77777777" w:rsidR="00A13B03" w:rsidRPr="00FF6603" w:rsidRDefault="00A13B03" w:rsidP="00A13B03">
      <w:pPr>
        <w:rPr>
          <w:vanish/>
        </w:rPr>
      </w:pPr>
    </w:p>
    <w:tbl>
      <w:tblPr>
        <w:tblW w:w="5000" w:type="pct"/>
        <w:jc w:val="center"/>
        <w:tblLayout w:type="fixed"/>
        <w:tblLook w:val="04A0" w:firstRow="1" w:lastRow="0" w:firstColumn="1" w:lastColumn="0" w:noHBand="0" w:noVBand="1"/>
      </w:tblPr>
      <w:tblGrid>
        <w:gridCol w:w="839"/>
        <w:gridCol w:w="7109"/>
        <w:gridCol w:w="2256"/>
      </w:tblGrid>
      <w:tr w:rsidR="00A13B03" w:rsidRPr="00AE6A8D" w14:paraId="5E0C3582" w14:textId="77777777" w:rsidTr="00A13B03">
        <w:trPr>
          <w:trHeight w:val="300"/>
          <w:jc w:val="center"/>
        </w:trPr>
        <w:tc>
          <w:tcPr>
            <w:tcW w:w="779" w:type="dxa"/>
            <w:tcBorders>
              <w:top w:val="single" w:sz="8" w:space="0" w:color="auto"/>
              <w:left w:val="single" w:sz="8" w:space="0" w:color="auto"/>
              <w:bottom w:val="single" w:sz="8" w:space="0" w:color="auto"/>
              <w:right w:val="single" w:sz="8" w:space="0" w:color="auto"/>
            </w:tcBorders>
            <w:shd w:val="clear" w:color="auto" w:fill="auto"/>
            <w:noWrap/>
            <w:vAlign w:val="center"/>
          </w:tcPr>
          <w:p w14:paraId="3F12D5FE" w14:textId="77777777" w:rsidR="00A13B03" w:rsidRPr="00AE6A8D" w:rsidRDefault="00A13B03" w:rsidP="00A13B03">
            <w:pPr>
              <w:pStyle w:val="ListParagraph"/>
              <w:numPr>
                <w:ilvl w:val="0"/>
                <w:numId w:val="40"/>
              </w:numPr>
              <w:spacing w:after="160"/>
              <w:rPr>
                <w:rFonts w:cs="Arial"/>
                <w:lang w:eastAsia="en-GB"/>
              </w:rPr>
            </w:pPr>
          </w:p>
        </w:tc>
        <w:tc>
          <w:tcPr>
            <w:tcW w:w="6607" w:type="dxa"/>
            <w:tcBorders>
              <w:top w:val="single" w:sz="8" w:space="0" w:color="auto"/>
              <w:left w:val="single" w:sz="8" w:space="0" w:color="auto"/>
              <w:bottom w:val="single" w:sz="8" w:space="0" w:color="auto"/>
              <w:right w:val="single" w:sz="8" w:space="0" w:color="auto"/>
            </w:tcBorders>
          </w:tcPr>
          <w:p w14:paraId="50A83C20" w14:textId="77777777" w:rsidR="00A13B03" w:rsidRPr="00AE6A8D" w:rsidRDefault="00A13B03" w:rsidP="00A13B03">
            <w:pPr>
              <w:rPr>
                <w:rFonts w:cs="Arial"/>
                <w:lang w:eastAsia="en-GB"/>
              </w:rPr>
            </w:pPr>
            <w:r w:rsidRPr="00AE6A8D">
              <w:rPr>
                <w:rFonts w:cs="Arial"/>
                <w:bCs/>
                <w:lang w:val="en-GB"/>
              </w:rPr>
              <w:t xml:space="preserve">Track, monitor and report on Device performance </w:t>
            </w:r>
          </w:p>
        </w:tc>
        <w:tc>
          <w:tcPr>
            <w:tcW w:w="209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61178312" w14:textId="77777777" w:rsidR="00A13B03" w:rsidRPr="00AE6A8D" w:rsidRDefault="00A13B03" w:rsidP="00A13B03">
            <w:pPr>
              <w:rPr>
                <w:rFonts w:cs="Arial"/>
                <w:lang w:eastAsia="en-GB"/>
              </w:rPr>
            </w:pPr>
            <w:r w:rsidRPr="00AE6A8D">
              <w:rPr>
                <w:rFonts w:cs="Arial"/>
                <w:lang w:eastAsia="en-GB"/>
              </w:rPr>
              <w:t>Service Contractor</w:t>
            </w:r>
          </w:p>
        </w:tc>
      </w:tr>
      <w:tr w:rsidR="00A13B03" w:rsidRPr="00AE6A8D" w14:paraId="4324CF30" w14:textId="77777777" w:rsidTr="00A13B03">
        <w:trPr>
          <w:trHeight w:val="300"/>
          <w:jc w:val="center"/>
        </w:trPr>
        <w:tc>
          <w:tcPr>
            <w:tcW w:w="779" w:type="dxa"/>
            <w:tcBorders>
              <w:top w:val="single" w:sz="8" w:space="0" w:color="auto"/>
              <w:left w:val="single" w:sz="8" w:space="0" w:color="auto"/>
              <w:bottom w:val="single" w:sz="8" w:space="0" w:color="auto"/>
              <w:right w:val="single" w:sz="8" w:space="0" w:color="auto"/>
            </w:tcBorders>
            <w:shd w:val="clear" w:color="auto" w:fill="auto"/>
            <w:noWrap/>
            <w:vAlign w:val="center"/>
          </w:tcPr>
          <w:p w14:paraId="156DB29E" w14:textId="77777777" w:rsidR="00A13B03" w:rsidRPr="00AE6A8D" w:rsidRDefault="00A13B03" w:rsidP="00A13B03">
            <w:pPr>
              <w:pStyle w:val="ListParagraph"/>
              <w:numPr>
                <w:ilvl w:val="0"/>
                <w:numId w:val="40"/>
              </w:numPr>
              <w:spacing w:after="160"/>
              <w:rPr>
                <w:rFonts w:cs="Arial"/>
                <w:lang w:eastAsia="en-GB"/>
              </w:rPr>
            </w:pPr>
          </w:p>
        </w:tc>
        <w:tc>
          <w:tcPr>
            <w:tcW w:w="6607" w:type="dxa"/>
            <w:tcBorders>
              <w:top w:val="single" w:sz="8" w:space="0" w:color="auto"/>
              <w:left w:val="single" w:sz="8" w:space="0" w:color="auto"/>
              <w:bottom w:val="single" w:sz="8" w:space="0" w:color="auto"/>
              <w:right w:val="single" w:sz="8" w:space="0" w:color="auto"/>
            </w:tcBorders>
          </w:tcPr>
          <w:p w14:paraId="2C6A0A93" w14:textId="77777777" w:rsidR="00A13B03" w:rsidRPr="00AE6A8D" w:rsidRDefault="00A13B03" w:rsidP="00A13B03">
            <w:pPr>
              <w:rPr>
                <w:rFonts w:cs="Arial"/>
                <w:lang w:eastAsia="en-GB"/>
              </w:rPr>
            </w:pPr>
            <w:r w:rsidRPr="00AE6A8D">
              <w:rPr>
                <w:rFonts w:cs="Arial"/>
                <w:lang w:eastAsia="en-GB"/>
              </w:rPr>
              <w:t xml:space="preserve">Provide a consolidated, standard set of management reports </w:t>
            </w:r>
            <w:r w:rsidRPr="00AE6A8D">
              <w:rPr>
                <w:rFonts w:cs="Arial"/>
                <w:b/>
                <w:lang w:eastAsia="en-GB"/>
              </w:rPr>
              <w:t>(</w:t>
            </w:r>
            <w:r w:rsidRPr="00AE6A8D">
              <w:rPr>
                <w:rFonts w:cs="Arial"/>
                <w:lang w:eastAsia="en-GB"/>
              </w:rPr>
              <w:t>detailed below) measuring the performance and delivery of the Services.  The reports will also include Impression Volume information</w:t>
            </w:r>
          </w:p>
        </w:tc>
        <w:tc>
          <w:tcPr>
            <w:tcW w:w="209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7B248590" w14:textId="77777777" w:rsidR="00A13B03" w:rsidRPr="00AE6A8D" w:rsidRDefault="00A13B03" w:rsidP="00A13B03">
            <w:pPr>
              <w:rPr>
                <w:rFonts w:cs="Arial"/>
                <w:lang w:eastAsia="en-GB"/>
              </w:rPr>
            </w:pPr>
            <w:r w:rsidRPr="00AE6A8D">
              <w:rPr>
                <w:rFonts w:cs="Arial"/>
                <w:lang w:eastAsia="en-GB"/>
              </w:rPr>
              <w:t>Service Contractor</w:t>
            </w:r>
          </w:p>
        </w:tc>
      </w:tr>
      <w:tr w:rsidR="00A13B03" w:rsidRPr="00490282" w14:paraId="685D67B4" w14:textId="77777777" w:rsidTr="00A13B03">
        <w:trPr>
          <w:trHeight w:val="565"/>
          <w:jc w:val="center"/>
        </w:trPr>
        <w:tc>
          <w:tcPr>
            <w:tcW w:w="779" w:type="dxa"/>
            <w:tcBorders>
              <w:top w:val="single" w:sz="8" w:space="0" w:color="auto"/>
              <w:left w:val="single" w:sz="8" w:space="0" w:color="auto"/>
              <w:bottom w:val="single" w:sz="8" w:space="0" w:color="auto"/>
              <w:right w:val="single" w:sz="8" w:space="0" w:color="auto"/>
            </w:tcBorders>
            <w:shd w:val="clear" w:color="auto" w:fill="auto"/>
            <w:noWrap/>
            <w:vAlign w:val="center"/>
          </w:tcPr>
          <w:p w14:paraId="762D313C" w14:textId="77777777" w:rsidR="00A13B03" w:rsidRPr="00AE6A8D" w:rsidRDefault="00A13B03" w:rsidP="00A13B03">
            <w:pPr>
              <w:pStyle w:val="ListParagraph"/>
              <w:numPr>
                <w:ilvl w:val="0"/>
                <w:numId w:val="40"/>
              </w:numPr>
              <w:spacing w:after="160"/>
              <w:rPr>
                <w:rFonts w:cs="Arial"/>
                <w:lang w:eastAsia="en-GB"/>
              </w:rPr>
            </w:pPr>
          </w:p>
        </w:tc>
        <w:tc>
          <w:tcPr>
            <w:tcW w:w="6607" w:type="dxa"/>
            <w:tcBorders>
              <w:top w:val="single" w:sz="8" w:space="0" w:color="auto"/>
              <w:left w:val="single" w:sz="8" w:space="0" w:color="auto"/>
              <w:bottom w:val="single" w:sz="8" w:space="0" w:color="auto"/>
              <w:right w:val="single" w:sz="8" w:space="0" w:color="auto"/>
            </w:tcBorders>
          </w:tcPr>
          <w:p w14:paraId="3EC6D1F8" w14:textId="77777777" w:rsidR="00A13B03" w:rsidRPr="00AE6A8D" w:rsidRDefault="00A13B03" w:rsidP="00A13B03">
            <w:pPr>
              <w:tabs>
                <w:tab w:val="left" w:pos="2340"/>
                <w:tab w:val="left" w:pos="5760"/>
              </w:tabs>
              <w:spacing w:after="360"/>
              <w:rPr>
                <w:rFonts w:cs="Arial"/>
                <w:b/>
                <w:bCs/>
                <w:noProof/>
              </w:rPr>
            </w:pPr>
            <w:r w:rsidRPr="00AE6A8D">
              <w:rPr>
                <w:rFonts w:cs="Arial"/>
                <w:lang w:eastAsia="en-GB"/>
              </w:rPr>
              <w:t xml:space="preserve">Additional and / or alternate reports may be requested by Manager.  Additional reports may be quoted upon request, </w:t>
            </w:r>
            <w:r w:rsidRPr="00AE6A8D">
              <w:rPr>
                <w:rFonts w:cs="Arial"/>
                <w:bCs/>
              </w:rPr>
              <w:t xml:space="preserve">and additional charges as provided under </w:t>
            </w:r>
            <w:r w:rsidRPr="00AE6A8D">
              <w:rPr>
                <w:rFonts w:cs="Arial"/>
              </w:rPr>
              <w:t>Exhibit B of the Agreement</w:t>
            </w:r>
            <w:r w:rsidRPr="00AE6A8D">
              <w:rPr>
                <w:rFonts w:cs="Arial"/>
                <w:bCs/>
              </w:rPr>
              <w:t xml:space="preserve"> shall apply </w:t>
            </w:r>
            <w:r w:rsidRPr="00AE6A8D">
              <w:rPr>
                <w:rFonts w:cs="Arial"/>
                <w:lang w:eastAsia="en-GB"/>
              </w:rPr>
              <w:t xml:space="preserve">and shall be added to the Services via the Change Control Process  </w:t>
            </w:r>
          </w:p>
        </w:tc>
        <w:tc>
          <w:tcPr>
            <w:tcW w:w="209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6C71E4A4" w14:textId="77777777" w:rsidR="00A13B03" w:rsidRPr="00AE6A8D" w:rsidRDefault="00A13B03" w:rsidP="00A13B03">
            <w:pPr>
              <w:rPr>
                <w:rFonts w:cs="Arial"/>
                <w:lang w:eastAsia="en-GB"/>
              </w:rPr>
            </w:pPr>
            <w:r w:rsidRPr="00AE6A8D">
              <w:rPr>
                <w:rFonts w:cs="Arial"/>
                <w:lang w:eastAsia="en-GB"/>
              </w:rPr>
              <w:t>Manager</w:t>
            </w:r>
          </w:p>
        </w:tc>
      </w:tr>
    </w:tbl>
    <w:p w14:paraId="6260559B" w14:textId="77777777" w:rsidR="00A13B03" w:rsidRPr="00AE6A8D" w:rsidRDefault="00A13B03" w:rsidP="00A13B03">
      <w:pPr>
        <w:rPr>
          <w:sz w:val="22"/>
          <w:szCs w:val="22"/>
        </w:rPr>
      </w:pPr>
    </w:p>
    <w:bookmarkEnd w:id="304"/>
    <w:bookmarkEnd w:id="305"/>
    <w:p w14:paraId="24C106C2" w14:textId="77777777" w:rsidR="00A13B03" w:rsidRPr="00AE6A8D" w:rsidRDefault="00A13B03" w:rsidP="00A13B03">
      <w:pPr>
        <w:pStyle w:val="Heading3"/>
        <w:numPr>
          <w:ilvl w:val="2"/>
          <w:numId w:val="58"/>
        </w:numPr>
        <w:spacing w:after="100" w:afterAutospacing="1" w:line="276" w:lineRule="auto"/>
        <w:rPr>
          <w:rFonts w:ascii="Times New Roman" w:hAnsi="Times New Roman"/>
          <w:noProof/>
          <w:sz w:val="22"/>
          <w:szCs w:val="22"/>
        </w:rPr>
      </w:pPr>
      <w:r w:rsidRPr="00AE6A8D">
        <w:rPr>
          <w:rFonts w:ascii="Times New Roman" w:hAnsi="Times New Roman"/>
          <w:sz w:val="22"/>
          <w:szCs w:val="22"/>
        </w:rPr>
        <w:t xml:space="preserve">Standard Reports </w:t>
      </w:r>
    </w:p>
    <w:tbl>
      <w:tblPr>
        <w:tblW w:w="5108" w:type="pct"/>
        <w:tblLayout w:type="fixed"/>
        <w:tblCellMar>
          <w:left w:w="0" w:type="dxa"/>
          <w:right w:w="0" w:type="dxa"/>
        </w:tblCellMar>
        <w:tblLook w:val="04A0" w:firstRow="1" w:lastRow="0" w:firstColumn="1" w:lastColumn="0" w:noHBand="0" w:noVBand="1"/>
      </w:tblPr>
      <w:tblGrid>
        <w:gridCol w:w="3122"/>
        <w:gridCol w:w="5053"/>
        <w:gridCol w:w="2249"/>
      </w:tblGrid>
      <w:tr w:rsidR="00A13B03" w:rsidRPr="00AE6A8D" w14:paraId="21E47070" w14:textId="77777777" w:rsidTr="00A13B03">
        <w:trPr>
          <w:trHeight w:val="283"/>
          <w:tblHeader/>
        </w:trPr>
        <w:tc>
          <w:tcPr>
            <w:tcW w:w="3163" w:type="dxa"/>
            <w:tcBorders>
              <w:top w:val="single" w:sz="8" w:space="0" w:color="000000"/>
              <w:left w:val="single" w:sz="8" w:space="0" w:color="000000"/>
              <w:bottom w:val="single" w:sz="8" w:space="0" w:color="000000"/>
              <w:right w:val="single" w:sz="8" w:space="0" w:color="000000"/>
            </w:tcBorders>
            <w:shd w:val="clear" w:color="auto" w:fill="2F5496"/>
            <w:tcMar>
              <w:top w:w="0" w:type="dxa"/>
              <w:left w:w="108" w:type="dxa"/>
              <w:bottom w:w="0" w:type="dxa"/>
              <w:right w:w="108" w:type="dxa"/>
            </w:tcMar>
            <w:vAlign w:val="center"/>
            <w:hideMark/>
          </w:tcPr>
          <w:p w14:paraId="1C2D0616" w14:textId="77777777" w:rsidR="00A13B03" w:rsidRPr="00AE6A8D" w:rsidRDefault="00A13B03" w:rsidP="00A13B03">
            <w:pPr>
              <w:rPr>
                <w:rFonts w:cs="Arial"/>
                <w:color w:val="FFFFFF"/>
              </w:rPr>
            </w:pPr>
            <w:r w:rsidRPr="00AE6A8D">
              <w:rPr>
                <w:rFonts w:cs="Arial"/>
                <w:b/>
                <w:bCs/>
                <w:color w:val="FFFFFF"/>
              </w:rPr>
              <w:t>Report Name</w:t>
            </w:r>
          </w:p>
        </w:tc>
        <w:tc>
          <w:tcPr>
            <w:tcW w:w="5122" w:type="dxa"/>
            <w:tcBorders>
              <w:top w:val="single" w:sz="8" w:space="0" w:color="000000"/>
              <w:left w:val="nil"/>
              <w:bottom w:val="single" w:sz="8" w:space="0" w:color="000000"/>
              <w:right w:val="single" w:sz="8" w:space="0" w:color="000000"/>
            </w:tcBorders>
            <w:shd w:val="clear" w:color="auto" w:fill="2F5496"/>
            <w:tcMar>
              <w:top w:w="0" w:type="dxa"/>
              <w:left w:w="108" w:type="dxa"/>
              <w:bottom w:w="0" w:type="dxa"/>
              <w:right w:w="108" w:type="dxa"/>
            </w:tcMar>
            <w:vAlign w:val="center"/>
            <w:hideMark/>
          </w:tcPr>
          <w:p w14:paraId="064F4A05" w14:textId="77777777" w:rsidR="00A13B03" w:rsidRPr="00AE6A8D" w:rsidRDefault="00A13B03" w:rsidP="00A13B03">
            <w:pPr>
              <w:rPr>
                <w:rFonts w:cs="Arial"/>
                <w:color w:val="FFFFFF"/>
              </w:rPr>
            </w:pPr>
            <w:r w:rsidRPr="00AE6A8D">
              <w:rPr>
                <w:rFonts w:cs="Arial"/>
                <w:b/>
                <w:bCs/>
                <w:color w:val="FFFFFF"/>
              </w:rPr>
              <w:t>Description</w:t>
            </w:r>
          </w:p>
        </w:tc>
        <w:tc>
          <w:tcPr>
            <w:tcW w:w="2280" w:type="dxa"/>
            <w:tcBorders>
              <w:top w:val="single" w:sz="8" w:space="0" w:color="000000"/>
              <w:left w:val="nil"/>
              <w:bottom w:val="single" w:sz="8" w:space="0" w:color="000000"/>
              <w:right w:val="single" w:sz="8" w:space="0" w:color="000000"/>
            </w:tcBorders>
            <w:shd w:val="clear" w:color="auto" w:fill="2F5496"/>
            <w:vAlign w:val="center"/>
            <w:hideMark/>
          </w:tcPr>
          <w:p w14:paraId="2AD754FE" w14:textId="77777777" w:rsidR="00A13B03" w:rsidRPr="00AE6A8D" w:rsidRDefault="00A13B03" w:rsidP="00A13B03">
            <w:pPr>
              <w:rPr>
                <w:rFonts w:cs="Arial"/>
                <w:b/>
                <w:bCs/>
                <w:color w:val="FFFFFF"/>
              </w:rPr>
            </w:pPr>
            <w:r w:rsidRPr="00AE6A8D">
              <w:rPr>
                <w:rFonts w:cs="Arial"/>
                <w:b/>
                <w:bCs/>
                <w:color w:val="FFFFFF"/>
              </w:rPr>
              <w:t>Frequency</w:t>
            </w:r>
          </w:p>
        </w:tc>
      </w:tr>
      <w:tr w:rsidR="00A13B03" w:rsidRPr="00AE6A8D" w14:paraId="0BB9F3D1" w14:textId="77777777" w:rsidTr="00A13B03">
        <w:trPr>
          <w:trHeight w:val="430"/>
        </w:trPr>
        <w:tc>
          <w:tcPr>
            <w:tcW w:w="3163"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53BA3C32" w14:textId="77777777" w:rsidR="00A13B03" w:rsidRPr="00AE6A8D" w:rsidRDefault="00A13B03" w:rsidP="00A13B03">
            <w:pPr>
              <w:rPr>
                <w:rFonts w:cs="Arial"/>
              </w:rPr>
            </w:pPr>
            <w:r w:rsidRPr="00AE6A8D">
              <w:rPr>
                <w:rFonts w:cs="Arial"/>
              </w:rPr>
              <w:t>Service Performance Report</w:t>
            </w:r>
          </w:p>
        </w:tc>
        <w:tc>
          <w:tcPr>
            <w:tcW w:w="5122"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2AA43D41" w14:textId="77777777" w:rsidR="00A13B03" w:rsidRPr="00AE6A8D" w:rsidRDefault="00A13B03" w:rsidP="00A13B03">
            <w:pPr>
              <w:rPr>
                <w:rFonts w:cs="Arial"/>
              </w:rPr>
            </w:pPr>
            <w:r w:rsidRPr="00AE6A8D">
              <w:rPr>
                <w:rFonts w:cs="Arial"/>
              </w:rPr>
              <w:t>Service performance in relation to Service Level Agreement Target</w:t>
            </w:r>
          </w:p>
        </w:tc>
        <w:tc>
          <w:tcPr>
            <w:tcW w:w="2280" w:type="dxa"/>
            <w:tcBorders>
              <w:top w:val="nil"/>
              <w:left w:val="nil"/>
              <w:bottom w:val="single" w:sz="8" w:space="0" w:color="000000"/>
              <w:right w:val="single" w:sz="8" w:space="0" w:color="000000"/>
            </w:tcBorders>
            <w:hideMark/>
          </w:tcPr>
          <w:p w14:paraId="79CEC073" w14:textId="77777777" w:rsidR="00A13B03" w:rsidRPr="00AE6A8D" w:rsidRDefault="00A13B03" w:rsidP="00A13B03">
            <w:pPr>
              <w:jc w:val="center"/>
              <w:rPr>
                <w:rFonts w:cs="Arial"/>
              </w:rPr>
            </w:pPr>
            <w:r w:rsidRPr="00AE6A8D">
              <w:rPr>
                <w:rFonts w:cs="Arial"/>
              </w:rPr>
              <w:t>Quarterly</w:t>
            </w:r>
          </w:p>
        </w:tc>
      </w:tr>
      <w:tr w:rsidR="00A13B03" w:rsidRPr="00AE6A8D" w14:paraId="408FB08B" w14:textId="77777777" w:rsidTr="00A13B03">
        <w:trPr>
          <w:trHeight w:val="440"/>
        </w:trPr>
        <w:tc>
          <w:tcPr>
            <w:tcW w:w="3163"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77CB4C19" w14:textId="77777777" w:rsidR="00A13B03" w:rsidRPr="00AE6A8D" w:rsidRDefault="00A13B03" w:rsidP="00A13B03">
            <w:pPr>
              <w:rPr>
                <w:rFonts w:cs="Arial"/>
              </w:rPr>
            </w:pPr>
            <w:r w:rsidRPr="00AE6A8D">
              <w:rPr>
                <w:rFonts w:cs="Arial"/>
              </w:rPr>
              <w:t>Asset Status Report</w:t>
            </w:r>
          </w:p>
        </w:tc>
        <w:tc>
          <w:tcPr>
            <w:tcW w:w="5122"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4D335D9B" w14:textId="77777777" w:rsidR="00A13B03" w:rsidRPr="00AE6A8D" w:rsidRDefault="00A13B03" w:rsidP="00A13B03">
            <w:pPr>
              <w:rPr>
                <w:rFonts w:cs="Arial"/>
              </w:rPr>
            </w:pPr>
            <w:r w:rsidRPr="00AE6A8D">
              <w:rPr>
                <w:rFonts w:cs="Arial"/>
              </w:rPr>
              <w:t>Device asset properties</w:t>
            </w:r>
          </w:p>
        </w:tc>
        <w:tc>
          <w:tcPr>
            <w:tcW w:w="2280" w:type="dxa"/>
            <w:tcBorders>
              <w:top w:val="nil"/>
              <w:left w:val="nil"/>
              <w:bottom w:val="single" w:sz="8" w:space="0" w:color="000000"/>
              <w:right w:val="single" w:sz="8" w:space="0" w:color="000000"/>
            </w:tcBorders>
            <w:hideMark/>
          </w:tcPr>
          <w:p w14:paraId="469AED55" w14:textId="77777777" w:rsidR="00A13B03" w:rsidRPr="00AE6A8D" w:rsidRDefault="00A13B03" w:rsidP="00A13B03">
            <w:pPr>
              <w:jc w:val="center"/>
              <w:rPr>
                <w:rFonts w:cs="Arial"/>
              </w:rPr>
            </w:pPr>
            <w:r w:rsidRPr="00AE6A8D">
              <w:rPr>
                <w:rFonts w:cs="Arial"/>
              </w:rPr>
              <w:t>Monthly</w:t>
            </w:r>
          </w:p>
        </w:tc>
      </w:tr>
      <w:tr w:rsidR="00A13B03" w:rsidRPr="00AE6A8D" w14:paraId="013F0CFB" w14:textId="77777777" w:rsidTr="00A13B03">
        <w:trPr>
          <w:trHeight w:val="430"/>
        </w:trPr>
        <w:tc>
          <w:tcPr>
            <w:tcW w:w="3163"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63749617" w14:textId="77777777" w:rsidR="00A13B03" w:rsidRPr="00AE6A8D" w:rsidRDefault="00A13B03" w:rsidP="00A13B03">
            <w:pPr>
              <w:rPr>
                <w:rFonts w:cs="Arial"/>
              </w:rPr>
            </w:pPr>
            <w:r w:rsidRPr="00AE6A8D">
              <w:rPr>
                <w:rFonts w:cs="Arial"/>
              </w:rPr>
              <w:t>Service Incident Report</w:t>
            </w:r>
          </w:p>
        </w:tc>
        <w:tc>
          <w:tcPr>
            <w:tcW w:w="5122"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0AAEE925" w14:textId="77777777" w:rsidR="00A13B03" w:rsidRPr="00AE6A8D" w:rsidRDefault="00A13B03" w:rsidP="00A13B03">
            <w:pPr>
              <w:rPr>
                <w:rFonts w:cs="Arial"/>
              </w:rPr>
            </w:pPr>
            <w:r w:rsidRPr="00AE6A8D">
              <w:rPr>
                <w:rFonts w:cs="Arial"/>
              </w:rPr>
              <w:t xml:space="preserve">All Services-related aspects of incident management  </w:t>
            </w:r>
          </w:p>
        </w:tc>
        <w:tc>
          <w:tcPr>
            <w:tcW w:w="2280" w:type="dxa"/>
            <w:tcBorders>
              <w:top w:val="nil"/>
              <w:left w:val="nil"/>
              <w:bottom w:val="single" w:sz="8" w:space="0" w:color="000000"/>
              <w:right w:val="single" w:sz="8" w:space="0" w:color="000000"/>
            </w:tcBorders>
            <w:hideMark/>
          </w:tcPr>
          <w:p w14:paraId="7332DC6C" w14:textId="77777777" w:rsidR="00A13B03" w:rsidRPr="00AE6A8D" w:rsidRDefault="00A13B03" w:rsidP="00A13B03">
            <w:pPr>
              <w:jc w:val="center"/>
              <w:rPr>
                <w:rFonts w:cs="Arial"/>
              </w:rPr>
            </w:pPr>
            <w:r w:rsidRPr="00AE6A8D">
              <w:rPr>
                <w:rFonts w:cs="Arial"/>
              </w:rPr>
              <w:t>Monthly</w:t>
            </w:r>
          </w:p>
        </w:tc>
      </w:tr>
      <w:tr w:rsidR="00A13B03" w:rsidRPr="00490282" w14:paraId="37F4B37C" w14:textId="77777777" w:rsidTr="00A13B03">
        <w:trPr>
          <w:trHeight w:val="708"/>
        </w:trPr>
        <w:tc>
          <w:tcPr>
            <w:tcW w:w="3163"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6AE1A277" w14:textId="77777777" w:rsidR="00A13B03" w:rsidRPr="00AE6A8D" w:rsidRDefault="00A13B03" w:rsidP="00A13B03">
            <w:pPr>
              <w:rPr>
                <w:rFonts w:cs="Arial"/>
              </w:rPr>
            </w:pPr>
            <w:r w:rsidRPr="00AE6A8D">
              <w:rPr>
                <w:rFonts w:cs="Arial"/>
              </w:rPr>
              <w:t>Volume Detail Report</w:t>
            </w:r>
          </w:p>
        </w:tc>
        <w:tc>
          <w:tcPr>
            <w:tcW w:w="5122"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6D22B2A7" w14:textId="77777777" w:rsidR="00A13B03" w:rsidRPr="00AE6A8D" w:rsidRDefault="00A13B03" w:rsidP="00A13B03">
            <w:pPr>
              <w:rPr>
                <w:rFonts w:cs="Arial"/>
              </w:rPr>
            </w:pPr>
            <w:r w:rsidRPr="00AE6A8D">
              <w:rPr>
                <w:rFonts w:cs="Arial"/>
              </w:rPr>
              <w:t xml:space="preserve">Detailed Impression Volume for Devices </w:t>
            </w:r>
          </w:p>
        </w:tc>
        <w:tc>
          <w:tcPr>
            <w:tcW w:w="2280" w:type="dxa"/>
            <w:tcBorders>
              <w:top w:val="nil"/>
              <w:left w:val="nil"/>
              <w:bottom w:val="single" w:sz="8" w:space="0" w:color="000000"/>
              <w:right w:val="single" w:sz="8" w:space="0" w:color="000000"/>
            </w:tcBorders>
            <w:hideMark/>
          </w:tcPr>
          <w:p w14:paraId="672CACF9" w14:textId="77777777" w:rsidR="00A13B03" w:rsidRPr="00AE6A8D" w:rsidRDefault="00A13B03" w:rsidP="00A13B03">
            <w:pPr>
              <w:jc w:val="center"/>
              <w:rPr>
                <w:rFonts w:cs="Arial"/>
              </w:rPr>
            </w:pPr>
            <w:r w:rsidRPr="00AE6A8D">
              <w:rPr>
                <w:rFonts w:cs="Arial"/>
              </w:rPr>
              <w:t>Monthly</w:t>
            </w:r>
          </w:p>
        </w:tc>
      </w:tr>
    </w:tbl>
    <w:p w14:paraId="41966C85" w14:textId="77777777" w:rsidR="00A13B03" w:rsidRPr="00776340" w:rsidRDefault="00A13B03" w:rsidP="00A13B03">
      <w:pPr>
        <w:rPr>
          <w:rFonts w:cs="Arial"/>
          <w:b/>
          <w:bCs/>
          <w:noProof/>
          <w:highlight w:val="green"/>
        </w:rPr>
      </w:pPr>
    </w:p>
    <w:p w14:paraId="42CE074D" w14:textId="77777777" w:rsidR="00A13B03" w:rsidRPr="00AE6A8D" w:rsidRDefault="00A13B03" w:rsidP="00A13B03">
      <w:pPr>
        <w:pStyle w:val="Heading2"/>
        <w:numPr>
          <w:ilvl w:val="1"/>
          <w:numId w:val="58"/>
        </w:numPr>
        <w:spacing w:before="160" w:after="100" w:afterAutospacing="1" w:line="276" w:lineRule="auto"/>
        <w:rPr>
          <w:rFonts w:ascii="Times New Roman" w:hAnsi="Times New Roman"/>
          <w:i w:val="0"/>
          <w:iCs w:val="0"/>
          <w:sz w:val="22"/>
          <w:szCs w:val="22"/>
        </w:rPr>
      </w:pPr>
      <w:bookmarkStart w:id="306" w:name="_Toc535846321"/>
      <w:bookmarkStart w:id="307" w:name="_Toc42175749"/>
      <w:r w:rsidRPr="00AE6A8D">
        <w:rPr>
          <w:rFonts w:ascii="Times New Roman" w:hAnsi="Times New Roman"/>
          <w:i w:val="0"/>
          <w:iCs w:val="0"/>
          <w:sz w:val="22"/>
          <w:szCs w:val="22"/>
        </w:rPr>
        <w:t>Service Contractor Service Desk Support</w:t>
      </w:r>
      <w:bookmarkEnd w:id="306"/>
      <w:bookmarkEnd w:id="307"/>
    </w:p>
    <w:p w14:paraId="74FAFEC5" w14:textId="77777777" w:rsidR="00A13B03" w:rsidRPr="00AE6A8D" w:rsidRDefault="00A13B03" w:rsidP="00A13B03">
      <w:pPr>
        <w:spacing w:after="200" w:line="252" w:lineRule="auto"/>
        <w:rPr>
          <w:rFonts w:cs="Arial"/>
        </w:rPr>
      </w:pPr>
      <w:r w:rsidRPr="00AE6A8D">
        <w:rPr>
          <w:rFonts w:cs="Arial"/>
        </w:rPr>
        <w:t xml:space="preserve">The Service Contractor Service Desk will handle requests, incidents, supplies ordering, MACD administrative support, and asset database management for all Services and Devices.  </w:t>
      </w:r>
    </w:p>
    <w:p w14:paraId="5C0CB7B0" w14:textId="77777777" w:rsidR="00A13B03" w:rsidRPr="00AE6A8D" w:rsidRDefault="00A13B03" w:rsidP="00A13B03">
      <w:pPr>
        <w:pStyle w:val="Heading3"/>
        <w:numPr>
          <w:ilvl w:val="2"/>
          <w:numId w:val="58"/>
        </w:numPr>
        <w:spacing w:after="100" w:afterAutospacing="1" w:line="276" w:lineRule="auto"/>
        <w:rPr>
          <w:rFonts w:ascii="Times New Roman" w:hAnsi="Times New Roman"/>
          <w:sz w:val="22"/>
          <w:szCs w:val="22"/>
        </w:rPr>
      </w:pPr>
      <w:r w:rsidRPr="00AE6A8D">
        <w:rPr>
          <w:rFonts w:ascii="Times New Roman" w:hAnsi="Times New Roman"/>
          <w:sz w:val="22"/>
          <w:szCs w:val="22"/>
        </w:rPr>
        <w:t>Service Contractor Service Desk</w:t>
      </w:r>
    </w:p>
    <w:p w14:paraId="6EEFB8F8" w14:textId="77777777" w:rsidR="00A13B03" w:rsidRDefault="00A13B03" w:rsidP="00A13B03">
      <w:pPr>
        <w:rPr>
          <w:rFonts w:cs="Arial"/>
          <w:sz w:val="22"/>
          <w:szCs w:val="22"/>
        </w:rPr>
      </w:pPr>
      <w:r w:rsidRPr="00AE6A8D">
        <w:rPr>
          <w:rFonts w:cs="Arial"/>
          <w:sz w:val="22"/>
          <w:szCs w:val="22"/>
        </w:rPr>
        <w:t>The Service Contractor Service Desk provides Service Incident Management. The Service Contractor Service Desk receives and processes both reactive Service Incidents initiated by the Manager and proactive Service Incidents that are initiated by network-connected Devices using Service Contractor’s software and tools.</w:t>
      </w:r>
      <w:r w:rsidRPr="00AE6A8D" w:rsidDel="00015014">
        <w:rPr>
          <w:rFonts w:cs="Arial"/>
          <w:sz w:val="22"/>
          <w:szCs w:val="22"/>
        </w:rPr>
        <w:t xml:space="preserve"> </w:t>
      </w:r>
      <w:r w:rsidRPr="00AE6A8D">
        <w:rPr>
          <w:rFonts w:cs="Arial"/>
          <w:sz w:val="22"/>
          <w:szCs w:val="22"/>
        </w:rPr>
        <w:t xml:space="preserve">  If a Service Incident reported to the Service Contractor Service Desk is identified as an issue that the Manager is responsible for resolving, including without limitation, desk-side support, print queue/print server, or network connectivity, then the Service Contractor Service Desk shall send the Service Incident to the Manager’s Service Desk for closure/resolution, along with any available problem identification information that was provided to Service Contractor.    </w:t>
      </w:r>
    </w:p>
    <w:p w14:paraId="7D9800B8" w14:textId="77777777" w:rsidR="00A13B03" w:rsidRDefault="00A13B03" w:rsidP="00A13B03">
      <w:pPr>
        <w:rPr>
          <w:rFonts w:cs="Arial"/>
          <w:sz w:val="22"/>
          <w:szCs w:val="22"/>
        </w:rPr>
      </w:pPr>
    </w:p>
    <w:p w14:paraId="4B609226" w14:textId="77777777" w:rsidR="00A13B03" w:rsidRDefault="00A13B03" w:rsidP="00A13B03">
      <w:pPr>
        <w:numPr>
          <w:ilvl w:val="2"/>
          <w:numId w:val="58"/>
        </w:numPr>
        <w:rPr>
          <w:rFonts w:cs="Arial"/>
          <w:sz w:val="22"/>
          <w:szCs w:val="22"/>
        </w:rPr>
      </w:pPr>
      <w:r w:rsidRPr="00AE6A8D">
        <w:rPr>
          <w:rFonts w:cs="Arial"/>
          <w:sz w:val="22"/>
          <w:szCs w:val="22"/>
          <w:lang w:val="fr-FR"/>
        </w:rPr>
        <w:t xml:space="preserve">Standard Service Contractor Service Desk Service </w:t>
      </w:r>
      <w:r w:rsidRPr="00AE6A8D">
        <w:rPr>
          <w:rFonts w:cs="Arial"/>
          <w:sz w:val="22"/>
          <w:szCs w:val="22"/>
        </w:rPr>
        <w:t>Elements</w:t>
      </w:r>
    </w:p>
    <w:p w14:paraId="52D386A8" w14:textId="77777777" w:rsidR="00A13B03" w:rsidRDefault="00A13B03" w:rsidP="00A13B03">
      <w:pPr>
        <w:ind w:left="720"/>
        <w:rPr>
          <w:rFonts w:cs="Arial"/>
          <w:sz w:val="22"/>
          <w:szCs w:val="22"/>
        </w:rPr>
      </w:pPr>
    </w:p>
    <w:p w14:paraId="17E1C67B" w14:textId="77777777" w:rsidR="00A13B03" w:rsidRDefault="00A13B03" w:rsidP="00A13B03">
      <w:pPr>
        <w:rPr>
          <w:rFonts w:cs="Arial"/>
          <w:sz w:val="22"/>
          <w:szCs w:val="22"/>
        </w:rPr>
      </w:pPr>
    </w:p>
    <w:tbl>
      <w:tblPr>
        <w:tblW w:w="5000" w:type="pct"/>
        <w:tblInd w:w="93" w:type="dxa"/>
        <w:tblLayout w:type="fixed"/>
        <w:tblLook w:val="04A0" w:firstRow="1" w:lastRow="0" w:firstColumn="1" w:lastColumn="0" w:noHBand="0" w:noVBand="1"/>
      </w:tblPr>
      <w:tblGrid>
        <w:gridCol w:w="858"/>
        <w:gridCol w:w="7184"/>
        <w:gridCol w:w="2167"/>
      </w:tblGrid>
      <w:tr w:rsidR="00A13B03" w:rsidRPr="00490282" w14:paraId="78646578" w14:textId="77777777" w:rsidTr="00A13B03">
        <w:trPr>
          <w:trHeight w:val="300"/>
          <w:tblHeader/>
        </w:trPr>
        <w:tc>
          <w:tcPr>
            <w:tcW w:w="896" w:type="dxa"/>
            <w:tcBorders>
              <w:top w:val="single" w:sz="4" w:space="0" w:color="auto"/>
              <w:left w:val="single" w:sz="4" w:space="0" w:color="auto"/>
              <w:bottom w:val="single" w:sz="4" w:space="0" w:color="auto"/>
              <w:right w:val="single" w:sz="4" w:space="0" w:color="auto"/>
            </w:tcBorders>
            <w:shd w:val="clear" w:color="auto" w:fill="2F5496"/>
            <w:noWrap/>
            <w:vAlign w:val="center"/>
          </w:tcPr>
          <w:p w14:paraId="4B88224B" w14:textId="77777777" w:rsidR="00A13B03" w:rsidRPr="00AE6A8D" w:rsidRDefault="00A13B03" w:rsidP="00A13B03">
            <w:pPr>
              <w:pStyle w:val="XeroxTableHeadBG"/>
              <w:framePr w:hSpace="187" w:wrap="around" w:y="1"/>
              <w:rPr>
                <w:sz w:val="24"/>
                <w:szCs w:val="24"/>
                <w:lang w:eastAsia="en-GB"/>
              </w:rPr>
            </w:pPr>
            <w:r w:rsidRPr="00AE6A8D">
              <w:t xml:space="preserve">ID </w:t>
            </w:r>
          </w:p>
        </w:tc>
        <w:tc>
          <w:tcPr>
            <w:tcW w:w="7605" w:type="dxa"/>
            <w:tcBorders>
              <w:top w:val="single" w:sz="4" w:space="0" w:color="auto"/>
              <w:left w:val="nil"/>
              <w:bottom w:val="single" w:sz="4" w:space="0" w:color="auto"/>
              <w:right w:val="single" w:sz="8" w:space="0" w:color="auto"/>
            </w:tcBorders>
            <w:shd w:val="clear" w:color="auto" w:fill="2F5496"/>
            <w:vAlign w:val="center"/>
          </w:tcPr>
          <w:p w14:paraId="40986745" w14:textId="77777777" w:rsidR="00A13B03" w:rsidRPr="00AE6A8D" w:rsidRDefault="00A13B03" w:rsidP="00A13B03">
            <w:pPr>
              <w:pStyle w:val="XeroxTableHeadBG"/>
              <w:framePr w:hSpace="187" w:wrap="around" w:y="1"/>
            </w:pPr>
            <w:r w:rsidRPr="00AE6A8D">
              <w:t>Service Elements</w:t>
            </w:r>
          </w:p>
        </w:tc>
        <w:tc>
          <w:tcPr>
            <w:tcW w:w="2284" w:type="dxa"/>
            <w:tcBorders>
              <w:top w:val="single" w:sz="8" w:space="0" w:color="auto"/>
              <w:left w:val="single" w:sz="8" w:space="0" w:color="auto"/>
              <w:bottom w:val="single" w:sz="8" w:space="0" w:color="auto"/>
              <w:right w:val="single" w:sz="8" w:space="0" w:color="auto"/>
            </w:tcBorders>
            <w:shd w:val="clear" w:color="auto" w:fill="2F5496"/>
            <w:noWrap/>
          </w:tcPr>
          <w:p w14:paraId="31BE9B9B" w14:textId="77777777" w:rsidR="00A13B03" w:rsidRPr="00AE6A8D" w:rsidRDefault="00A13B03" w:rsidP="00A13B03">
            <w:pPr>
              <w:pStyle w:val="XeroxTableHeadBG"/>
              <w:framePr w:hSpace="187" w:wrap="around" w:y="1"/>
            </w:pPr>
            <w:r w:rsidRPr="00AE6A8D">
              <w:t>Accountable</w:t>
            </w:r>
          </w:p>
        </w:tc>
      </w:tr>
    </w:tbl>
    <w:p w14:paraId="3E959678" w14:textId="77777777" w:rsidR="00A13B03" w:rsidRPr="00FF6603" w:rsidRDefault="00A13B03" w:rsidP="00A13B03">
      <w:pPr>
        <w:rPr>
          <w:vanish/>
        </w:rPr>
      </w:pPr>
    </w:p>
    <w:tbl>
      <w:tblPr>
        <w:tblW w:w="5000" w:type="pct"/>
        <w:tblInd w:w="93" w:type="dxa"/>
        <w:tblLayout w:type="fixed"/>
        <w:tblLook w:val="04A0" w:firstRow="1" w:lastRow="0" w:firstColumn="1" w:lastColumn="0" w:noHBand="0" w:noVBand="1"/>
      </w:tblPr>
      <w:tblGrid>
        <w:gridCol w:w="858"/>
        <w:gridCol w:w="7184"/>
        <w:gridCol w:w="2167"/>
      </w:tblGrid>
      <w:tr w:rsidR="00A13B03" w:rsidRPr="00AE6A8D" w14:paraId="3711B31D" w14:textId="77777777" w:rsidTr="00A13B03">
        <w:trPr>
          <w:trHeight w:val="300"/>
        </w:trPr>
        <w:tc>
          <w:tcPr>
            <w:tcW w:w="89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BBA4666" w14:textId="77777777" w:rsidR="00A13B03" w:rsidRPr="00AE6A8D" w:rsidRDefault="00A13B03" w:rsidP="00A13B03">
            <w:pPr>
              <w:pStyle w:val="ListParagraph"/>
              <w:numPr>
                <w:ilvl w:val="0"/>
                <w:numId w:val="41"/>
              </w:numPr>
              <w:spacing w:after="160"/>
              <w:jc w:val="center"/>
              <w:rPr>
                <w:rFonts w:cs="Arial"/>
                <w:lang w:eastAsia="en-GB"/>
              </w:rPr>
            </w:pPr>
          </w:p>
        </w:tc>
        <w:tc>
          <w:tcPr>
            <w:tcW w:w="7605" w:type="dxa"/>
            <w:tcBorders>
              <w:top w:val="single" w:sz="8" w:space="0" w:color="auto"/>
              <w:left w:val="single" w:sz="4" w:space="0" w:color="auto"/>
              <w:bottom w:val="single" w:sz="8" w:space="0" w:color="auto"/>
              <w:right w:val="single" w:sz="8" w:space="0" w:color="auto"/>
            </w:tcBorders>
            <w:vAlign w:val="bottom"/>
          </w:tcPr>
          <w:p w14:paraId="042B7181" w14:textId="77777777" w:rsidR="00A13B03" w:rsidRDefault="00A13B03" w:rsidP="00A13B03">
            <w:pPr>
              <w:rPr>
                <w:rFonts w:cs="Arial"/>
                <w:lang w:eastAsia="en-GB"/>
              </w:rPr>
            </w:pPr>
            <w:r w:rsidRPr="00AE6A8D">
              <w:rPr>
                <w:rFonts w:cs="Arial"/>
                <w:b/>
                <w:lang w:eastAsia="en-GB"/>
              </w:rPr>
              <w:t>Standard Operating Hours:</w:t>
            </w:r>
            <w:r w:rsidRPr="00AE6A8D">
              <w:rPr>
                <w:rFonts w:cs="Arial"/>
                <w:lang w:eastAsia="en-GB"/>
              </w:rPr>
              <w:t xml:space="preserve"> </w:t>
            </w:r>
            <w:r w:rsidRPr="00AE6A8D">
              <w:rPr>
                <w:rFonts w:cs="Arial"/>
                <w:color w:val="FF0000"/>
                <w:lang w:eastAsia="en-GB"/>
              </w:rPr>
              <w:t>8AM to 8PM</w:t>
            </w:r>
            <w:r w:rsidRPr="00AE6A8D">
              <w:rPr>
                <w:rFonts w:cs="Arial"/>
                <w:lang w:eastAsia="en-GB"/>
              </w:rPr>
              <w:t xml:space="preserve"> Eastern Standard Time</w:t>
            </w:r>
          </w:p>
          <w:p w14:paraId="11AE090E" w14:textId="77777777" w:rsidR="00A13B03" w:rsidRPr="00AE6A8D" w:rsidRDefault="00A13B03" w:rsidP="00A13B03">
            <w:pPr>
              <w:rPr>
                <w:rFonts w:cs="Arial"/>
                <w:lang w:eastAsia="en-GB"/>
              </w:rPr>
            </w:pPr>
          </w:p>
        </w:tc>
        <w:tc>
          <w:tcPr>
            <w:tcW w:w="2284" w:type="dxa"/>
            <w:tcBorders>
              <w:top w:val="single" w:sz="8" w:space="0" w:color="auto"/>
              <w:left w:val="single" w:sz="8" w:space="0" w:color="auto"/>
              <w:bottom w:val="single" w:sz="8" w:space="0" w:color="auto"/>
              <w:right w:val="single" w:sz="8" w:space="0" w:color="auto"/>
            </w:tcBorders>
            <w:shd w:val="clear" w:color="auto" w:fill="auto"/>
            <w:noWrap/>
            <w:vAlign w:val="center"/>
          </w:tcPr>
          <w:p w14:paraId="5C9E117C" w14:textId="77777777" w:rsidR="00A13B03" w:rsidRPr="00AE6A8D" w:rsidRDefault="00A13B03" w:rsidP="00A13B03">
            <w:pPr>
              <w:rPr>
                <w:rFonts w:cs="Arial"/>
                <w:lang w:eastAsia="en-GB"/>
              </w:rPr>
            </w:pPr>
            <w:r w:rsidRPr="00AE6A8D">
              <w:rPr>
                <w:rFonts w:cs="Arial"/>
                <w:lang w:eastAsia="en-GB"/>
              </w:rPr>
              <w:t>Service Contractor</w:t>
            </w:r>
          </w:p>
        </w:tc>
      </w:tr>
      <w:tr w:rsidR="00A13B03" w:rsidRPr="00AE6A8D" w14:paraId="0A42FF28" w14:textId="77777777" w:rsidTr="00A13B03">
        <w:trPr>
          <w:trHeight w:val="300"/>
        </w:trPr>
        <w:tc>
          <w:tcPr>
            <w:tcW w:w="896" w:type="dxa"/>
            <w:tcBorders>
              <w:top w:val="nil"/>
              <w:left w:val="single" w:sz="4" w:space="0" w:color="auto"/>
              <w:bottom w:val="single" w:sz="4" w:space="0" w:color="auto"/>
              <w:right w:val="single" w:sz="8" w:space="0" w:color="auto"/>
            </w:tcBorders>
            <w:shd w:val="clear" w:color="auto" w:fill="auto"/>
            <w:noWrap/>
            <w:vAlign w:val="center"/>
          </w:tcPr>
          <w:p w14:paraId="3D113D0C" w14:textId="77777777" w:rsidR="00A13B03" w:rsidRPr="00AE6A8D" w:rsidRDefault="00A13B03" w:rsidP="00A13B03">
            <w:pPr>
              <w:pStyle w:val="ListParagraph"/>
              <w:numPr>
                <w:ilvl w:val="0"/>
                <w:numId w:val="41"/>
              </w:numPr>
              <w:spacing w:after="160"/>
              <w:jc w:val="center"/>
              <w:rPr>
                <w:rFonts w:cs="Arial"/>
                <w:lang w:eastAsia="en-GB"/>
              </w:rPr>
            </w:pPr>
          </w:p>
        </w:tc>
        <w:tc>
          <w:tcPr>
            <w:tcW w:w="7605" w:type="dxa"/>
            <w:tcBorders>
              <w:top w:val="single" w:sz="8" w:space="0" w:color="auto"/>
              <w:left w:val="single" w:sz="8" w:space="0" w:color="auto"/>
              <w:bottom w:val="single" w:sz="8" w:space="0" w:color="auto"/>
              <w:right w:val="single" w:sz="8" w:space="0" w:color="auto"/>
            </w:tcBorders>
            <w:vAlign w:val="bottom"/>
          </w:tcPr>
          <w:p w14:paraId="595FC335" w14:textId="77777777" w:rsidR="00A13B03" w:rsidRDefault="00A13B03" w:rsidP="00A13B03">
            <w:pPr>
              <w:rPr>
                <w:rFonts w:cs="Arial"/>
              </w:rPr>
            </w:pPr>
            <w:r w:rsidRPr="00AE6A8D">
              <w:rPr>
                <w:rFonts w:cs="Arial"/>
                <w:b/>
                <w:lang w:eastAsia="en-GB"/>
              </w:rPr>
              <w:t>Language(s) Provided</w:t>
            </w:r>
            <w:r w:rsidRPr="00AE6A8D">
              <w:rPr>
                <w:rFonts w:cs="Arial"/>
                <w:lang w:eastAsia="en-GB"/>
              </w:rPr>
              <w:t>: English</w:t>
            </w:r>
            <w:r w:rsidRPr="00AE6A8D">
              <w:rPr>
                <w:rFonts w:cs="Arial"/>
              </w:rPr>
              <w:t>.  Other languages may be available at additional cost</w:t>
            </w:r>
          </w:p>
          <w:p w14:paraId="49D0BDE4" w14:textId="77777777" w:rsidR="00A13B03" w:rsidRPr="00AE6A8D" w:rsidRDefault="00A13B03" w:rsidP="00A13B03">
            <w:pPr>
              <w:rPr>
                <w:rFonts w:cs="Arial"/>
                <w:lang w:eastAsia="en-GB"/>
              </w:rPr>
            </w:pPr>
          </w:p>
        </w:tc>
        <w:tc>
          <w:tcPr>
            <w:tcW w:w="2284" w:type="dxa"/>
            <w:tcBorders>
              <w:top w:val="single" w:sz="8" w:space="0" w:color="auto"/>
              <w:left w:val="single" w:sz="8" w:space="0" w:color="auto"/>
              <w:bottom w:val="single" w:sz="8" w:space="0" w:color="auto"/>
              <w:right w:val="single" w:sz="8" w:space="0" w:color="auto"/>
            </w:tcBorders>
            <w:shd w:val="clear" w:color="auto" w:fill="auto"/>
            <w:noWrap/>
            <w:vAlign w:val="center"/>
          </w:tcPr>
          <w:p w14:paraId="6811B469" w14:textId="77777777" w:rsidR="00A13B03" w:rsidRPr="00AE6A8D" w:rsidRDefault="00A13B03" w:rsidP="00A13B03">
            <w:pPr>
              <w:rPr>
                <w:rFonts w:cs="Arial"/>
                <w:lang w:eastAsia="en-GB"/>
              </w:rPr>
            </w:pPr>
            <w:r w:rsidRPr="00AE6A8D">
              <w:rPr>
                <w:rFonts w:cs="Arial"/>
                <w:lang w:eastAsia="en-GB"/>
              </w:rPr>
              <w:t>Service Contractor</w:t>
            </w:r>
          </w:p>
        </w:tc>
      </w:tr>
      <w:tr w:rsidR="00A13B03" w:rsidRPr="00AE6A8D" w14:paraId="62446667" w14:textId="77777777" w:rsidTr="00A13B03">
        <w:trPr>
          <w:trHeight w:val="300"/>
        </w:trPr>
        <w:tc>
          <w:tcPr>
            <w:tcW w:w="896" w:type="dxa"/>
            <w:tcBorders>
              <w:top w:val="single" w:sz="4" w:space="0" w:color="auto"/>
              <w:left w:val="single" w:sz="4" w:space="0" w:color="auto"/>
              <w:bottom w:val="single" w:sz="4" w:space="0" w:color="auto"/>
              <w:right w:val="single" w:sz="8" w:space="0" w:color="auto"/>
            </w:tcBorders>
            <w:shd w:val="clear" w:color="auto" w:fill="auto"/>
            <w:noWrap/>
            <w:vAlign w:val="center"/>
          </w:tcPr>
          <w:p w14:paraId="4743614C" w14:textId="77777777" w:rsidR="00A13B03" w:rsidRPr="00AE6A8D" w:rsidRDefault="00A13B03" w:rsidP="00A13B03">
            <w:pPr>
              <w:pStyle w:val="ListParagraph"/>
              <w:numPr>
                <w:ilvl w:val="0"/>
                <w:numId w:val="41"/>
              </w:numPr>
              <w:spacing w:after="160"/>
              <w:jc w:val="center"/>
              <w:rPr>
                <w:rFonts w:cs="Arial"/>
                <w:lang w:eastAsia="en-GB"/>
              </w:rPr>
            </w:pPr>
          </w:p>
        </w:tc>
        <w:tc>
          <w:tcPr>
            <w:tcW w:w="7605" w:type="dxa"/>
            <w:tcBorders>
              <w:top w:val="single" w:sz="8" w:space="0" w:color="auto"/>
              <w:left w:val="single" w:sz="8" w:space="0" w:color="auto"/>
              <w:bottom w:val="single" w:sz="8" w:space="0" w:color="auto"/>
              <w:right w:val="single" w:sz="8" w:space="0" w:color="auto"/>
            </w:tcBorders>
            <w:vAlign w:val="bottom"/>
          </w:tcPr>
          <w:p w14:paraId="7EF86A2F" w14:textId="77777777" w:rsidR="00A13B03" w:rsidRPr="00AE6A8D" w:rsidRDefault="00A13B03" w:rsidP="00A13B03">
            <w:pPr>
              <w:rPr>
                <w:rFonts w:cs="Arial"/>
                <w:lang w:eastAsia="en-GB"/>
              </w:rPr>
            </w:pPr>
            <w:r w:rsidRPr="00AE6A8D">
              <w:rPr>
                <w:rFonts w:cs="Arial"/>
                <w:b/>
                <w:lang w:eastAsia="en-GB"/>
              </w:rPr>
              <w:t>Reactive Services:</w:t>
            </w:r>
            <w:r w:rsidRPr="00AE6A8D">
              <w:rPr>
                <w:rFonts w:cs="Arial"/>
                <w:lang w:eastAsia="en-GB"/>
              </w:rPr>
              <w:t xml:space="preserve">  Service Contractor will provide the following means for Manager to initiate Service Incidents:</w:t>
            </w:r>
          </w:p>
          <w:p w14:paraId="1B0E9B84" w14:textId="77777777" w:rsidR="00A13B03" w:rsidRPr="00AE6A8D" w:rsidRDefault="00A13B03" w:rsidP="00A13B03">
            <w:pPr>
              <w:pStyle w:val="ListParagraph"/>
              <w:numPr>
                <w:ilvl w:val="0"/>
                <w:numId w:val="38"/>
              </w:numPr>
              <w:rPr>
                <w:rFonts w:cs="Arial"/>
                <w:lang w:eastAsia="en-GB"/>
              </w:rPr>
            </w:pPr>
            <w:r w:rsidRPr="00AE6A8D">
              <w:rPr>
                <w:rFonts w:cs="Arial"/>
                <w:lang w:eastAsia="en-GB"/>
              </w:rPr>
              <w:t>Telephone call</w:t>
            </w:r>
          </w:p>
          <w:p w14:paraId="1A70D5F8" w14:textId="77777777" w:rsidR="00A13B03" w:rsidRPr="00AE6A8D" w:rsidRDefault="00A13B03" w:rsidP="00A13B03">
            <w:pPr>
              <w:pStyle w:val="ListParagraph"/>
              <w:ind w:left="360"/>
              <w:rPr>
                <w:rFonts w:cs="Arial"/>
                <w:lang w:eastAsia="en-GB"/>
              </w:rPr>
            </w:pPr>
          </w:p>
        </w:tc>
        <w:tc>
          <w:tcPr>
            <w:tcW w:w="2284" w:type="dxa"/>
            <w:tcBorders>
              <w:top w:val="single" w:sz="8" w:space="0" w:color="auto"/>
              <w:left w:val="single" w:sz="8" w:space="0" w:color="auto"/>
              <w:bottom w:val="single" w:sz="8" w:space="0" w:color="auto"/>
              <w:right w:val="single" w:sz="8" w:space="0" w:color="auto"/>
            </w:tcBorders>
            <w:shd w:val="clear" w:color="auto" w:fill="auto"/>
            <w:noWrap/>
            <w:vAlign w:val="center"/>
          </w:tcPr>
          <w:p w14:paraId="75CD5BB7" w14:textId="77777777" w:rsidR="00A13B03" w:rsidRPr="00AE6A8D" w:rsidRDefault="00A13B03" w:rsidP="00A13B03">
            <w:pPr>
              <w:rPr>
                <w:rFonts w:cs="Arial"/>
                <w:lang w:eastAsia="en-GB"/>
              </w:rPr>
            </w:pPr>
            <w:r w:rsidRPr="00AE6A8D">
              <w:rPr>
                <w:rFonts w:cs="Arial"/>
                <w:lang w:eastAsia="en-GB"/>
              </w:rPr>
              <w:t>Service Contractor</w:t>
            </w:r>
          </w:p>
        </w:tc>
      </w:tr>
      <w:tr w:rsidR="00A13B03" w:rsidRPr="00490282" w14:paraId="62E603C8" w14:textId="77777777" w:rsidTr="00A13B03">
        <w:trPr>
          <w:trHeight w:val="300"/>
        </w:trPr>
        <w:tc>
          <w:tcPr>
            <w:tcW w:w="896" w:type="dxa"/>
            <w:tcBorders>
              <w:top w:val="single" w:sz="4" w:space="0" w:color="auto"/>
              <w:left w:val="single" w:sz="4" w:space="0" w:color="auto"/>
              <w:bottom w:val="single" w:sz="4" w:space="0" w:color="auto"/>
              <w:right w:val="single" w:sz="8" w:space="0" w:color="auto"/>
            </w:tcBorders>
            <w:shd w:val="clear" w:color="auto" w:fill="auto"/>
            <w:noWrap/>
            <w:vAlign w:val="center"/>
          </w:tcPr>
          <w:p w14:paraId="75195F0C" w14:textId="77777777" w:rsidR="00A13B03" w:rsidRPr="00AE6A8D" w:rsidDel="001051EA" w:rsidRDefault="00A13B03" w:rsidP="00A13B03">
            <w:pPr>
              <w:pStyle w:val="ListParagraph"/>
              <w:numPr>
                <w:ilvl w:val="0"/>
                <w:numId w:val="41"/>
              </w:numPr>
              <w:spacing w:after="160"/>
              <w:jc w:val="center"/>
              <w:rPr>
                <w:rFonts w:cs="Arial"/>
                <w:lang w:eastAsia="en-GB"/>
              </w:rPr>
            </w:pPr>
          </w:p>
        </w:tc>
        <w:tc>
          <w:tcPr>
            <w:tcW w:w="7605" w:type="dxa"/>
            <w:tcBorders>
              <w:top w:val="single" w:sz="8" w:space="0" w:color="auto"/>
              <w:left w:val="single" w:sz="8" w:space="0" w:color="auto"/>
              <w:bottom w:val="single" w:sz="8" w:space="0" w:color="auto"/>
              <w:right w:val="single" w:sz="8" w:space="0" w:color="auto"/>
            </w:tcBorders>
            <w:vAlign w:val="bottom"/>
          </w:tcPr>
          <w:p w14:paraId="69604332" w14:textId="77777777" w:rsidR="00A13B03" w:rsidRPr="00AE6A8D" w:rsidRDefault="00A13B03" w:rsidP="00A13B03">
            <w:pPr>
              <w:rPr>
                <w:rFonts w:cs="Arial"/>
                <w:b/>
                <w:lang w:eastAsia="en-GB"/>
              </w:rPr>
            </w:pPr>
            <w:r w:rsidRPr="00AE6A8D">
              <w:rPr>
                <w:rFonts w:cs="Arial"/>
                <w:b/>
                <w:lang w:eastAsia="en-GB"/>
              </w:rPr>
              <w:t>Proactive Services:</w:t>
            </w:r>
          </w:p>
          <w:p w14:paraId="2CFECE79" w14:textId="77777777" w:rsidR="00A13B03" w:rsidRPr="00AE6A8D" w:rsidRDefault="00A13B03" w:rsidP="00A13B03">
            <w:pPr>
              <w:rPr>
                <w:rFonts w:cs="Arial"/>
              </w:rPr>
            </w:pPr>
            <w:r w:rsidRPr="00AE6A8D">
              <w:rPr>
                <w:rFonts w:cs="Arial"/>
                <w:lang w:eastAsia="en-GB"/>
              </w:rPr>
              <w:t>Service Contractor will proactively monitor the Network-Attached Devices for Supply and Break Fix alerts remotely, using Service Contractor’s software and tools, which will auto-generate Service Incidents</w:t>
            </w:r>
            <w:r w:rsidRPr="00AE6A8D">
              <w:rPr>
                <w:rFonts w:cs="Arial"/>
              </w:rPr>
              <w:t xml:space="preserve"> </w:t>
            </w:r>
          </w:p>
          <w:p w14:paraId="4643D4B8" w14:textId="77777777" w:rsidR="00A13B03" w:rsidRPr="00AE6A8D" w:rsidDel="008B25BE" w:rsidRDefault="00A13B03" w:rsidP="00A13B03">
            <w:pPr>
              <w:rPr>
                <w:rFonts w:cs="Arial"/>
                <w:bCs/>
              </w:rPr>
            </w:pPr>
          </w:p>
        </w:tc>
        <w:tc>
          <w:tcPr>
            <w:tcW w:w="2284" w:type="dxa"/>
            <w:tcBorders>
              <w:top w:val="single" w:sz="8" w:space="0" w:color="auto"/>
              <w:left w:val="single" w:sz="8" w:space="0" w:color="auto"/>
              <w:bottom w:val="single" w:sz="8" w:space="0" w:color="auto"/>
              <w:right w:val="single" w:sz="8" w:space="0" w:color="auto"/>
            </w:tcBorders>
            <w:shd w:val="clear" w:color="auto" w:fill="auto"/>
            <w:noWrap/>
            <w:vAlign w:val="center"/>
          </w:tcPr>
          <w:p w14:paraId="33446BBD" w14:textId="77777777" w:rsidR="00A13B03" w:rsidRPr="00AE6A8D" w:rsidRDefault="00A13B03" w:rsidP="00A13B03">
            <w:pPr>
              <w:rPr>
                <w:rFonts w:cs="Arial"/>
                <w:lang w:eastAsia="en-GB"/>
              </w:rPr>
            </w:pPr>
            <w:r w:rsidRPr="00AE6A8D">
              <w:rPr>
                <w:rFonts w:cs="Arial"/>
                <w:lang w:eastAsia="en-GB"/>
              </w:rPr>
              <w:t>Service Contractor</w:t>
            </w:r>
          </w:p>
        </w:tc>
      </w:tr>
    </w:tbl>
    <w:p w14:paraId="2D2BEC7E" w14:textId="77777777" w:rsidR="00A13B03" w:rsidRPr="00AE6A8D" w:rsidRDefault="00A13B03" w:rsidP="00A13B03">
      <w:pPr>
        <w:rPr>
          <w:rFonts w:cs="Arial"/>
          <w:sz w:val="22"/>
          <w:szCs w:val="22"/>
        </w:rPr>
      </w:pPr>
    </w:p>
    <w:p w14:paraId="091C79A4" w14:textId="77777777" w:rsidR="00A13B03" w:rsidRPr="00AE6A8D" w:rsidRDefault="00A13B03" w:rsidP="00A13B03">
      <w:pPr>
        <w:pStyle w:val="Heading3"/>
        <w:numPr>
          <w:ilvl w:val="2"/>
          <w:numId w:val="58"/>
        </w:numPr>
        <w:spacing w:after="100" w:afterAutospacing="1" w:line="276" w:lineRule="auto"/>
        <w:rPr>
          <w:rFonts w:ascii="Times New Roman" w:hAnsi="Times New Roman"/>
          <w:sz w:val="22"/>
          <w:szCs w:val="22"/>
        </w:rPr>
      </w:pPr>
      <w:r w:rsidRPr="00AE6A8D">
        <w:rPr>
          <w:rFonts w:ascii="Times New Roman" w:hAnsi="Times New Roman"/>
          <w:sz w:val="22"/>
          <w:szCs w:val="22"/>
        </w:rPr>
        <w:t>Proactive Service Incidents</w:t>
      </w:r>
    </w:p>
    <w:p w14:paraId="24733038" w14:textId="77777777" w:rsidR="00A13B03" w:rsidRDefault="00A13B03" w:rsidP="00A13B03">
      <w:pPr>
        <w:rPr>
          <w:rFonts w:cs="Arial"/>
          <w:bCs/>
          <w:sz w:val="22"/>
          <w:szCs w:val="22"/>
          <w:highlight w:val="green"/>
        </w:rPr>
      </w:pPr>
      <w:r w:rsidRPr="00AE6A8D">
        <w:rPr>
          <w:rFonts w:cs="Arial"/>
          <w:bCs/>
          <w:sz w:val="22"/>
          <w:szCs w:val="22"/>
        </w:rPr>
        <w:t xml:space="preserve">Proactive alerts enable Service Contractor to provide proactive Break Fix Service delivery and Supplies monitoring and just-in-time delivery for Network-Attached Devices.  In addition, the Service Contractor’s software and tools enable remote problem resolution, timely and accurate meter collection, Device utilization reporting, and enhanced Device utilization. </w:t>
      </w:r>
      <w:r w:rsidRPr="00AE6A8D">
        <w:rPr>
          <w:rFonts w:cs="Arial"/>
          <w:bCs/>
          <w:sz w:val="22"/>
          <w:szCs w:val="22"/>
          <w:highlight w:val="green"/>
        </w:rPr>
        <w:t xml:space="preserve"> </w:t>
      </w:r>
    </w:p>
    <w:p w14:paraId="720D8B30" w14:textId="77777777" w:rsidR="00A13B03" w:rsidRDefault="00A13B03" w:rsidP="00A13B03">
      <w:pPr>
        <w:rPr>
          <w:rFonts w:cs="Arial"/>
          <w:bCs/>
          <w:sz w:val="22"/>
          <w:szCs w:val="22"/>
          <w:highlight w:val="green"/>
        </w:rPr>
      </w:pPr>
    </w:p>
    <w:p w14:paraId="0CA1AF25" w14:textId="77777777" w:rsidR="00A13B03" w:rsidRDefault="00A13B03" w:rsidP="00A13B03">
      <w:pPr>
        <w:rPr>
          <w:rFonts w:cs="Arial"/>
        </w:rPr>
      </w:pPr>
      <w:r w:rsidRPr="00CF1661">
        <w:rPr>
          <w:rFonts w:cs="Arial"/>
        </w:rPr>
        <w:t>If Service Contractor’s software and tools detect a Device condition that has exceeded an established threshold, then a Device</w:t>
      </w:r>
    </w:p>
    <w:p w14:paraId="31C8D7EA" w14:textId="77777777" w:rsidR="00A13B03" w:rsidRPr="00CF1661" w:rsidRDefault="00A13B03" w:rsidP="00A13B03">
      <w:pPr>
        <w:rPr>
          <w:rFonts w:cs="Arial"/>
          <w:sz w:val="22"/>
          <w:szCs w:val="22"/>
        </w:rPr>
      </w:pPr>
      <w:r w:rsidRPr="00CF1661">
        <w:rPr>
          <w:rFonts w:cs="Arial"/>
          <w:sz w:val="22"/>
          <w:szCs w:val="22"/>
        </w:rPr>
        <w:t>remote alert shall be generated, and the Incident shall be reported to the Service Contractor Service Desk.</w:t>
      </w:r>
    </w:p>
    <w:p w14:paraId="010FEBB3" w14:textId="77777777" w:rsidR="00A13B03" w:rsidRPr="00776340" w:rsidRDefault="00A13B03" w:rsidP="00A13B03">
      <w:pPr>
        <w:rPr>
          <w:rFonts w:cs="Arial"/>
          <w:highlight w:val="green"/>
        </w:rPr>
      </w:pPr>
      <w:r w:rsidRPr="00CF1661">
        <w:rPr>
          <w:rFonts w:cs="Arial"/>
        </w:rPr>
        <w:t xml:space="preserve"> </w:t>
      </w:r>
    </w:p>
    <w:tbl>
      <w:tblPr>
        <w:tblW w:w="4778"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1E0" w:firstRow="1" w:lastRow="1" w:firstColumn="1" w:lastColumn="1" w:noHBand="0" w:noVBand="0"/>
      </w:tblPr>
      <w:tblGrid>
        <w:gridCol w:w="770"/>
        <w:gridCol w:w="6826"/>
        <w:gridCol w:w="2159"/>
      </w:tblGrid>
      <w:tr w:rsidR="00A13B03" w:rsidRPr="00490282" w14:paraId="68D5944A" w14:textId="77777777" w:rsidTr="00A13B03">
        <w:trPr>
          <w:trHeight w:val="309"/>
          <w:tblHeader/>
        </w:trPr>
        <w:tc>
          <w:tcPr>
            <w:tcW w:w="802" w:type="dxa"/>
            <w:shd w:val="clear" w:color="auto" w:fill="2F5496"/>
            <w:vAlign w:val="center"/>
          </w:tcPr>
          <w:p w14:paraId="5AD1F4A3" w14:textId="77777777" w:rsidR="00A13B03" w:rsidRPr="00CF1661" w:rsidRDefault="00A13B03" w:rsidP="00A13B03">
            <w:pPr>
              <w:pStyle w:val="XeroxTableHeadBG"/>
              <w:framePr w:hSpace="187" w:wrap="around" w:y="1"/>
            </w:pPr>
            <w:r w:rsidRPr="00CF1661">
              <w:t>ID</w:t>
            </w:r>
          </w:p>
        </w:tc>
        <w:tc>
          <w:tcPr>
            <w:tcW w:w="7227" w:type="dxa"/>
            <w:shd w:val="clear" w:color="auto" w:fill="2F5496"/>
            <w:vAlign w:val="center"/>
          </w:tcPr>
          <w:p w14:paraId="43A2FD6A" w14:textId="77777777" w:rsidR="00A13B03" w:rsidRPr="00CF1661" w:rsidRDefault="00A13B03" w:rsidP="00A13B03">
            <w:pPr>
              <w:pStyle w:val="XeroxTableHeadBG"/>
              <w:framePr w:hSpace="187" w:wrap="around" w:y="1"/>
            </w:pPr>
            <w:r w:rsidRPr="00CF1661">
              <w:t>Activity</w:t>
            </w:r>
          </w:p>
        </w:tc>
        <w:tc>
          <w:tcPr>
            <w:tcW w:w="2276" w:type="dxa"/>
            <w:shd w:val="clear" w:color="auto" w:fill="2F5496"/>
            <w:vAlign w:val="center"/>
          </w:tcPr>
          <w:p w14:paraId="5EE09589" w14:textId="77777777" w:rsidR="00A13B03" w:rsidRPr="00CF1661" w:rsidRDefault="00A13B03" w:rsidP="00A13B03">
            <w:pPr>
              <w:pStyle w:val="XeroxTableHeadBG"/>
              <w:framePr w:hSpace="187" w:wrap="around" w:y="1"/>
            </w:pPr>
            <w:r w:rsidRPr="00CF1661">
              <w:t>Accountable</w:t>
            </w:r>
          </w:p>
        </w:tc>
      </w:tr>
    </w:tbl>
    <w:p w14:paraId="64A6CDD2" w14:textId="77777777" w:rsidR="00A13B03" w:rsidRPr="00FF6603" w:rsidRDefault="00A13B03" w:rsidP="00A13B03">
      <w:pPr>
        <w:rPr>
          <w:vanish/>
        </w:rPr>
      </w:pPr>
    </w:p>
    <w:tbl>
      <w:tblPr>
        <w:tblW w:w="4778"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1E0" w:firstRow="1" w:lastRow="1" w:firstColumn="1" w:lastColumn="1" w:noHBand="0" w:noVBand="0"/>
      </w:tblPr>
      <w:tblGrid>
        <w:gridCol w:w="770"/>
        <w:gridCol w:w="6826"/>
        <w:gridCol w:w="2159"/>
      </w:tblGrid>
      <w:tr w:rsidR="00A13B03" w:rsidRPr="00CF1661" w14:paraId="573E1D58" w14:textId="77777777" w:rsidTr="00A13B03">
        <w:trPr>
          <w:trHeight w:val="349"/>
        </w:trPr>
        <w:tc>
          <w:tcPr>
            <w:tcW w:w="802" w:type="dxa"/>
            <w:shd w:val="clear" w:color="auto" w:fill="auto"/>
            <w:vAlign w:val="center"/>
          </w:tcPr>
          <w:p w14:paraId="6E32E38D" w14:textId="77777777" w:rsidR="00A13B03" w:rsidRPr="00CF1661" w:rsidRDefault="00A13B03" w:rsidP="00A13B03">
            <w:pPr>
              <w:pStyle w:val="ListParagraph"/>
              <w:numPr>
                <w:ilvl w:val="0"/>
                <w:numId w:val="42"/>
              </w:numPr>
              <w:spacing w:after="160"/>
              <w:ind w:left="428" w:hanging="68"/>
              <w:jc w:val="center"/>
              <w:rPr>
                <w:rFonts w:cs="Arial"/>
              </w:rPr>
            </w:pPr>
          </w:p>
        </w:tc>
        <w:tc>
          <w:tcPr>
            <w:tcW w:w="7227" w:type="dxa"/>
          </w:tcPr>
          <w:p w14:paraId="31509880" w14:textId="77777777" w:rsidR="00A13B03" w:rsidRPr="00CF1661" w:rsidRDefault="00A13B03" w:rsidP="00A13B03">
            <w:pPr>
              <w:rPr>
                <w:rFonts w:cs="Arial"/>
              </w:rPr>
            </w:pPr>
            <w:r w:rsidRPr="00CF1661">
              <w:rPr>
                <w:rFonts w:cs="Arial"/>
              </w:rPr>
              <w:t>Service Contractor Service Desk shall attempt to resolve the Service Incident using remote diagnostic tools without Manager intervention</w:t>
            </w:r>
          </w:p>
        </w:tc>
        <w:tc>
          <w:tcPr>
            <w:tcW w:w="2276" w:type="dxa"/>
            <w:shd w:val="clear" w:color="auto" w:fill="auto"/>
            <w:vAlign w:val="center"/>
          </w:tcPr>
          <w:p w14:paraId="7BF73F23" w14:textId="77777777" w:rsidR="00A13B03" w:rsidRPr="00CF1661" w:rsidRDefault="00A13B03" w:rsidP="00A13B03">
            <w:pPr>
              <w:rPr>
                <w:rFonts w:cs="Arial"/>
              </w:rPr>
            </w:pPr>
            <w:r w:rsidRPr="00CF1661">
              <w:rPr>
                <w:rFonts w:cs="Arial"/>
              </w:rPr>
              <w:t>Service Contractor</w:t>
            </w:r>
          </w:p>
        </w:tc>
      </w:tr>
      <w:tr w:rsidR="00A13B03" w:rsidRPr="00CF1661" w14:paraId="06D8DB74" w14:textId="77777777" w:rsidTr="00A13B03">
        <w:trPr>
          <w:trHeight w:val="349"/>
        </w:trPr>
        <w:tc>
          <w:tcPr>
            <w:tcW w:w="802" w:type="dxa"/>
            <w:shd w:val="clear" w:color="auto" w:fill="auto"/>
            <w:vAlign w:val="center"/>
          </w:tcPr>
          <w:p w14:paraId="04F8AE16" w14:textId="77777777" w:rsidR="00A13B03" w:rsidRPr="00CF1661" w:rsidRDefault="00A13B03" w:rsidP="00A13B03">
            <w:pPr>
              <w:pStyle w:val="ListParagraph"/>
              <w:numPr>
                <w:ilvl w:val="0"/>
                <w:numId w:val="42"/>
              </w:numPr>
              <w:spacing w:after="160"/>
              <w:jc w:val="center"/>
              <w:rPr>
                <w:rFonts w:cs="Arial"/>
              </w:rPr>
            </w:pPr>
          </w:p>
        </w:tc>
        <w:tc>
          <w:tcPr>
            <w:tcW w:w="7227" w:type="dxa"/>
          </w:tcPr>
          <w:p w14:paraId="533B31CC" w14:textId="77777777" w:rsidR="00A13B03" w:rsidRPr="00CF1661" w:rsidRDefault="00A13B03" w:rsidP="00A13B03">
            <w:pPr>
              <w:rPr>
                <w:rFonts w:cs="Arial"/>
              </w:rPr>
            </w:pPr>
            <w:r w:rsidRPr="00CF1661">
              <w:rPr>
                <w:rFonts w:cs="Arial"/>
              </w:rPr>
              <w:t>If resolved, the Service Contractor Service Desk shall close the Service Incident as resolved</w:t>
            </w:r>
          </w:p>
        </w:tc>
        <w:tc>
          <w:tcPr>
            <w:tcW w:w="2276" w:type="dxa"/>
            <w:shd w:val="clear" w:color="auto" w:fill="auto"/>
            <w:vAlign w:val="center"/>
          </w:tcPr>
          <w:p w14:paraId="20F2349B" w14:textId="77777777" w:rsidR="00A13B03" w:rsidRPr="00CF1661" w:rsidRDefault="00A13B03" w:rsidP="00A13B03">
            <w:pPr>
              <w:rPr>
                <w:rFonts w:cs="Arial"/>
              </w:rPr>
            </w:pPr>
            <w:r w:rsidRPr="00CF1661">
              <w:rPr>
                <w:rFonts w:cs="Arial"/>
              </w:rPr>
              <w:t>Service Contractor</w:t>
            </w:r>
          </w:p>
        </w:tc>
      </w:tr>
      <w:tr w:rsidR="00A13B03" w:rsidRPr="00CF1661" w14:paraId="406BF965" w14:textId="77777777" w:rsidTr="00A13B03">
        <w:trPr>
          <w:trHeight w:val="349"/>
        </w:trPr>
        <w:tc>
          <w:tcPr>
            <w:tcW w:w="802" w:type="dxa"/>
            <w:shd w:val="clear" w:color="auto" w:fill="auto"/>
            <w:vAlign w:val="center"/>
          </w:tcPr>
          <w:p w14:paraId="4867AD02" w14:textId="77777777" w:rsidR="00A13B03" w:rsidRPr="00CF1661" w:rsidRDefault="00A13B03" w:rsidP="00A13B03">
            <w:pPr>
              <w:pStyle w:val="ListParagraph"/>
              <w:numPr>
                <w:ilvl w:val="0"/>
                <w:numId w:val="42"/>
              </w:numPr>
              <w:spacing w:after="160"/>
              <w:jc w:val="center"/>
              <w:rPr>
                <w:rFonts w:cs="Arial"/>
              </w:rPr>
            </w:pPr>
          </w:p>
        </w:tc>
        <w:tc>
          <w:tcPr>
            <w:tcW w:w="7227" w:type="dxa"/>
          </w:tcPr>
          <w:p w14:paraId="4C650496" w14:textId="77777777" w:rsidR="00A13B03" w:rsidRPr="00CF1661" w:rsidRDefault="00A13B03" w:rsidP="00A13B03">
            <w:pPr>
              <w:rPr>
                <w:rFonts w:cs="Arial"/>
              </w:rPr>
            </w:pPr>
            <w:r w:rsidRPr="00CF1661">
              <w:rPr>
                <w:rFonts w:cs="Arial"/>
              </w:rPr>
              <w:t xml:space="preserve">If not resolved, Service Contractor shall contact a pre-designated Facility Contact or End User to perform remote diagnostics, when appropriate, for selected issues and Devices </w:t>
            </w:r>
          </w:p>
        </w:tc>
        <w:tc>
          <w:tcPr>
            <w:tcW w:w="2276" w:type="dxa"/>
            <w:shd w:val="clear" w:color="auto" w:fill="auto"/>
            <w:vAlign w:val="center"/>
          </w:tcPr>
          <w:p w14:paraId="5A6DC6AE" w14:textId="77777777" w:rsidR="00A13B03" w:rsidRPr="00CF1661" w:rsidRDefault="00A13B03" w:rsidP="00A13B03">
            <w:pPr>
              <w:rPr>
                <w:rFonts w:cs="Arial"/>
              </w:rPr>
            </w:pPr>
            <w:r w:rsidRPr="00CF1661">
              <w:rPr>
                <w:rFonts w:cs="Arial"/>
              </w:rPr>
              <w:t>Service Contractor</w:t>
            </w:r>
          </w:p>
        </w:tc>
      </w:tr>
      <w:tr w:rsidR="00A13B03" w:rsidRPr="00CF1661" w14:paraId="3A1917C1" w14:textId="77777777" w:rsidTr="00A13B03">
        <w:trPr>
          <w:trHeight w:val="349"/>
        </w:trPr>
        <w:tc>
          <w:tcPr>
            <w:tcW w:w="802" w:type="dxa"/>
            <w:shd w:val="clear" w:color="auto" w:fill="auto"/>
            <w:vAlign w:val="center"/>
          </w:tcPr>
          <w:p w14:paraId="094B7F05" w14:textId="77777777" w:rsidR="00A13B03" w:rsidRPr="00CF1661" w:rsidRDefault="00A13B03" w:rsidP="00A13B03">
            <w:pPr>
              <w:pStyle w:val="ListParagraph"/>
              <w:numPr>
                <w:ilvl w:val="0"/>
                <w:numId w:val="42"/>
              </w:numPr>
              <w:spacing w:after="160"/>
              <w:jc w:val="center"/>
              <w:rPr>
                <w:rFonts w:cs="Arial"/>
              </w:rPr>
            </w:pPr>
          </w:p>
        </w:tc>
        <w:tc>
          <w:tcPr>
            <w:tcW w:w="7227" w:type="dxa"/>
          </w:tcPr>
          <w:p w14:paraId="3054A8CD" w14:textId="77777777" w:rsidR="00A13B03" w:rsidRPr="00CF1661" w:rsidRDefault="00A13B03" w:rsidP="00A13B03">
            <w:pPr>
              <w:rPr>
                <w:rFonts w:cs="Arial"/>
              </w:rPr>
            </w:pPr>
            <w:r w:rsidRPr="00CF1661">
              <w:rPr>
                <w:rFonts w:cs="Arial"/>
              </w:rPr>
              <w:t>The designated Facility Contact or End User shall assist Service Contractor with reasonable remote diagnostic procedures to provide proper diagnosis and timely resolution</w:t>
            </w:r>
          </w:p>
        </w:tc>
        <w:tc>
          <w:tcPr>
            <w:tcW w:w="2276" w:type="dxa"/>
            <w:shd w:val="clear" w:color="auto" w:fill="auto"/>
            <w:vAlign w:val="center"/>
          </w:tcPr>
          <w:p w14:paraId="3ADC8CFA" w14:textId="77777777" w:rsidR="00A13B03" w:rsidRPr="00CF1661" w:rsidRDefault="00A13B03" w:rsidP="00A13B03">
            <w:pPr>
              <w:rPr>
                <w:rFonts w:cs="Arial"/>
              </w:rPr>
            </w:pPr>
            <w:r w:rsidRPr="00CF1661">
              <w:rPr>
                <w:rFonts w:cs="Arial"/>
              </w:rPr>
              <w:t>Manager</w:t>
            </w:r>
          </w:p>
        </w:tc>
      </w:tr>
      <w:tr w:rsidR="00A13B03" w:rsidRPr="00490282" w14:paraId="3834CB8A" w14:textId="77777777" w:rsidTr="00A13B03">
        <w:trPr>
          <w:trHeight w:val="349"/>
        </w:trPr>
        <w:tc>
          <w:tcPr>
            <w:tcW w:w="802" w:type="dxa"/>
            <w:shd w:val="clear" w:color="auto" w:fill="auto"/>
            <w:vAlign w:val="center"/>
          </w:tcPr>
          <w:p w14:paraId="6FB12525" w14:textId="77777777" w:rsidR="00A13B03" w:rsidRPr="00CF1661" w:rsidRDefault="00A13B03" w:rsidP="00A13B03">
            <w:pPr>
              <w:pStyle w:val="ListParagraph"/>
              <w:numPr>
                <w:ilvl w:val="0"/>
                <w:numId w:val="42"/>
              </w:numPr>
              <w:spacing w:after="160"/>
              <w:jc w:val="center"/>
              <w:rPr>
                <w:rFonts w:cs="Arial"/>
              </w:rPr>
            </w:pPr>
          </w:p>
        </w:tc>
        <w:tc>
          <w:tcPr>
            <w:tcW w:w="7227" w:type="dxa"/>
          </w:tcPr>
          <w:p w14:paraId="79EAFB11" w14:textId="77777777" w:rsidR="00A13B03" w:rsidRPr="00CF1661" w:rsidRDefault="00A13B03" w:rsidP="00A13B03">
            <w:pPr>
              <w:rPr>
                <w:rFonts w:cs="Arial"/>
              </w:rPr>
            </w:pPr>
            <w:r w:rsidRPr="00CF1661">
              <w:rPr>
                <w:rFonts w:cs="Arial"/>
              </w:rPr>
              <w:t>If Service Contractor is unable to resolve with remote diagnostics, then Service Contractor shall dispatch a technician</w:t>
            </w:r>
          </w:p>
        </w:tc>
        <w:tc>
          <w:tcPr>
            <w:tcW w:w="2276" w:type="dxa"/>
            <w:shd w:val="clear" w:color="auto" w:fill="auto"/>
            <w:vAlign w:val="center"/>
          </w:tcPr>
          <w:p w14:paraId="46AEBA7B" w14:textId="77777777" w:rsidR="00A13B03" w:rsidRPr="00CF1661" w:rsidRDefault="00A13B03" w:rsidP="00A13B03">
            <w:pPr>
              <w:rPr>
                <w:rFonts w:cs="Arial"/>
              </w:rPr>
            </w:pPr>
            <w:r w:rsidRPr="00CF1661">
              <w:rPr>
                <w:rFonts w:cs="Arial"/>
              </w:rPr>
              <w:t>Service Contractor</w:t>
            </w:r>
          </w:p>
        </w:tc>
      </w:tr>
    </w:tbl>
    <w:p w14:paraId="5C713237" w14:textId="77777777" w:rsidR="00A13B03" w:rsidRPr="00804599" w:rsidRDefault="00A13B03" w:rsidP="00A13B03">
      <w:pPr>
        <w:pStyle w:val="Heading3"/>
        <w:numPr>
          <w:ilvl w:val="2"/>
          <w:numId w:val="58"/>
        </w:numPr>
        <w:spacing w:after="100" w:afterAutospacing="1" w:line="276" w:lineRule="auto"/>
        <w:rPr>
          <w:rFonts w:ascii="Times New Roman" w:hAnsi="Times New Roman"/>
          <w:sz w:val="22"/>
          <w:szCs w:val="22"/>
        </w:rPr>
      </w:pPr>
      <w:r w:rsidRPr="00804599">
        <w:rPr>
          <w:rFonts w:ascii="Times New Roman" w:hAnsi="Times New Roman"/>
          <w:sz w:val="22"/>
          <w:szCs w:val="22"/>
        </w:rPr>
        <w:t>Reactive Service Incidents</w:t>
      </w:r>
    </w:p>
    <w:p w14:paraId="7DA053F3" w14:textId="77777777" w:rsidR="00A13B03" w:rsidRDefault="00A13B03" w:rsidP="00A13B03">
      <w:pPr>
        <w:rPr>
          <w:rFonts w:cs="Arial"/>
        </w:rPr>
      </w:pPr>
      <w:r w:rsidRPr="00804599">
        <w:rPr>
          <w:rFonts w:cs="Arial"/>
        </w:rPr>
        <w:t>As noted in the Equipment Training section, End User training includes the installation of paper and Consumable Supplies as well as the instructions for the resolution of routine issues such as removing paper jams, print drivers; etc.  When an End User</w:t>
      </w:r>
    </w:p>
    <w:p w14:paraId="0AC187AB" w14:textId="77777777" w:rsidR="00A13B03" w:rsidRPr="00804599" w:rsidRDefault="00A13B03" w:rsidP="00A13B03">
      <w:pPr>
        <w:rPr>
          <w:rFonts w:cs="Arial"/>
          <w:sz w:val="22"/>
          <w:szCs w:val="22"/>
        </w:rPr>
      </w:pPr>
      <w:r w:rsidRPr="00804599">
        <w:rPr>
          <w:rFonts w:cs="Arial"/>
          <w:sz w:val="22"/>
          <w:szCs w:val="22"/>
        </w:rPr>
        <w:t>encounters a problem that requires Service Contractor’s assistance to resolve, they may create a reactive Service Incident via one of the means noted in the Standard Service Contractor Service Desk Service Elements section.</w:t>
      </w:r>
    </w:p>
    <w:p w14:paraId="3D7E5E4C" w14:textId="77777777" w:rsidR="00A13B03" w:rsidRDefault="00A13B03" w:rsidP="00A13B03">
      <w:pPr>
        <w:rPr>
          <w:rFonts w:cs="Arial"/>
          <w:b/>
          <w:bCs/>
          <w:noProof/>
          <w:highlight w:val="green"/>
        </w:rPr>
      </w:pP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1E0" w:firstRow="1" w:lastRow="1" w:firstColumn="1" w:lastColumn="1" w:noHBand="0" w:noVBand="0"/>
      </w:tblPr>
      <w:tblGrid>
        <w:gridCol w:w="770"/>
        <w:gridCol w:w="7292"/>
        <w:gridCol w:w="2146"/>
      </w:tblGrid>
      <w:tr w:rsidR="00A13B03" w:rsidRPr="00490282" w14:paraId="09ABBB23" w14:textId="77777777" w:rsidTr="00A13B03">
        <w:trPr>
          <w:trHeight w:val="294"/>
          <w:tblHeader/>
        </w:trPr>
        <w:tc>
          <w:tcPr>
            <w:tcW w:w="802" w:type="dxa"/>
            <w:shd w:val="clear" w:color="auto" w:fill="2F5496"/>
            <w:vAlign w:val="center"/>
          </w:tcPr>
          <w:p w14:paraId="33F465C6" w14:textId="77777777" w:rsidR="00A13B03" w:rsidRPr="00804599" w:rsidRDefault="00A13B03" w:rsidP="00A13B03">
            <w:pPr>
              <w:pStyle w:val="XeroxTableHeadBG"/>
              <w:framePr w:hSpace="187" w:wrap="around" w:y="1"/>
            </w:pPr>
            <w:r w:rsidRPr="00804599">
              <w:t>ID</w:t>
            </w:r>
          </w:p>
        </w:tc>
        <w:tc>
          <w:tcPr>
            <w:tcW w:w="7720" w:type="dxa"/>
            <w:shd w:val="clear" w:color="auto" w:fill="2F5496"/>
            <w:vAlign w:val="center"/>
          </w:tcPr>
          <w:p w14:paraId="41F12071" w14:textId="77777777" w:rsidR="00A13B03" w:rsidRPr="00804599" w:rsidRDefault="00A13B03" w:rsidP="00A13B03">
            <w:pPr>
              <w:pStyle w:val="XeroxTableHeadBG"/>
              <w:framePr w:hSpace="187" w:wrap="around" w:y="1"/>
            </w:pPr>
            <w:r w:rsidRPr="00804599">
              <w:t>Activity</w:t>
            </w:r>
          </w:p>
        </w:tc>
        <w:tc>
          <w:tcPr>
            <w:tcW w:w="2262" w:type="dxa"/>
            <w:shd w:val="clear" w:color="auto" w:fill="2F5496"/>
            <w:vAlign w:val="center"/>
          </w:tcPr>
          <w:p w14:paraId="5A765BC7" w14:textId="77777777" w:rsidR="00A13B03" w:rsidRPr="00804599" w:rsidRDefault="00A13B03" w:rsidP="00A13B03">
            <w:pPr>
              <w:pStyle w:val="XeroxTableHeadBG"/>
              <w:framePr w:hSpace="187" w:wrap="around" w:y="1"/>
            </w:pPr>
            <w:r w:rsidRPr="00804599">
              <w:t>Accountable</w:t>
            </w:r>
          </w:p>
        </w:tc>
      </w:tr>
    </w:tbl>
    <w:p w14:paraId="1C36D907" w14:textId="77777777" w:rsidR="00A13B03" w:rsidRPr="00FF6603" w:rsidRDefault="00A13B03" w:rsidP="00A13B03">
      <w:pPr>
        <w:rPr>
          <w:vanish/>
        </w:rPr>
      </w:pP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1E0" w:firstRow="1" w:lastRow="1" w:firstColumn="1" w:lastColumn="1" w:noHBand="0" w:noVBand="0"/>
      </w:tblPr>
      <w:tblGrid>
        <w:gridCol w:w="770"/>
        <w:gridCol w:w="7292"/>
        <w:gridCol w:w="2146"/>
      </w:tblGrid>
      <w:tr w:rsidR="00A13B03" w:rsidRPr="00804599" w14:paraId="41E12B7B" w14:textId="77777777" w:rsidTr="00A13B03">
        <w:trPr>
          <w:trHeight w:val="349"/>
        </w:trPr>
        <w:tc>
          <w:tcPr>
            <w:tcW w:w="802" w:type="dxa"/>
            <w:shd w:val="clear" w:color="auto" w:fill="auto"/>
          </w:tcPr>
          <w:p w14:paraId="7F309491" w14:textId="77777777" w:rsidR="00A13B03" w:rsidRPr="00804599" w:rsidRDefault="00A13B03" w:rsidP="00A13B03">
            <w:pPr>
              <w:pStyle w:val="ListParagraph"/>
              <w:numPr>
                <w:ilvl w:val="0"/>
                <w:numId w:val="43"/>
              </w:numPr>
              <w:spacing w:after="160"/>
              <w:jc w:val="center"/>
              <w:rPr>
                <w:rFonts w:cs="Arial"/>
              </w:rPr>
            </w:pPr>
          </w:p>
        </w:tc>
        <w:tc>
          <w:tcPr>
            <w:tcW w:w="7720" w:type="dxa"/>
          </w:tcPr>
          <w:p w14:paraId="05C07345" w14:textId="77777777" w:rsidR="00A13B03" w:rsidRPr="00804599" w:rsidRDefault="00A13B03" w:rsidP="00A13B03">
            <w:pPr>
              <w:rPr>
                <w:rFonts w:cs="Arial"/>
              </w:rPr>
            </w:pPr>
            <w:r w:rsidRPr="00804599">
              <w:rPr>
                <w:rFonts w:cs="Arial"/>
              </w:rPr>
              <w:t xml:space="preserve">Initiate a Service incident with Service Contractor and provide the required Service Incident information:  (a) End </w:t>
            </w:r>
            <w:proofErr w:type="gramStart"/>
            <w:r w:rsidRPr="00804599">
              <w:rPr>
                <w:rFonts w:cs="Arial"/>
              </w:rPr>
              <w:t>User name</w:t>
            </w:r>
            <w:proofErr w:type="gramEnd"/>
            <w:r w:rsidRPr="00804599">
              <w:rPr>
                <w:rFonts w:cs="Arial"/>
              </w:rPr>
              <w:t>, email, and contact number; (b) Facility; (c) address, building and floor number; (e) type of Device or Service; (f) the Asset Tag Number; (g) brief problem description</w:t>
            </w:r>
          </w:p>
        </w:tc>
        <w:tc>
          <w:tcPr>
            <w:tcW w:w="2262" w:type="dxa"/>
            <w:shd w:val="clear" w:color="auto" w:fill="auto"/>
          </w:tcPr>
          <w:p w14:paraId="4312C375" w14:textId="77777777" w:rsidR="00A13B03" w:rsidRPr="00804599" w:rsidRDefault="00A13B03" w:rsidP="00A13B03">
            <w:pPr>
              <w:rPr>
                <w:rFonts w:cs="Arial"/>
              </w:rPr>
            </w:pPr>
            <w:r w:rsidRPr="00804599">
              <w:rPr>
                <w:rFonts w:cs="Arial"/>
              </w:rPr>
              <w:t>Manager</w:t>
            </w:r>
          </w:p>
        </w:tc>
      </w:tr>
      <w:tr w:rsidR="00A13B03" w:rsidRPr="00804599" w14:paraId="540AE447" w14:textId="77777777" w:rsidTr="00A13B03">
        <w:trPr>
          <w:trHeight w:val="349"/>
        </w:trPr>
        <w:tc>
          <w:tcPr>
            <w:tcW w:w="802" w:type="dxa"/>
            <w:shd w:val="clear" w:color="auto" w:fill="auto"/>
          </w:tcPr>
          <w:p w14:paraId="764DEE90" w14:textId="77777777" w:rsidR="00A13B03" w:rsidRPr="00804599" w:rsidRDefault="00A13B03" w:rsidP="00A13B03">
            <w:pPr>
              <w:pStyle w:val="ListParagraph"/>
              <w:numPr>
                <w:ilvl w:val="0"/>
                <w:numId w:val="43"/>
              </w:numPr>
              <w:spacing w:after="160"/>
              <w:jc w:val="center"/>
              <w:rPr>
                <w:rFonts w:cs="Arial"/>
              </w:rPr>
            </w:pPr>
          </w:p>
        </w:tc>
        <w:tc>
          <w:tcPr>
            <w:tcW w:w="7720" w:type="dxa"/>
          </w:tcPr>
          <w:p w14:paraId="26C60532" w14:textId="77777777" w:rsidR="00A13B03" w:rsidRPr="00804599" w:rsidRDefault="00A13B03" w:rsidP="00A13B03">
            <w:pPr>
              <w:rPr>
                <w:rFonts w:cs="Arial"/>
              </w:rPr>
            </w:pPr>
            <w:r w:rsidRPr="00804599">
              <w:rPr>
                <w:rFonts w:cs="Arial"/>
              </w:rPr>
              <w:t xml:space="preserve">Work with End User to perform remote diagnostics, when appropriate for the reported problem(s) and Devices </w:t>
            </w:r>
          </w:p>
        </w:tc>
        <w:tc>
          <w:tcPr>
            <w:tcW w:w="2262" w:type="dxa"/>
            <w:shd w:val="clear" w:color="auto" w:fill="auto"/>
          </w:tcPr>
          <w:p w14:paraId="15C224CF" w14:textId="77777777" w:rsidR="00A13B03" w:rsidRPr="00804599" w:rsidRDefault="00A13B03" w:rsidP="00A13B03">
            <w:pPr>
              <w:rPr>
                <w:rFonts w:cs="Arial"/>
              </w:rPr>
            </w:pPr>
            <w:r w:rsidRPr="00804599">
              <w:rPr>
                <w:rFonts w:cs="Arial"/>
              </w:rPr>
              <w:t>Service Contractor</w:t>
            </w:r>
          </w:p>
        </w:tc>
      </w:tr>
      <w:tr w:rsidR="00A13B03" w:rsidRPr="00804599" w14:paraId="6188042B" w14:textId="77777777" w:rsidTr="00A13B03">
        <w:trPr>
          <w:trHeight w:val="349"/>
        </w:trPr>
        <w:tc>
          <w:tcPr>
            <w:tcW w:w="802" w:type="dxa"/>
            <w:shd w:val="clear" w:color="auto" w:fill="auto"/>
          </w:tcPr>
          <w:p w14:paraId="40E451C8" w14:textId="77777777" w:rsidR="00A13B03" w:rsidRPr="00804599" w:rsidRDefault="00A13B03" w:rsidP="00A13B03">
            <w:pPr>
              <w:pStyle w:val="ListParagraph"/>
              <w:numPr>
                <w:ilvl w:val="0"/>
                <w:numId w:val="43"/>
              </w:numPr>
              <w:spacing w:after="160"/>
              <w:jc w:val="center"/>
              <w:rPr>
                <w:rFonts w:cs="Arial"/>
              </w:rPr>
            </w:pPr>
          </w:p>
        </w:tc>
        <w:tc>
          <w:tcPr>
            <w:tcW w:w="7720" w:type="dxa"/>
          </w:tcPr>
          <w:p w14:paraId="12224545" w14:textId="77777777" w:rsidR="00A13B03" w:rsidRPr="00804599" w:rsidRDefault="00A13B03" w:rsidP="00A13B03">
            <w:pPr>
              <w:rPr>
                <w:rFonts w:cs="Arial"/>
              </w:rPr>
            </w:pPr>
            <w:r w:rsidRPr="00804599">
              <w:rPr>
                <w:rFonts w:cs="Arial"/>
              </w:rPr>
              <w:t>The End User shall assist Service Contractor with reasonable remote diagnostics procedures to allow for proper diagnosis and timely resolution</w:t>
            </w:r>
          </w:p>
        </w:tc>
        <w:tc>
          <w:tcPr>
            <w:tcW w:w="2262" w:type="dxa"/>
            <w:shd w:val="clear" w:color="auto" w:fill="auto"/>
          </w:tcPr>
          <w:p w14:paraId="47C812DA" w14:textId="77777777" w:rsidR="00A13B03" w:rsidRPr="00804599" w:rsidRDefault="00A13B03" w:rsidP="00A13B03">
            <w:pPr>
              <w:rPr>
                <w:rFonts w:cs="Arial"/>
              </w:rPr>
            </w:pPr>
            <w:r w:rsidRPr="00804599">
              <w:rPr>
                <w:rFonts w:cs="Arial"/>
              </w:rPr>
              <w:t>Manager</w:t>
            </w:r>
          </w:p>
        </w:tc>
      </w:tr>
      <w:tr w:rsidR="00A13B03" w:rsidRPr="00490282" w14:paraId="7AFB378A" w14:textId="77777777" w:rsidTr="00A13B03">
        <w:trPr>
          <w:trHeight w:val="349"/>
        </w:trPr>
        <w:tc>
          <w:tcPr>
            <w:tcW w:w="802" w:type="dxa"/>
            <w:shd w:val="clear" w:color="auto" w:fill="auto"/>
          </w:tcPr>
          <w:p w14:paraId="3A14D0B2" w14:textId="77777777" w:rsidR="00A13B03" w:rsidRPr="00804599" w:rsidRDefault="00A13B03" w:rsidP="00A13B03">
            <w:pPr>
              <w:pStyle w:val="ListParagraph"/>
              <w:numPr>
                <w:ilvl w:val="0"/>
                <w:numId w:val="43"/>
              </w:numPr>
              <w:spacing w:after="160"/>
              <w:jc w:val="center"/>
              <w:rPr>
                <w:rFonts w:cs="Arial"/>
              </w:rPr>
            </w:pPr>
          </w:p>
        </w:tc>
        <w:tc>
          <w:tcPr>
            <w:tcW w:w="7720" w:type="dxa"/>
          </w:tcPr>
          <w:p w14:paraId="4B9705CB" w14:textId="77777777" w:rsidR="00A13B03" w:rsidRPr="00804599" w:rsidRDefault="00A13B03" w:rsidP="00A13B03">
            <w:pPr>
              <w:rPr>
                <w:rFonts w:cs="Arial"/>
              </w:rPr>
            </w:pPr>
            <w:r w:rsidRPr="00804599">
              <w:rPr>
                <w:rFonts w:cs="Arial"/>
              </w:rPr>
              <w:t>If Service Contractor is unable to resolve the problem with remote diagnostics, then Service Contractor shall dispatch a technician</w:t>
            </w:r>
          </w:p>
        </w:tc>
        <w:tc>
          <w:tcPr>
            <w:tcW w:w="2262" w:type="dxa"/>
            <w:shd w:val="clear" w:color="auto" w:fill="auto"/>
          </w:tcPr>
          <w:p w14:paraId="7BC6215F" w14:textId="77777777" w:rsidR="00A13B03" w:rsidRPr="00804599" w:rsidRDefault="00A13B03" w:rsidP="00A13B03">
            <w:pPr>
              <w:rPr>
                <w:rFonts w:cs="Arial"/>
              </w:rPr>
            </w:pPr>
            <w:r w:rsidRPr="00804599">
              <w:rPr>
                <w:rFonts w:cs="Arial"/>
              </w:rPr>
              <w:t>Service Contractor</w:t>
            </w:r>
          </w:p>
        </w:tc>
      </w:tr>
    </w:tbl>
    <w:p w14:paraId="128E970E" w14:textId="77777777" w:rsidR="00A13B03" w:rsidRPr="00804599" w:rsidRDefault="00A13B03" w:rsidP="00A13B03">
      <w:pPr>
        <w:pStyle w:val="Heading2"/>
        <w:numPr>
          <w:ilvl w:val="1"/>
          <w:numId w:val="43"/>
        </w:numPr>
        <w:spacing w:before="160" w:after="100" w:afterAutospacing="1" w:line="276" w:lineRule="auto"/>
        <w:rPr>
          <w:rFonts w:ascii="Times New Roman" w:hAnsi="Times New Roman"/>
          <w:i w:val="0"/>
          <w:iCs w:val="0"/>
          <w:sz w:val="22"/>
          <w:szCs w:val="22"/>
        </w:rPr>
      </w:pPr>
      <w:bookmarkStart w:id="308" w:name="_Toc535846322"/>
      <w:bookmarkStart w:id="309" w:name="_Toc42175750"/>
      <w:r w:rsidRPr="00804599">
        <w:rPr>
          <w:rFonts w:ascii="Times New Roman" w:hAnsi="Times New Roman"/>
          <w:i w:val="0"/>
          <w:iCs w:val="0"/>
          <w:sz w:val="22"/>
          <w:szCs w:val="22"/>
        </w:rPr>
        <w:t>Break Fix Management</w:t>
      </w:r>
      <w:bookmarkEnd w:id="308"/>
      <w:bookmarkEnd w:id="309"/>
    </w:p>
    <w:p w14:paraId="0345B98C" w14:textId="77777777" w:rsidR="00A13B03" w:rsidRPr="00804599" w:rsidRDefault="00A13B03" w:rsidP="00A13B03">
      <w:pPr>
        <w:rPr>
          <w:rFonts w:cs="Arial"/>
        </w:rPr>
      </w:pPr>
      <w:r w:rsidRPr="00804599">
        <w:rPr>
          <w:rFonts w:cs="Arial"/>
        </w:rPr>
        <w:t>Service Contractor shall provide the management of Break Fix Service Incidents to the point of issue resolution including, but not limited to remote resolution, dispatching of a technician or vendor, tracking the status of Break Fix Service Incidents, and reporting on Service performance levels as set forth in this SOW.  The Manager will provide access to each Facility and Device.  Remote monitoring of Network-Attached Devices enables Service Contractor to remotely resolve or proactively</w:t>
      </w:r>
    </w:p>
    <w:p w14:paraId="24EBF1F3" w14:textId="77777777" w:rsidR="00A13B03" w:rsidRPr="00804599" w:rsidRDefault="00A13B03" w:rsidP="00A13B03">
      <w:pPr>
        <w:rPr>
          <w:rFonts w:cs="Arial"/>
        </w:rPr>
      </w:pPr>
      <w:r w:rsidRPr="00804599">
        <w:rPr>
          <w:rFonts w:cs="Arial"/>
        </w:rPr>
        <w:t>dispatch a Service Contractor resource for Break Fix Service Incident resolution.  In the table below are conditions required for Service Contractor’s effective delivery of the Services and SLA compliance described in this SOW.</w:t>
      </w:r>
    </w:p>
    <w:p w14:paraId="0AADB2B4" w14:textId="77777777" w:rsidR="00A13B03" w:rsidRDefault="00A13B03" w:rsidP="00A13B03">
      <w:pPr>
        <w:rPr>
          <w:rFonts w:cs="Arial"/>
          <w:highlight w:val="green"/>
        </w:rPr>
      </w:pPr>
      <w:r w:rsidRPr="00776340">
        <w:rPr>
          <w:rFonts w:cs="Arial"/>
          <w:highlight w:val="green"/>
        </w:rPr>
        <w:t xml:space="preserve"> </w:t>
      </w:r>
    </w:p>
    <w:p w14:paraId="44AD4914" w14:textId="77777777" w:rsidR="00A13B03" w:rsidRPr="00776340" w:rsidRDefault="00A13B03" w:rsidP="00A13B03">
      <w:pPr>
        <w:rPr>
          <w:rFonts w:cs="Arial"/>
          <w:b/>
          <w:bCs/>
          <w:noProof/>
          <w:highlight w:val="green"/>
        </w:rPr>
      </w:pP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1E0" w:firstRow="1" w:lastRow="1" w:firstColumn="1" w:lastColumn="1" w:noHBand="0" w:noVBand="0"/>
      </w:tblPr>
      <w:tblGrid>
        <w:gridCol w:w="770"/>
        <w:gridCol w:w="7276"/>
        <w:gridCol w:w="2162"/>
      </w:tblGrid>
      <w:tr w:rsidR="00A13B03" w:rsidRPr="00490282" w14:paraId="46F0C00B" w14:textId="77777777" w:rsidTr="00A13B03">
        <w:trPr>
          <w:trHeight w:val="294"/>
          <w:tblHeader/>
        </w:trPr>
        <w:tc>
          <w:tcPr>
            <w:tcW w:w="802" w:type="dxa"/>
            <w:shd w:val="clear" w:color="auto" w:fill="2F5496"/>
            <w:vAlign w:val="center"/>
          </w:tcPr>
          <w:p w14:paraId="46D96C1E" w14:textId="77777777" w:rsidR="00A13B03" w:rsidRPr="00804599" w:rsidRDefault="00A13B03" w:rsidP="00A13B03">
            <w:pPr>
              <w:pStyle w:val="XeroxTableHeadBG"/>
              <w:framePr w:hSpace="187" w:wrap="around" w:y="1"/>
            </w:pPr>
            <w:r w:rsidRPr="00804599">
              <w:t>ID</w:t>
            </w:r>
          </w:p>
        </w:tc>
        <w:tc>
          <w:tcPr>
            <w:tcW w:w="7703" w:type="dxa"/>
            <w:shd w:val="clear" w:color="auto" w:fill="2F5496"/>
            <w:vAlign w:val="center"/>
          </w:tcPr>
          <w:p w14:paraId="1E158B4D" w14:textId="77777777" w:rsidR="00A13B03" w:rsidRPr="00804599" w:rsidRDefault="00A13B03" w:rsidP="00A13B03">
            <w:pPr>
              <w:pStyle w:val="XeroxTableHeadBG"/>
              <w:framePr w:hSpace="187" w:wrap="around" w:y="1"/>
            </w:pPr>
            <w:r w:rsidRPr="00804599">
              <w:t>Activity</w:t>
            </w:r>
          </w:p>
        </w:tc>
        <w:tc>
          <w:tcPr>
            <w:tcW w:w="2279" w:type="dxa"/>
            <w:shd w:val="clear" w:color="auto" w:fill="2F5496"/>
            <w:vAlign w:val="center"/>
          </w:tcPr>
          <w:p w14:paraId="3B8DB8A1" w14:textId="77777777" w:rsidR="00A13B03" w:rsidRPr="00804599" w:rsidRDefault="00A13B03" w:rsidP="00A13B03">
            <w:pPr>
              <w:pStyle w:val="XeroxTableHeadBG"/>
              <w:framePr w:hSpace="187" w:wrap="around" w:y="1"/>
            </w:pPr>
            <w:r w:rsidRPr="00804599">
              <w:t>Accountable</w:t>
            </w:r>
          </w:p>
        </w:tc>
      </w:tr>
    </w:tbl>
    <w:p w14:paraId="1D0451BF" w14:textId="77777777" w:rsidR="00A13B03" w:rsidRPr="00FF6603" w:rsidRDefault="00A13B03" w:rsidP="00A13B03">
      <w:pPr>
        <w:rPr>
          <w:vanish/>
        </w:rPr>
      </w:pP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1E0" w:firstRow="1" w:lastRow="1" w:firstColumn="1" w:lastColumn="1" w:noHBand="0" w:noVBand="0"/>
      </w:tblPr>
      <w:tblGrid>
        <w:gridCol w:w="770"/>
        <w:gridCol w:w="7276"/>
        <w:gridCol w:w="2162"/>
      </w:tblGrid>
      <w:tr w:rsidR="00A13B03" w:rsidRPr="00804599" w14:paraId="2A18ACEA" w14:textId="77777777" w:rsidTr="00A13B03">
        <w:trPr>
          <w:trHeight w:val="349"/>
        </w:trPr>
        <w:tc>
          <w:tcPr>
            <w:tcW w:w="802" w:type="dxa"/>
            <w:shd w:val="clear" w:color="auto" w:fill="auto"/>
            <w:vAlign w:val="center"/>
          </w:tcPr>
          <w:p w14:paraId="49C0C781" w14:textId="77777777" w:rsidR="00A13B03" w:rsidRPr="00804599" w:rsidRDefault="00A13B03" w:rsidP="00A13B03">
            <w:pPr>
              <w:pStyle w:val="ListParagraph"/>
              <w:numPr>
                <w:ilvl w:val="0"/>
                <w:numId w:val="44"/>
              </w:numPr>
              <w:jc w:val="center"/>
              <w:rPr>
                <w:rFonts w:cs="Arial"/>
              </w:rPr>
            </w:pPr>
          </w:p>
        </w:tc>
        <w:tc>
          <w:tcPr>
            <w:tcW w:w="7703" w:type="dxa"/>
          </w:tcPr>
          <w:p w14:paraId="03B285C5" w14:textId="77777777" w:rsidR="00A13B03" w:rsidRPr="00804599" w:rsidRDefault="00A13B03" w:rsidP="00A13B03">
            <w:pPr>
              <w:rPr>
                <w:rFonts w:cs="Arial"/>
              </w:rPr>
            </w:pPr>
            <w:r w:rsidRPr="00804599">
              <w:rPr>
                <w:rFonts w:cs="Arial"/>
              </w:rPr>
              <w:t xml:space="preserve">Perform maintenance on supported, Devices, including warranty and non-warranty parts and labor </w:t>
            </w:r>
          </w:p>
          <w:p w14:paraId="72C28B3D" w14:textId="77777777" w:rsidR="00A13B03" w:rsidRPr="00804599" w:rsidRDefault="00A13B03" w:rsidP="00A13B03">
            <w:pPr>
              <w:rPr>
                <w:rFonts w:cs="Arial"/>
              </w:rPr>
            </w:pPr>
          </w:p>
        </w:tc>
        <w:tc>
          <w:tcPr>
            <w:tcW w:w="2279" w:type="dxa"/>
            <w:shd w:val="clear" w:color="auto" w:fill="auto"/>
            <w:vAlign w:val="center"/>
          </w:tcPr>
          <w:p w14:paraId="2C64979A" w14:textId="77777777" w:rsidR="00A13B03" w:rsidRPr="00804599" w:rsidRDefault="00A13B03" w:rsidP="00A13B03">
            <w:pPr>
              <w:rPr>
                <w:rFonts w:cs="Arial"/>
              </w:rPr>
            </w:pPr>
            <w:r w:rsidRPr="00804599">
              <w:rPr>
                <w:rFonts w:cs="Arial"/>
              </w:rPr>
              <w:t>Service Contractor</w:t>
            </w:r>
          </w:p>
        </w:tc>
      </w:tr>
      <w:tr w:rsidR="00A13B03" w:rsidRPr="00804599" w14:paraId="56C639E4" w14:textId="77777777" w:rsidTr="00A13B03">
        <w:trPr>
          <w:trHeight w:val="349"/>
        </w:trPr>
        <w:tc>
          <w:tcPr>
            <w:tcW w:w="802" w:type="dxa"/>
            <w:shd w:val="clear" w:color="auto" w:fill="auto"/>
            <w:vAlign w:val="center"/>
          </w:tcPr>
          <w:p w14:paraId="0FAE48CE" w14:textId="77777777" w:rsidR="00A13B03" w:rsidRPr="00804599" w:rsidRDefault="00A13B03" w:rsidP="00A13B03">
            <w:pPr>
              <w:pStyle w:val="ListParagraph"/>
              <w:numPr>
                <w:ilvl w:val="0"/>
                <w:numId w:val="44"/>
              </w:numPr>
              <w:jc w:val="center"/>
              <w:rPr>
                <w:rFonts w:cs="Arial"/>
              </w:rPr>
            </w:pPr>
          </w:p>
        </w:tc>
        <w:tc>
          <w:tcPr>
            <w:tcW w:w="7703" w:type="dxa"/>
          </w:tcPr>
          <w:p w14:paraId="2C2BB85D" w14:textId="77777777" w:rsidR="00A13B03" w:rsidRPr="00804599" w:rsidRDefault="00A13B03" w:rsidP="00A13B03">
            <w:pPr>
              <w:rPr>
                <w:rFonts w:cs="Arial"/>
              </w:rPr>
            </w:pPr>
            <w:r w:rsidRPr="00804599">
              <w:rPr>
                <w:rFonts w:cs="Arial"/>
              </w:rPr>
              <w:t xml:space="preserve">Determine when and if a Device is to be repaired, replaced, or eliminated and communicate such change to Manager </w:t>
            </w:r>
          </w:p>
          <w:p w14:paraId="244CA419" w14:textId="77777777" w:rsidR="00A13B03" w:rsidRPr="00804599" w:rsidRDefault="00A13B03" w:rsidP="00A13B03">
            <w:pPr>
              <w:rPr>
                <w:rFonts w:cs="Arial"/>
              </w:rPr>
            </w:pPr>
          </w:p>
        </w:tc>
        <w:tc>
          <w:tcPr>
            <w:tcW w:w="2279" w:type="dxa"/>
            <w:shd w:val="clear" w:color="auto" w:fill="auto"/>
            <w:vAlign w:val="center"/>
          </w:tcPr>
          <w:p w14:paraId="2B402488" w14:textId="77777777" w:rsidR="00A13B03" w:rsidRPr="00804599" w:rsidRDefault="00A13B03" w:rsidP="00A13B03">
            <w:pPr>
              <w:rPr>
                <w:rFonts w:cs="Arial"/>
              </w:rPr>
            </w:pPr>
            <w:r w:rsidRPr="00804599">
              <w:rPr>
                <w:rFonts w:cs="Arial"/>
              </w:rPr>
              <w:t>Service Contractor</w:t>
            </w:r>
          </w:p>
        </w:tc>
      </w:tr>
      <w:tr w:rsidR="00A13B03" w:rsidRPr="00804599" w14:paraId="1721F9DE" w14:textId="77777777" w:rsidTr="00A13B03">
        <w:trPr>
          <w:trHeight w:val="349"/>
        </w:trPr>
        <w:tc>
          <w:tcPr>
            <w:tcW w:w="802" w:type="dxa"/>
            <w:shd w:val="clear" w:color="auto" w:fill="auto"/>
            <w:vAlign w:val="center"/>
          </w:tcPr>
          <w:p w14:paraId="0DA7BA6B" w14:textId="77777777" w:rsidR="00A13B03" w:rsidRPr="00804599" w:rsidRDefault="00A13B03" w:rsidP="00A13B03">
            <w:pPr>
              <w:pStyle w:val="ListParagraph"/>
              <w:numPr>
                <w:ilvl w:val="0"/>
                <w:numId w:val="44"/>
              </w:numPr>
              <w:jc w:val="center"/>
              <w:rPr>
                <w:rFonts w:cs="Arial"/>
              </w:rPr>
            </w:pPr>
          </w:p>
        </w:tc>
        <w:tc>
          <w:tcPr>
            <w:tcW w:w="7703" w:type="dxa"/>
          </w:tcPr>
          <w:p w14:paraId="76A7657F" w14:textId="77777777" w:rsidR="00A13B03" w:rsidRPr="00804599" w:rsidRDefault="00A13B03" w:rsidP="00A13B03">
            <w:pPr>
              <w:rPr>
                <w:rFonts w:cs="Arial"/>
              </w:rPr>
            </w:pPr>
            <w:r w:rsidRPr="00804599">
              <w:rPr>
                <w:rFonts w:cs="Arial"/>
              </w:rPr>
              <w:t>Provide Break Fix Service Incident Dispatching Services when required</w:t>
            </w:r>
          </w:p>
          <w:p w14:paraId="0EEDB60C" w14:textId="77777777" w:rsidR="00A13B03" w:rsidRPr="00804599" w:rsidRDefault="00A13B03" w:rsidP="00A13B03">
            <w:pPr>
              <w:rPr>
                <w:rFonts w:cs="Arial"/>
              </w:rPr>
            </w:pPr>
          </w:p>
        </w:tc>
        <w:tc>
          <w:tcPr>
            <w:tcW w:w="2279" w:type="dxa"/>
            <w:shd w:val="clear" w:color="auto" w:fill="auto"/>
            <w:vAlign w:val="center"/>
          </w:tcPr>
          <w:p w14:paraId="506D960B" w14:textId="77777777" w:rsidR="00A13B03" w:rsidRPr="00804599" w:rsidRDefault="00A13B03" w:rsidP="00A13B03">
            <w:pPr>
              <w:rPr>
                <w:rFonts w:cs="Arial"/>
              </w:rPr>
            </w:pPr>
            <w:r w:rsidRPr="00804599">
              <w:rPr>
                <w:rFonts w:cs="Arial"/>
              </w:rPr>
              <w:t>Service Contractor</w:t>
            </w:r>
          </w:p>
        </w:tc>
      </w:tr>
      <w:tr w:rsidR="00A13B03" w:rsidRPr="00804599" w14:paraId="1E854215" w14:textId="77777777" w:rsidTr="00A13B03">
        <w:trPr>
          <w:trHeight w:val="349"/>
        </w:trPr>
        <w:tc>
          <w:tcPr>
            <w:tcW w:w="802" w:type="dxa"/>
            <w:shd w:val="clear" w:color="auto" w:fill="auto"/>
            <w:vAlign w:val="center"/>
          </w:tcPr>
          <w:p w14:paraId="0D7B7346" w14:textId="77777777" w:rsidR="00A13B03" w:rsidRPr="00804599" w:rsidRDefault="00A13B03" w:rsidP="00A13B03">
            <w:pPr>
              <w:pStyle w:val="ListParagraph"/>
              <w:numPr>
                <w:ilvl w:val="0"/>
                <w:numId w:val="44"/>
              </w:numPr>
              <w:jc w:val="center"/>
              <w:rPr>
                <w:rFonts w:cs="Arial"/>
              </w:rPr>
            </w:pPr>
          </w:p>
        </w:tc>
        <w:tc>
          <w:tcPr>
            <w:tcW w:w="7703" w:type="dxa"/>
          </w:tcPr>
          <w:p w14:paraId="5401EBB1" w14:textId="77777777" w:rsidR="00A13B03" w:rsidRPr="00804599" w:rsidRDefault="00A13B03" w:rsidP="00A13B03">
            <w:pPr>
              <w:rPr>
                <w:rFonts w:cs="Arial"/>
              </w:rPr>
            </w:pPr>
            <w:r w:rsidRPr="00804599">
              <w:rPr>
                <w:rFonts w:cs="Arial"/>
              </w:rPr>
              <w:t>Perform parts procurement</w:t>
            </w:r>
          </w:p>
          <w:p w14:paraId="68BBC608" w14:textId="77777777" w:rsidR="00A13B03" w:rsidRPr="00804599" w:rsidRDefault="00A13B03" w:rsidP="00A13B03">
            <w:pPr>
              <w:rPr>
                <w:rFonts w:cs="Arial"/>
              </w:rPr>
            </w:pPr>
          </w:p>
        </w:tc>
        <w:tc>
          <w:tcPr>
            <w:tcW w:w="2279" w:type="dxa"/>
            <w:shd w:val="clear" w:color="auto" w:fill="auto"/>
            <w:vAlign w:val="center"/>
          </w:tcPr>
          <w:p w14:paraId="06A90DDB" w14:textId="77777777" w:rsidR="00A13B03" w:rsidRPr="00804599" w:rsidRDefault="00A13B03" w:rsidP="00A13B03">
            <w:pPr>
              <w:rPr>
                <w:rFonts w:cs="Arial"/>
              </w:rPr>
            </w:pPr>
            <w:r w:rsidRPr="00804599">
              <w:rPr>
                <w:rFonts w:cs="Arial"/>
              </w:rPr>
              <w:t>Service Contractor</w:t>
            </w:r>
          </w:p>
        </w:tc>
      </w:tr>
      <w:tr w:rsidR="00A13B03" w:rsidRPr="00804599" w14:paraId="1F3B862D" w14:textId="77777777" w:rsidTr="00A13B03">
        <w:trPr>
          <w:trHeight w:val="349"/>
        </w:trPr>
        <w:tc>
          <w:tcPr>
            <w:tcW w:w="802" w:type="dxa"/>
            <w:shd w:val="clear" w:color="auto" w:fill="auto"/>
            <w:vAlign w:val="center"/>
          </w:tcPr>
          <w:p w14:paraId="7944E9F4" w14:textId="77777777" w:rsidR="00A13B03" w:rsidRPr="00804599" w:rsidRDefault="00A13B03" w:rsidP="00A13B03">
            <w:pPr>
              <w:pStyle w:val="ListParagraph"/>
              <w:numPr>
                <w:ilvl w:val="0"/>
                <w:numId w:val="44"/>
              </w:numPr>
              <w:jc w:val="center"/>
              <w:rPr>
                <w:rFonts w:cs="Arial"/>
              </w:rPr>
            </w:pPr>
          </w:p>
        </w:tc>
        <w:tc>
          <w:tcPr>
            <w:tcW w:w="7703" w:type="dxa"/>
          </w:tcPr>
          <w:p w14:paraId="63D03D09" w14:textId="77777777" w:rsidR="00A13B03" w:rsidRPr="00804599" w:rsidRDefault="00A13B03" w:rsidP="00A13B03">
            <w:pPr>
              <w:rPr>
                <w:rFonts w:cs="Arial"/>
              </w:rPr>
            </w:pPr>
            <w:r w:rsidRPr="00804599">
              <w:rPr>
                <w:rFonts w:cs="Arial"/>
              </w:rPr>
              <w:t xml:space="preserve">Perform OEM-required maintenance on Devices, except for (i) older model OEM Devices with limited or no parts availability; (ii) Devices where it is no longer economically viable to repair such Device; or (iii) warranty services on Devices leased from third parties  </w:t>
            </w:r>
          </w:p>
          <w:p w14:paraId="46C264CD" w14:textId="77777777" w:rsidR="00A13B03" w:rsidRPr="00804599" w:rsidRDefault="00A13B03" w:rsidP="00A13B03">
            <w:pPr>
              <w:rPr>
                <w:rFonts w:cs="Arial"/>
              </w:rPr>
            </w:pPr>
          </w:p>
        </w:tc>
        <w:tc>
          <w:tcPr>
            <w:tcW w:w="2279" w:type="dxa"/>
            <w:shd w:val="clear" w:color="auto" w:fill="auto"/>
            <w:vAlign w:val="center"/>
          </w:tcPr>
          <w:p w14:paraId="2AA1E0D8" w14:textId="77777777" w:rsidR="00A13B03" w:rsidRPr="00804599" w:rsidRDefault="00A13B03" w:rsidP="00A13B03">
            <w:pPr>
              <w:rPr>
                <w:rFonts w:cs="Arial"/>
              </w:rPr>
            </w:pPr>
            <w:r w:rsidRPr="00804599">
              <w:rPr>
                <w:rFonts w:cs="Arial"/>
              </w:rPr>
              <w:t>Service Contractor</w:t>
            </w:r>
          </w:p>
        </w:tc>
      </w:tr>
      <w:tr w:rsidR="00A13B03" w:rsidRPr="00490282" w14:paraId="463E25B0" w14:textId="77777777" w:rsidTr="00A13B03">
        <w:trPr>
          <w:trHeight w:val="349"/>
        </w:trPr>
        <w:tc>
          <w:tcPr>
            <w:tcW w:w="802" w:type="dxa"/>
            <w:shd w:val="clear" w:color="auto" w:fill="auto"/>
            <w:vAlign w:val="center"/>
          </w:tcPr>
          <w:p w14:paraId="49973FAB" w14:textId="77777777" w:rsidR="00A13B03" w:rsidRPr="00804599" w:rsidRDefault="00A13B03" w:rsidP="00A13B03">
            <w:pPr>
              <w:pStyle w:val="ListParagraph"/>
              <w:numPr>
                <w:ilvl w:val="0"/>
                <w:numId w:val="44"/>
              </w:numPr>
              <w:jc w:val="center"/>
              <w:rPr>
                <w:rFonts w:cs="Arial"/>
              </w:rPr>
            </w:pPr>
          </w:p>
        </w:tc>
        <w:tc>
          <w:tcPr>
            <w:tcW w:w="7703" w:type="dxa"/>
          </w:tcPr>
          <w:p w14:paraId="4A725C5C" w14:textId="77777777" w:rsidR="00A13B03" w:rsidRPr="00804599" w:rsidRDefault="00A13B03" w:rsidP="00A13B03">
            <w:pPr>
              <w:rPr>
                <w:rFonts w:cs="Arial"/>
              </w:rPr>
            </w:pPr>
            <w:r w:rsidRPr="00804599">
              <w:rPr>
                <w:rFonts w:cs="Arial"/>
              </w:rPr>
              <w:t xml:space="preserve">Responsible for the following: </w:t>
            </w:r>
          </w:p>
          <w:p w14:paraId="204E1C13" w14:textId="77777777" w:rsidR="00A13B03" w:rsidRPr="00804599" w:rsidRDefault="00A13B03" w:rsidP="00A13B03">
            <w:pPr>
              <w:pStyle w:val="ListParagraph"/>
              <w:numPr>
                <w:ilvl w:val="0"/>
                <w:numId w:val="55"/>
              </w:numPr>
              <w:rPr>
                <w:rFonts w:cs="Arial"/>
              </w:rPr>
            </w:pPr>
            <w:r w:rsidRPr="00804599">
              <w:rPr>
                <w:rFonts w:cs="Arial"/>
              </w:rPr>
              <w:t>provide a single point of contact (typically the Operations Executive with sign-off authority) to work with Service Contractor to authorize out of scope services</w:t>
            </w:r>
          </w:p>
          <w:p w14:paraId="6F97D8E5" w14:textId="77777777" w:rsidR="00A13B03" w:rsidRPr="00804599" w:rsidRDefault="00A13B03" w:rsidP="00A13B03">
            <w:pPr>
              <w:pStyle w:val="ListParagraph"/>
              <w:numPr>
                <w:ilvl w:val="0"/>
                <w:numId w:val="55"/>
              </w:numPr>
              <w:rPr>
                <w:rFonts w:cs="Arial"/>
              </w:rPr>
            </w:pPr>
            <w:r w:rsidRPr="00804599">
              <w:rPr>
                <w:rFonts w:cs="Arial"/>
              </w:rPr>
              <w:t>provide written Manager internal escalation procedures to be used by Service Contractor</w:t>
            </w:r>
          </w:p>
          <w:p w14:paraId="2F68BAC9" w14:textId="77777777" w:rsidR="00A13B03" w:rsidRPr="00804599" w:rsidRDefault="00A13B03" w:rsidP="00A13B03">
            <w:pPr>
              <w:pStyle w:val="ListParagraph"/>
              <w:numPr>
                <w:ilvl w:val="0"/>
                <w:numId w:val="55"/>
              </w:numPr>
              <w:rPr>
                <w:rFonts w:cs="Arial"/>
              </w:rPr>
            </w:pPr>
            <w:r w:rsidRPr="00804599">
              <w:rPr>
                <w:rFonts w:cs="Arial"/>
              </w:rPr>
              <w:t>provide reasonable accessibility to each Facility</w:t>
            </w:r>
          </w:p>
          <w:p w14:paraId="5FD27295" w14:textId="77777777" w:rsidR="00A13B03" w:rsidRPr="00804599" w:rsidRDefault="00A13B03" w:rsidP="00A13B03">
            <w:pPr>
              <w:pStyle w:val="ListParagraph"/>
              <w:numPr>
                <w:ilvl w:val="0"/>
                <w:numId w:val="55"/>
              </w:numPr>
              <w:rPr>
                <w:rFonts w:cs="Arial"/>
              </w:rPr>
            </w:pPr>
            <w:r w:rsidRPr="00804599">
              <w:rPr>
                <w:rFonts w:cs="Arial"/>
              </w:rPr>
              <w:t>provide End User contact information and support for remote problem determination and resolution efforts</w:t>
            </w:r>
          </w:p>
          <w:p w14:paraId="2782957F" w14:textId="77777777" w:rsidR="00A13B03" w:rsidRPr="00804599" w:rsidRDefault="00A13B03" w:rsidP="00A13B03">
            <w:pPr>
              <w:pStyle w:val="ListParagraph"/>
              <w:numPr>
                <w:ilvl w:val="0"/>
                <w:numId w:val="55"/>
              </w:numPr>
              <w:rPr>
                <w:rFonts w:cs="Arial"/>
              </w:rPr>
            </w:pPr>
            <w:r w:rsidRPr="00804599">
              <w:rPr>
                <w:rFonts w:cs="Arial"/>
              </w:rPr>
              <w:t>replacement of Device cartridge-based maintenance kits and components designated as End User replaceable by the OEM</w:t>
            </w:r>
          </w:p>
          <w:p w14:paraId="57ADFB08" w14:textId="77777777" w:rsidR="00A13B03" w:rsidRPr="00804599" w:rsidRDefault="00A13B03" w:rsidP="00A13B03">
            <w:pPr>
              <w:pStyle w:val="ListParagraph"/>
              <w:numPr>
                <w:ilvl w:val="0"/>
                <w:numId w:val="55"/>
              </w:numPr>
              <w:rPr>
                <w:rFonts w:cs="Arial"/>
              </w:rPr>
            </w:pPr>
            <w:r w:rsidRPr="00804599">
              <w:rPr>
                <w:rFonts w:cs="Arial"/>
              </w:rPr>
              <w:t>clear any non-repetitive papers jams, and replenish paper</w:t>
            </w:r>
          </w:p>
          <w:p w14:paraId="48845033" w14:textId="77777777" w:rsidR="00A13B03" w:rsidRPr="00804599" w:rsidRDefault="00A13B03" w:rsidP="00A13B03">
            <w:pPr>
              <w:pStyle w:val="ListParagraph"/>
              <w:numPr>
                <w:ilvl w:val="0"/>
                <w:numId w:val="55"/>
              </w:numPr>
              <w:rPr>
                <w:rFonts w:cs="Arial"/>
              </w:rPr>
            </w:pPr>
            <w:r w:rsidRPr="00804599">
              <w:rPr>
                <w:rFonts w:cs="Arial"/>
              </w:rPr>
              <w:t>cleaning user interface surfaces</w:t>
            </w:r>
          </w:p>
          <w:p w14:paraId="17059CC1" w14:textId="77777777" w:rsidR="00A13B03" w:rsidRPr="00804599" w:rsidRDefault="00A13B03" w:rsidP="00A13B03">
            <w:pPr>
              <w:pStyle w:val="ListParagraph"/>
              <w:numPr>
                <w:ilvl w:val="0"/>
                <w:numId w:val="55"/>
              </w:numPr>
              <w:rPr>
                <w:rFonts w:cs="Arial"/>
              </w:rPr>
            </w:pPr>
            <w:r w:rsidRPr="00804599">
              <w:rPr>
                <w:rFonts w:cs="Arial"/>
              </w:rPr>
              <w:t>any printing issues and Faults not caused by a Hard Device Failure</w:t>
            </w:r>
          </w:p>
        </w:tc>
        <w:tc>
          <w:tcPr>
            <w:tcW w:w="2279" w:type="dxa"/>
            <w:shd w:val="clear" w:color="auto" w:fill="auto"/>
            <w:vAlign w:val="center"/>
          </w:tcPr>
          <w:p w14:paraId="4D5B64FD" w14:textId="77777777" w:rsidR="00A13B03" w:rsidRPr="00804599" w:rsidRDefault="00A13B03" w:rsidP="00A13B03">
            <w:pPr>
              <w:rPr>
                <w:rFonts w:cs="Arial"/>
              </w:rPr>
            </w:pPr>
            <w:r w:rsidRPr="00804599">
              <w:rPr>
                <w:rFonts w:cs="Arial"/>
              </w:rPr>
              <w:t>Manager</w:t>
            </w:r>
          </w:p>
        </w:tc>
      </w:tr>
    </w:tbl>
    <w:p w14:paraId="59389A5E" w14:textId="77777777" w:rsidR="00A13B03" w:rsidRPr="00776340" w:rsidRDefault="00A13B03" w:rsidP="00A13B03">
      <w:pPr>
        <w:rPr>
          <w:rFonts w:cs="Arial"/>
          <w:highlight w:val="green"/>
        </w:rPr>
      </w:pPr>
    </w:p>
    <w:p w14:paraId="6B86E249" w14:textId="77777777" w:rsidR="00A13B03" w:rsidRDefault="00A13B03" w:rsidP="00A13B03">
      <w:pPr>
        <w:pStyle w:val="Heading3"/>
        <w:numPr>
          <w:ilvl w:val="2"/>
          <w:numId w:val="43"/>
        </w:numPr>
        <w:spacing w:after="100" w:afterAutospacing="1" w:line="276" w:lineRule="auto"/>
        <w:rPr>
          <w:rFonts w:ascii="Times New Roman" w:hAnsi="Times New Roman"/>
          <w:sz w:val="22"/>
          <w:szCs w:val="22"/>
        </w:rPr>
      </w:pPr>
      <w:r w:rsidRPr="00804599">
        <w:rPr>
          <w:rFonts w:ascii="Times New Roman" w:hAnsi="Times New Roman"/>
          <w:sz w:val="22"/>
          <w:szCs w:val="22"/>
        </w:rPr>
        <w:t>Environmental Health and Safety</w:t>
      </w:r>
    </w:p>
    <w:p w14:paraId="30A3F811" w14:textId="77777777" w:rsidR="00A13B03" w:rsidRPr="00804599" w:rsidRDefault="00A13B03" w:rsidP="00A13B03"/>
    <w:p w14:paraId="1D706D3C" w14:textId="77777777" w:rsidR="00A13B03" w:rsidRPr="00804599" w:rsidRDefault="00A13B03" w:rsidP="00A13B03">
      <w:pPr>
        <w:rPr>
          <w:rFonts w:cs="Arial"/>
        </w:rPr>
      </w:pPr>
      <w:r w:rsidRPr="00804599">
        <w:rPr>
          <w:rFonts w:cs="Arial"/>
        </w:rPr>
        <w:t>Any safety related job procedures, hazardous materials information, and evacuation procedures must be provided to the Service Contractor resource.  Service Contractor shall not take responsibility for any unauthorized, untrained Manager resource to operate Equipment.  Unless mutually agreed upon by the Parties, Service Contractor resources are restricted to lifting materials of fifty (50) lbs. or less.</w:t>
      </w:r>
    </w:p>
    <w:p w14:paraId="7D1B4E17" w14:textId="77777777" w:rsidR="00A13B03" w:rsidRPr="00804599" w:rsidRDefault="00A13B03" w:rsidP="00A13B03">
      <w:pPr>
        <w:pStyle w:val="Heading2"/>
        <w:numPr>
          <w:ilvl w:val="1"/>
          <w:numId w:val="43"/>
        </w:numPr>
        <w:spacing w:before="160" w:after="100" w:afterAutospacing="1" w:line="276" w:lineRule="auto"/>
        <w:ind w:left="576"/>
        <w:rPr>
          <w:rFonts w:ascii="Times New Roman" w:hAnsi="Times New Roman"/>
          <w:i w:val="0"/>
          <w:iCs w:val="0"/>
          <w:sz w:val="22"/>
          <w:szCs w:val="22"/>
        </w:rPr>
      </w:pPr>
      <w:bookmarkStart w:id="310" w:name="_Toc535846323"/>
      <w:bookmarkStart w:id="311" w:name="_Toc42175751"/>
      <w:r w:rsidRPr="00804599">
        <w:rPr>
          <w:rFonts w:ascii="Times New Roman" w:hAnsi="Times New Roman"/>
          <w:i w:val="0"/>
          <w:iCs w:val="0"/>
          <w:sz w:val="22"/>
          <w:szCs w:val="22"/>
        </w:rPr>
        <w:t>Supplies Management</w:t>
      </w:r>
      <w:bookmarkEnd w:id="310"/>
      <w:bookmarkEnd w:id="311"/>
      <w:r w:rsidRPr="00804599">
        <w:rPr>
          <w:rFonts w:ascii="Times New Roman" w:hAnsi="Times New Roman"/>
          <w:i w:val="0"/>
          <w:iCs w:val="0"/>
          <w:sz w:val="22"/>
          <w:szCs w:val="22"/>
        </w:rPr>
        <w:t xml:space="preserve"> </w:t>
      </w:r>
    </w:p>
    <w:p w14:paraId="1B8FCA82" w14:textId="77777777" w:rsidR="00A13B03" w:rsidRPr="001C1A5B" w:rsidRDefault="00A13B03" w:rsidP="00A13B03">
      <w:pPr>
        <w:rPr>
          <w:rStyle w:val="BoldedChar"/>
          <w:rFonts w:ascii="Times New Roman" w:hAnsi="Times New Roman"/>
          <w:b w:val="0"/>
          <w:sz w:val="22"/>
          <w:szCs w:val="22"/>
        </w:rPr>
      </w:pPr>
      <w:bookmarkStart w:id="312" w:name="_Hlk3048665"/>
      <w:r w:rsidRPr="001C1A5B">
        <w:rPr>
          <w:rStyle w:val="BoldedChar"/>
          <w:rFonts w:ascii="Times New Roman" w:hAnsi="Times New Roman"/>
          <w:b w:val="0"/>
          <w:sz w:val="22"/>
          <w:szCs w:val="22"/>
        </w:rPr>
        <w:t>Supplies for Network-Attached Devices, including OEM's or Service Contractor approved compatibles, will be shipped to the address specified by Manager. Service Contractor is responsible for determining which type of Supplies shall be provided, in what quantity, when the Supplies shipment is sent, which Supplies are consolidated for shipment, and the method of shipment (standard is ground shipping) in order to maintain the desired level of service. This includes Supplies return processing. This service is also known as Automated Supplies Replenishment (ASR).</w:t>
      </w:r>
    </w:p>
    <w:p w14:paraId="7658A455" w14:textId="77777777" w:rsidR="00A13B03" w:rsidRPr="001C1A5B" w:rsidRDefault="00A13B03" w:rsidP="00A13B03">
      <w:pPr>
        <w:rPr>
          <w:rStyle w:val="BoldedChar"/>
          <w:rFonts w:ascii="Times New Roman" w:hAnsi="Times New Roman"/>
          <w:b w:val="0"/>
          <w:sz w:val="22"/>
          <w:szCs w:val="22"/>
        </w:rPr>
      </w:pPr>
      <w:r w:rsidRPr="001C1A5B">
        <w:rPr>
          <w:rStyle w:val="BoldedChar"/>
          <w:rFonts w:ascii="Times New Roman" w:hAnsi="Times New Roman"/>
          <w:b w:val="0"/>
          <w:sz w:val="22"/>
          <w:szCs w:val="22"/>
        </w:rPr>
        <w:t xml:space="preserve">When Devices that are NOT Network-Attached are agreed to be In-Scope under this SOW, Supplies will need to be manually ordered by Manager </w:t>
      </w:r>
      <w:bookmarkStart w:id="313" w:name="_Hlk5375531"/>
      <w:r w:rsidRPr="001C1A5B">
        <w:rPr>
          <w:rStyle w:val="BoldedChar"/>
          <w:rFonts w:ascii="Times New Roman" w:hAnsi="Times New Roman"/>
          <w:b w:val="0"/>
          <w:sz w:val="22"/>
          <w:szCs w:val="22"/>
        </w:rPr>
        <w:t>per the reactive ordering process provided by Service Contractor</w:t>
      </w:r>
      <w:bookmarkEnd w:id="313"/>
      <w:r w:rsidRPr="001C1A5B">
        <w:rPr>
          <w:rStyle w:val="BoldedChar"/>
          <w:rFonts w:ascii="Times New Roman" w:hAnsi="Times New Roman"/>
          <w:b w:val="0"/>
          <w:sz w:val="22"/>
          <w:szCs w:val="22"/>
        </w:rPr>
        <w:t>.</w:t>
      </w:r>
    </w:p>
    <w:p w14:paraId="41A5392E" w14:textId="77777777" w:rsidR="00A13B03" w:rsidRPr="001C1A5B" w:rsidRDefault="00A13B03" w:rsidP="00A13B03">
      <w:pPr>
        <w:rPr>
          <w:rStyle w:val="BoldedChar"/>
          <w:rFonts w:ascii="Times New Roman" w:hAnsi="Times New Roman"/>
          <w:b w:val="0"/>
          <w:sz w:val="22"/>
          <w:szCs w:val="22"/>
        </w:rPr>
      </w:pPr>
      <w:bookmarkStart w:id="314" w:name="_Hlk5375547"/>
      <w:bookmarkStart w:id="315" w:name="_Hlk5375623"/>
      <w:r w:rsidRPr="001C1A5B">
        <w:rPr>
          <w:rStyle w:val="BoldedChar"/>
          <w:rFonts w:ascii="Times New Roman" w:hAnsi="Times New Roman"/>
          <w:b w:val="0"/>
          <w:sz w:val="22"/>
          <w:szCs w:val="22"/>
        </w:rPr>
        <w:t xml:space="preserve">The Manager </w:t>
      </w:r>
      <w:bookmarkEnd w:id="314"/>
      <w:r w:rsidRPr="001C1A5B">
        <w:rPr>
          <w:rStyle w:val="BoldedChar"/>
          <w:rFonts w:ascii="Times New Roman" w:hAnsi="Times New Roman"/>
          <w:b w:val="0"/>
          <w:sz w:val="22"/>
          <w:szCs w:val="22"/>
        </w:rPr>
        <w:t>is responsible to receive, distribute, and install the Supplies including cartridge-based maintenance kits.</w:t>
      </w:r>
    </w:p>
    <w:bookmarkEnd w:id="315"/>
    <w:p w14:paraId="7A8F6D8D" w14:textId="77777777" w:rsidR="00A13B03" w:rsidRPr="001C1A5B" w:rsidRDefault="00A13B03" w:rsidP="00A13B03">
      <w:pPr>
        <w:pStyle w:val="ListParagraph"/>
        <w:numPr>
          <w:ilvl w:val="0"/>
          <w:numId w:val="26"/>
        </w:numPr>
        <w:spacing w:after="160"/>
        <w:rPr>
          <w:sz w:val="22"/>
          <w:szCs w:val="22"/>
        </w:rPr>
      </w:pPr>
      <w:r w:rsidRPr="001C1A5B">
        <w:rPr>
          <w:sz w:val="22"/>
          <w:szCs w:val="22"/>
        </w:rPr>
        <w:t>Equipment Uptime SLA commitments are dependent on the Manager's ability to perform this effort.</w:t>
      </w:r>
    </w:p>
    <w:p w14:paraId="6B6AC43D" w14:textId="77777777" w:rsidR="00A13B03" w:rsidRPr="001C1A5B" w:rsidRDefault="00A13B03" w:rsidP="00A13B03">
      <w:pPr>
        <w:pStyle w:val="ListParagraph"/>
        <w:numPr>
          <w:ilvl w:val="0"/>
          <w:numId w:val="26"/>
        </w:numPr>
        <w:spacing w:after="160"/>
        <w:rPr>
          <w:sz w:val="22"/>
          <w:szCs w:val="22"/>
        </w:rPr>
      </w:pPr>
      <w:r w:rsidRPr="001C1A5B">
        <w:rPr>
          <w:sz w:val="22"/>
          <w:szCs w:val="22"/>
        </w:rPr>
        <w:t>Devices qualifying for this service must be connected to the network, communicating and compatible with the Service Contractor’s software and tools for Supplies monitoring.</w:t>
      </w:r>
    </w:p>
    <w:bookmarkEnd w:id="312"/>
    <w:p w14:paraId="79F74879" w14:textId="77777777" w:rsidR="00A13B03" w:rsidRPr="001C1A5B" w:rsidRDefault="00A13B03" w:rsidP="00A13B03">
      <w:pPr>
        <w:rPr>
          <w:rFonts w:cs="Arial"/>
          <w:b/>
          <w:bCs/>
          <w:noProof/>
          <w:sz w:val="22"/>
          <w:szCs w:val="22"/>
        </w:rPr>
      </w:pPr>
      <w:r w:rsidRPr="001C1A5B">
        <w:rPr>
          <w:sz w:val="22"/>
          <w:szCs w:val="22"/>
        </w:rPr>
        <w:t>If Manager requires OEM Third Party Supplies other than OEM compatible, Manager shall be billed for such OEM Third Party Supplies.  Service Contractor is not liable for constrained or discontinued Third Party Supplies.</w:t>
      </w:r>
      <w:r>
        <w:rPr>
          <w:sz w:val="22"/>
          <w:szCs w:val="22"/>
        </w:rPr>
        <w:t xml:space="preserve"> </w:t>
      </w:r>
      <w:r w:rsidRPr="001C1A5B">
        <w:rPr>
          <w:rFonts w:cs="Arial"/>
          <w:sz w:val="22"/>
          <w:szCs w:val="22"/>
        </w:rPr>
        <w:t xml:space="preserve">In order to maximize Supplies utilization, Manager agrees that all Supplies shall be run to their cease function point before being replaced.  </w:t>
      </w:r>
    </w:p>
    <w:p w14:paraId="1EA454F4" w14:textId="77777777" w:rsidR="00A13B03" w:rsidRPr="00776340" w:rsidRDefault="00A13B03" w:rsidP="00A13B03">
      <w:pPr>
        <w:rPr>
          <w:rFonts w:cs="Arial"/>
          <w:highlight w:val="green"/>
        </w:rPr>
      </w:pPr>
    </w:p>
    <w:p w14:paraId="215BC605" w14:textId="77777777" w:rsidR="00A13B03" w:rsidRPr="00776340" w:rsidRDefault="00A13B03" w:rsidP="00A13B03">
      <w:pPr>
        <w:rPr>
          <w:rFonts w:cs="Arial"/>
          <w:b/>
          <w:bCs/>
          <w:noProof/>
          <w:highlight w:val="green"/>
        </w:rPr>
      </w:pPr>
    </w:p>
    <w:tbl>
      <w:tblPr>
        <w:tblW w:w="4911"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1E0" w:firstRow="1" w:lastRow="1" w:firstColumn="1" w:lastColumn="1" w:noHBand="0" w:noVBand="0"/>
      </w:tblPr>
      <w:tblGrid>
        <w:gridCol w:w="770"/>
        <w:gridCol w:w="7094"/>
        <w:gridCol w:w="2162"/>
      </w:tblGrid>
      <w:tr w:rsidR="00A13B03" w:rsidRPr="001C1A5B" w14:paraId="72EF32DB" w14:textId="77777777" w:rsidTr="00A13B03">
        <w:trPr>
          <w:trHeight w:val="294"/>
          <w:tblHeader/>
        </w:trPr>
        <w:tc>
          <w:tcPr>
            <w:tcW w:w="802" w:type="dxa"/>
            <w:shd w:val="clear" w:color="auto" w:fill="2F5496"/>
          </w:tcPr>
          <w:p w14:paraId="58C87C31" w14:textId="77777777" w:rsidR="00A13B03" w:rsidRPr="001C1A5B" w:rsidRDefault="00A13B03" w:rsidP="00A13B03">
            <w:pPr>
              <w:pStyle w:val="XeroxTableHeadBG"/>
              <w:framePr w:hSpace="187" w:wrap="around" w:y="1"/>
            </w:pPr>
            <w:r w:rsidRPr="001C1A5B">
              <w:t>ID</w:t>
            </w:r>
          </w:p>
        </w:tc>
        <w:tc>
          <w:tcPr>
            <w:tcW w:w="7511" w:type="dxa"/>
            <w:shd w:val="clear" w:color="auto" w:fill="2F5496"/>
          </w:tcPr>
          <w:p w14:paraId="1E513D7E" w14:textId="77777777" w:rsidR="00A13B03" w:rsidRPr="001C1A5B" w:rsidRDefault="00A13B03" w:rsidP="00A13B03">
            <w:pPr>
              <w:pStyle w:val="XeroxTableHeadBG"/>
              <w:framePr w:hSpace="187" w:wrap="around" w:y="1"/>
            </w:pPr>
            <w:r w:rsidRPr="001C1A5B">
              <w:t>Activity</w:t>
            </w:r>
          </w:p>
        </w:tc>
        <w:tc>
          <w:tcPr>
            <w:tcW w:w="2279" w:type="dxa"/>
            <w:shd w:val="clear" w:color="auto" w:fill="2F5496"/>
          </w:tcPr>
          <w:p w14:paraId="2DB0CE83" w14:textId="77777777" w:rsidR="00A13B03" w:rsidRPr="001C1A5B" w:rsidRDefault="00A13B03" w:rsidP="00A13B03">
            <w:pPr>
              <w:pStyle w:val="XeroxTableHeadBG"/>
              <w:framePr w:hSpace="187" w:wrap="around" w:y="1"/>
            </w:pPr>
            <w:r w:rsidRPr="001C1A5B">
              <w:t>Accountable</w:t>
            </w:r>
          </w:p>
        </w:tc>
      </w:tr>
    </w:tbl>
    <w:p w14:paraId="5D7EEF65" w14:textId="77777777" w:rsidR="00A13B03" w:rsidRPr="00FF6603" w:rsidRDefault="00A13B03" w:rsidP="00A13B03">
      <w:pPr>
        <w:rPr>
          <w:vanish/>
        </w:rPr>
      </w:pPr>
    </w:p>
    <w:tbl>
      <w:tblPr>
        <w:tblW w:w="4911"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1E0" w:firstRow="1" w:lastRow="1" w:firstColumn="1" w:lastColumn="1" w:noHBand="0" w:noVBand="0"/>
      </w:tblPr>
      <w:tblGrid>
        <w:gridCol w:w="770"/>
        <w:gridCol w:w="7094"/>
        <w:gridCol w:w="2162"/>
      </w:tblGrid>
      <w:tr w:rsidR="00A13B03" w:rsidRPr="001C1A5B" w14:paraId="6F191E6A" w14:textId="77777777" w:rsidTr="00A13B03">
        <w:trPr>
          <w:trHeight w:val="349"/>
        </w:trPr>
        <w:tc>
          <w:tcPr>
            <w:tcW w:w="802" w:type="dxa"/>
            <w:shd w:val="clear" w:color="auto" w:fill="auto"/>
            <w:vAlign w:val="center"/>
          </w:tcPr>
          <w:p w14:paraId="69B2EF00" w14:textId="77777777" w:rsidR="00A13B03" w:rsidRPr="001C1A5B" w:rsidRDefault="00A13B03" w:rsidP="00A13B03">
            <w:pPr>
              <w:pStyle w:val="ListParagraph"/>
              <w:numPr>
                <w:ilvl w:val="0"/>
                <w:numId w:val="45"/>
              </w:numPr>
              <w:spacing w:after="160"/>
              <w:jc w:val="center"/>
              <w:rPr>
                <w:rFonts w:cs="Arial"/>
              </w:rPr>
            </w:pPr>
          </w:p>
        </w:tc>
        <w:tc>
          <w:tcPr>
            <w:tcW w:w="7511" w:type="dxa"/>
          </w:tcPr>
          <w:p w14:paraId="1087AFC4" w14:textId="77777777" w:rsidR="00A13B03" w:rsidRPr="001C1A5B" w:rsidRDefault="00A13B03" w:rsidP="00A13B03">
            <w:pPr>
              <w:rPr>
                <w:rFonts w:cs="Arial"/>
              </w:rPr>
            </w:pPr>
            <w:r w:rsidRPr="001C1A5B">
              <w:rPr>
                <w:rFonts w:cs="Arial"/>
              </w:rPr>
              <w:t>Automated delivery of Supplies based on remote historical data (Supplies consumption data, Impression Volume/usage, and monitoring data) for metered, Network-Connected and Devices communicating with the Service Contractor’s software and tools</w:t>
            </w:r>
          </w:p>
        </w:tc>
        <w:tc>
          <w:tcPr>
            <w:tcW w:w="2279" w:type="dxa"/>
            <w:shd w:val="clear" w:color="auto" w:fill="auto"/>
            <w:vAlign w:val="center"/>
          </w:tcPr>
          <w:p w14:paraId="406EA0BC" w14:textId="77777777" w:rsidR="00A13B03" w:rsidRPr="001C1A5B" w:rsidRDefault="00A13B03" w:rsidP="00A13B03">
            <w:pPr>
              <w:rPr>
                <w:rFonts w:cs="Arial"/>
              </w:rPr>
            </w:pPr>
            <w:r w:rsidRPr="001C1A5B">
              <w:rPr>
                <w:rFonts w:cs="Arial"/>
              </w:rPr>
              <w:t>Service Contractor</w:t>
            </w:r>
          </w:p>
        </w:tc>
      </w:tr>
      <w:tr w:rsidR="00A13B03" w:rsidRPr="001C1A5B" w14:paraId="53A44928" w14:textId="77777777" w:rsidTr="00A13B03">
        <w:trPr>
          <w:trHeight w:val="349"/>
        </w:trPr>
        <w:tc>
          <w:tcPr>
            <w:tcW w:w="802" w:type="dxa"/>
            <w:shd w:val="clear" w:color="auto" w:fill="auto"/>
            <w:vAlign w:val="center"/>
          </w:tcPr>
          <w:p w14:paraId="31B0CBB5" w14:textId="77777777" w:rsidR="00A13B03" w:rsidRPr="001C1A5B" w:rsidRDefault="00A13B03" w:rsidP="00A13B03">
            <w:pPr>
              <w:pStyle w:val="ListParagraph"/>
              <w:numPr>
                <w:ilvl w:val="0"/>
                <w:numId w:val="45"/>
              </w:numPr>
              <w:spacing w:after="160"/>
              <w:jc w:val="center"/>
              <w:rPr>
                <w:rFonts w:cs="Arial"/>
              </w:rPr>
            </w:pPr>
          </w:p>
        </w:tc>
        <w:tc>
          <w:tcPr>
            <w:tcW w:w="7511" w:type="dxa"/>
          </w:tcPr>
          <w:p w14:paraId="6683BAB0" w14:textId="77777777" w:rsidR="00A13B03" w:rsidRPr="001C1A5B" w:rsidRDefault="00A13B03" w:rsidP="00A13B03">
            <w:pPr>
              <w:rPr>
                <w:rFonts w:cs="Arial"/>
              </w:rPr>
            </w:pPr>
            <w:r w:rsidRPr="001C1A5B">
              <w:rPr>
                <w:rFonts w:cs="Arial"/>
              </w:rPr>
              <w:t>Provide a reactive Supplies ordering process for any Devices that are not Network-Attached (if applicable) or Network-Attached Devices that are not capable of reporting on Supplies conditions, or for Devices at Facilities that have not yet been Transformed</w:t>
            </w:r>
          </w:p>
        </w:tc>
        <w:tc>
          <w:tcPr>
            <w:tcW w:w="2279" w:type="dxa"/>
            <w:shd w:val="clear" w:color="auto" w:fill="auto"/>
            <w:vAlign w:val="center"/>
          </w:tcPr>
          <w:p w14:paraId="669DED44" w14:textId="77777777" w:rsidR="00A13B03" w:rsidRPr="001C1A5B" w:rsidRDefault="00A13B03" w:rsidP="00A13B03">
            <w:pPr>
              <w:rPr>
                <w:rFonts w:cs="Arial"/>
              </w:rPr>
            </w:pPr>
            <w:r w:rsidRPr="001C1A5B">
              <w:rPr>
                <w:rFonts w:cs="Arial"/>
              </w:rPr>
              <w:t>Service Contractor</w:t>
            </w:r>
          </w:p>
        </w:tc>
      </w:tr>
      <w:tr w:rsidR="00A13B03" w:rsidRPr="001C1A5B" w14:paraId="31E8936A" w14:textId="77777777" w:rsidTr="00A13B03">
        <w:trPr>
          <w:trHeight w:val="349"/>
        </w:trPr>
        <w:tc>
          <w:tcPr>
            <w:tcW w:w="802" w:type="dxa"/>
            <w:shd w:val="clear" w:color="auto" w:fill="auto"/>
            <w:vAlign w:val="center"/>
          </w:tcPr>
          <w:p w14:paraId="60975C3F" w14:textId="77777777" w:rsidR="00A13B03" w:rsidRPr="001C1A5B" w:rsidRDefault="00A13B03" w:rsidP="00A13B03">
            <w:pPr>
              <w:pStyle w:val="ListParagraph"/>
              <w:numPr>
                <w:ilvl w:val="0"/>
                <w:numId w:val="45"/>
              </w:numPr>
              <w:spacing w:after="160"/>
              <w:jc w:val="center"/>
              <w:rPr>
                <w:rFonts w:cs="Arial"/>
              </w:rPr>
            </w:pPr>
          </w:p>
        </w:tc>
        <w:tc>
          <w:tcPr>
            <w:tcW w:w="7511" w:type="dxa"/>
          </w:tcPr>
          <w:p w14:paraId="29BAB920" w14:textId="77777777" w:rsidR="00A13B03" w:rsidRPr="001C1A5B" w:rsidRDefault="00A13B03" w:rsidP="00A13B03">
            <w:pPr>
              <w:rPr>
                <w:rFonts w:cs="Arial"/>
              </w:rPr>
            </w:pPr>
            <w:r w:rsidRPr="001C1A5B">
              <w:rPr>
                <w:rFonts w:cs="Arial"/>
                <w:bCs/>
              </w:rPr>
              <w:t>Manager’s authorized End Users may order Supplies as per the documented reactive Supplies ordering process</w:t>
            </w:r>
          </w:p>
        </w:tc>
        <w:tc>
          <w:tcPr>
            <w:tcW w:w="2279" w:type="dxa"/>
            <w:shd w:val="clear" w:color="auto" w:fill="auto"/>
            <w:vAlign w:val="center"/>
          </w:tcPr>
          <w:p w14:paraId="7B5CCB1A" w14:textId="77777777" w:rsidR="00A13B03" w:rsidRPr="001C1A5B" w:rsidRDefault="00A13B03" w:rsidP="00A13B03">
            <w:pPr>
              <w:rPr>
                <w:rFonts w:cs="Arial"/>
              </w:rPr>
            </w:pPr>
            <w:r w:rsidRPr="001C1A5B">
              <w:rPr>
                <w:rFonts w:cs="Arial"/>
              </w:rPr>
              <w:t>Manager</w:t>
            </w:r>
          </w:p>
        </w:tc>
      </w:tr>
      <w:tr w:rsidR="00A13B03" w:rsidRPr="001C1A5B" w14:paraId="000C558F" w14:textId="77777777" w:rsidTr="00A13B03">
        <w:trPr>
          <w:trHeight w:val="349"/>
        </w:trPr>
        <w:tc>
          <w:tcPr>
            <w:tcW w:w="802" w:type="dxa"/>
            <w:shd w:val="clear" w:color="auto" w:fill="auto"/>
            <w:vAlign w:val="center"/>
          </w:tcPr>
          <w:p w14:paraId="426C23CC" w14:textId="77777777" w:rsidR="00A13B03" w:rsidRPr="001C1A5B" w:rsidRDefault="00A13B03" w:rsidP="00A13B03">
            <w:pPr>
              <w:pStyle w:val="ListParagraph"/>
              <w:numPr>
                <w:ilvl w:val="0"/>
                <w:numId w:val="45"/>
              </w:numPr>
              <w:spacing w:after="160"/>
              <w:jc w:val="center"/>
              <w:rPr>
                <w:rFonts w:cs="Arial"/>
              </w:rPr>
            </w:pPr>
          </w:p>
        </w:tc>
        <w:tc>
          <w:tcPr>
            <w:tcW w:w="7511" w:type="dxa"/>
          </w:tcPr>
          <w:p w14:paraId="49A61E3A" w14:textId="77777777" w:rsidR="00A13B03" w:rsidRPr="001C1A5B" w:rsidRDefault="00A13B03" w:rsidP="00A13B03">
            <w:pPr>
              <w:rPr>
                <w:rFonts w:cs="Arial"/>
              </w:rPr>
            </w:pPr>
            <w:r w:rsidRPr="001C1A5B">
              <w:rPr>
                <w:rFonts w:cs="Arial"/>
                <w:bCs/>
              </w:rPr>
              <w:t>Receive and fulfill Manager requests for Supplies</w:t>
            </w:r>
          </w:p>
        </w:tc>
        <w:tc>
          <w:tcPr>
            <w:tcW w:w="2279" w:type="dxa"/>
            <w:shd w:val="clear" w:color="auto" w:fill="auto"/>
            <w:vAlign w:val="center"/>
          </w:tcPr>
          <w:p w14:paraId="04E27E1A" w14:textId="77777777" w:rsidR="00A13B03" w:rsidRPr="001C1A5B" w:rsidRDefault="00A13B03" w:rsidP="00A13B03">
            <w:pPr>
              <w:rPr>
                <w:rFonts w:cs="Arial"/>
              </w:rPr>
            </w:pPr>
            <w:r w:rsidRPr="001C1A5B">
              <w:rPr>
                <w:rFonts w:cs="Arial"/>
              </w:rPr>
              <w:t>Service Contractor</w:t>
            </w:r>
          </w:p>
        </w:tc>
      </w:tr>
      <w:tr w:rsidR="00A13B03" w:rsidRPr="001C1A5B" w14:paraId="5DA68073" w14:textId="77777777" w:rsidTr="00A13B03">
        <w:trPr>
          <w:trHeight w:val="349"/>
        </w:trPr>
        <w:tc>
          <w:tcPr>
            <w:tcW w:w="802" w:type="dxa"/>
            <w:shd w:val="clear" w:color="auto" w:fill="auto"/>
            <w:vAlign w:val="center"/>
          </w:tcPr>
          <w:p w14:paraId="743B0592" w14:textId="77777777" w:rsidR="00A13B03" w:rsidRPr="001C1A5B" w:rsidRDefault="00A13B03" w:rsidP="00A13B03">
            <w:pPr>
              <w:pStyle w:val="ListParagraph"/>
              <w:numPr>
                <w:ilvl w:val="0"/>
                <w:numId w:val="45"/>
              </w:numPr>
              <w:spacing w:after="160"/>
              <w:jc w:val="center"/>
              <w:rPr>
                <w:rFonts w:cs="Arial"/>
              </w:rPr>
            </w:pPr>
          </w:p>
        </w:tc>
        <w:tc>
          <w:tcPr>
            <w:tcW w:w="7511" w:type="dxa"/>
          </w:tcPr>
          <w:p w14:paraId="17519BD8" w14:textId="77777777" w:rsidR="00A13B03" w:rsidRPr="001C1A5B" w:rsidRDefault="00A13B03" w:rsidP="00A13B03">
            <w:pPr>
              <w:rPr>
                <w:rFonts w:cs="Arial"/>
              </w:rPr>
            </w:pPr>
            <w:r w:rsidRPr="001C1A5B">
              <w:rPr>
                <w:rFonts w:cs="Arial"/>
              </w:rPr>
              <w:t>Ship Supplies to each Facility using common carriers with labels to identify key contacts and/or associated Device</w:t>
            </w:r>
          </w:p>
        </w:tc>
        <w:tc>
          <w:tcPr>
            <w:tcW w:w="2279" w:type="dxa"/>
            <w:shd w:val="clear" w:color="auto" w:fill="auto"/>
            <w:vAlign w:val="center"/>
          </w:tcPr>
          <w:p w14:paraId="30D45AA7" w14:textId="77777777" w:rsidR="00A13B03" w:rsidRPr="001C1A5B" w:rsidRDefault="00A13B03" w:rsidP="00A13B03">
            <w:pPr>
              <w:rPr>
                <w:rFonts w:cs="Arial"/>
              </w:rPr>
            </w:pPr>
            <w:r w:rsidRPr="001C1A5B">
              <w:rPr>
                <w:rFonts w:cs="Arial"/>
              </w:rPr>
              <w:t>Service Contractor</w:t>
            </w:r>
          </w:p>
        </w:tc>
      </w:tr>
      <w:tr w:rsidR="00A13B03" w:rsidRPr="00490282" w14:paraId="1E1978E8" w14:textId="77777777" w:rsidTr="00A13B03">
        <w:trPr>
          <w:trHeight w:val="349"/>
        </w:trPr>
        <w:tc>
          <w:tcPr>
            <w:tcW w:w="802" w:type="dxa"/>
            <w:shd w:val="clear" w:color="auto" w:fill="auto"/>
            <w:vAlign w:val="center"/>
          </w:tcPr>
          <w:p w14:paraId="579A9611" w14:textId="77777777" w:rsidR="00A13B03" w:rsidRPr="001C1A5B" w:rsidRDefault="00A13B03" w:rsidP="00A13B03">
            <w:pPr>
              <w:pStyle w:val="ListParagraph"/>
              <w:numPr>
                <w:ilvl w:val="0"/>
                <w:numId w:val="45"/>
              </w:numPr>
              <w:spacing w:after="160"/>
              <w:jc w:val="center"/>
              <w:rPr>
                <w:rFonts w:cs="Arial"/>
              </w:rPr>
            </w:pPr>
          </w:p>
        </w:tc>
        <w:tc>
          <w:tcPr>
            <w:tcW w:w="7511" w:type="dxa"/>
          </w:tcPr>
          <w:p w14:paraId="607BDF4B" w14:textId="77777777" w:rsidR="00A13B03" w:rsidRPr="001C1A5B" w:rsidRDefault="00A13B03" w:rsidP="00A13B03">
            <w:pPr>
              <w:rPr>
                <w:rFonts w:cs="Arial"/>
              </w:rPr>
            </w:pPr>
            <w:r w:rsidRPr="001C1A5B">
              <w:rPr>
                <w:rFonts w:cs="Arial"/>
              </w:rPr>
              <w:t>Receive and distribute Supplies to respective End Users.  Receiver is responsible for any post-delivery delays that may result in a Device running out of a given Supply</w:t>
            </w:r>
          </w:p>
        </w:tc>
        <w:tc>
          <w:tcPr>
            <w:tcW w:w="2279" w:type="dxa"/>
            <w:shd w:val="clear" w:color="auto" w:fill="auto"/>
            <w:vAlign w:val="center"/>
          </w:tcPr>
          <w:p w14:paraId="0B322747" w14:textId="77777777" w:rsidR="00A13B03" w:rsidRPr="001C1A5B" w:rsidRDefault="00A13B03" w:rsidP="00A13B03">
            <w:pPr>
              <w:rPr>
                <w:rFonts w:cs="Arial"/>
              </w:rPr>
            </w:pPr>
            <w:r w:rsidRPr="001C1A5B">
              <w:rPr>
                <w:rFonts w:cs="Arial"/>
              </w:rPr>
              <w:t>Manager</w:t>
            </w:r>
          </w:p>
        </w:tc>
      </w:tr>
      <w:tr w:rsidR="00A13B03" w:rsidRPr="00490282" w14:paraId="1D2842FC" w14:textId="77777777" w:rsidTr="00A13B03">
        <w:trPr>
          <w:trHeight w:val="349"/>
        </w:trPr>
        <w:tc>
          <w:tcPr>
            <w:tcW w:w="802" w:type="dxa"/>
            <w:shd w:val="clear" w:color="auto" w:fill="auto"/>
            <w:vAlign w:val="center"/>
          </w:tcPr>
          <w:p w14:paraId="524012E7" w14:textId="77777777" w:rsidR="00A13B03" w:rsidRPr="001C1A5B" w:rsidRDefault="00A13B03" w:rsidP="00A13B03">
            <w:pPr>
              <w:pStyle w:val="ListParagraph"/>
              <w:numPr>
                <w:ilvl w:val="0"/>
                <w:numId w:val="45"/>
              </w:numPr>
              <w:spacing w:after="160"/>
              <w:jc w:val="center"/>
              <w:rPr>
                <w:rFonts w:cs="Arial"/>
              </w:rPr>
            </w:pPr>
          </w:p>
        </w:tc>
        <w:tc>
          <w:tcPr>
            <w:tcW w:w="7511" w:type="dxa"/>
          </w:tcPr>
          <w:p w14:paraId="7F2211B7" w14:textId="77777777" w:rsidR="00A13B03" w:rsidRPr="001C1A5B" w:rsidRDefault="00A13B03" w:rsidP="00A13B03">
            <w:pPr>
              <w:rPr>
                <w:rFonts w:cs="Arial"/>
              </w:rPr>
            </w:pPr>
            <w:r w:rsidRPr="001C1A5B">
              <w:rPr>
                <w:rFonts w:cs="Arial"/>
              </w:rPr>
              <w:t>Properly dispose of used cartridges according to federal, state, and local regulations</w:t>
            </w:r>
          </w:p>
        </w:tc>
        <w:tc>
          <w:tcPr>
            <w:tcW w:w="2279" w:type="dxa"/>
            <w:shd w:val="clear" w:color="auto" w:fill="auto"/>
            <w:vAlign w:val="center"/>
          </w:tcPr>
          <w:p w14:paraId="590E859A" w14:textId="77777777" w:rsidR="00A13B03" w:rsidRPr="001C1A5B" w:rsidRDefault="00A13B03" w:rsidP="00A13B03">
            <w:pPr>
              <w:rPr>
                <w:rFonts w:cs="Arial"/>
              </w:rPr>
            </w:pPr>
            <w:r w:rsidRPr="001C1A5B">
              <w:rPr>
                <w:rFonts w:cs="Arial"/>
              </w:rPr>
              <w:t>Manager</w:t>
            </w:r>
          </w:p>
        </w:tc>
      </w:tr>
      <w:tr w:rsidR="00A13B03" w:rsidRPr="00490282" w14:paraId="28418C76" w14:textId="77777777" w:rsidTr="00A13B03">
        <w:trPr>
          <w:trHeight w:val="349"/>
        </w:trPr>
        <w:tc>
          <w:tcPr>
            <w:tcW w:w="802" w:type="dxa"/>
            <w:tcBorders>
              <w:top w:val="single" w:sz="6" w:space="0" w:color="auto"/>
              <w:left w:val="single" w:sz="6" w:space="0" w:color="auto"/>
              <w:bottom w:val="single" w:sz="6" w:space="0" w:color="auto"/>
              <w:right w:val="single" w:sz="6" w:space="0" w:color="auto"/>
            </w:tcBorders>
            <w:shd w:val="clear" w:color="auto" w:fill="auto"/>
            <w:vAlign w:val="center"/>
          </w:tcPr>
          <w:p w14:paraId="2C9E6F73" w14:textId="77777777" w:rsidR="00A13B03" w:rsidRPr="001C1A5B" w:rsidRDefault="00A13B03" w:rsidP="00A13B03">
            <w:pPr>
              <w:pStyle w:val="ListParagraph"/>
              <w:numPr>
                <w:ilvl w:val="0"/>
                <w:numId w:val="45"/>
              </w:numPr>
              <w:spacing w:after="160"/>
              <w:jc w:val="center"/>
              <w:rPr>
                <w:rFonts w:cs="Arial"/>
              </w:rPr>
            </w:pPr>
          </w:p>
        </w:tc>
        <w:tc>
          <w:tcPr>
            <w:tcW w:w="7511" w:type="dxa"/>
            <w:tcBorders>
              <w:top w:val="single" w:sz="6" w:space="0" w:color="auto"/>
              <w:left w:val="single" w:sz="6" w:space="0" w:color="auto"/>
              <w:bottom w:val="single" w:sz="6" w:space="0" w:color="auto"/>
              <w:right w:val="single" w:sz="6" w:space="0" w:color="auto"/>
            </w:tcBorders>
          </w:tcPr>
          <w:p w14:paraId="55266791" w14:textId="77777777" w:rsidR="00A13B03" w:rsidRPr="001C1A5B" w:rsidRDefault="00A13B03" w:rsidP="00A13B03">
            <w:pPr>
              <w:rPr>
                <w:rFonts w:cs="Arial"/>
              </w:rPr>
            </w:pPr>
            <w:r w:rsidRPr="001C1A5B">
              <w:rPr>
                <w:rFonts w:cs="Arial"/>
              </w:rPr>
              <w:t>Install Supplies in Devices</w:t>
            </w:r>
          </w:p>
        </w:tc>
        <w:tc>
          <w:tcPr>
            <w:tcW w:w="2279" w:type="dxa"/>
            <w:tcBorders>
              <w:top w:val="single" w:sz="6" w:space="0" w:color="auto"/>
              <w:left w:val="single" w:sz="6" w:space="0" w:color="auto"/>
              <w:bottom w:val="single" w:sz="6" w:space="0" w:color="auto"/>
              <w:right w:val="single" w:sz="6" w:space="0" w:color="auto"/>
            </w:tcBorders>
            <w:shd w:val="clear" w:color="auto" w:fill="auto"/>
            <w:vAlign w:val="center"/>
          </w:tcPr>
          <w:p w14:paraId="3D6008E2" w14:textId="77777777" w:rsidR="00A13B03" w:rsidRPr="001C1A5B" w:rsidRDefault="00A13B03" w:rsidP="00A13B03">
            <w:pPr>
              <w:rPr>
                <w:rFonts w:cs="Arial"/>
              </w:rPr>
            </w:pPr>
            <w:r w:rsidRPr="001C1A5B">
              <w:rPr>
                <w:rFonts w:cs="Arial"/>
              </w:rPr>
              <w:t>Manager</w:t>
            </w:r>
          </w:p>
        </w:tc>
      </w:tr>
      <w:tr w:rsidR="00A13B03" w:rsidRPr="00490282" w14:paraId="3889FD76" w14:textId="77777777" w:rsidTr="00A13B03">
        <w:trPr>
          <w:trHeight w:val="349"/>
        </w:trPr>
        <w:tc>
          <w:tcPr>
            <w:tcW w:w="802" w:type="dxa"/>
            <w:tcBorders>
              <w:top w:val="single" w:sz="6" w:space="0" w:color="auto"/>
              <w:left w:val="single" w:sz="6" w:space="0" w:color="auto"/>
              <w:bottom w:val="single" w:sz="6" w:space="0" w:color="auto"/>
              <w:right w:val="single" w:sz="6" w:space="0" w:color="auto"/>
            </w:tcBorders>
            <w:shd w:val="clear" w:color="auto" w:fill="auto"/>
            <w:vAlign w:val="center"/>
          </w:tcPr>
          <w:p w14:paraId="75B653D8" w14:textId="77777777" w:rsidR="00A13B03" w:rsidRPr="001C1A5B" w:rsidRDefault="00A13B03" w:rsidP="00A13B03">
            <w:pPr>
              <w:pStyle w:val="ListParagraph"/>
              <w:numPr>
                <w:ilvl w:val="0"/>
                <w:numId w:val="45"/>
              </w:numPr>
              <w:spacing w:after="160"/>
              <w:jc w:val="center"/>
              <w:rPr>
                <w:rFonts w:cs="Arial"/>
              </w:rPr>
            </w:pPr>
          </w:p>
        </w:tc>
        <w:tc>
          <w:tcPr>
            <w:tcW w:w="7511" w:type="dxa"/>
            <w:tcBorders>
              <w:top w:val="single" w:sz="6" w:space="0" w:color="auto"/>
              <w:left w:val="single" w:sz="6" w:space="0" w:color="auto"/>
              <w:bottom w:val="single" w:sz="6" w:space="0" w:color="auto"/>
              <w:right w:val="single" w:sz="6" w:space="0" w:color="auto"/>
            </w:tcBorders>
          </w:tcPr>
          <w:p w14:paraId="6EBB8286" w14:textId="77777777" w:rsidR="00A13B03" w:rsidRPr="001C1A5B" w:rsidRDefault="00A13B03" w:rsidP="00A13B03">
            <w:pPr>
              <w:rPr>
                <w:rFonts w:cs="Arial"/>
              </w:rPr>
            </w:pPr>
            <w:r w:rsidRPr="001C1A5B">
              <w:rPr>
                <w:rFonts w:cs="Arial"/>
              </w:rPr>
              <w:t>Collect and redeploy unused Supplies as Device populations change</w:t>
            </w:r>
          </w:p>
        </w:tc>
        <w:tc>
          <w:tcPr>
            <w:tcW w:w="2279" w:type="dxa"/>
            <w:tcBorders>
              <w:top w:val="single" w:sz="6" w:space="0" w:color="auto"/>
              <w:left w:val="single" w:sz="6" w:space="0" w:color="auto"/>
              <w:bottom w:val="single" w:sz="6" w:space="0" w:color="auto"/>
              <w:right w:val="single" w:sz="6" w:space="0" w:color="auto"/>
            </w:tcBorders>
            <w:shd w:val="clear" w:color="auto" w:fill="auto"/>
            <w:vAlign w:val="center"/>
          </w:tcPr>
          <w:p w14:paraId="2A8B2EAA" w14:textId="77777777" w:rsidR="00A13B03" w:rsidRPr="001C1A5B" w:rsidRDefault="00A13B03" w:rsidP="00A13B03">
            <w:pPr>
              <w:rPr>
                <w:rFonts w:cs="Arial"/>
              </w:rPr>
            </w:pPr>
            <w:r w:rsidRPr="001C1A5B">
              <w:rPr>
                <w:rFonts w:cs="Arial"/>
              </w:rPr>
              <w:t>Service Contractor</w:t>
            </w:r>
          </w:p>
        </w:tc>
      </w:tr>
    </w:tbl>
    <w:p w14:paraId="20CD5935" w14:textId="77777777" w:rsidR="00A13B03" w:rsidRPr="00776340" w:rsidRDefault="00A13B03" w:rsidP="00A13B03">
      <w:pPr>
        <w:rPr>
          <w:rFonts w:cs="Arial"/>
          <w:b/>
          <w:bCs/>
          <w:noProof/>
          <w:highlight w:val="green"/>
        </w:rPr>
      </w:pPr>
    </w:p>
    <w:p w14:paraId="00E408B8" w14:textId="77777777" w:rsidR="00A13B03" w:rsidRPr="001C1A5B" w:rsidRDefault="00A13B03" w:rsidP="00A13B03">
      <w:pPr>
        <w:rPr>
          <w:rFonts w:cs="Arial"/>
          <w:sz w:val="22"/>
          <w:szCs w:val="22"/>
        </w:rPr>
      </w:pPr>
      <w:r w:rsidRPr="001C1A5B">
        <w:rPr>
          <w:rFonts w:cs="Arial"/>
          <w:sz w:val="22"/>
          <w:szCs w:val="22"/>
        </w:rPr>
        <w:t xml:space="preserve">Manager may return designated used Supplies using the process described at the URL below.  Supplies returns require the Manager to go to Service Contractor.com.  </w:t>
      </w:r>
    </w:p>
    <w:p w14:paraId="472F32BD" w14:textId="77777777" w:rsidR="00A13B03" w:rsidRPr="001C1A5B" w:rsidRDefault="00A13B03" w:rsidP="00A13B03">
      <w:pPr>
        <w:rPr>
          <w:rFonts w:cs="Arial"/>
          <w:sz w:val="22"/>
          <w:szCs w:val="22"/>
        </w:rPr>
      </w:pPr>
      <w:r w:rsidRPr="001C1A5B">
        <w:rPr>
          <w:rFonts w:cs="Arial"/>
          <w:sz w:val="22"/>
          <w:szCs w:val="22"/>
        </w:rPr>
        <w:t>The Service Contractor Supplies return process is fully described at:</w:t>
      </w:r>
      <w:r w:rsidRPr="001C1A5B">
        <w:rPr>
          <w:rFonts w:cs="Arial"/>
          <w:sz w:val="22"/>
          <w:szCs w:val="22"/>
        </w:rPr>
        <w:br/>
      </w:r>
      <w:hyperlink r:id="rId20" w:history="1">
        <w:r w:rsidRPr="001C1A5B">
          <w:rPr>
            <w:rStyle w:val="Hyperlink"/>
            <w:rFonts w:cs="Arial"/>
            <w:sz w:val="22"/>
            <w:szCs w:val="22"/>
          </w:rPr>
          <w:t>http://www.Service Contractor.com/perl-bin/product.pl?mode=recycling&amp;XOGlang=en_US&amp;referer=xrx</w:t>
        </w:r>
      </w:hyperlink>
    </w:p>
    <w:p w14:paraId="78BA69D4" w14:textId="77777777" w:rsidR="00A13B03" w:rsidRPr="001C1A5B" w:rsidRDefault="00A13B03" w:rsidP="00A13B03">
      <w:pPr>
        <w:rPr>
          <w:rFonts w:cs="Arial"/>
          <w:sz w:val="22"/>
          <w:szCs w:val="22"/>
        </w:rPr>
      </w:pPr>
      <w:r w:rsidRPr="001C1A5B">
        <w:rPr>
          <w:rFonts w:cs="Arial"/>
          <w:b/>
          <w:sz w:val="22"/>
          <w:szCs w:val="22"/>
        </w:rPr>
        <w:t>Note:</w:t>
      </w:r>
      <w:r w:rsidRPr="001C1A5B">
        <w:rPr>
          <w:rFonts w:cs="Arial"/>
          <w:sz w:val="22"/>
          <w:szCs w:val="22"/>
        </w:rPr>
        <w:t xml:space="preserve"> The above methods of return or web Facility listed above are subject to change during the Term.</w:t>
      </w:r>
    </w:p>
    <w:p w14:paraId="227AE846" w14:textId="77777777" w:rsidR="00A13B03" w:rsidRPr="001C1A5B" w:rsidRDefault="00A13B03" w:rsidP="00A13B03">
      <w:pPr>
        <w:rPr>
          <w:rFonts w:cs="Arial"/>
          <w:sz w:val="22"/>
          <w:szCs w:val="22"/>
        </w:rPr>
      </w:pPr>
      <w:r w:rsidRPr="001C1A5B">
        <w:rPr>
          <w:rFonts w:cs="Arial"/>
          <w:sz w:val="22"/>
          <w:szCs w:val="22"/>
        </w:rPr>
        <w:t xml:space="preserve">Supplies are Service Contractor property until used by the Manager, and Manager shall use them only with Devices.  Upon request, Manager shall provide a list of Supplies in its possession.  Service Contractor reserves the right to audit consumption of Supplies at a Facility if Service Contractor detects anomalous usage of Supplies.  Manager shall assist Service Contractor in Supplies yield investigations and the determination of the cause of the anomalous usage.  </w:t>
      </w:r>
    </w:p>
    <w:p w14:paraId="602D7B74" w14:textId="77777777" w:rsidR="00A13B03" w:rsidRPr="001C1A5B" w:rsidRDefault="00A13B03" w:rsidP="00A13B03">
      <w:pPr>
        <w:rPr>
          <w:rFonts w:cs="Arial"/>
          <w:sz w:val="22"/>
          <w:szCs w:val="22"/>
        </w:rPr>
      </w:pPr>
      <w:r w:rsidRPr="001C1A5B">
        <w:rPr>
          <w:rFonts w:cs="Arial"/>
          <w:sz w:val="22"/>
          <w:szCs w:val="22"/>
        </w:rPr>
        <w:t>Upon expiration or termination of the Services, Manager shall, at Service Contractor’s option and expense, return any unused Supplies to Service Contractor, permit access to its facilities to permit collection, or dispose of them as directed in writing by Service Contractor.</w:t>
      </w:r>
    </w:p>
    <w:p w14:paraId="4BE5E98E" w14:textId="77777777" w:rsidR="00A13B03" w:rsidRPr="001C1A5B" w:rsidRDefault="00A13B03" w:rsidP="00A13B03">
      <w:pPr>
        <w:rPr>
          <w:rFonts w:cs="Arial"/>
          <w:b/>
          <w:bCs/>
          <w:noProof/>
          <w:sz w:val="22"/>
          <w:szCs w:val="22"/>
        </w:rPr>
      </w:pPr>
      <w:r w:rsidRPr="001C1A5B">
        <w:rPr>
          <w:rFonts w:cs="Arial"/>
          <w:sz w:val="22"/>
          <w:szCs w:val="22"/>
        </w:rPr>
        <w:t>Manager shall be responsible for storing Supplies safely and securely at each Facility to prevent unauthorized use or loss of Supplies, including providing Service Contractor with a list of End Users at each Facility that are responsible for managing Supplies.  Service Contractor reserves the right to inspect each Supplies storage location to validate security of the storage location.</w:t>
      </w:r>
    </w:p>
    <w:p w14:paraId="4E3DD350" w14:textId="77777777" w:rsidR="00A13B03" w:rsidRPr="00776340" w:rsidRDefault="00A13B03" w:rsidP="00A13B03">
      <w:pPr>
        <w:rPr>
          <w:rFonts w:cs="Arial"/>
          <w:b/>
          <w:bCs/>
          <w:noProof/>
          <w:highlight w:val="green"/>
        </w:rPr>
      </w:pPr>
    </w:p>
    <w:p w14:paraId="34E07F07" w14:textId="77777777" w:rsidR="00A13B03" w:rsidRPr="001C1A5B" w:rsidRDefault="00A13B03" w:rsidP="00A13B03">
      <w:pPr>
        <w:pStyle w:val="Heading2"/>
        <w:numPr>
          <w:ilvl w:val="1"/>
          <w:numId w:val="43"/>
        </w:numPr>
        <w:spacing w:before="160" w:after="100" w:afterAutospacing="1" w:line="276" w:lineRule="auto"/>
        <w:ind w:left="576"/>
        <w:rPr>
          <w:rFonts w:ascii="Times New Roman" w:hAnsi="Times New Roman"/>
          <w:i w:val="0"/>
          <w:iCs w:val="0"/>
          <w:sz w:val="22"/>
          <w:szCs w:val="22"/>
        </w:rPr>
      </w:pPr>
      <w:bookmarkStart w:id="316" w:name="_Toc535846324"/>
      <w:bookmarkStart w:id="317" w:name="_Toc42175752"/>
      <w:r w:rsidRPr="001C1A5B">
        <w:rPr>
          <w:rFonts w:ascii="Times New Roman" w:hAnsi="Times New Roman"/>
          <w:i w:val="0"/>
          <w:iCs w:val="0"/>
          <w:sz w:val="22"/>
          <w:szCs w:val="22"/>
        </w:rPr>
        <w:t>Move, Add, Change, and Dispose (MACD)</w:t>
      </w:r>
      <w:bookmarkEnd w:id="316"/>
      <w:bookmarkEnd w:id="317"/>
      <w:r w:rsidRPr="001C1A5B">
        <w:rPr>
          <w:rFonts w:ascii="Times New Roman" w:hAnsi="Times New Roman"/>
          <w:i w:val="0"/>
          <w:iCs w:val="0"/>
          <w:sz w:val="22"/>
          <w:szCs w:val="22"/>
        </w:rPr>
        <w:t xml:space="preserve"> </w:t>
      </w:r>
    </w:p>
    <w:p w14:paraId="2375F6A7" w14:textId="77777777" w:rsidR="00A13B03" w:rsidRPr="001C1A5B" w:rsidRDefault="00A13B03" w:rsidP="00A13B03">
      <w:pPr>
        <w:tabs>
          <w:tab w:val="left" w:pos="2340"/>
          <w:tab w:val="left" w:pos="5760"/>
        </w:tabs>
        <w:spacing w:after="360"/>
        <w:rPr>
          <w:rFonts w:cs="Arial"/>
          <w:bCs/>
          <w:sz w:val="22"/>
          <w:szCs w:val="22"/>
        </w:rPr>
      </w:pPr>
      <w:r w:rsidRPr="001C1A5B">
        <w:rPr>
          <w:rFonts w:cs="Arial"/>
          <w:bCs/>
          <w:sz w:val="22"/>
          <w:szCs w:val="22"/>
        </w:rPr>
        <w:t xml:space="preserve">The business processes used to manage Devices are the </w:t>
      </w:r>
      <w:r w:rsidRPr="001C1A5B">
        <w:rPr>
          <w:rFonts w:cs="Arial"/>
          <w:sz w:val="22"/>
          <w:szCs w:val="22"/>
        </w:rPr>
        <w:t>Move, Add, Change, and Dispose (</w:t>
      </w:r>
      <w:r w:rsidRPr="001C1A5B">
        <w:rPr>
          <w:rFonts w:cs="Arial"/>
          <w:bCs/>
          <w:sz w:val="22"/>
          <w:szCs w:val="22"/>
        </w:rPr>
        <w:t xml:space="preserve">MACD) processes.  Accurate and timely compliance with MACD processes are critical to the success and function of </w:t>
      </w:r>
      <w:r w:rsidRPr="001C1A5B">
        <w:rPr>
          <w:rFonts w:cs="Arial"/>
          <w:sz w:val="22"/>
          <w:szCs w:val="22"/>
        </w:rPr>
        <w:t>the Services</w:t>
      </w:r>
      <w:r w:rsidRPr="001C1A5B">
        <w:rPr>
          <w:rFonts w:cs="Arial"/>
          <w:bCs/>
          <w:sz w:val="22"/>
          <w:szCs w:val="22"/>
        </w:rPr>
        <w:t>.  Manager shall promptly communicate to Service Contractor all activities associated with the MACD processes (explained below) for any Device with an Asset Tag Number.  M</w:t>
      </w:r>
      <w:r w:rsidRPr="001C1A5B">
        <w:rPr>
          <w:rFonts w:cs="Arial"/>
          <w:sz w:val="22"/>
          <w:szCs w:val="22"/>
        </w:rPr>
        <w:t xml:space="preserve">ACD activity may require approval by the Parties via the Change Control Process.  </w:t>
      </w:r>
      <w:r w:rsidRPr="001C1A5B">
        <w:rPr>
          <w:rFonts w:cs="Arial"/>
          <w:bCs/>
          <w:sz w:val="22"/>
          <w:szCs w:val="22"/>
        </w:rPr>
        <w:t>Service Contractor will be the central point and source of record for all activities associated with the MACD processes of all Devices supported in this SOW.</w:t>
      </w:r>
    </w:p>
    <w:p w14:paraId="7F84269A" w14:textId="77777777" w:rsidR="00A13B03" w:rsidRDefault="00A13B03" w:rsidP="00A13B03">
      <w:pPr>
        <w:pStyle w:val="Heading3"/>
        <w:numPr>
          <w:ilvl w:val="2"/>
          <w:numId w:val="43"/>
        </w:numPr>
        <w:spacing w:after="100" w:afterAutospacing="1" w:line="276" w:lineRule="auto"/>
        <w:rPr>
          <w:rFonts w:ascii="Times New Roman" w:hAnsi="Times New Roman"/>
          <w:sz w:val="22"/>
          <w:szCs w:val="22"/>
        </w:rPr>
      </w:pPr>
      <w:r w:rsidRPr="001C1A5B">
        <w:rPr>
          <w:rFonts w:ascii="Times New Roman" w:hAnsi="Times New Roman"/>
          <w:sz w:val="22"/>
          <w:szCs w:val="22"/>
        </w:rPr>
        <w:t xml:space="preserve">Move </w:t>
      </w:r>
    </w:p>
    <w:p w14:paraId="0BC9DC28" w14:textId="77777777" w:rsidR="00A13B03" w:rsidRDefault="00A13B03" w:rsidP="00A13B03">
      <w:pPr>
        <w:rPr>
          <w:rFonts w:cs="Arial"/>
          <w:bCs/>
          <w:sz w:val="22"/>
          <w:szCs w:val="22"/>
        </w:rPr>
      </w:pPr>
      <w:r w:rsidRPr="001C1A5B">
        <w:rPr>
          <w:rFonts w:cs="Arial"/>
          <w:bCs/>
          <w:sz w:val="22"/>
          <w:szCs w:val="22"/>
        </w:rPr>
        <w:t xml:space="preserve">Device moves are considered Ad Hoc Requests.  Additional charges as provided under </w:t>
      </w:r>
      <w:r w:rsidRPr="001C1A5B">
        <w:rPr>
          <w:rFonts w:cs="Arial"/>
          <w:sz w:val="22"/>
          <w:szCs w:val="22"/>
        </w:rPr>
        <w:t>Exhibit B of the Agreement</w:t>
      </w:r>
      <w:r w:rsidRPr="001C1A5B">
        <w:rPr>
          <w:rFonts w:cs="Arial"/>
          <w:bCs/>
          <w:sz w:val="22"/>
          <w:szCs w:val="22"/>
        </w:rPr>
        <w:t xml:space="preserve"> shall apply.</w:t>
      </w:r>
    </w:p>
    <w:p w14:paraId="5A0FA7E5" w14:textId="77777777" w:rsidR="00A13B03" w:rsidRPr="00776340" w:rsidRDefault="00A13B03" w:rsidP="00A13B03">
      <w:pPr>
        <w:rPr>
          <w:rFonts w:cs="Arial"/>
          <w:b/>
          <w:bCs/>
          <w:noProof/>
          <w:highlight w:val="green"/>
        </w:rPr>
      </w:pP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1E0" w:firstRow="1" w:lastRow="1" w:firstColumn="1" w:lastColumn="1" w:noHBand="0" w:noVBand="0"/>
      </w:tblPr>
      <w:tblGrid>
        <w:gridCol w:w="795"/>
        <w:gridCol w:w="7174"/>
        <w:gridCol w:w="2239"/>
      </w:tblGrid>
      <w:tr w:rsidR="00A13B03" w:rsidRPr="00490282" w14:paraId="4BD6290A" w14:textId="77777777" w:rsidTr="00A13B03">
        <w:trPr>
          <w:trHeight w:val="294"/>
          <w:tblHeader/>
        </w:trPr>
        <w:tc>
          <w:tcPr>
            <w:tcW w:w="802" w:type="dxa"/>
            <w:shd w:val="clear" w:color="auto" w:fill="2F5496"/>
          </w:tcPr>
          <w:p w14:paraId="25A8F354" w14:textId="77777777" w:rsidR="00A13B03" w:rsidRPr="001C1A5B" w:rsidRDefault="00A13B03" w:rsidP="00A13B03">
            <w:pPr>
              <w:pStyle w:val="XeroxTableHeadBG"/>
              <w:framePr w:hSpace="187" w:wrap="around" w:y="1"/>
            </w:pPr>
            <w:r w:rsidRPr="001C1A5B">
              <w:t>ID</w:t>
            </w:r>
          </w:p>
        </w:tc>
        <w:tc>
          <w:tcPr>
            <w:tcW w:w="7261" w:type="dxa"/>
            <w:shd w:val="clear" w:color="auto" w:fill="2F5496"/>
          </w:tcPr>
          <w:p w14:paraId="5D8BB003" w14:textId="77777777" w:rsidR="00A13B03" w:rsidRPr="001C1A5B" w:rsidRDefault="00A13B03" w:rsidP="00A13B03">
            <w:pPr>
              <w:pStyle w:val="XeroxTableHeadBG"/>
              <w:framePr w:hSpace="187" w:wrap="around" w:y="1"/>
            </w:pPr>
            <w:r w:rsidRPr="001C1A5B">
              <w:t>Activity</w:t>
            </w:r>
          </w:p>
        </w:tc>
        <w:tc>
          <w:tcPr>
            <w:tcW w:w="2264" w:type="dxa"/>
            <w:shd w:val="clear" w:color="auto" w:fill="2F5496"/>
          </w:tcPr>
          <w:p w14:paraId="52EC3C67" w14:textId="77777777" w:rsidR="00A13B03" w:rsidRPr="001C1A5B" w:rsidRDefault="00A13B03" w:rsidP="00A13B03">
            <w:pPr>
              <w:pStyle w:val="XeroxTableHeadBG"/>
              <w:framePr w:hSpace="187" w:wrap="around" w:y="1"/>
            </w:pPr>
            <w:r w:rsidRPr="001C1A5B">
              <w:t>Accountable</w:t>
            </w:r>
          </w:p>
        </w:tc>
      </w:tr>
    </w:tbl>
    <w:p w14:paraId="71F13481" w14:textId="77777777" w:rsidR="00A13B03" w:rsidRPr="00FF6603" w:rsidRDefault="00A13B03" w:rsidP="00A13B03">
      <w:pPr>
        <w:rPr>
          <w:vanish/>
        </w:rPr>
      </w:pP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1E0" w:firstRow="1" w:lastRow="1" w:firstColumn="1" w:lastColumn="1" w:noHBand="0" w:noVBand="0"/>
      </w:tblPr>
      <w:tblGrid>
        <w:gridCol w:w="797"/>
        <w:gridCol w:w="7171"/>
        <w:gridCol w:w="2240"/>
      </w:tblGrid>
      <w:tr w:rsidR="00A13B03" w:rsidRPr="00490282" w14:paraId="16C1844D" w14:textId="77777777" w:rsidTr="00A13B03">
        <w:trPr>
          <w:trHeight w:val="349"/>
        </w:trPr>
        <w:tc>
          <w:tcPr>
            <w:tcW w:w="811" w:type="dxa"/>
            <w:shd w:val="clear" w:color="auto" w:fill="auto"/>
            <w:vAlign w:val="center"/>
          </w:tcPr>
          <w:p w14:paraId="4D782AD4" w14:textId="77777777" w:rsidR="00A13B03" w:rsidRPr="001C1A5B" w:rsidRDefault="00A13B03" w:rsidP="00A13B03">
            <w:pPr>
              <w:pStyle w:val="ListParagraph"/>
              <w:numPr>
                <w:ilvl w:val="0"/>
                <w:numId w:val="46"/>
              </w:numPr>
              <w:spacing w:after="160"/>
              <w:jc w:val="center"/>
              <w:rPr>
                <w:rFonts w:cs="Arial"/>
              </w:rPr>
            </w:pPr>
          </w:p>
        </w:tc>
        <w:tc>
          <w:tcPr>
            <w:tcW w:w="7340" w:type="dxa"/>
          </w:tcPr>
          <w:p w14:paraId="160FEB7F" w14:textId="77777777" w:rsidR="00A13B03" w:rsidRPr="001C1A5B" w:rsidRDefault="00A13B03" w:rsidP="00A13B03">
            <w:pPr>
              <w:rPr>
                <w:rFonts w:cs="Arial"/>
              </w:rPr>
            </w:pPr>
            <w:r w:rsidRPr="001C1A5B">
              <w:rPr>
                <w:rFonts w:cs="Arial"/>
                <w:bCs/>
              </w:rPr>
              <w:t xml:space="preserve">Evaluate all requested move activity against Device utilization objectives and make appropriate recommendations to meet End User needs  </w:t>
            </w:r>
          </w:p>
        </w:tc>
        <w:tc>
          <w:tcPr>
            <w:tcW w:w="2289" w:type="dxa"/>
            <w:shd w:val="clear" w:color="auto" w:fill="auto"/>
            <w:vAlign w:val="center"/>
          </w:tcPr>
          <w:p w14:paraId="7BCA30DD" w14:textId="77777777" w:rsidR="00A13B03" w:rsidRPr="001C1A5B" w:rsidRDefault="00A13B03" w:rsidP="00A13B03">
            <w:pPr>
              <w:rPr>
                <w:rFonts w:cs="Arial"/>
              </w:rPr>
            </w:pPr>
            <w:r w:rsidRPr="001C1A5B">
              <w:rPr>
                <w:rFonts w:cs="Arial"/>
              </w:rPr>
              <w:t>Service Contractor</w:t>
            </w:r>
          </w:p>
        </w:tc>
      </w:tr>
      <w:tr w:rsidR="00A13B03" w:rsidRPr="00490282" w14:paraId="58A7D3C4" w14:textId="77777777" w:rsidTr="00A13B03">
        <w:trPr>
          <w:trHeight w:val="480"/>
        </w:trPr>
        <w:tc>
          <w:tcPr>
            <w:tcW w:w="811" w:type="dxa"/>
            <w:shd w:val="clear" w:color="auto" w:fill="auto"/>
            <w:vAlign w:val="center"/>
          </w:tcPr>
          <w:p w14:paraId="18FD34BF" w14:textId="77777777" w:rsidR="00A13B03" w:rsidRPr="001C1A5B" w:rsidRDefault="00A13B03" w:rsidP="00A13B03">
            <w:pPr>
              <w:pStyle w:val="ListParagraph"/>
              <w:numPr>
                <w:ilvl w:val="0"/>
                <w:numId w:val="46"/>
              </w:numPr>
              <w:spacing w:after="160"/>
              <w:jc w:val="center"/>
              <w:rPr>
                <w:rFonts w:cs="Arial"/>
              </w:rPr>
            </w:pPr>
          </w:p>
        </w:tc>
        <w:tc>
          <w:tcPr>
            <w:tcW w:w="7340" w:type="dxa"/>
          </w:tcPr>
          <w:p w14:paraId="44DD54C2" w14:textId="77777777" w:rsidR="00A13B03" w:rsidRPr="001C1A5B" w:rsidRDefault="00A13B03" w:rsidP="00A13B03">
            <w:pPr>
              <w:tabs>
                <w:tab w:val="left" w:pos="2340"/>
                <w:tab w:val="left" w:pos="5760"/>
              </w:tabs>
              <w:rPr>
                <w:rFonts w:cs="Arial"/>
              </w:rPr>
            </w:pPr>
            <w:r w:rsidRPr="001C1A5B">
              <w:rPr>
                <w:rFonts w:cs="Arial"/>
                <w:bCs/>
              </w:rPr>
              <w:t xml:space="preserve">Provide a quote for requested Device moves.  Approved moves will be charged to the Manager.  Scheduling for move will be agreed upon by both Parties </w:t>
            </w:r>
          </w:p>
        </w:tc>
        <w:tc>
          <w:tcPr>
            <w:tcW w:w="2289" w:type="dxa"/>
            <w:shd w:val="clear" w:color="auto" w:fill="auto"/>
            <w:vAlign w:val="center"/>
          </w:tcPr>
          <w:p w14:paraId="7A097A5A" w14:textId="77777777" w:rsidR="00A13B03" w:rsidRPr="001C1A5B" w:rsidRDefault="00A13B03" w:rsidP="00A13B03">
            <w:pPr>
              <w:rPr>
                <w:rFonts w:cs="Arial"/>
              </w:rPr>
            </w:pPr>
            <w:r w:rsidRPr="001C1A5B">
              <w:rPr>
                <w:rFonts w:cs="Arial"/>
              </w:rPr>
              <w:t>Service Contractor</w:t>
            </w:r>
          </w:p>
        </w:tc>
      </w:tr>
      <w:tr w:rsidR="00A13B03" w:rsidRPr="00490282" w14:paraId="14297175" w14:textId="77777777" w:rsidTr="00A13B03">
        <w:trPr>
          <w:trHeight w:val="831"/>
        </w:trPr>
        <w:tc>
          <w:tcPr>
            <w:tcW w:w="811" w:type="dxa"/>
            <w:shd w:val="clear" w:color="auto" w:fill="auto"/>
            <w:vAlign w:val="center"/>
          </w:tcPr>
          <w:p w14:paraId="3973F6D2" w14:textId="77777777" w:rsidR="00A13B03" w:rsidRPr="001C1A5B" w:rsidRDefault="00A13B03" w:rsidP="00A13B03">
            <w:pPr>
              <w:pStyle w:val="ListParagraph"/>
              <w:numPr>
                <w:ilvl w:val="0"/>
                <w:numId w:val="46"/>
              </w:numPr>
              <w:spacing w:after="160"/>
              <w:jc w:val="center"/>
              <w:rPr>
                <w:rFonts w:cs="Arial"/>
              </w:rPr>
            </w:pPr>
          </w:p>
        </w:tc>
        <w:tc>
          <w:tcPr>
            <w:tcW w:w="7340" w:type="dxa"/>
          </w:tcPr>
          <w:p w14:paraId="30D0B05B" w14:textId="77777777" w:rsidR="00A13B03" w:rsidRPr="001C1A5B" w:rsidRDefault="00A13B03" w:rsidP="00A13B03">
            <w:pPr>
              <w:tabs>
                <w:tab w:val="left" w:pos="2340"/>
                <w:tab w:val="left" w:pos="5760"/>
              </w:tabs>
              <w:rPr>
                <w:rFonts w:cs="Arial"/>
              </w:rPr>
            </w:pPr>
            <w:r w:rsidRPr="001C1A5B">
              <w:rPr>
                <w:rFonts w:cs="Arial"/>
                <w:bCs/>
              </w:rPr>
              <w:t xml:space="preserve">Advise Service Contractor of all planned moves of Devices, regardless of whether Service Contractor performs the move or not.  The Manager must provide the new Facility location and other requested information to ensure that the asset database remains current  </w:t>
            </w:r>
          </w:p>
        </w:tc>
        <w:tc>
          <w:tcPr>
            <w:tcW w:w="2289" w:type="dxa"/>
            <w:shd w:val="clear" w:color="auto" w:fill="auto"/>
            <w:vAlign w:val="center"/>
          </w:tcPr>
          <w:p w14:paraId="510A5345" w14:textId="77777777" w:rsidR="00A13B03" w:rsidRPr="001C1A5B" w:rsidRDefault="00A13B03" w:rsidP="00A13B03">
            <w:pPr>
              <w:rPr>
                <w:rFonts w:cs="Arial"/>
              </w:rPr>
            </w:pPr>
            <w:r w:rsidRPr="001C1A5B">
              <w:rPr>
                <w:rFonts w:cs="Arial"/>
              </w:rPr>
              <w:t>Manager</w:t>
            </w:r>
          </w:p>
        </w:tc>
      </w:tr>
      <w:tr w:rsidR="00A13B03" w:rsidRPr="00490282" w14:paraId="3DB24BEF" w14:textId="77777777" w:rsidTr="00A13B03">
        <w:trPr>
          <w:trHeight w:val="255"/>
        </w:trPr>
        <w:tc>
          <w:tcPr>
            <w:tcW w:w="811" w:type="dxa"/>
            <w:shd w:val="clear" w:color="auto" w:fill="auto"/>
            <w:vAlign w:val="center"/>
          </w:tcPr>
          <w:p w14:paraId="14F264DB" w14:textId="77777777" w:rsidR="00A13B03" w:rsidRPr="001C1A5B" w:rsidRDefault="00A13B03" w:rsidP="00A13B03">
            <w:pPr>
              <w:pStyle w:val="ListParagraph"/>
              <w:numPr>
                <w:ilvl w:val="0"/>
                <w:numId w:val="46"/>
              </w:numPr>
              <w:spacing w:after="160"/>
              <w:jc w:val="center"/>
              <w:rPr>
                <w:rFonts w:cs="Arial"/>
              </w:rPr>
            </w:pPr>
          </w:p>
        </w:tc>
        <w:tc>
          <w:tcPr>
            <w:tcW w:w="7340" w:type="dxa"/>
          </w:tcPr>
          <w:p w14:paraId="3213E6BF" w14:textId="77777777" w:rsidR="00A13B03" w:rsidRPr="001C1A5B" w:rsidRDefault="00A13B03" w:rsidP="00A13B03">
            <w:pPr>
              <w:tabs>
                <w:tab w:val="left" w:pos="2340"/>
                <w:tab w:val="left" w:pos="5760"/>
              </w:tabs>
              <w:rPr>
                <w:rFonts w:cs="Arial"/>
                <w:bCs/>
              </w:rPr>
            </w:pPr>
            <w:r w:rsidRPr="001C1A5B">
              <w:rPr>
                <w:rFonts w:cs="Arial"/>
                <w:bCs/>
              </w:rPr>
              <w:t>Establish network connectivity and provide IT support for moved Devices</w:t>
            </w:r>
          </w:p>
        </w:tc>
        <w:tc>
          <w:tcPr>
            <w:tcW w:w="2289" w:type="dxa"/>
            <w:shd w:val="clear" w:color="auto" w:fill="auto"/>
            <w:vAlign w:val="center"/>
          </w:tcPr>
          <w:p w14:paraId="40880846" w14:textId="77777777" w:rsidR="00A13B03" w:rsidRPr="001C1A5B" w:rsidRDefault="00A13B03" w:rsidP="00A13B03">
            <w:pPr>
              <w:rPr>
                <w:rFonts w:cs="Arial"/>
              </w:rPr>
            </w:pPr>
            <w:r w:rsidRPr="001C1A5B">
              <w:rPr>
                <w:rFonts w:cs="Arial"/>
              </w:rPr>
              <w:t>Manager</w:t>
            </w:r>
          </w:p>
        </w:tc>
      </w:tr>
      <w:tr w:rsidR="00A13B03" w:rsidRPr="00490282" w14:paraId="19A2A622" w14:textId="77777777" w:rsidTr="00A13B03">
        <w:trPr>
          <w:trHeight w:val="349"/>
        </w:trPr>
        <w:tc>
          <w:tcPr>
            <w:tcW w:w="811" w:type="dxa"/>
            <w:shd w:val="clear" w:color="auto" w:fill="auto"/>
            <w:vAlign w:val="center"/>
          </w:tcPr>
          <w:p w14:paraId="7C17D5E1" w14:textId="77777777" w:rsidR="00A13B03" w:rsidRPr="001C1A5B" w:rsidRDefault="00A13B03" w:rsidP="00A13B03">
            <w:pPr>
              <w:pStyle w:val="ListParagraph"/>
              <w:numPr>
                <w:ilvl w:val="0"/>
                <w:numId w:val="46"/>
              </w:numPr>
              <w:spacing w:after="160"/>
              <w:jc w:val="center"/>
              <w:rPr>
                <w:rFonts w:cs="Arial"/>
              </w:rPr>
            </w:pPr>
          </w:p>
        </w:tc>
        <w:tc>
          <w:tcPr>
            <w:tcW w:w="7340" w:type="dxa"/>
          </w:tcPr>
          <w:p w14:paraId="39751293" w14:textId="77777777" w:rsidR="00A13B03" w:rsidRPr="001C1A5B" w:rsidRDefault="00A13B03" w:rsidP="00A13B03">
            <w:pPr>
              <w:tabs>
                <w:tab w:val="left" w:pos="2340"/>
                <w:tab w:val="left" w:pos="5760"/>
              </w:tabs>
              <w:rPr>
                <w:rFonts w:cs="Arial"/>
                <w:bCs/>
              </w:rPr>
            </w:pPr>
            <w:r w:rsidRPr="001C1A5B">
              <w:rPr>
                <w:rFonts w:cs="Arial"/>
                <w:bCs/>
                <w:lang w:val="en-GB"/>
              </w:rPr>
              <w:t xml:space="preserve">Provide live power outlets, network data jacks and network patch cables of </w:t>
            </w:r>
            <w:proofErr w:type="gramStart"/>
            <w:r w:rsidRPr="001C1A5B">
              <w:rPr>
                <w:rFonts w:cs="Arial"/>
                <w:bCs/>
                <w:lang w:val="en-GB"/>
              </w:rPr>
              <w:t>sufficient</w:t>
            </w:r>
            <w:proofErr w:type="gramEnd"/>
            <w:r w:rsidRPr="001C1A5B">
              <w:rPr>
                <w:rFonts w:cs="Arial"/>
                <w:bCs/>
                <w:lang w:val="en-GB"/>
              </w:rPr>
              <w:t xml:space="preserve"> length to connect each Device to the designated network jack</w:t>
            </w:r>
          </w:p>
        </w:tc>
        <w:tc>
          <w:tcPr>
            <w:tcW w:w="2289" w:type="dxa"/>
            <w:shd w:val="clear" w:color="auto" w:fill="auto"/>
            <w:vAlign w:val="center"/>
          </w:tcPr>
          <w:p w14:paraId="5B56525D" w14:textId="77777777" w:rsidR="00A13B03" w:rsidRPr="001C1A5B" w:rsidRDefault="00A13B03" w:rsidP="00A13B03">
            <w:pPr>
              <w:rPr>
                <w:rFonts w:cs="Arial"/>
              </w:rPr>
            </w:pPr>
            <w:r w:rsidRPr="001C1A5B">
              <w:rPr>
                <w:rFonts w:cs="Arial"/>
              </w:rPr>
              <w:t>Manager</w:t>
            </w:r>
          </w:p>
        </w:tc>
      </w:tr>
    </w:tbl>
    <w:p w14:paraId="0FCC32DB" w14:textId="77777777" w:rsidR="00A13B03" w:rsidRPr="001C1A5B" w:rsidRDefault="00A13B03" w:rsidP="00A13B03">
      <w:pPr>
        <w:pStyle w:val="Heading3"/>
        <w:numPr>
          <w:ilvl w:val="2"/>
          <w:numId w:val="43"/>
        </w:numPr>
        <w:spacing w:after="100" w:afterAutospacing="1" w:line="276" w:lineRule="auto"/>
        <w:rPr>
          <w:rFonts w:ascii="Times New Roman" w:hAnsi="Times New Roman"/>
          <w:sz w:val="22"/>
          <w:szCs w:val="22"/>
        </w:rPr>
      </w:pPr>
      <w:r w:rsidRPr="001C1A5B">
        <w:rPr>
          <w:rFonts w:ascii="Times New Roman" w:hAnsi="Times New Roman"/>
          <w:sz w:val="22"/>
          <w:szCs w:val="22"/>
        </w:rPr>
        <w:t>Add (Device)</w:t>
      </w:r>
    </w:p>
    <w:p w14:paraId="27C7C07F" w14:textId="77777777" w:rsidR="00A13B03" w:rsidRPr="001C1A5B" w:rsidRDefault="00A13B03" w:rsidP="00A13B03">
      <w:pPr>
        <w:rPr>
          <w:rFonts w:cs="Arial"/>
          <w:b/>
          <w:bCs/>
          <w:noProof/>
          <w:sz w:val="22"/>
          <w:szCs w:val="22"/>
        </w:rPr>
      </w:pPr>
      <w:r w:rsidRPr="001C1A5B">
        <w:rPr>
          <w:rFonts w:cs="Arial"/>
          <w:bCs/>
          <w:sz w:val="22"/>
          <w:szCs w:val="22"/>
        </w:rPr>
        <w:t>The Service Contractor Service Desk receives and facilitates requests for new Device adds</w:t>
      </w:r>
      <w:r w:rsidRPr="001C1A5B">
        <w:rPr>
          <w:rFonts w:cs="Arial"/>
          <w:sz w:val="22"/>
          <w:szCs w:val="22"/>
        </w:rPr>
        <w:t xml:space="preserve">.  </w:t>
      </w:r>
    </w:p>
    <w:p w14:paraId="35307FCF" w14:textId="77777777" w:rsidR="00A13B03" w:rsidRPr="00776340" w:rsidRDefault="00A13B03" w:rsidP="00A13B03">
      <w:pPr>
        <w:rPr>
          <w:rFonts w:cs="Arial"/>
          <w:b/>
          <w:bCs/>
          <w:noProof/>
          <w:highlight w:val="green"/>
        </w:rPr>
      </w:pPr>
      <w:r w:rsidRPr="00776340">
        <w:rPr>
          <w:rFonts w:cs="Arial"/>
          <w:highlight w:val="green"/>
        </w:rPr>
        <w:t xml:space="preserve"> </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1E0" w:firstRow="1" w:lastRow="1" w:firstColumn="1" w:lastColumn="1" w:noHBand="0" w:noVBand="0"/>
      </w:tblPr>
      <w:tblGrid>
        <w:gridCol w:w="804"/>
        <w:gridCol w:w="7162"/>
        <w:gridCol w:w="2242"/>
      </w:tblGrid>
      <w:tr w:rsidR="00A13B03" w:rsidRPr="001C1A5B" w14:paraId="7BF48189" w14:textId="77777777" w:rsidTr="00A13B03">
        <w:trPr>
          <w:trHeight w:val="294"/>
          <w:tblHeader/>
        </w:trPr>
        <w:tc>
          <w:tcPr>
            <w:tcW w:w="838" w:type="dxa"/>
            <w:shd w:val="clear" w:color="auto" w:fill="2F5496"/>
          </w:tcPr>
          <w:p w14:paraId="20A40078" w14:textId="77777777" w:rsidR="00A13B03" w:rsidRPr="001C1A5B" w:rsidRDefault="00A13B03" w:rsidP="00A13B03">
            <w:pPr>
              <w:pStyle w:val="XeroxTableHeadBG"/>
              <w:framePr w:hSpace="187" w:wrap="around" w:y="1"/>
            </w:pPr>
            <w:r w:rsidRPr="001C1A5B">
              <w:t>ID</w:t>
            </w:r>
          </w:p>
        </w:tc>
        <w:tc>
          <w:tcPr>
            <w:tcW w:w="7582" w:type="dxa"/>
            <w:shd w:val="clear" w:color="auto" w:fill="2F5496"/>
          </w:tcPr>
          <w:p w14:paraId="4EB2AE05" w14:textId="77777777" w:rsidR="00A13B03" w:rsidRPr="001C1A5B" w:rsidRDefault="00A13B03" w:rsidP="00A13B03">
            <w:pPr>
              <w:pStyle w:val="XeroxTableHeadBG"/>
              <w:framePr w:hSpace="187" w:wrap="around" w:y="1"/>
            </w:pPr>
            <w:r w:rsidRPr="001C1A5B">
              <w:t>Activity</w:t>
            </w:r>
          </w:p>
        </w:tc>
        <w:tc>
          <w:tcPr>
            <w:tcW w:w="2364" w:type="dxa"/>
            <w:shd w:val="clear" w:color="auto" w:fill="2F5496"/>
          </w:tcPr>
          <w:p w14:paraId="37CAD906" w14:textId="77777777" w:rsidR="00A13B03" w:rsidRPr="001C1A5B" w:rsidRDefault="00A13B03" w:rsidP="00A13B03">
            <w:pPr>
              <w:pStyle w:val="XeroxTableHeadBG"/>
              <w:framePr w:hSpace="187" w:wrap="around" w:y="1"/>
            </w:pPr>
            <w:r w:rsidRPr="001C1A5B">
              <w:t>Accountable</w:t>
            </w:r>
          </w:p>
        </w:tc>
      </w:tr>
    </w:tbl>
    <w:p w14:paraId="6E1A541C" w14:textId="77777777" w:rsidR="00A13B03" w:rsidRPr="00FF6603" w:rsidRDefault="00A13B03" w:rsidP="00A13B03">
      <w:pPr>
        <w:rPr>
          <w:vanish/>
        </w:rPr>
      </w:pP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1E0" w:firstRow="1" w:lastRow="1" w:firstColumn="1" w:lastColumn="1" w:noHBand="0" w:noVBand="0"/>
      </w:tblPr>
      <w:tblGrid>
        <w:gridCol w:w="804"/>
        <w:gridCol w:w="7162"/>
        <w:gridCol w:w="2242"/>
      </w:tblGrid>
      <w:tr w:rsidR="00A13B03" w:rsidRPr="001C1A5B" w14:paraId="37A2C440" w14:textId="77777777" w:rsidTr="00A13B03">
        <w:trPr>
          <w:trHeight w:val="349"/>
        </w:trPr>
        <w:tc>
          <w:tcPr>
            <w:tcW w:w="838" w:type="dxa"/>
            <w:shd w:val="clear" w:color="auto" w:fill="auto"/>
            <w:vAlign w:val="center"/>
          </w:tcPr>
          <w:p w14:paraId="0319B362" w14:textId="77777777" w:rsidR="00A13B03" w:rsidRPr="001C1A5B" w:rsidRDefault="00A13B03" w:rsidP="00A13B03">
            <w:pPr>
              <w:pStyle w:val="ListParagraph"/>
              <w:numPr>
                <w:ilvl w:val="0"/>
                <w:numId w:val="54"/>
              </w:numPr>
              <w:spacing w:after="160"/>
              <w:jc w:val="center"/>
              <w:rPr>
                <w:rFonts w:cs="Arial"/>
              </w:rPr>
            </w:pPr>
          </w:p>
        </w:tc>
        <w:tc>
          <w:tcPr>
            <w:tcW w:w="7582" w:type="dxa"/>
          </w:tcPr>
          <w:p w14:paraId="0C0357CC" w14:textId="77777777" w:rsidR="00A13B03" w:rsidRPr="001C1A5B" w:rsidRDefault="00A13B03" w:rsidP="00A13B03">
            <w:pPr>
              <w:rPr>
                <w:rFonts w:cs="Arial"/>
                <w:bCs/>
              </w:rPr>
            </w:pPr>
            <w:r w:rsidRPr="001C1A5B">
              <w:rPr>
                <w:rFonts w:cs="Arial"/>
                <w:bCs/>
              </w:rPr>
              <w:t>Periodically evaluate the needs of End Users over the Term and where appropriate provide incremental Device recommendations based on the End User needs</w:t>
            </w:r>
          </w:p>
        </w:tc>
        <w:tc>
          <w:tcPr>
            <w:tcW w:w="2364" w:type="dxa"/>
            <w:shd w:val="clear" w:color="auto" w:fill="auto"/>
            <w:vAlign w:val="center"/>
          </w:tcPr>
          <w:p w14:paraId="774BF27E" w14:textId="77777777" w:rsidR="00A13B03" w:rsidRPr="001C1A5B" w:rsidRDefault="00A13B03" w:rsidP="00A13B03">
            <w:pPr>
              <w:rPr>
                <w:rFonts w:cs="Arial"/>
              </w:rPr>
            </w:pPr>
            <w:r w:rsidRPr="001C1A5B">
              <w:rPr>
                <w:rFonts w:cs="Arial"/>
              </w:rPr>
              <w:t>Service Contractor</w:t>
            </w:r>
          </w:p>
        </w:tc>
      </w:tr>
      <w:tr w:rsidR="00A13B03" w:rsidRPr="001C1A5B" w14:paraId="025FAC35" w14:textId="77777777" w:rsidTr="00A13B03">
        <w:trPr>
          <w:trHeight w:val="349"/>
        </w:trPr>
        <w:tc>
          <w:tcPr>
            <w:tcW w:w="838" w:type="dxa"/>
            <w:shd w:val="clear" w:color="auto" w:fill="auto"/>
            <w:vAlign w:val="center"/>
          </w:tcPr>
          <w:p w14:paraId="7A4F98F3" w14:textId="77777777" w:rsidR="00A13B03" w:rsidRPr="001C1A5B" w:rsidRDefault="00A13B03" w:rsidP="00A13B03">
            <w:pPr>
              <w:pStyle w:val="ListParagraph"/>
              <w:numPr>
                <w:ilvl w:val="0"/>
                <w:numId w:val="54"/>
              </w:numPr>
              <w:spacing w:after="160"/>
              <w:jc w:val="center"/>
              <w:rPr>
                <w:rFonts w:cs="Arial"/>
              </w:rPr>
            </w:pPr>
          </w:p>
        </w:tc>
        <w:tc>
          <w:tcPr>
            <w:tcW w:w="7582" w:type="dxa"/>
          </w:tcPr>
          <w:p w14:paraId="5AAB89FA" w14:textId="77777777" w:rsidR="00A13B03" w:rsidRPr="001C1A5B" w:rsidRDefault="00A13B03" w:rsidP="00A13B03">
            <w:pPr>
              <w:rPr>
                <w:rFonts w:cs="Arial"/>
                <w:bCs/>
              </w:rPr>
            </w:pPr>
            <w:r w:rsidRPr="001C1A5B">
              <w:rPr>
                <w:rFonts w:cs="Arial"/>
                <w:bCs/>
              </w:rPr>
              <w:t xml:space="preserve">Review recommendations and if in agreement, request said incremental Devices via the Change Control Process.  Note – Device adds via the Change Control Process may result in additional charges </w:t>
            </w:r>
          </w:p>
        </w:tc>
        <w:tc>
          <w:tcPr>
            <w:tcW w:w="2364" w:type="dxa"/>
            <w:shd w:val="clear" w:color="auto" w:fill="auto"/>
            <w:vAlign w:val="center"/>
          </w:tcPr>
          <w:p w14:paraId="01D924A6" w14:textId="77777777" w:rsidR="00A13B03" w:rsidRPr="001C1A5B" w:rsidRDefault="00A13B03" w:rsidP="00A13B03">
            <w:pPr>
              <w:rPr>
                <w:rFonts w:cs="Arial"/>
              </w:rPr>
            </w:pPr>
            <w:r w:rsidRPr="001C1A5B">
              <w:rPr>
                <w:rFonts w:cs="Arial"/>
              </w:rPr>
              <w:t>Manager</w:t>
            </w:r>
          </w:p>
        </w:tc>
      </w:tr>
      <w:tr w:rsidR="00A13B03" w:rsidRPr="001C1A5B" w14:paraId="688B6F96" w14:textId="77777777" w:rsidTr="00A13B03">
        <w:trPr>
          <w:trHeight w:val="349"/>
        </w:trPr>
        <w:tc>
          <w:tcPr>
            <w:tcW w:w="838" w:type="dxa"/>
            <w:shd w:val="clear" w:color="auto" w:fill="auto"/>
            <w:vAlign w:val="center"/>
          </w:tcPr>
          <w:p w14:paraId="2B5E0DB4" w14:textId="77777777" w:rsidR="00A13B03" w:rsidRPr="001C1A5B" w:rsidRDefault="00A13B03" w:rsidP="00A13B03">
            <w:pPr>
              <w:pStyle w:val="ListParagraph"/>
              <w:numPr>
                <w:ilvl w:val="0"/>
                <w:numId w:val="54"/>
              </w:numPr>
              <w:spacing w:after="160"/>
              <w:jc w:val="center"/>
              <w:rPr>
                <w:rFonts w:cs="Arial"/>
              </w:rPr>
            </w:pPr>
          </w:p>
        </w:tc>
        <w:tc>
          <w:tcPr>
            <w:tcW w:w="7582" w:type="dxa"/>
          </w:tcPr>
          <w:p w14:paraId="52406F74" w14:textId="77777777" w:rsidR="00A13B03" w:rsidRPr="001C1A5B" w:rsidRDefault="00A13B03" w:rsidP="00A13B03">
            <w:pPr>
              <w:rPr>
                <w:rFonts w:cs="Arial"/>
              </w:rPr>
            </w:pPr>
            <w:r w:rsidRPr="001C1A5B">
              <w:rPr>
                <w:rFonts w:cs="Arial"/>
                <w:bCs/>
              </w:rPr>
              <w:t>Establish network connectivity and provide IT support for the installation of newly added Devices</w:t>
            </w:r>
          </w:p>
        </w:tc>
        <w:tc>
          <w:tcPr>
            <w:tcW w:w="2364" w:type="dxa"/>
            <w:shd w:val="clear" w:color="auto" w:fill="auto"/>
            <w:vAlign w:val="center"/>
          </w:tcPr>
          <w:p w14:paraId="0D0088C4" w14:textId="77777777" w:rsidR="00A13B03" w:rsidRPr="001C1A5B" w:rsidRDefault="00A13B03" w:rsidP="00A13B03">
            <w:pPr>
              <w:rPr>
                <w:rFonts w:cs="Arial"/>
              </w:rPr>
            </w:pPr>
            <w:r w:rsidRPr="001C1A5B">
              <w:rPr>
                <w:rFonts w:cs="Arial"/>
              </w:rPr>
              <w:t>Manager</w:t>
            </w:r>
          </w:p>
        </w:tc>
      </w:tr>
      <w:tr w:rsidR="00A13B03" w:rsidRPr="001C1A5B" w14:paraId="4052F624" w14:textId="77777777" w:rsidTr="00A13B03">
        <w:trPr>
          <w:trHeight w:val="349"/>
        </w:trPr>
        <w:tc>
          <w:tcPr>
            <w:tcW w:w="838" w:type="dxa"/>
            <w:shd w:val="clear" w:color="auto" w:fill="auto"/>
            <w:vAlign w:val="center"/>
          </w:tcPr>
          <w:p w14:paraId="4844CA06" w14:textId="77777777" w:rsidR="00A13B03" w:rsidRPr="001C1A5B" w:rsidRDefault="00A13B03" w:rsidP="00A13B03">
            <w:pPr>
              <w:pStyle w:val="ListParagraph"/>
              <w:numPr>
                <w:ilvl w:val="0"/>
                <w:numId w:val="54"/>
              </w:numPr>
              <w:spacing w:after="160"/>
              <w:jc w:val="center"/>
              <w:rPr>
                <w:rFonts w:cs="Arial"/>
              </w:rPr>
            </w:pPr>
          </w:p>
        </w:tc>
        <w:tc>
          <w:tcPr>
            <w:tcW w:w="7582" w:type="dxa"/>
          </w:tcPr>
          <w:p w14:paraId="12071DAD" w14:textId="77777777" w:rsidR="00A13B03" w:rsidRPr="001C1A5B" w:rsidRDefault="00A13B03" w:rsidP="00A13B03">
            <w:pPr>
              <w:rPr>
                <w:rFonts w:cs="Arial"/>
                <w:bCs/>
              </w:rPr>
            </w:pPr>
            <w:r w:rsidRPr="001C1A5B">
              <w:rPr>
                <w:rFonts w:cs="Arial"/>
                <w:bCs/>
              </w:rPr>
              <w:t>Deliver and Install added Device(s) in fulfillment via the Change Control Process</w:t>
            </w:r>
          </w:p>
        </w:tc>
        <w:tc>
          <w:tcPr>
            <w:tcW w:w="2364" w:type="dxa"/>
            <w:shd w:val="clear" w:color="auto" w:fill="auto"/>
            <w:vAlign w:val="center"/>
          </w:tcPr>
          <w:p w14:paraId="360A32FD" w14:textId="77777777" w:rsidR="00A13B03" w:rsidRPr="001C1A5B" w:rsidRDefault="00A13B03" w:rsidP="00A13B03">
            <w:pPr>
              <w:rPr>
                <w:rFonts w:cs="Arial"/>
              </w:rPr>
            </w:pPr>
            <w:r w:rsidRPr="001C1A5B">
              <w:rPr>
                <w:rFonts w:cs="Arial"/>
              </w:rPr>
              <w:t>Service Contractor</w:t>
            </w:r>
          </w:p>
        </w:tc>
      </w:tr>
      <w:tr w:rsidR="00A13B03" w:rsidRPr="00490282" w14:paraId="000EE1C8" w14:textId="77777777" w:rsidTr="00A13B03">
        <w:trPr>
          <w:trHeight w:val="849"/>
        </w:trPr>
        <w:tc>
          <w:tcPr>
            <w:tcW w:w="838" w:type="dxa"/>
            <w:shd w:val="clear" w:color="auto" w:fill="auto"/>
            <w:vAlign w:val="center"/>
          </w:tcPr>
          <w:p w14:paraId="49B9A1F0" w14:textId="77777777" w:rsidR="00A13B03" w:rsidRPr="001C1A5B" w:rsidRDefault="00A13B03" w:rsidP="00A13B03">
            <w:pPr>
              <w:pStyle w:val="ListParagraph"/>
              <w:numPr>
                <w:ilvl w:val="0"/>
                <w:numId w:val="54"/>
              </w:numPr>
              <w:spacing w:after="160"/>
              <w:jc w:val="center"/>
              <w:rPr>
                <w:rFonts w:cs="Arial"/>
              </w:rPr>
            </w:pPr>
          </w:p>
        </w:tc>
        <w:tc>
          <w:tcPr>
            <w:tcW w:w="7582" w:type="dxa"/>
          </w:tcPr>
          <w:p w14:paraId="71864C60" w14:textId="77777777" w:rsidR="00A13B03" w:rsidRPr="001C1A5B" w:rsidRDefault="00A13B03" w:rsidP="00A13B03">
            <w:pPr>
              <w:tabs>
                <w:tab w:val="left" w:pos="2340"/>
                <w:tab w:val="left" w:pos="5760"/>
              </w:tabs>
              <w:rPr>
                <w:rFonts w:cs="Arial"/>
              </w:rPr>
            </w:pPr>
            <w:r w:rsidRPr="001C1A5B">
              <w:rPr>
                <w:rFonts w:cs="Arial"/>
                <w:bCs/>
              </w:rPr>
              <w:t>Newly added Devices covered by this Service must be functionally connected to a network and must be accessible by the Manager’s server running Service Contractor’s software and tools on that network</w:t>
            </w:r>
          </w:p>
        </w:tc>
        <w:tc>
          <w:tcPr>
            <w:tcW w:w="2364" w:type="dxa"/>
            <w:shd w:val="clear" w:color="auto" w:fill="auto"/>
            <w:vAlign w:val="center"/>
          </w:tcPr>
          <w:p w14:paraId="482CF70F" w14:textId="77777777" w:rsidR="00A13B03" w:rsidRPr="001C1A5B" w:rsidRDefault="00A13B03" w:rsidP="00A13B03">
            <w:pPr>
              <w:rPr>
                <w:rFonts w:cs="Arial"/>
              </w:rPr>
            </w:pPr>
            <w:r w:rsidRPr="001C1A5B">
              <w:rPr>
                <w:rFonts w:cs="Arial"/>
              </w:rPr>
              <w:t>Manager</w:t>
            </w:r>
          </w:p>
        </w:tc>
      </w:tr>
    </w:tbl>
    <w:p w14:paraId="55F85546" w14:textId="77777777" w:rsidR="00A13B03" w:rsidRPr="00776340" w:rsidRDefault="00A13B03" w:rsidP="00A13B03">
      <w:pPr>
        <w:rPr>
          <w:rFonts w:cs="Arial"/>
          <w:b/>
          <w:bCs/>
          <w:noProof/>
          <w:highlight w:val="green"/>
        </w:rPr>
      </w:pPr>
    </w:p>
    <w:p w14:paraId="32EC514C" w14:textId="77777777" w:rsidR="00A13B03" w:rsidRPr="001C1A5B" w:rsidRDefault="00A13B03" w:rsidP="00A13B03">
      <w:pPr>
        <w:rPr>
          <w:b/>
          <w:bCs/>
          <w:noProof/>
          <w:sz w:val="22"/>
          <w:szCs w:val="22"/>
        </w:rPr>
      </w:pPr>
      <w:r w:rsidRPr="001C1A5B">
        <w:rPr>
          <w:sz w:val="22"/>
          <w:szCs w:val="22"/>
        </w:rPr>
        <w:t>If Manager requests Additional Equipment to be added post-Transformation to meet changing business needs, a Facility Plan approval process shall be developed to determine whether the Equipment request can be added within the scope of the Services.  Additional Equipment will be added via the Change Control Process.</w:t>
      </w:r>
    </w:p>
    <w:p w14:paraId="2EF7A32F" w14:textId="77777777" w:rsidR="00A13B03" w:rsidRPr="001C1A5B" w:rsidRDefault="00A13B03" w:rsidP="00A13B03">
      <w:pPr>
        <w:pStyle w:val="Heading3"/>
        <w:numPr>
          <w:ilvl w:val="2"/>
          <w:numId w:val="43"/>
        </w:numPr>
        <w:spacing w:after="100" w:afterAutospacing="1" w:line="276" w:lineRule="auto"/>
        <w:rPr>
          <w:rFonts w:ascii="Times New Roman" w:hAnsi="Times New Roman"/>
          <w:sz w:val="22"/>
          <w:szCs w:val="22"/>
        </w:rPr>
      </w:pPr>
      <w:r w:rsidRPr="001C1A5B">
        <w:rPr>
          <w:rFonts w:ascii="Times New Roman" w:hAnsi="Times New Roman"/>
          <w:sz w:val="22"/>
          <w:szCs w:val="22"/>
        </w:rPr>
        <w:t>Add (Proposed Facility)</w:t>
      </w:r>
    </w:p>
    <w:p w14:paraId="6D3BFBFE" w14:textId="77777777" w:rsidR="00A13B03" w:rsidRPr="001C1A5B" w:rsidRDefault="00A13B03" w:rsidP="00A13B03">
      <w:pPr>
        <w:rPr>
          <w:sz w:val="22"/>
          <w:szCs w:val="22"/>
        </w:rPr>
      </w:pPr>
      <w:r w:rsidRPr="001C1A5B">
        <w:rPr>
          <w:sz w:val="22"/>
          <w:szCs w:val="22"/>
        </w:rPr>
        <w:t xml:space="preserve">To add a proposed Facility, Manager shall submit the following information for each proposed Facility: </w:t>
      </w:r>
    </w:p>
    <w:p w14:paraId="313F28C6" w14:textId="77777777" w:rsidR="00A13B03" w:rsidRPr="001C1A5B" w:rsidRDefault="00A13B03" w:rsidP="00A13B03">
      <w:pPr>
        <w:pStyle w:val="ListParagraph"/>
        <w:numPr>
          <w:ilvl w:val="0"/>
          <w:numId w:val="26"/>
        </w:numPr>
        <w:spacing w:after="160"/>
        <w:rPr>
          <w:sz w:val="22"/>
          <w:szCs w:val="22"/>
        </w:rPr>
      </w:pPr>
      <w:r w:rsidRPr="001C1A5B">
        <w:rPr>
          <w:sz w:val="22"/>
          <w:szCs w:val="22"/>
        </w:rPr>
        <w:t>geographic location</w:t>
      </w:r>
    </w:p>
    <w:p w14:paraId="5F0C042D" w14:textId="77777777" w:rsidR="00A13B03" w:rsidRPr="001C1A5B" w:rsidRDefault="00A13B03" w:rsidP="00A13B03">
      <w:pPr>
        <w:pStyle w:val="ListParagraph"/>
        <w:numPr>
          <w:ilvl w:val="0"/>
          <w:numId w:val="26"/>
        </w:numPr>
        <w:spacing w:after="160"/>
        <w:rPr>
          <w:sz w:val="22"/>
          <w:szCs w:val="22"/>
        </w:rPr>
      </w:pPr>
      <w:r w:rsidRPr="001C1A5B">
        <w:rPr>
          <w:sz w:val="22"/>
          <w:szCs w:val="22"/>
        </w:rPr>
        <w:t>number of End Users at the new Facility</w:t>
      </w:r>
    </w:p>
    <w:p w14:paraId="6B0920CA" w14:textId="77777777" w:rsidR="00A13B03" w:rsidRPr="001C1A5B" w:rsidRDefault="00A13B03" w:rsidP="00A13B03">
      <w:pPr>
        <w:pStyle w:val="ListParagraph"/>
        <w:numPr>
          <w:ilvl w:val="0"/>
          <w:numId w:val="26"/>
        </w:numPr>
        <w:spacing w:after="160"/>
        <w:rPr>
          <w:sz w:val="22"/>
          <w:szCs w:val="22"/>
        </w:rPr>
      </w:pPr>
      <w:r w:rsidRPr="001C1A5B">
        <w:rPr>
          <w:sz w:val="22"/>
          <w:szCs w:val="22"/>
        </w:rPr>
        <w:t>Any variations to Enterprise Design Principles</w:t>
      </w:r>
    </w:p>
    <w:p w14:paraId="583BDB8B" w14:textId="77777777" w:rsidR="00A13B03" w:rsidRPr="001C1A5B" w:rsidRDefault="00A13B03" w:rsidP="00A13B03">
      <w:pPr>
        <w:pStyle w:val="ListParagraph"/>
        <w:numPr>
          <w:ilvl w:val="0"/>
          <w:numId w:val="26"/>
        </w:numPr>
        <w:spacing w:after="160"/>
        <w:rPr>
          <w:sz w:val="22"/>
          <w:szCs w:val="22"/>
        </w:rPr>
      </w:pPr>
      <w:r w:rsidRPr="001C1A5B">
        <w:rPr>
          <w:sz w:val="22"/>
          <w:szCs w:val="22"/>
        </w:rPr>
        <w:t>Device requirements (applications, special printing, etc.)</w:t>
      </w:r>
    </w:p>
    <w:p w14:paraId="0B624E92" w14:textId="77777777" w:rsidR="00A13B03" w:rsidRPr="001C1A5B" w:rsidRDefault="00A13B03" w:rsidP="00A13B03">
      <w:pPr>
        <w:pStyle w:val="ListParagraph"/>
        <w:numPr>
          <w:ilvl w:val="0"/>
          <w:numId w:val="26"/>
        </w:numPr>
        <w:spacing w:after="160"/>
        <w:rPr>
          <w:rFonts w:cs="Arial"/>
          <w:sz w:val="22"/>
          <w:szCs w:val="22"/>
        </w:rPr>
      </w:pPr>
      <w:r w:rsidRPr="001C1A5B">
        <w:rPr>
          <w:rFonts w:cs="Arial"/>
          <w:sz w:val="22"/>
          <w:szCs w:val="22"/>
        </w:rPr>
        <w:t>general Facility contact information</w:t>
      </w:r>
    </w:p>
    <w:p w14:paraId="556D002B" w14:textId="77777777" w:rsidR="00A13B03" w:rsidRDefault="00A13B03" w:rsidP="00A13B03">
      <w:pPr>
        <w:pStyle w:val="ListParagraph"/>
        <w:numPr>
          <w:ilvl w:val="0"/>
          <w:numId w:val="26"/>
        </w:numPr>
        <w:spacing w:after="160"/>
        <w:rPr>
          <w:rFonts w:cs="Arial"/>
          <w:sz w:val="22"/>
          <w:szCs w:val="22"/>
        </w:rPr>
      </w:pPr>
      <w:r w:rsidRPr="001C1A5B">
        <w:rPr>
          <w:rFonts w:cs="Arial"/>
          <w:sz w:val="22"/>
          <w:szCs w:val="22"/>
        </w:rPr>
        <w:t>digital floor map(s), if available</w:t>
      </w:r>
    </w:p>
    <w:p w14:paraId="51AC5640" w14:textId="77777777" w:rsidR="00A13B03" w:rsidRPr="001C1A5B" w:rsidRDefault="00A13B03" w:rsidP="00A13B03">
      <w:pPr>
        <w:pStyle w:val="ListParagraph"/>
        <w:numPr>
          <w:ilvl w:val="0"/>
          <w:numId w:val="26"/>
        </w:numPr>
        <w:spacing w:after="160"/>
        <w:rPr>
          <w:rFonts w:cs="Arial"/>
          <w:sz w:val="22"/>
          <w:szCs w:val="22"/>
        </w:rPr>
      </w:pPr>
      <w:r w:rsidRPr="001C1A5B">
        <w:rPr>
          <w:rFonts w:cs="Arial"/>
          <w:sz w:val="22"/>
          <w:szCs w:val="22"/>
        </w:rPr>
        <w:t>list of devices currently at the Facility</w:t>
      </w:r>
    </w:p>
    <w:p w14:paraId="5B75ACEA" w14:textId="77777777" w:rsidR="00A13B03" w:rsidRPr="00776340" w:rsidRDefault="00A13B03" w:rsidP="00A13B03">
      <w:pPr>
        <w:pStyle w:val="ListParagraph"/>
        <w:spacing w:after="160"/>
        <w:rPr>
          <w:rFonts w:cs="Arial"/>
          <w:highlight w:val="green"/>
        </w:rPr>
      </w:pPr>
    </w:p>
    <w:tbl>
      <w:tblPr>
        <w:tblW w:w="4905"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1E0" w:firstRow="1" w:lastRow="1" w:firstColumn="1" w:lastColumn="1" w:noHBand="0" w:noVBand="0"/>
      </w:tblPr>
      <w:tblGrid>
        <w:gridCol w:w="517"/>
        <w:gridCol w:w="7240"/>
        <w:gridCol w:w="2257"/>
      </w:tblGrid>
      <w:tr w:rsidR="00A13B03" w:rsidRPr="001C1A5B" w14:paraId="7B021BC5" w14:textId="77777777" w:rsidTr="00A13B03">
        <w:trPr>
          <w:trHeight w:val="294"/>
          <w:tblHeader/>
        </w:trPr>
        <w:tc>
          <w:tcPr>
            <w:tcW w:w="258" w:type="pct"/>
            <w:shd w:val="clear" w:color="auto" w:fill="2F5496"/>
          </w:tcPr>
          <w:p w14:paraId="4C777AC7" w14:textId="77777777" w:rsidR="00A13B03" w:rsidRPr="001C1A5B" w:rsidRDefault="00A13B03" w:rsidP="00A13B03">
            <w:pPr>
              <w:pStyle w:val="XeroxTableHeadBG"/>
              <w:framePr w:hSpace="187" w:wrap="around" w:y="1"/>
            </w:pPr>
            <w:r w:rsidRPr="001C1A5B">
              <w:t>ID</w:t>
            </w:r>
          </w:p>
        </w:tc>
        <w:tc>
          <w:tcPr>
            <w:tcW w:w="3615" w:type="pct"/>
            <w:shd w:val="clear" w:color="auto" w:fill="2F5496"/>
          </w:tcPr>
          <w:p w14:paraId="1EAE021B" w14:textId="77777777" w:rsidR="00A13B03" w:rsidRPr="001C1A5B" w:rsidRDefault="00A13B03" w:rsidP="00A13B03">
            <w:pPr>
              <w:pStyle w:val="XeroxTableHeadBG"/>
              <w:framePr w:hSpace="187" w:wrap="around" w:y="1"/>
            </w:pPr>
            <w:r w:rsidRPr="001C1A5B">
              <w:t>Activity</w:t>
            </w:r>
          </w:p>
        </w:tc>
        <w:tc>
          <w:tcPr>
            <w:tcW w:w="1127" w:type="pct"/>
            <w:shd w:val="clear" w:color="auto" w:fill="2F5496"/>
          </w:tcPr>
          <w:p w14:paraId="1493892C" w14:textId="77777777" w:rsidR="00A13B03" w:rsidRPr="001C1A5B" w:rsidRDefault="00A13B03" w:rsidP="00A13B03">
            <w:pPr>
              <w:pStyle w:val="XeroxTableHeadBG"/>
              <w:framePr w:hSpace="187" w:wrap="around" w:y="1"/>
            </w:pPr>
            <w:r w:rsidRPr="001C1A5B">
              <w:t>Accountable</w:t>
            </w:r>
          </w:p>
        </w:tc>
      </w:tr>
    </w:tbl>
    <w:p w14:paraId="1AF05D03" w14:textId="77777777" w:rsidR="00A13B03" w:rsidRPr="00FF6603" w:rsidRDefault="00A13B03" w:rsidP="00A13B03">
      <w:pPr>
        <w:rPr>
          <w:vanish/>
        </w:rPr>
      </w:pP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1E0" w:firstRow="1" w:lastRow="1" w:firstColumn="1" w:lastColumn="1" w:noHBand="0" w:noVBand="0"/>
      </w:tblPr>
      <w:tblGrid>
        <w:gridCol w:w="710"/>
        <w:gridCol w:w="7240"/>
        <w:gridCol w:w="2258"/>
      </w:tblGrid>
      <w:tr w:rsidR="00A13B03" w:rsidRPr="001C1A5B" w14:paraId="202DA153" w14:textId="77777777" w:rsidTr="00A13B03">
        <w:trPr>
          <w:trHeight w:val="349"/>
        </w:trPr>
        <w:tc>
          <w:tcPr>
            <w:tcW w:w="348" w:type="pct"/>
            <w:shd w:val="clear" w:color="auto" w:fill="auto"/>
          </w:tcPr>
          <w:p w14:paraId="122D0D17" w14:textId="77777777" w:rsidR="00A13B03" w:rsidRPr="001C1A5B" w:rsidRDefault="00A13B03" w:rsidP="00A13B03">
            <w:pPr>
              <w:pStyle w:val="ListParagraph"/>
              <w:numPr>
                <w:ilvl w:val="0"/>
                <w:numId w:val="47"/>
              </w:numPr>
              <w:spacing w:after="160"/>
              <w:jc w:val="center"/>
              <w:rPr>
                <w:rFonts w:cs="Arial"/>
              </w:rPr>
            </w:pPr>
          </w:p>
        </w:tc>
        <w:tc>
          <w:tcPr>
            <w:tcW w:w="3546" w:type="pct"/>
          </w:tcPr>
          <w:p w14:paraId="655BEC64" w14:textId="77777777" w:rsidR="00A13B03" w:rsidRPr="001C1A5B" w:rsidRDefault="00A13B03" w:rsidP="00A13B03">
            <w:pPr>
              <w:rPr>
                <w:rFonts w:cs="Arial"/>
              </w:rPr>
            </w:pPr>
            <w:r w:rsidRPr="001C1A5B">
              <w:rPr>
                <w:rFonts w:cs="Arial"/>
              </w:rPr>
              <w:t xml:space="preserve">Coordinate an Assessment, conducted by Service Contractor and/or Manager of the proposed Facility and request further information from Manager, if necessary  </w:t>
            </w:r>
          </w:p>
        </w:tc>
        <w:tc>
          <w:tcPr>
            <w:tcW w:w="1106" w:type="pct"/>
            <w:shd w:val="clear" w:color="auto" w:fill="auto"/>
          </w:tcPr>
          <w:p w14:paraId="1288ABA5" w14:textId="77777777" w:rsidR="00A13B03" w:rsidRPr="001C1A5B" w:rsidRDefault="00A13B03" w:rsidP="00A13B03">
            <w:pPr>
              <w:rPr>
                <w:rFonts w:cs="Arial"/>
              </w:rPr>
            </w:pPr>
            <w:r w:rsidRPr="001C1A5B">
              <w:rPr>
                <w:rFonts w:cs="Arial"/>
              </w:rPr>
              <w:t>Service Contractor</w:t>
            </w:r>
          </w:p>
        </w:tc>
      </w:tr>
      <w:tr w:rsidR="00A13B03" w:rsidRPr="001C1A5B" w14:paraId="3D2DB701" w14:textId="77777777" w:rsidTr="00A13B03">
        <w:trPr>
          <w:trHeight w:val="349"/>
        </w:trPr>
        <w:tc>
          <w:tcPr>
            <w:tcW w:w="348" w:type="pct"/>
            <w:shd w:val="clear" w:color="auto" w:fill="auto"/>
          </w:tcPr>
          <w:p w14:paraId="1192B277" w14:textId="77777777" w:rsidR="00A13B03" w:rsidRPr="001C1A5B" w:rsidRDefault="00A13B03" w:rsidP="00A13B03">
            <w:pPr>
              <w:pStyle w:val="ListParagraph"/>
              <w:numPr>
                <w:ilvl w:val="0"/>
                <w:numId w:val="47"/>
              </w:numPr>
              <w:spacing w:after="160"/>
              <w:jc w:val="center"/>
              <w:rPr>
                <w:rFonts w:cs="Arial"/>
              </w:rPr>
            </w:pPr>
          </w:p>
        </w:tc>
        <w:tc>
          <w:tcPr>
            <w:tcW w:w="3546" w:type="pct"/>
          </w:tcPr>
          <w:p w14:paraId="43D53361" w14:textId="77777777" w:rsidR="00A13B03" w:rsidRPr="001C1A5B" w:rsidRDefault="00A13B03" w:rsidP="00A13B03">
            <w:pPr>
              <w:rPr>
                <w:rFonts w:cs="Arial"/>
              </w:rPr>
            </w:pPr>
            <w:r w:rsidRPr="001C1A5B">
              <w:rPr>
                <w:rFonts w:cs="Arial"/>
              </w:rPr>
              <w:t>Provide a complete Assessment, including Impression Volumes generated by the devices at each proposed Facility</w:t>
            </w:r>
          </w:p>
        </w:tc>
        <w:tc>
          <w:tcPr>
            <w:tcW w:w="1106" w:type="pct"/>
            <w:shd w:val="clear" w:color="auto" w:fill="auto"/>
          </w:tcPr>
          <w:p w14:paraId="6520FA43" w14:textId="77777777" w:rsidR="00A13B03" w:rsidRPr="001C1A5B" w:rsidRDefault="00A13B03" w:rsidP="00A13B03">
            <w:pPr>
              <w:rPr>
                <w:rFonts w:cs="Arial"/>
              </w:rPr>
            </w:pPr>
            <w:r w:rsidRPr="001C1A5B">
              <w:rPr>
                <w:rFonts w:cs="Arial"/>
              </w:rPr>
              <w:t>Service Contractor/Manager</w:t>
            </w:r>
          </w:p>
        </w:tc>
      </w:tr>
      <w:tr w:rsidR="00A13B03" w:rsidRPr="001C1A5B" w14:paraId="6C9BCD4F" w14:textId="77777777" w:rsidTr="00A13B03">
        <w:trPr>
          <w:trHeight w:val="349"/>
        </w:trPr>
        <w:tc>
          <w:tcPr>
            <w:tcW w:w="348" w:type="pct"/>
            <w:shd w:val="clear" w:color="auto" w:fill="auto"/>
          </w:tcPr>
          <w:p w14:paraId="1DD272F6" w14:textId="77777777" w:rsidR="00A13B03" w:rsidRPr="001C1A5B" w:rsidRDefault="00A13B03" w:rsidP="00A13B03">
            <w:pPr>
              <w:pStyle w:val="ListParagraph"/>
              <w:numPr>
                <w:ilvl w:val="0"/>
                <w:numId w:val="47"/>
              </w:numPr>
              <w:spacing w:after="160"/>
              <w:jc w:val="center"/>
              <w:rPr>
                <w:rFonts w:cs="Arial"/>
              </w:rPr>
            </w:pPr>
          </w:p>
        </w:tc>
        <w:tc>
          <w:tcPr>
            <w:tcW w:w="3546" w:type="pct"/>
          </w:tcPr>
          <w:p w14:paraId="2D9119CA" w14:textId="77777777" w:rsidR="00A13B03" w:rsidRPr="001C1A5B" w:rsidRDefault="00A13B03" w:rsidP="00A13B03">
            <w:pPr>
              <w:rPr>
                <w:rFonts w:cs="Arial"/>
              </w:rPr>
            </w:pPr>
            <w:r w:rsidRPr="001C1A5B">
              <w:rPr>
                <w:rFonts w:cs="Arial"/>
              </w:rPr>
              <w:t>Conduct a Facility analysis and create a financial model for each proposed Facility</w:t>
            </w:r>
          </w:p>
        </w:tc>
        <w:tc>
          <w:tcPr>
            <w:tcW w:w="1106" w:type="pct"/>
            <w:shd w:val="clear" w:color="auto" w:fill="auto"/>
          </w:tcPr>
          <w:p w14:paraId="32972CBB" w14:textId="77777777" w:rsidR="00A13B03" w:rsidRPr="001C1A5B" w:rsidRDefault="00A13B03" w:rsidP="00A13B03">
            <w:pPr>
              <w:rPr>
                <w:rFonts w:cs="Arial"/>
              </w:rPr>
            </w:pPr>
            <w:r w:rsidRPr="001C1A5B">
              <w:rPr>
                <w:rFonts w:cs="Arial"/>
              </w:rPr>
              <w:t xml:space="preserve">Service Contractor </w:t>
            </w:r>
          </w:p>
        </w:tc>
      </w:tr>
      <w:tr w:rsidR="00A13B03" w:rsidRPr="00490282" w14:paraId="5BC37105" w14:textId="77777777" w:rsidTr="00A13B03">
        <w:trPr>
          <w:trHeight w:val="349"/>
        </w:trPr>
        <w:tc>
          <w:tcPr>
            <w:tcW w:w="348" w:type="pct"/>
            <w:shd w:val="clear" w:color="auto" w:fill="auto"/>
          </w:tcPr>
          <w:p w14:paraId="30204590" w14:textId="77777777" w:rsidR="00A13B03" w:rsidRPr="001C1A5B" w:rsidRDefault="00A13B03" w:rsidP="00A13B03">
            <w:pPr>
              <w:pStyle w:val="ListParagraph"/>
              <w:numPr>
                <w:ilvl w:val="0"/>
                <w:numId w:val="47"/>
              </w:numPr>
              <w:spacing w:after="160"/>
              <w:jc w:val="center"/>
              <w:rPr>
                <w:rFonts w:cs="Arial"/>
              </w:rPr>
            </w:pPr>
          </w:p>
        </w:tc>
        <w:tc>
          <w:tcPr>
            <w:tcW w:w="3546" w:type="pct"/>
          </w:tcPr>
          <w:p w14:paraId="61197483" w14:textId="77777777" w:rsidR="00A13B03" w:rsidRPr="001C1A5B" w:rsidRDefault="00A13B03" w:rsidP="00A13B03">
            <w:pPr>
              <w:rPr>
                <w:rFonts w:cs="Arial"/>
              </w:rPr>
            </w:pPr>
            <w:r w:rsidRPr="001C1A5B">
              <w:rPr>
                <w:rFonts w:cs="Arial"/>
              </w:rPr>
              <w:t xml:space="preserve">Issue recommendations to add proposed Facility under this SOW, with a financial proposal based on the information gathered during the Assessment, including device refresh and implementation timeline  </w:t>
            </w:r>
          </w:p>
        </w:tc>
        <w:tc>
          <w:tcPr>
            <w:tcW w:w="1106" w:type="pct"/>
            <w:shd w:val="clear" w:color="auto" w:fill="auto"/>
          </w:tcPr>
          <w:p w14:paraId="28979F35" w14:textId="77777777" w:rsidR="00A13B03" w:rsidRPr="001C1A5B" w:rsidRDefault="00A13B03" w:rsidP="00A13B03">
            <w:pPr>
              <w:rPr>
                <w:rFonts w:cs="Arial"/>
              </w:rPr>
            </w:pPr>
            <w:r w:rsidRPr="001C1A5B">
              <w:rPr>
                <w:rFonts w:cs="Arial"/>
              </w:rPr>
              <w:t>Service Contractor</w:t>
            </w:r>
          </w:p>
        </w:tc>
      </w:tr>
    </w:tbl>
    <w:p w14:paraId="73D3B291" w14:textId="77777777" w:rsidR="00A13B03" w:rsidRPr="00776340" w:rsidRDefault="00A13B03" w:rsidP="00A13B03">
      <w:pPr>
        <w:rPr>
          <w:rFonts w:cs="Arial"/>
          <w:highlight w:val="green"/>
        </w:rPr>
      </w:pPr>
    </w:p>
    <w:p w14:paraId="1B765825" w14:textId="77777777" w:rsidR="00A13B03" w:rsidRPr="001C1A5B" w:rsidRDefault="00A13B03" w:rsidP="00A13B03">
      <w:pPr>
        <w:rPr>
          <w:sz w:val="22"/>
          <w:szCs w:val="22"/>
        </w:rPr>
      </w:pPr>
      <w:r w:rsidRPr="001C1A5B">
        <w:rPr>
          <w:sz w:val="22"/>
          <w:szCs w:val="22"/>
        </w:rPr>
        <w:t xml:space="preserve">If the Parties agree that the financial model supports the adding of the proposed Facility, the proposed Facility will be brought into the scope of the SOW via the Change Control Process.   </w:t>
      </w:r>
    </w:p>
    <w:p w14:paraId="26203379" w14:textId="77777777" w:rsidR="00A13B03" w:rsidRPr="001C1A5B" w:rsidRDefault="00A13B03" w:rsidP="00A13B03">
      <w:pPr>
        <w:pStyle w:val="Heading3"/>
        <w:numPr>
          <w:ilvl w:val="2"/>
          <w:numId w:val="43"/>
        </w:numPr>
        <w:spacing w:after="100" w:afterAutospacing="1" w:line="276" w:lineRule="auto"/>
        <w:rPr>
          <w:rFonts w:ascii="Times New Roman" w:hAnsi="Times New Roman"/>
          <w:sz w:val="22"/>
          <w:szCs w:val="22"/>
        </w:rPr>
      </w:pPr>
      <w:r w:rsidRPr="001C1A5B">
        <w:rPr>
          <w:rFonts w:ascii="Times New Roman" w:hAnsi="Times New Roman"/>
          <w:sz w:val="22"/>
          <w:szCs w:val="22"/>
        </w:rPr>
        <w:t>Change</w:t>
      </w:r>
    </w:p>
    <w:p w14:paraId="3C636CFE" w14:textId="77777777" w:rsidR="00A13B03" w:rsidRDefault="00A13B03" w:rsidP="00A13B03">
      <w:pPr>
        <w:tabs>
          <w:tab w:val="left" w:pos="2340"/>
          <w:tab w:val="left" w:pos="5760"/>
        </w:tabs>
        <w:spacing w:after="360"/>
        <w:rPr>
          <w:sz w:val="22"/>
          <w:szCs w:val="22"/>
        </w:rPr>
      </w:pPr>
      <w:r w:rsidRPr="001C1A5B">
        <w:rPr>
          <w:sz w:val="22"/>
          <w:szCs w:val="22"/>
        </w:rPr>
        <w:t xml:space="preserve">A change request may involve a variety of resulting activities and additional charges depending on whether the change request affects the Device configurations, or internal operations of the Output Environment, including, for example adding a finishing module, additional trays, hard drives, or changes requested due to changing Manager Equipment settings and security requirements.  </w:t>
      </w:r>
    </w:p>
    <w:p w14:paraId="4D59236A" w14:textId="77777777" w:rsidR="00A13B03" w:rsidRPr="001C1A5B" w:rsidRDefault="00A13B03" w:rsidP="00A13B03">
      <w:pPr>
        <w:rPr>
          <w:rFonts w:cs="Arial"/>
          <w:b/>
          <w:bCs/>
          <w:noProof/>
          <w:sz w:val="22"/>
          <w:szCs w:val="22"/>
        </w:rPr>
      </w:pPr>
      <w:r w:rsidRPr="001C1A5B">
        <w:rPr>
          <w:rFonts w:cs="Arial"/>
          <w:bCs/>
          <w:sz w:val="22"/>
          <w:szCs w:val="22"/>
        </w:rPr>
        <w:t xml:space="preserve">Additionally, changes may occur in the information associated with a Device, for example, contact names and addresses.  This information is tracked in the Service Contractor’s software and tools asset database.  </w:t>
      </w:r>
    </w:p>
    <w:p w14:paraId="6FB07CDC" w14:textId="77777777" w:rsidR="00A13B03" w:rsidRPr="00776340" w:rsidRDefault="00A13B03" w:rsidP="00A13B03">
      <w:pPr>
        <w:rPr>
          <w:rFonts w:cs="Arial"/>
          <w:b/>
          <w:bCs/>
          <w:noProof/>
          <w:highlight w:val="green"/>
        </w:rPr>
      </w:pP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1E0" w:firstRow="1" w:lastRow="1" w:firstColumn="1" w:lastColumn="1" w:noHBand="0" w:noVBand="0"/>
      </w:tblPr>
      <w:tblGrid>
        <w:gridCol w:w="685"/>
        <w:gridCol w:w="7260"/>
        <w:gridCol w:w="2263"/>
      </w:tblGrid>
      <w:tr w:rsidR="00A13B03" w:rsidRPr="001C1A5B" w14:paraId="757C8B1C" w14:textId="77777777" w:rsidTr="00A13B03">
        <w:trPr>
          <w:trHeight w:val="294"/>
          <w:tblHeader/>
        </w:trPr>
        <w:tc>
          <w:tcPr>
            <w:tcW w:w="712" w:type="dxa"/>
            <w:shd w:val="clear" w:color="auto" w:fill="2F5496"/>
          </w:tcPr>
          <w:p w14:paraId="60B2FE94" w14:textId="77777777" w:rsidR="00A13B03" w:rsidRPr="001C1A5B" w:rsidRDefault="00A13B03" w:rsidP="00A13B03">
            <w:pPr>
              <w:pStyle w:val="XeroxTableHeadBG"/>
              <w:framePr w:hSpace="187" w:wrap="around" w:y="1"/>
            </w:pPr>
            <w:r w:rsidRPr="001C1A5B">
              <w:t>ID</w:t>
            </w:r>
          </w:p>
        </w:tc>
        <w:tc>
          <w:tcPr>
            <w:tcW w:w="7686" w:type="dxa"/>
            <w:shd w:val="clear" w:color="auto" w:fill="2F5496"/>
          </w:tcPr>
          <w:p w14:paraId="4DDD5AF1" w14:textId="77777777" w:rsidR="00A13B03" w:rsidRPr="001C1A5B" w:rsidRDefault="00A13B03" w:rsidP="00A13B03">
            <w:pPr>
              <w:pStyle w:val="XeroxTableHeadBG"/>
              <w:framePr w:hSpace="187" w:wrap="around" w:y="1"/>
            </w:pPr>
            <w:r w:rsidRPr="001C1A5B">
              <w:t>Activity</w:t>
            </w:r>
          </w:p>
        </w:tc>
        <w:tc>
          <w:tcPr>
            <w:tcW w:w="2386" w:type="dxa"/>
            <w:shd w:val="clear" w:color="auto" w:fill="2F5496"/>
          </w:tcPr>
          <w:p w14:paraId="3FF6ADF6" w14:textId="77777777" w:rsidR="00A13B03" w:rsidRPr="001C1A5B" w:rsidRDefault="00A13B03" w:rsidP="00A13B03">
            <w:pPr>
              <w:pStyle w:val="XeroxTableHeadBG"/>
              <w:framePr w:hSpace="187" w:wrap="around" w:y="1"/>
            </w:pPr>
            <w:r w:rsidRPr="001C1A5B">
              <w:t>Accountable</w:t>
            </w:r>
          </w:p>
        </w:tc>
      </w:tr>
    </w:tbl>
    <w:p w14:paraId="45F19BB8" w14:textId="77777777" w:rsidR="00A13B03" w:rsidRPr="00FF6603" w:rsidRDefault="00A13B03" w:rsidP="00A13B03">
      <w:pPr>
        <w:rPr>
          <w:vanish/>
        </w:rPr>
      </w:pP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1E0" w:firstRow="1" w:lastRow="1" w:firstColumn="1" w:lastColumn="1" w:noHBand="0" w:noVBand="0"/>
      </w:tblPr>
      <w:tblGrid>
        <w:gridCol w:w="685"/>
        <w:gridCol w:w="7260"/>
        <w:gridCol w:w="2263"/>
      </w:tblGrid>
      <w:tr w:rsidR="00A13B03" w:rsidRPr="001C1A5B" w14:paraId="60093CD6" w14:textId="77777777" w:rsidTr="00A13B03">
        <w:trPr>
          <w:trHeight w:val="300"/>
        </w:trPr>
        <w:tc>
          <w:tcPr>
            <w:tcW w:w="712" w:type="dxa"/>
            <w:shd w:val="clear" w:color="auto" w:fill="auto"/>
            <w:vAlign w:val="center"/>
          </w:tcPr>
          <w:p w14:paraId="60EFC712" w14:textId="77777777" w:rsidR="00A13B03" w:rsidRPr="001C1A5B" w:rsidRDefault="00A13B03" w:rsidP="00A13B03">
            <w:pPr>
              <w:pStyle w:val="ListParagraph"/>
              <w:numPr>
                <w:ilvl w:val="0"/>
                <w:numId w:val="48"/>
              </w:numPr>
              <w:spacing w:after="160"/>
              <w:jc w:val="center"/>
              <w:rPr>
                <w:rFonts w:cs="Arial"/>
              </w:rPr>
            </w:pPr>
          </w:p>
        </w:tc>
        <w:tc>
          <w:tcPr>
            <w:tcW w:w="7686" w:type="dxa"/>
          </w:tcPr>
          <w:p w14:paraId="69B4E696" w14:textId="77777777" w:rsidR="00A13B03" w:rsidRPr="001C1A5B" w:rsidRDefault="00A13B03" w:rsidP="00A13B03">
            <w:pPr>
              <w:tabs>
                <w:tab w:val="left" w:pos="2340"/>
                <w:tab w:val="left" w:pos="5760"/>
              </w:tabs>
              <w:rPr>
                <w:rFonts w:cs="Arial"/>
              </w:rPr>
            </w:pPr>
            <w:r w:rsidRPr="001C1A5B">
              <w:rPr>
                <w:rFonts w:cs="Arial"/>
              </w:rPr>
              <w:t>Request physical Device change or change to asset-related information</w:t>
            </w:r>
          </w:p>
        </w:tc>
        <w:tc>
          <w:tcPr>
            <w:tcW w:w="2386" w:type="dxa"/>
            <w:shd w:val="clear" w:color="auto" w:fill="auto"/>
            <w:vAlign w:val="center"/>
          </w:tcPr>
          <w:p w14:paraId="5BFEFBA8" w14:textId="77777777" w:rsidR="00A13B03" w:rsidRPr="001C1A5B" w:rsidRDefault="00A13B03" w:rsidP="00A13B03">
            <w:pPr>
              <w:rPr>
                <w:rFonts w:cs="Arial"/>
              </w:rPr>
            </w:pPr>
            <w:r w:rsidRPr="001C1A5B">
              <w:rPr>
                <w:rFonts w:cs="Arial"/>
              </w:rPr>
              <w:t>Manager</w:t>
            </w:r>
          </w:p>
        </w:tc>
      </w:tr>
      <w:tr w:rsidR="00A13B03" w:rsidRPr="001C1A5B" w14:paraId="38544013" w14:textId="77777777" w:rsidTr="00A13B03">
        <w:trPr>
          <w:trHeight w:val="768"/>
        </w:trPr>
        <w:tc>
          <w:tcPr>
            <w:tcW w:w="712" w:type="dxa"/>
            <w:shd w:val="clear" w:color="auto" w:fill="auto"/>
            <w:vAlign w:val="center"/>
          </w:tcPr>
          <w:p w14:paraId="5D6FD1A8" w14:textId="77777777" w:rsidR="00A13B03" w:rsidRPr="001C1A5B" w:rsidRDefault="00A13B03" w:rsidP="00A13B03">
            <w:pPr>
              <w:pStyle w:val="ListParagraph"/>
              <w:numPr>
                <w:ilvl w:val="0"/>
                <w:numId w:val="48"/>
              </w:numPr>
              <w:spacing w:after="160"/>
              <w:jc w:val="center"/>
              <w:rPr>
                <w:rFonts w:cs="Arial"/>
              </w:rPr>
            </w:pPr>
          </w:p>
        </w:tc>
        <w:tc>
          <w:tcPr>
            <w:tcW w:w="7686" w:type="dxa"/>
          </w:tcPr>
          <w:p w14:paraId="25CAF3CC" w14:textId="77777777" w:rsidR="00A13B03" w:rsidRPr="001C1A5B" w:rsidRDefault="00A13B03" w:rsidP="00A13B03">
            <w:pPr>
              <w:tabs>
                <w:tab w:val="left" w:pos="2340"/>
                <w:tab w:val="left" w:pos="5760"/>
              </w:tabs>
              <w:rPr>
                <w:rFonts w:cs="Arial"/>
              </w:rPr>
            </w:pPr>
            <w:r w:rsidRPr="001C1A5B">
              <w:rPr>
                <w:rFonts w:cs="Arial"/>
              </w:rPr>
              <w:t xml:space="preserve">Receive and facilitate Device physical change requests.  </w:t>
            </w:r>
            <w:r w:rsidRPr="001C1A5B">
              <w:rPr>
                <w:rFonts w:cs="Arial"/>
                <w:bCs/>
              </w:rPr>
              <w:t>Such change requests, will be agreed upon and approved according to the Change Control Process provided under this SOW.  If a change request is for asset-related information, update the Service Contractor’s software and tools asset database accordingly</w:t>
            </w:r>
          </w:p>
        </w:tc>
        <w:tc>
          <w:tcPr>
            <w:tcW w:w="2386" w:type="dxa"/>
            <w:shd w:val="clear" w:color="auto" w:fill="auto"/>
            <w:vAlign w:val="center"/>
          </w:tcPr>
          <w:p w14:paraId="75F7A3CF" w14:textId="77777777" w:rsidR="00A13B03" w:rsidRPr="001C1A5B" w:rsidRDefault="00A13B03" w:rsidP="00A13B03">
            <w:pPr>
              <w:rPr>
                <w:rFonts w:cs="Arial"/>
              </w:rPr>
            </w:pPr>
            <w:r w:rsidRPr="001C1A5B">
              <w:rPr>
                <w:rFonts w:cs="Arial"/>
              </w:rPr>
              <w:t>Service Contractor</w:t>
            </w:r>
          </w:p>
        </w:tc>
      </w:tr>
      <w:tr w:rsidR="00A13B03" w:rsidRPr="001C1A5B" w14:paraId="2E9048F2" w14:textId="77777777" w:rsidTr="00A13B03">
        <w:trPr>
          <w:trHeight w:val="768"/>
        </w:trPr>
        <w:tc>
          <w:tcPr>
            <w:tcW w:w="712" w:type="dxa"/>
            <w:shd w:val="clear" w:color="auto" w:fill="auto"/>
            <w:vAlign w:val="center"/>
          </w:tcPr>
          <w:p w14:paraId="132AE6C2" w14:textId="77777777" w:rsidR="00A13B03" w:rsidRPr="001C1A5B" w:rsidRDefault="00A13B03" w:rsidP="00A13B03">
            <w:pPr>
              <w:pStyle w:val="ListParagraph"/>
              <w:numPr>
                <w:ilvl w:val="0"/>
                <w:numId w:val="48"/>
              </w:numPr>
              <w:spacing w:after="160"/>
              <w:jc w:val="center"/>
              <w:rPr>
                <w:rFonts w:cs="Arial"/>
              </w:rPr>
            </w:pPr>
          </w:p>
        </w:tc>
        <w:tc>
          <w:tcPr>
            <w:tcW w:w="7686" w:type="dxa"/>
          </w:tcPr>
          <w:p w14:paraId="6FE34963" w14:textId="77777777" w:rsidR="00A13B03" w:rsidRPr="001C1A5B" w:rsidRDefault="00A13B03" w:rsidP="00A13B03">
            <w:pPr>
              <w:tabs>
                <w:tab w:val="left" w:pos="2340"/>
                <w:tab w:val="left" w:pos="5760"/>
              </w:tabs>
              <w:rPr>
                <w:rFonts w:cs="Arial"/>
              </w:rPr>
            </w:pPr>
            <w:r w:rsidRPr="001C1A5B">
              <w:rPr>
                <w:rFonts w:cs="Arial"/>
                <w:bCs/>
              </w:rPr>
              <w:t>Receive and facilitate Manager request for asset-related information requiring update to the Service Contractor’s software and tools asset database accordingly</w:t>
            </w:r>
          </w:p>
        </w:tc>
        <w:tc>
          <w:tcPr>
            <w:tcW w:w="2386" w:type="dxa"/>
            <w:shd w:val="clear" w:color="auto" w:fill="auto"/>
            <w:vAlign w:val="center"/>
          </w:tcPr>
          <w:p w14:paraId="7D833B8B" w14:textId="77777777" w:rsidR="00A13B03" w:rsidRPr="001C1A5B" w:rsidRDefault="00A13B03" w:rsidP="00A13B03">
            <w:pPr>
              <w:rPr>
                <w:rFonts w:cs="Arial"/>
              </w:rPr>
            </w:pPr>
            <w:r w:rsidRPr="001C1A5B">
              <w:rPr>
                <w:rFonts w:cs="Arial"/>
              </w:rPr>
              <w:t>Service Contractor</w:t>
            </w:r>
          </w:p>
        </w:tc>
      </w:tr>
      <w:tr w:rsidR="00A13B03" w:rsidRPr="00490282" w14:paraId="1A7FCCDF" w14:textId="77777777" w:rsidTr="00A13B03">
        <w:trPr>
          <w:trHeight w:val="768"/>
        </w:trPr>
        <w:tc>
          <w:tcPr>
            <w:tcW w:w="712" w:type="dxa"/>
            <w:shd w:val="clear" w:color="auto" w:fill="auto"/>
            <w:vAlign w:val="center"/>
          </w:tcPr>
          <w:p w14:paraId="704B32B8" w14:textId="77777777" w:rsidR="00A13B03" w:rsidRPr="001C1A5B" w:rsidRDefault="00A13B03" w:rsidP="00A13B03">
            <w:pPr>
              <w:pStyle w:val="ListParagraph"/>
              <w:numPr>
                <w:ilvl w:val="0"/>
                <w:numId w:val="48"/>
              </w:numPr>
              <w:spacing w:after="160"/>
              <w:jc w:val="center"/>
              <w:rPr>
                <w:rFonts w:cs="Arial"/>
              </w:rPr>
            </w:pPr>
          </w:p>
        </w:tc>
        <w:tc>
          <w:tcPr>
            <w:tcW w:w="7686" w:type="dxa"/>
          </w:tcPr>
          <w:p w14:paraId="0FE5AFA3" w14:textId="77777777" w:rsidR="00A13B03" w:rsidRPr="001C1A5B" w:rsidRDefault="00A13B03" w:rsidP="00A13B03">
            <w:pPr>
              <w:tabs>
                <w:tab w:val="left" w:pos="2340"/>
                <w:tab w:val="left" w:pos="5760"/>
              </w:tabs>
              <w:rPr>
                <w:rFonts w:cs="Arial"/>
                <w:bCs/>
              </w:rPr>
            </w:pPr>
            <w:r w:rsidRPr="001C1A5B">
              <w:rPr>
                <w:rFonts w:cs="Arial"/>
                <w:bCs/>
              </w:rPr>
              <w:t xml:space="preserve">Perform remote configuration and security settings changes to Equipment as requested by Manager. Additional charges shall apply as per </w:t>
            </w:r>
            <w:r w:rsidRPr="001C1A5B">
              <w:rPr>
                <w:rFonts w:cs="Arial"/>
              </w:rPr>
              <w:t>Exhibit B of the Agreement</w:t>
            </w:r>
          </w:p>
        </w:tc>
        <w:tc>
          <w:tcPr>
            <w:tcW w:w="2386" w:type="dxa"/>
            <w:shd w:val="clear" w:color="auto" w:fill="auto"/>
            <w:vAlign w:val="center"/>
          </w:tcPr>
          <w:p w14:paraId="798FBE2D" w14:textId="77777777" w:rsidR="00A13B03" w:rsidRPr="001C1A5B" w:rsidRDefault="00A13B03" w:rsidP="00A13B03">
            <w:pPr>
              <w:rPr>
                <w:rFonts w:cs="Arial"/>
              </w:rPr>
            </w:pPr>
            <w:r w:rsidRPr="001C1A5B">
              <w:rPr>
                <w:rFonts w:cs="Arial"/>
              </w:rPr>
              <w:t>Service Contractor</w:t>
            </w:r>
          </w:p>
        </w:tc>
      </w:tr>
    </w:tbl>
    <w:p w14:paraId="33E338B1" w14:textId="77777777" w:rsidR="00A13B03" w:rsidRPr="001C1A5B" w:rsidRDefault="00A13B03" w:rsidP="00A13B03">
      <w:pPr>
        <w:pStyle w:val="Heading3"/>
        <w:numPr>
          <w:ilvl w:val="2"/>
          <w:numId w:val="43"/>
        </w:numPr>
        <w:spacing w:after="100" w:afterAutospacing="1" w:line="276" w:lineRule="auto"/>
        <w:rPr>
          <w:rFonts w:ascii="Times New Roman" w:hAnsi="Times New Roman"/>
          <w:sz w:val="22"/>
          <w:szCs w:val="22"/>
        </w:rPr>
      </w:pPr>
      <w:r w:rsidRPr="001C1A5B">
        <w:rPr>
          <w:rFonts w:ascii="Times New Roman" w:hAnsi="Times New Roman"/>
          <w:sz w:val="22"/>
          <w:szCs w:val="22"/>
        </w:rPr>
        <w:t>Dispose</w:t>
      </w:r>
    </w:p>
    <w:p w14:paraId="2F02A230" w14:textId="77777777" w:rsidR="00A13B03" w:rsidRDefault="00A13B03" w:rsidP="00A13B03">
      <w:pPr>
        <w:rPr>
          <w:sz w:val="22"/>
          <w:szCs w:val="22"/>
        </w:rPr>
      </w:pPr>
      <w:r w:rsidRPr="001C1A5B">
        <w:rPr>
          <w:sz w:val="22"/>
          <w:szCs w:val="22"/>
        </w:rPr>
        <w:t xml:space="preserve">Service Contractor is responsible for disposal of all Service Contractor-owned Devices during the Term.  For all other Devices, Manager shall advise Service Contractor of any planned disposals in advance, to ensure that the Service Contractor’s software and tools asset database is kept up to date.  The Parties shall coordinate the disposal </w:t>
      </w:r>
    </w:p>
    <w:p w14:paraId="1314D4A5" w14:textId="77777777" w:rsidR="00A13B03" w:rsidRDefault="00A13B03" w:rsidP="00A13B03">
      <w:pPr>
        <w:rPr>
          <w:sz w:val="22"/>
          <w:szCs w:val="22"/>
        </w:rPr>
      </w:pPr>
      <w:r w:rsidRPr="00045A55">
        <w:rPr>
          <w:sz w:val="22"/>
          <w:szCs w:val="22"/>
        </w:rPr>
        <w:t>of Devices according to the</w:t>
      </w:r>
      <w:r w:rsidRPr="00045A55">
        <w:rPr>
          <w:rFonts w:cs="Arial"/>
          <w:sz w:val="22"/>
          <w:szCs w:val="22"/>
        </w:rPr>
        <w:t xml:space="preserve"> Transformation schedule or the installation of Devices.  Disposal of non-Service Contractor owned Devices shall be the sole expense and responsibility of Manager.  </w:t>
      </w:r>
    </w:p>
    <w:p w14:paraId="212E832D" w14:textId="77777777" w:rsidR="00A13B03" w:rsidRPr="001C1A5B" w:rsidRDefault="00A13B03" w:rsidP="00A13B03">
      <w:pPr>
        <w:rPr>
          <w:sz w:val="22"/>
          <w:szCs w:val="22"/>
        </w:rPr>
      </w:pP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1E0" w:firstRow="1" w:lastRow="1" w:firstColumn="1" w:lastColumn="1" w:noHBand="0" w:noVBand="0"/>
      </w:tblPr>
      <w:tblGrid>
        <w:gridCol w:w="805"/>
        <w:gridCol w:w="7140"/>
        <w:gridCol w:w="2263"/>
      </w:tblGrid>
      <w:tr w:rsidR="00A13B03" w:rsidRPr="00045A55" w14:paraId="74A85694" w14:textId="77777777" w:rsidTr="00A13B03">
        <w:trPr>
          <w:trHeight w:val="294"/>
          <w:tblHeader/>
        </w:trPr>
        <w:tc>
          <w:tcPr>
            <w:tcW w:w="839" w:type="dxa"/>
            <w:shd w:val="clear" w:color="auto" w:fill="2F5496"/>
          </w:tcPr>
          <w:p w14:paraId="106B28E5" w14:textId="77777777" w:rsidR="00A13B03" w:rsidRPr="00045A55" w:rsidRDefault="00A13B03" w:rsidP="00A13B03">
            <w:pPr>
              <w:pStyle w:val="XeroxTableHeadBG"/>
              <w:framePr w:hSpace="187" w:wrap="around" w:y="1"/>
            </w:pPr>
            <w:r w:rsidRPr="00045A55">
              <w:t>ID</w:t>
            </w:r>
          </w:p>
        </w:tc>
        <w:tc>
          <w:tcPr>
            <w:tcW w:w="7559" w:type="dxa"/>
            <w:shd w:val="clear" w:color="auto" w:fill="2F5496"/>
          </w:tcPr>
          <w:p w14:paraId="7A0CA0F8" w14:textId="77777777" w:rsidR="00A13B03" w:rsidRPr="00045A55" w:rsidRDefault="00A13B03" w:rsidP="00A13B03">
            <w:pPr>
              <w:pStyle w:val="XeroxTableHeadBG"/>
              <w:framePr w:hSpace="187" w:wrap="around" w:y="1"/>
            </w:pPr>
            <w:r w:rsidRPr="00045A55">
              <w:t>Activity</w:t>
            </w:r>
          </w:p>
        </w:tc>
        <w:tc>
          <w:tcPr>
            <w:tcW w:w="2386" w:type="dxa"/>
            <w:shd w:val="clear" w:color="auto" w:fill="2F5496"/>
          </w:tcPr>
          <w:p w14:paraId="51884ABF" w14:textId="77777777" w:rsidR="00A13B03" w:rsidRPr="00045A55" w:rsidRDefault="00A13B03" w:rsidP="00A13B03">
            <w:pPr>
              <w:pStyle w:val="XeroxTableHeadBG"/>
              <w:framePr w:hSpace="187" w:wrap="around" w:y="1"/>
            </w:pPr>
            <w:r w:rsidRPr="00045A55">
              <w:t>Accountable</w:t>
            </w:r>
          </w:p>
        </w:tc>
      </w:tr>
    </w:tbl>
    <w:p w14:paraId="790E59C2" w14:textId="77777777" w:rsidR="00A13B03" w:rsidRPr="00FF6603" w:rsidRDefault="00A13B03" w:rsidP="00A13B03">
      <w:pPr>
        <w:rPr>
          <w:vanish/>
        </w:rPr>
      </w:pP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1E0" w:firstRow="1" w:lastRow="1" w:firstColumn="1" w:lastColumn="1" w:noHBand="0" w:noVBand="0"/>
      </w:tblPr>
      <w:tblGrid>
        <w:gridCol w:w="805"/>
        <w:gridCol w:w="7140"/>
        <w:gridCol w:w="2263"/>
      </w:tblGrid>
      <w:tr w:rsidR="00A13B03" w:rsidRPr="00045A55" w14:paraId="21253765" w14:textId="77777777" w:rsidTr="00A13B03">
        <w:trPr>
          <w:trHeight w:val="349"/>
        </w:trPr>
        <w:tc>
          <w:tcPr>
            <w:tcW w:w="839" w:type="dxa"/>
            <w:shd w:val="clear" w:color="auto" w:fill="auto"/>
            <w:vAlign w:val="center"/>
          </w:tcPr>
          <w:p w14:paraId="36965A31" w14:textId="77777777" w:rsidR="00A13B03" w:rsidRPr="00045A55" w:rsidRDefault="00A13B03" w:rsidP="00A13B03">
            <w:pPr>
              <w:pStyle w:val="ListParagraph"/>
              <w:numPr>
                <w:ilvl w:val="0"/>
                <w:numId w:val="49"/>
              </w:numPr>
              <w:spacing w:after="160"/>
              <w:jc w:val="center"/>
              <w:rPr>
                <w:rFonts w:cs="Arial"/>
              </w:rPr>
            </w:pPr>
          </w:p>
        </w:tc>
        <w:tc>
          <w:tcPr>
            <w:tcW w:w="7559" w:type="dxa"/>
          </w:tcPr>
          <w:p w14:paraId="410EE73D" w14:textId="77777777" w:rsidR="00A13B03" w:rsidRPr="00045A55" w:rsidRDefault="00A13B03" w:rsidP="00A13B03">
            <w:pPr>
              <w:tabs>
                <w:tab w:val="left" w:pos="450"/>
              </w:tabs>
              <w:rPr>
                <w:rFonts w:cs="Arial"/>
                <w:bCs/>
              </w:rPr>
            </w:pPr>
            <w:r w:rsidRPr="00045A55">
              <w:rPr>
                <w:rFonts w:cs="Arial"/>
              </w:rPr>
              <w:t>Disposal of all Service Contractor-owned devices</w:t>
            </w:r>
          </w:p>
        </w:tc>
        <w:tc>
          <w:tcPr>
            <w:tcW w:w="2386" w:type="dxa"/>
            <w:shd w:val="clear" w:color="auto" w:fill="auto"/>
            <w:vAlign w:val="center"/>
          </w:tcPr>
          <w:p w14:paraId="73C9D60A" w14:textId="77777777" w:rsidR="00A13B03" w:rsidRPr="00045A55" w:rsidRDefault="00A13B03" w:rsidP="00A13B03">
            <w:pPr>
              <w:rPr>
                <w:rFonts w:cs="Arial"/>
              </w:rPr>
            </w:pPr>
            <w:r w:rsidRPr="00045A55">
              <w:rPr>
                <w:rFonts w:cs="Arial"/>
              </w:rPr>
              <w:t>Service Contractor</w:t>
            </w:r>
          </w:p>
        </w:tc>
      </w:tr>
      <w:tr w:rsidR="00A13B03" w:rsidRPr="00045A55" w14:paraId="2AA0DAE1" w14:textId="77777777" w:rsidTr="00A13B03">
        <w:trPr>
          <w:trHeight w:val="349"/>
        </w:trPr>
        <w:tc>
          <w:tcPr>
            <w:tcW w:w="839" w:type="dxa"/>
            <w:shd w:val="clear" w:color="auto" w:fill="auto"/>
            <w:vAlign w:val="center"/>
          </w:tcPr>
          <w:p w14:paraId="2BCAD79D" w14:textId="77777777" w:rsidR="00A13B03" w:rsidRPr="00045A55" w:rsidRDefault="00A13B03" w:rsidP="00A13B03">
            <w:pPr>
              <w:pStyle w:val="ListParagraph"/>
              <w:numPr>
                <w:ilvl w:val="0"/>
                <w:numId w:val="49"/>
              </w:numPr>
              <w:spacing w:after="160"/>
              <w:jc w:val="center"/>
              <w:rPr>
                <w:rFonts w:cs="Arial"/>
              </w:rPr>
            </w:pPr>
          </w:p>
        </w:tc>
        <w:tc>
          <w:tcPr>
            <w:tcW w:w="7559" w:type="dxa"/>
          </w:tcPr>
          <w:p w14:paraId="1FBE652C" w14:textId="77777777" w:rsidR="00A13B03" w:rsidRPr="00045A55" w:rsidRDefault="00A13B03" w:rsidP="00A13B03">
            <w:pPr>
              <w:tabs>
                <w:tab w:val="left" w:pos="450"/>
              </w:tabs>
              <w:rPr>
                <w:rFonts w:cs="Arial"/>
                <w:bCs/>
              </w:rPr>
            </w:pPr>
            <w:r w:rsidRPr="00045A55">
              <w:rPr>
                <w:rFonts w:cs="Arial"/>
                <w:bCs/>
              </w:rPr>
              <w:t>Fulfill remaining obligations associated with any removed / disposed existing Service Contractor-owned devices according to the terms and conditions of the agreement between Service Contractor and Manager under which the existing Service Contractor-owned devices were acquired by Manager</w:t>
            </w:r>
          </w:p>
        </w:tc>
        <w:tc>
          <w:tcPr>
            <w:tcW w:w="2386" w:type="dxa"/>
            <w:shd w:val="clear" w:color="auto" w:fill="auto"/>
            <w:vAlign w:val="center"/>
          </w:tcPr>
          <w:p w14:paraId="663C193B" w14:textId="77777777" w:rsidR="00A13B03" w:rsidRPr="00045A55" w:rsidRDefault="00A13B03" w:rsidP="00A13B03">
            <w:pPr>
              <w:rPr>
                <w:rFonts w:cs="Arial"/>
              </w:rPr>
            </w:pPr>
            <w:r w:rsidRPr="00045A55">
              <w:rPr>
                <w:rFonts w:cs="Arial"/>
              </w:rPr>
              <w:t>Manager</w:t>
            </w:r>
          </w:p>
        </w:tc>
      </w:tr>
      <w:tr w:rsidR="00A13B03" w:rsidRPr="00045A55" w14:paraId="37E3B252" w14:textId="77777777" w:rsidTr="00A13B03">
        <w:trPr>
          <w:trHeight w:val="349"/>
        </w:trPr>
        <w:tc>
          <w:tcPr>
            <w:tcW w:w="839" w:type="dxa"/>
            <w:shd w:val="clear" w:color="auto" w:fill="auto"/>
            <w:vAlign w:val="center"/>
          </w:tcPr>
          <w:p w14:paraId="77F9B989" w14:textId="77777777" w:rsidR="00A13B03" w:rsidRPr="00045A55" w:rsidRDefault="00A13B03" w:rsidP="00A13B03">
            <w:pPr>
              <w:pStyle w:val="ListParagraph"/>
              <w:numPr>
                <w:ilvl w:val="0"/>
                <w:numId w:val="49"/>
              </w:numPr>
              <w:spacing w:after="160"/>
              <w:jc w:val="center"/>
              <w:rPr>
                <w:rFonts w:cs="Arial"/>
              </w:rPr>
            </w:pPr>
          </w:p>
        </w:tc>
        <w:tc>
          <w:tcPr>
            <w:tcW w:w="7559" w:type="dxa"/>
          </w:tcPr>
          <w:p w14:paraId="424FA7C4" w14:textId="77777777" w:rsidR="00A13B03" w:rsidRPr="00045A55" w:rsidRDefault="00A13B03" w:rsidP="00A13B03">
            <w:pPr>
              <w:tabs>
                <w:tab w:val="left" w:pos="450"/>
              </w:tabs>
              <w:rPr>
                <w:rFonts w:cs="Arial"/>
                <w:bCs/>
              </w:rPr>
            </w:pPr>
            <w:r w:rsidRPr="00045A55">
              <w:rPr>
                <w:rFonts w:cs="Arial"/>
                <w:bCs/>
              </w:rPr>
              <w:t>Responsible for disposal and removal of Manager-owned devices and of third party legacy devices including pick-up, storage, recycling, insurance, etc.</w:t>
            </w:r>
          </w:p>
        </w:tc>
        <w:tc>
          <w:tcPr>
            <w:tcW w:w="2386" w:type="dxa"/>
            <w:shd w:val="clear" w:color="auto" w:fill="auto"/>
            <w:vAlign w:val="center"/>
          </w:tcPr>
          <w:p w14:paraId="04E3F2BB" w14:textId="77777777" w:rsidR="00A13B03" w:rsidRPr="00045A55" w:rsidRDefault="00A13B03" w:rsidP="00A13B03">
            <w:pPr>
              <w:rPr>
                <w:rFonts w:cs="Arial"/>
              </w:rPr>
            </w:pPr>
            <w:r w:rsidRPr="00045A55">
              <w:rPr>
                <w:rFonts w:cs="Arial"/>
              </w:rPr>
              <w:t>Manager</w:t>
            </w:r>
          </w:p>
        </w:tc>
      </w:tr>
      <w:tr w:rsidR="00A13B03" w:rsidRPr="00045A55" w14:paraId="789360EC" w14:textId="77777777" w:rsidTr="00A13B03">
        <w:trPr>
          <w:trHeight w:val="349"/>
        </w:trPr>
        <w:tc>
          <w:tcPr>
            <w:tcW w:w="839" w:type="dxa"/>
            <w:shd w:val="clear" w:color="auto" w:fill="auto"/>
            <w:vAlign w:val="center"/>
          </w:tcPr>
          <w:p w14:paraId="353CCB15" w14:textId="77777777" w:rsidR="00A13B03" w:rsidRPr="00045A55" w:rsidRDefault="00A13B03" w:rsidP="00A13B03">
            <w:pPr>
              <w:pStyle w:val="ListParagraph"/>
              <w:numPr>
                <w:ilvl w:val="0"/>
                <w:numId w:val="49"/>
              </w:numPr>
              <w:spacing w:after="160"/>
              <w:jc w:val="center"/>
              <w:rPr>
                <w:rFonts w:cs="Arial"/>
              </w:rPr>
            </w:pPr>
          </w:p>
        </w:tc>
        <w:tc>
          <w:tcPr>
            <w:tcW w:w="7559" w:type="dxa"/>
          </w:tcPr>
          <w:p w14:paraId="7847AF8E" w14:textId="77777777" w:rsidR="00A13B03" w:rsidRPr="00045A55" w:rsidRDefault="00A13B03" w:rsidP="00A13B03">
            <w:pPr>
              <w:tabs>
                <w:tab w:val="left" w:pos="450"/>
              </w:tabs>
              <w:rPr>
                <w:rFonts w:cs="Arial"/>
                <w:bCs/>
              </w:rPr>
            </w:pPr>
            <w:r w:rsidRPr="00045A55">
              <w:rPr>
                <w:rFonts w:cs="Arial"/>
                <w:bCs/>
              </w:rPr>
              <w:t>Upon final removal of the devices, provide a list of devices that have been disposed (with serial numbers) to the Service Contractor operations team</w:t>
            </w:r>
          </w:p>
        </w:tc>
        <w:tc>
          <w:tcPr>
            <w:tcW w:w="2386" w:type="dxa"/>
            <w:shd w:val="clear" w:color="auto" w:fill="auto"/>
            <w:vAlign w:val="center"/>
          </w:tcPr>
          <w:p w14:paraId="7126CD00" w14:textId="77777777" w:rsidR="00A13B03" w:rsidRPr="00045A55" w:rsidRDefault="00A13B03" w:rsidP="00A13B03">
            <w:pPr>
              <w:rPr>
                <w:rFonts w:cs="Arial"/>
              </w:rPr>
            </w:pPr>
            <w:r w:rsidRPr="00045A55">
              <w:rPr>
                <w:rFonts w:cs="Arial"/>
              </w:rPr>
              <w:t>Manager</w:t>
            </w:r>
          </w:p>
        </w:tc>
      </w:tr>
      <w:tr w:rsidR="00A13B03" w:rsidRPr="00490282" w14:paraId="150054B1" w14:textId="77777777" w:rsidTr="00A13B03">
        <w:trPr>
          <w:trHeight w:val="349"/>
        </w:trPr>
        <w:tc>
          <w:tcPr>
            <w:tcW w:w="839" w:type="dxa"/>
            <w:shd w:val="clear" w:color="auto" w:fill="auto"/>
            <w:vAlign w:val="center"/>
          </w:tcPr>
          <w:p w14:paraId="48FA3B8A" w14:textId="77777777" w:rsidR="00A13B03" w:rsidRPr="00045A55" w:rsidRDefault="00A13B03" w:rsidP="00A13B03">
            <w:pPr>
              <w:pStyle w:val="ListParagraph"/>
              <w:numPr>
                <w:ilvl w:val="0"/>
                <w:numId w:val="49"/>
              </w:numPr>
              <w:spacing w:after="160"/>
              <w:jc w:val="center"/>
              <w:rPr>
                <w:rFonts w:cs="Arial"/>
              </w:rPr>
            </w:pPr>
          </w:p>
        </w:tc>
        <w:tc>
          <w:tcPr>
            <w:tcW w:w="7559" w:type="dxa"/>
          </w:tcPr>
          <w:p w14:paraId="42CAF613" w14:textId="77777777" w:rsidR="00A13B03" w:rsidRPr="00045A55" w:rsidRDefault="00A13B03" w:rsidP="00A13B03">
            <w:pPr>
              <w:tabs>
                <w:tab w:val="left" w:pos="450"/>
              </w:tabs>
              <w:rPr>
                <w:rFonts w:cs="Arial"/>
                <w:bCs/>
              </w:rPr>
            </w:pPr>
            <w:r w:rsidRPr="00045A55">
              <w:rPr>
                <w:rFonts w:cs="Arial"/>
                <w:bCs/>
              </w:rPr>
              <w:t>Update the asset management database throughout the disposal process, tracking devices that are in storage for disposal and those that have been disposed (if required)</w:t>
            </w:r>
          </w:p>
        </w:tc>
        <w:tc>
          <w:tcPr>
            <w:tcW w:w="2386" w:type="dxa"/>
            <w:shd w:val="clear" w:color="auto" w:fill="auto"/>
            <w:vAlign w:val="center"/>
          </w:tcPr>
          <w:p w14:paraId="7F4F01AD" w14:textId="77777777" w:rsidR="00A13B03" w:rsidRPr="00045A55" w:rsidRDefault="00A13B03" w:rsidP="00A13B03">
            <w:pPr>
              <w:rPr>
                <w:rFonts w:cs="Arial"/>
              </w:rPr>
            </w:pPr>
            <w:r w:rsidRPr="00045A55">
              <w:rPr>
                <w:rFonts w:cs="Arial"/>
              </w:rPr>
              <w:t>Service Contractor</w:t>
            </w:r>
          </w:p>
        </w:tc>
      </w:tr>
    </w:tbl>
    <w:p w14:paraId="48BDD41B" w14:textId="77777777" w:rsidR="00A13B03" w:rsidRPr="00776340" w:rsidRDefault="00A13B03" w:rsidP="00A13B03">
      <w:pPr>
        <w:pStyle w:val="DashList"/>
        <w:numPr>
          <w:ilvl w:val="0"/>
          <w:numId w:val="0"/>
        </w:numPr>
        <w:rPr>
          <w:highlight w:val="green"/>
        </w:rPr>
      </w:pPr>
      <w:bookmarkStart w:id="318" w:name="_Toc479503945"/>
      <w:bookmarkStart w:id="319" w:name="_Toc479503990"/>
      <w:bookmarkStart w:id="320" w:name="_Toc479506805"/>
      <w:bookmarkEnd w:id="318"/>
      <w:bookmarkEnd w:id="319"/>
      <w:bookmarkEnd w:id="320"/>
    </w:p>
    <w:p w14:paraId="357EE66D" w14:textId="77777777" w:rsidR="00A13B03" w:rsidRDefault="00A13B03" w:rsidP="00A13B03">
      <w:pPr>
        <w:pStyle w:val="DashList"/>
        <w:numPr>
          <w:ilvl w:val="0"/>
          <w:numId w:val="0"/>
        </w:numPr>
        <w:rPr>
          <w:rFonts w:ascii="Times New Roman" w:hAnsi="Times New Roman" w:cs="Times New Roman"/>
          <w:sz w:val="22"/>
          <w:szCs w:val="22"/>
        </w:rPr>
      </w:pPr>
      <w:r w:rsidRPr="00045A55">
        <w:rPr>
          <w:rFonts w:ascii="Times New Roman" w:hAnsi="Times New Roman" w:cs="Times New Roman"/>
          <w:sz w:val="22"/>
          <w:szCs w:val="22"/>
        </w:rPr>
        <w:t>All devices labeled for removal by Service Contractor per the process must be removed and cannot be re-used within the Output Environment without prior written agreement by Service Contractor.</w:t>
      </w:r>
    </w:p>
    <w:p w14:paraId="605ABC89" w14:textId="77777777" w:rsidR="00A13B03" w:rsidRPr="00045A55" w:rsidRDefault="00A13B03" w:rsidP="00A13B03">
      <w:pPr>
        <w:pStyle w:val="Heading2"/>
        <w:numPr>
          <w:ilvl w:val="1"/>
          <w:numId w:val="43"/>
        </w:numPr>
        <w:spacing w:before="160" w:after="100" w:afterAutospacing="1" w:line="276" w:lineRule="auto"/>
        <w:rPr>
          <w:rFonts w:ascii="Times New Roman" w:hAnsi="Times New Roman"/>
          <w:i w:val="0"/>
          <w:iCs w:val="0"/>
          <w:sz w:val="22"/>
          <w:szCs w:val="22"/>
        </w:rPr>
      </w:pPr>
      <w:r w:rsidRPr="00045A55">
        <w:rPr>
          <w:rFonts w:ascii="Times New Roman" w:hAnsi="Times New Roman"/>
          <w:i w:val="0"/>
          <w:iCs w:val="0"/>
          <w:sz w:val="22"/>
          <w:szCs w:val="22"/>
        </w:rPr>
        <w:t>Equipment Security</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1E0" w:firstRow="1" w:lastRow="1" w:firstColumn="1" w:lastColumn="1" w:noHBand="0" w:noVBand="0"/>
      </w:tblPr>
      <w:tblGrid>
        <w:gridCol w:w="795"/>
        <w:gridCol w:w="7174"/>
        <w:gridCol w:w="2239"/>
      </w:tblGrid>
      <w:tr w:rsidR="00A13B03" w:rsidRPr="00045A55" w14:paraId="6316EEB5" w14:textId="77777777" w:rsidTr="00A13B03">
        <w:trPr>
          <w:trHeight w:val="294"/>
          <w:tblHeader/>
        </w:trPr>
        <w:tc>
          <w:tcPr>
            <w:tcW w:w="802" w:type="dxa"/>
            <w:shd w:val="clear" w:color="auto" w:fill="2F5496"/>
          </w:tcPr>
          <w:p w14:paraId="13FFC4EA" w14:textId="77777777" w:rsidR="00A13B03" w:rsidRPr="00045A55" w:rsidRDefault="00A13B03" w:rsidP="00A13B03">
            <w:pPr>
              <w:pStyle w:val="XeroxTableHeadBG"/>
              <w:framePr w:hSpace="187" w:wrap="around" w:y="1"/>
            </w:pPr>
            <w:r w:rsidRPr="00045A55">
              <w:t>ID</w:t>
            </w:r>
          </w:p>
        </w:tc>
        <w:tc>
          <w:tcPr>
            <w:tcW w:w="7260" w:type="dxa"/>
            <w:shd w:val="clear" w:color="auto" w:fill="2F5496"/>
          </w:tcPr>
          <w:p w14:paraId="5632031F" w14:textId="77777777" w:rsidR="00A13B03" w:rsidRPr="00045A55" w:rsidRDefault="00A13B03" w:rsidP="00A13B03">
            <w:pPr>
              <w:pStyle w:val="XeroxTableHeadBG"/>
              <w:framePr w:hSpace="187" w:wrap="around" w:y="1"/>
            </w:pPr>
            <w:r w:rsidRPr="00045A55">
              <w:t>Activity</w:t>
            </w:r>
          </w:p>
        </w:tc>
        <w:tc>
          <w:tcPr>
            <w:tcW w:w="2264" w:type="dxa"/>
            <w:shd w:val="clear" w:color="auto" w:fill="2F5496"/>
          </w:tcPr>
          <w:p w14:paraId="57AEAC5A" w14:textId="77777777" w:rsidR="00A13B03" w:rsidRPr="00045A55" w:rsidRDefault="00A13B03" w:rsidP="00A13B03">
            <w:pPr>
              <w:pStyle w:val="XeroxTableHeadBG"/>
              <w:framePr w:hSpace="187" w:wrap="around" w:y="1"/>
            </w:pPr>
            <w:r w:rsidRPr="00045A55">
              <w:t>Accountable</w:t>
            </w:r>
          </w:p>
        </w:tc>
      </w:tr>
    </w:tbl>
    <w:p w14:paraId="01D072D2" w14:textId="77777777" w:rsidR="00A13B03" w:rsidRPr="00FF6603" w:rsidRDefault="00A13B03" w:rsidP="00A13B03">
      <w:pPr>
        <w:rPr>
          <w:vanish/>
        </w:rPr>
      </w:pP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1E0" w:firstRow="1" w:lastRow="1" w:firstColumn="1" w:lastColumn="1" w:noHBand="0" w:noVBand="0"/>
      </w:tblPr>
      <w:tblGrid>
        <w:gridCol w:w="795"/>
        <w:gridCol w:w="7174"/>
        <w:gridCol w:w="2239"/>
      </w:tblGrid>
      <w:tr w:rsidR="00A13B03" w:rsidRPr="00045A55" w14:paraId="17DC36F5" w14:textId="77777777" w:rsidTr="00A13B03">
        <w:trPr>
          <w:trHeight w:val="349"/>
        </w:trPr>
        <w:tc>
          <w:tcPr>
            <w:tcW w:w="802" w:type="dxa"/>
            <w:shd w:val="clear" w:color="auto" w:fill="auto"/>
            <w:vAlign w:val="center"/>
          </w:tcPr>
          <w:p w14:paraId="34D18655" w14:textId="77777777" w:rsidR="00A13B03" w:rsidRPr="00045A55" w:rsidRDefault="00A13B03" w:rsidP="00A13B03">
            <w:pPr>
              <w:pStyle w:val="ListParagraph"/>
              <w:numPr>
                <w:ilvl w:val="0"/>
                <w:numId w:val="50"/>
              </w:numPr>
              <w:spacing w:after="160"/>
              <w:jc w:val="center"/>
              <w:rPr>
                <w:rFonts w:cs="Arial"/>
              </w:rPr>
            </w:pPr>
          </w:p>
        </w:tc>
        <w:tc>
          <w:tcPr>
            <w:tcW w:w="7260" w:type="dxa"/>
          </w:tcPr>
          <w:p w14:paraId="651B2C84" w14:textId="77777777" w:rsidR="00A13B03" w:rsidRPr="00045A55" w:rsidRDefault="00A13B03" w:rsidP="00A13B03">
            <w:pPr>
              <w:rPr>
                <w:rFonts w:cs="Arial"/>
              </w:rPr>
            </w:pPr>
            <w:r w:rsidRPr="00045A55">
              <w:rPr>
                <w:rFonts w:cs="Arial"/>
              </w:rPr>
              <w:t>Solely responsible for assessing the security risk for Manager’s Output Environment, defining appropriate requirements that may include changes to the default settings of the Equipment or Manager’s standard operating processes</w:t>
            </w:r>
          </w:p>
        </w:tc>
        <w:tc>
          <w:tcPr>
            <w:tcW w:w="2264" w:type="dxa"/>
            <w:shd w:val="clear" w:color="auto" w:fill="auto"/>
          </w:tcPr>
          <w:p w14:paraId="5E87B94A" w14:textId="77777777" w:rsidR="00A13B03" w:rsidRPr="00045A55" w:rsidRDefault="00A13B03" w:rsidP="00A13B03">
            <w:pPr>
              <w:rPr>
                <w:rFonts w:cs="Arial"/>
              </w:rPr>
            </w:pPr>
            <w:r w:rsidRPr="00045A55">
              <w:rPr>
                <w:rFonts w:cs="Arial"/>
              </w:rPr>
              <w:t>Manager</w:t>
            </w:r>
          </w:p>
        </w:tc>
      </w:tr>
      <w:tr w:rsidR="00A13B03" w:rsidRPr="00045A55" w14:paraId="0E60E88D" w14:textId="77777777" w:rsidTr="00A13B03">
        <w:trPr>
          <w:trHeight w:val="349"/>
        </w:trPr>
        <w:tc>
          <w:tcPr>
            <w:tcW w:w="802" w:type="dxa"/>
            <w:shd w:val="clear" w:color="auto" w:fill="auto"/>
            <w:vAlign w:val="center"/>
          </w:tcPr>
          <w:p w14:paraId="76351E22" w14:textId="77777777" w:rsidR="00A13B03" w:rsidRPr="00045A55" w:rsidRDefault="00A13B03" w:rsidP="00A13B03">
            <w:pPr>
              <w:pStyle w:val="ListParagraph"/>
              <w:numPr>
                <w:ilvl w:val="0"/>
                <w:numId w:val="50"/>
              </w:numPr>
              <w:spacing w:after="160"/>
              <w:jc w:val="center"/>
              <w:rPr>
                <w:rFonts w:cs="Arial"/>
              </w:rPr>
            </w:pPr>
          </w:p>
        </w:tc>
        <w:tc>
          <w:tcPr>
            <w:tcW w:w="7260" w:type="dxa"/>
          </w:tcPr>
          <w:p w14:paraId="6ED1E2FA" w14:textId="77777777" w:rsidR="00A13B03" w:rsidRPr="00045A55" w:rsidRDefault="00A13B03" w:rsidP="00A13B03">
            <w:pPr>
              <w:rPr>
                <w:rFonts w:cs="Arial"/>
              </w:rPr>
            </w:pPr>
            <w:r w:rsidRPr="00045A55">
              <w:rPr>
                <w:rFonts w:cs="Arial"/>
              </w:rPr>
              <w:t>Reviewing and validating the level of security required for Equipment</w:t>
            </w:r>
          </w:p>
        </w:tc>
        <w:tc>
          <w:tcPr>
            <w:tcW w:w="2264" w:type="dxa"/>
            <w:shd w:val="clear" w:color="auto" w:fill="auto"/>
          </w:tcPr>
          <w:p w14:paraId="04FD8EEE" w14:textId="77777777" w:rsidR="00A13B03" w:rsidRPr="00045A55" w:rsidRDefault="00A13B03" w:rsidP="00A13B03">
            <w:pPr>
              <w:rPr>
                <w:rFonts w:cs="Arial"/>
              </w:rPr>
            </w:pPr>
            <w:r w:rsidRPr="00045A55">
              <w:rPr>
                <w:rFonts w:cs="Arial"/>
              </w:rPr>
              <w:t>Manager</w:t>
            </w:r>
          </w:p>
        </w:tc>
      </w:tr>
      <w:tr w:rsidR="00A13B03" w:rsidRPr="00490282" w14:paraId="6621258C" w14:textId="77777777" w:rsidTr="00A13B03">
        <w:trPr>
          <w:trHeight w:val="349"/>
        </w:trPr>
        <w:tc>
          <w:tcPr>
            <w:tcW w:w="802" w:type="dxa"/>
            <w:shd w:val="clear" w:color="auto" w:fill="auto"/>
            <w:vAlign w:val="center"/>
          </w:tcPr>
          <w:p w14:paraId="36C62385" w14:textId="77777777" w:rsidR="00A13B03" w:rsidRPr="00045A55" w:rsidRDefault="00A13B03" w:rsidP="00A13B03">
            <w:pPr>
              <w:pStyle w:val="ListParagraph"/>
              <w:numPr>
                <w:ilvl w:val="0"/>
                <w:numId w:val="50"/>
              </w:numPr>
              <w:spacing w:after="160"/>
              <w:jc w:val="center"/>
              <w:rPr>
                <w:rFonts w:cs="Arial"/>
              </w:rPr>
            </w:pPr>
          </w:p>
        </w:tc>
        <w:tc>
          <w:tcPr>
            <w:tcW w:w="7260" w:type="dxa"/>
          </w:tcPr>
          <w:p w14:paraId="6A4D64EE" w14:textId="77777777" w:rsidR="00A13B03" w:rsidRPr="00045A55" w:rsidRDefault="00A13B03" w:rsidP="00A13B03">
            <w:pPr>
              <w:rPr>
                <w:rFonts w:cs="Arial"/>
              </w:rPr>
            </w:pPr>
            <w:r w:rsidRPr="00045A55">
              <w:rPr>
                <w:rFonts w:cs="Arial"/>
              </w:rPr>
              <w:t>Provide to Manager technical documentation for all Equipment to be used in the Manager Output Environment including: (a) security functions; (b) security target and certification report for all common criteria-certified Equipment; and (c) Equipment configuration as the baseline for security requirements</w:t>
            </w:r>
          </w:p>
        </w:tc>
        <w:tc>
          <w:tcPr>
            <w:tcW w:w="2264" w:type="dxa"/>
            <w:shd w:val="clear" w:color="auto" w:fill="auto"/>
          </w:tcPr>
          <w:p w14:paraId="3625E078" w14:textId="77777777" w:rsidR="00A13B03" w:rsidRPr="00045A55" w:rsidRDefault="00A13B03" w:rsidP="00A13B03">
            <w:pPr>
              <w:rPr>
                <w:rFonts w:cs="Arial"/>
              </w:rPr>
            </w:pPr>
            <w:r w:rsidRPr="00045A55">
              <w:rPr>
                <w:rFonts w:cs="Arial"/>
              </w:rPr>
              <w:t>Service Contractor</w:t>
            </w:r>
          </w:p>
        </w:tc>
      </w:tr>
    </w:tbl>
    <w:p w14:paraId="20AA506A" w14:textId="77777777" w:rsidR="00A13B03" w:rsidRPr="00776340" w:rsidRDefault="00A13B03" w:rsidP="00A13B03">
      <w:pPr>
        <w:rPr>
          <w:rFonts w:cs="Arial"/>
          <w:b/>
          <w:bCs/>
          <w:noProof/>
          <w:highlight w:val="green"/>
        </w:rPr>
      </w:pPr>
    </w:p>
    <w:p w14:paraId="40DBC335" w14:textId="77777777" w:rsidR="00A13B03" w:rsidRPr="009811D3" w:rsidRDefault="00A13B03" w:rsidP="00A13B03">
      <w:pPr>
        <w:tabs>
          <w:tab w:val="left" w:pos="2340"/>
          <w:tab w:val="left" w:pos="5760"/>
        </w:tabs>
        <w:spacing w:after="360"/>
        <w:rPr>
          <w:sz w:val="22"/>
          <w:szCs w:val="22"/>
        </w:rPr>
      </w:pPr>
      <w:r w:rsidRPr="009811D3">
        <w:rPr>
          <w:sz w:val="22"/>
          <w:szCs w:val="22"/>
        </w:rPr>
        <w:t xml:space="preserve">Service Contractor provides guidance and recommendations at </w:t>
      </w:r>
      <w:hyperlink r:id="rId21" w:history="1">
        <w:r w:rsidRPr="009811D3">
          <w:rPr>
            <w:rStyle w:val="Hyperlink"/>
            <w:sz w:val="22"/>
            <w:szCs w:val="22"/>
          </w:rPr>
          <w:t>http://www.Service Contractor.com/security</w:t>
        </w:r>
      </w:hyperlink>
      <w:r w:rsidRPr="009811D3">
        <w:rPr>
          <w:sz w:val="22"/>
          <w:szCs w:val="22"/>
        </w:rPr>
        <w:t xml:space="preserve"> to facilitate this process.  </w:t>
      </w:r>
    </w:p>
    <w:p w14:paraId="49DC93C8" w14:textId="77777777" w:rsidR="00A13B03" w:rsidRPr="009811D3" w:rsidRDefault="00A13B03" w:rsidP="00A13B03">
      <w:pPr>
        <w:pStyle w:val="Heading3"/>
        <w:numPr>
          <w:ilvl w:val="2"/>
          <w:numId w:val="43"/>
        </w:numPr>
        <w:spacing w:after="100" w:afterAutospacing="1" w:line="276" w:lineRule="auto"/>
        <w:rPr>
          <w:rFonts w:ascii="Times New Roman" w:hAnsi="Times New Roman"/>
          <w:sz w:val="22"/>
          <w:szCs w:val="22"/>
        </w:rPr>
      </w:pPr>
      <w:r w:rsidRPr="009811D3">
        <w:rPr>
          <w:rFonts w:ascii="Times New Roman" w:hAnsi="Times New Roman"/>
          <w:sz w:val="22"/>
          <w:szCs w:val="22"/>
        </w:rPr>
        <w:t xml:space="preserve">Additional Security Requirements </w:t>
      </w:r>
    </w:p>
    <w:p w14:paraId="2E1E3D18" w14:textId="77777777" w:rsidR="00A13B03" w:rsidRPr="009811D3" w:rsidRDefault="00A13B03" w:rsidP="00A13B03">
      <w:pPr>
        <w:rPr>
          <w:sz w:val="22"/>
          <w:szCs w:val="22"/>
        </w:rPr>
      </w:pPr>
      <w:r w:rsidRPr="009811D3">
        <w:rPr>
          <w:sz w:val="22"/>
          <w:szCs w:val="22"/>
        </w:rPr>
        <w:t xml:space="preserve">During the life of this SOW, Manager may request additional security features or functionalities; which may be fulfilled through </w:t>
      </w:r>
    </w:p>
    <w:p w14:paraId="591A889A" w14:textId="77777777" w:rsidR="00A13B03" w:rsidRPr="009811D3" w:rsidRDefault="00A13B03" w:rsidP="00A13B03">
      <w:pPr>
        <w:pStyle w:val="ListParagraph"/>
        <w:numPr>
          <w:ilvl w:val="0"/>
          <w:numId w:val="26"/>
        </w:numPr>
        <w:spacing w:after="160"/>
        <w:rPr>
          <w:sz w:val="22"/>
          <w:szCs w:val="22"/>
        </w:rPr>
      </w:pPr>
      <w:r w:rsidRPr="009811D3">
        <w:rPr>
          <w:sz w:val="22"/>
          <w:szCs w:val="22"/>
        </w:rPr>
        <w:t>Implementation of an application to provide new functionality such as ‘follow-you’ printing</w:t>
      </w:r>
    </w:p>
    <w:p w14:paraId="69F74F57" w14:textId="77777777" w:rsidR="00A13B03" w:rsidRPr="009811D3" w:rsidRDefault="00A13B03" w:rsidP="00A13B03">
      <w:pPr>
        <w:pStyle w:val="ListParagraph"/>
        <w:numPr>
          <w:ilvl w:val="0"/>
          <w:numId w:val="26"/>
        </w:numPr>
        <w:spacing w:after="160"/>
        <w:rPr>
          <w:sz w:val="22"/>
          <w:szCs w:val="22"/>
        </w:rPr>
      </w:pPr>
      <w:r w:rsidRPr="009811D3">
        <w:rPr>
          <w:sz w:val="22"/>
          <w:szCs w:val="22"/>
        </w:rPr>
        <w:t>Any such requests would be submitted to Manager for review, per the Change Control Process, and any additional charges shall require mutual agreement by the Parties</w:t>
      </w:r>
    </w:p>
    <w:p w14:paraId="4FAB9CD0" w14:textId="77777777" w:rsidR="00A13B03" w:rsidRPr="009811D3" w:rsidRDefault="00A13B03" w:rsidP="00A13B03">
      <w:pPr>
        <w:pStyle w:val="Heading3"/>
        <w:numPr>
          <w:ilvl w:val="2"/>
          <w:numId w:val="43"/>
        </w:numPr>
        <w:spacing w:after="100" w:afterAutospacing="1" w:line="276" w:lineRule="auto"/>
        <w:rPr>
          <w:rFonts w:ascii="Times New Roman" w:hAnsi="Times New Roman"/>
          <w:sz w:val="22"/>
          <w:szCs w:val="22"/>
        </w:rPr>
      </w:pPr>
      <w:r w:rsidRPr="009811D3">
        <w:rPr>
          <w:rFonts w:ascii="Times New Roman" w:hAnsi="Times New Roman"/>
          <w:sz w:val="22"/>
          <w:szCs w:val="22"/>
        </w:rPr>
        <w:t xml:space="preserve">Virus Protection </w:t>
      </w:r>
    </w:p>
    <w:p w14:paraId="05ABBA19" w14:textId="77777777" w:rsidR="00A13B03" w:rsidRPr="009811D3" w:rsidRDefault="00A13B03" w:rsidP="00A13B03">
      <w:pPr>
        <w:tabs>
          <w:tab w:val="left" w:pos="2340"/>
          <w:tab w:val="left" w:pos="5760"/>
        </w:tabs>
        <w:spacing w:after="360"/>
        <w:rPr>
          <w:b/>
          <w:i/>
          <w:sz w:val="22"/>
          <w:szCs w:val="22"/>
        </w:rPr>
      </w:pPr>
      <w:r w:rsidRPr="009811D3">
        <w:rPr>
          <w:sz w:val="22"/>
          <w:szCs w:val="22"/>
        </w:rPr>
        <w:t xml:space="preserve">Manager is responsible for all virus protection in the Manager Output Environment.  In the event that Manager detects a virus on any device in the Output Environment, then Manager will immediately notify the Service Contractor Service Operations team.  </w:t>
      </w:r>
    </w:p>
    <w:p w14:paraId="280EFF17" w14:textId="77777777" w:rsidR="00A13B03" w:rsidRPr="009811D3" w:rsidRDefault="00A13B03" w:rsidP="00A13B03">
      <w:pPr>
        <w:pStyle w:val="Heading3"/>
        <w:numPr>
          <w:ilvl w:val="2"/>
          <w:numId w:val="43"/>
        </w:numPr>
        <w:spacing w:after="100" w:afterAutospacing="1" w:line="276" w:lineRule="auto"/>
        <w:rPr>
          <w:rFonts w:ascii="Times New Roman" w:hAnsi="Times New Roman"/>
          <w:sz w:val="22"/>
          <w:szCs w:val="22"/>
        </w:rPr>
      </w:pPr>
      <w:r w:rsidRPr="009811D3">
        <w:rPr>
          <w:rFonts w:ascii="Times New Roman" w:hAnsi="Times New Roman"/>
          <w:sz w:val="22"/>
          <w:szCs w:val="22"/>
        </w:rPr>
        <w:t>Data Security</w:t>
      </w:r>
    </w:p>
    <w:p w14:paraId="625CDD0F" w14:textId="77777777" w:rsidR="00A13B03" w:rsidRPr="009811D3" w:rsidRDefault="00A13B03" w:rsidP="00A13B03">
      <w:pPr>
        <w:rPr>
          <w:sz w:val="22"/>
          <w:szCs w:val="22"/>
        </w:rPr>
      </w:pPr>
      <w:r w:rsidRPr="009811D3">
        <w:rPr>
          <w:sz w:val="22"/>
          <w:szCs w:val="22"/>
        </w:rPr>
        <w:t>Either prior to or during the installation of Equipment, where available, Service Contractor shall configure Equipment to enable either the “Image Overwrite” or “Secure Erase” feature to the “Immediate” setting so that Manager image data is removed from the hard drive immediately after printing.  If available on the product model, Image Overwrite or Secure Erase shall also be configured for the “Daily” setting to remove any image data that has not yet been printed.  Some Equipment also supports an “On-Demand Image Overwrite” feature that can be executed by Manager-designated End Users as required by Manager.</w:t>
      </w:r>
    </w:p>
    <w:p w14:paraId="1F998223" w14:textId="77777777" w:rsidR="00A13B03" w:rsidRPr="009811D3" w:rsidRDefault="00A13B03" w:rsidP="00A13B03">
      <w:pPr>
        <w:pStyle w:val="Heading4"/>
        <w:keepNext w:val="0"/>
        <w:widowControl w:val="0"/>
        <w:numPr>
          <w:ilvl w:val="3"/>
          <w:numId w:val="43"/>
        </w:numPr>
        <w:spacing w:before="100" w:beforeAutospacing="1" w:line="276" w:lineRule="auto"/>
        <w:rPr>
          <w:rFonts w:ascii="Times New Roman" w:hAnsi="Times New Roman"/>
          <w:sz w:val="22"/>
          <w:szCs w:val="22"/>
        </w:rPr>
      </w:pPr>
      <w:r w:rsidRPr="009811D3">
        <w:rPr>
          <w:rFonts w:ascii="Times New Roman" w:hAnsi="Times New Roman"/>
          <w:sz w:val="22"/>
          <w:szCs w:val="22"/>
        </w:rPr>
        <w:t>Data Security - Hard Drive Removal</w:t>
      </w:r>
    </w:p>
    <w:p w14:paraId="5F222B97" w14:textId="77777777" w:rsidR="00A13B03" w:rsidRPr="009811D3" w:rsidRDefault="00A13B03" w:rsidP="00A13B03">
      <w:pPr>
        <w:rPr>
          <w:sz w:val="22"/>
          <w:szCs w:val="22"/>
        </w:rPr>
      </w:pPr>
      <w:r w:rsidRPr="009811D3">
        <w:rPr>
          <w:sz w:val="22"/>
          <w:szCs w:val="22"/>
        </w:rPr>
        <w:t>Prior to removal from the Manager’s Output Environment, Service Contractor may, for an additional fee, remove the hard drive from Equipment and provide to Manager for erasure or destruction.  Manager will not be charged for hard drive removal during a Break-Fix event.  Manager is responsible for the proper disposal of the removed hard drive once delivered to Manager.</w:t>
      </w:r>
    </w:p>
    <w:p w14:paraId="3CEF2682" w14:textId="77777777" w:rsidR="00A13B03" w:rsidRPr="009811D3" w:rsidRDefault="00A13B03" w:rsidP="00A13B03">
      <w:pPr>
        <w:pStyle w:val="Heading3"/>
        <w:numPr>
          <w:ilvl w:val="2"/>
          <w:numId w:val="43"/>
        </w:numPr>
        <w:spacing w:after="100" w:afterAutospacing="1" w:line="276" w:lineRule="auto"/>
        <w:rPr>
          <w:rFonts w:ascii="Times New Roman" w:hAnsi="Times New Roman"/>
          <w:sz w:val="22"/>
          <w:szCs w:val="22"/>
        </w:rPr>
      </w:pPr>
      <w:r w:rsidRPr="009811D3">
        <w:rPr>
          <w:rFonts w:ascii="Times New Roman" w:hAnsi="Times New Roman"/>
          <w:sz w:val="22"/>
          <w:szCs w:val="22"/>
        </w:rPr>
        <w:t xml:space="preserve">Equipment Base Software Updates </w:t>
      </w:r>
    </w:p>
    <w:p w14:paraId="3DA51D39" w14:textId="77777777" w:rsidR="00A13B03" w:rsidRPr="009811D3" w:rsidRDefault="00A13B03" w:rsidP="00A13B03">
      <w:pPr>
        <w:rPr>
          <w:rFonts w:cs="Arial"/>
          <w:sz w:val="22"/>
          <w:szCs w:val="22"/>
        </w:rPr>
      </w:pPr>
      <w:r w:rsidRPr="009811D3">
        <w:rPr>
          <w:rFonts w:cs="Arial"/>
          <w:sz w:val="22"/>
          <w:szCs w:val="22"/>
        </w:rPr>
        <w:t xml:space="preserve">Periodically, Service Contractor will make Base Software updates available for Equipment.  These updates may provide Manager with new feature enhancements or patches for known security vulnerabilities of installed Equipment.  </w:t>
      </w:r>
    </w:p>
    <w:p w14:paraId="025EDEF0" w14:textId="77777777" w:rsidR="00A13B03" w:rsidRPr="00776340" w:rsidRDefault="00A13B03" w:rsidP="00A13B03">
      <w:pPr>
        <w:rPr>
          <w:rFonts w:cs="Arial"/>
          <w:b/>
          <w:bCs/>
          <w:noProof/>
          <w:highlight w:val="green"/>
        </w:rPr>
      </w:pPr>
      <w:r w:rsidRPr="00776340">
        <w:rPr>
          <w:rFonts w:cs="Arial"/>
          <w:highlight w:val="green"/>
        </w:rPr>
        <w:t xml:space="preserve">  </w:t>
      </w:r>
    </w:p>
    <w:tbl>
      <w:tblPr>
        <w:tblW w:w="4776"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1E0" w:firstRow="1" w:lastRow="1" w:firstColumn="1" w:lastColumn="1" w:noHBand="0" w:noVBand="0"/>
      </w:tblPr>
      <w:tblGrid>
        <w:gridCol w:w="769"/>
        <w:gridCol w:w="6820"/>
        <w:gridCol w:w="2162"/>
      </w:tblGrid>
      <w:tr w:rsidR="00A13B03" w:rsidRPr="00045A55" w14:paraId="4FD5A153" w14:textId="77777777" w:rsidTr="00A13B03">
        <w:trPr>
          <w:trHeight w:val="294"/>
          <w:tblHeader/>
        </w:trPr>
        <w:tc>
          <w:tcPr>
            <w:tcW w:w="802" w:type="dxa"/>
            <w:shd w:val="clear" w:color="auto" w:fill="2F5496"/>
          </w:tcPr>
          <w:p w14:paraId="0C9B5EC1" w14:textId="77777777" w:rsidR="00A13B03" w:rsidRPr="00045A55" w:rsidRDefault="00A13B03" w:rsidP="00A13B03">
            <w:pPr>
              <w:pStyle w:val="XeroxTableHeadBG"/>
              <w:framePr w:hSpace="187" w:wrap="around" w:y="1"/>
            </w:pPr>
            <w:r w:rsidRPr="00045A55">
              <w:t>ID</w:t>
            </w:r>
          </w:p>
        </w:tc>
        <w:tc>
          <w:tcPr>
            <w:tcW w:w="7220" w:type="dxa"/>
            <w:shd w:val="clear" w:color="auto" w:fill="2F5496"/>
          </w:tcPr>
          <w:p w14:paraId="3F8EC31E" w14:textId="77777777" w:rsidR="00A13B03" w:rsidRPr="00045A55" w:rsidRDefault="00A13B03" w:rsidP="00A13B03">
            <w:pPr>
              <w:pStyle w:val="XeroxTableHeadBG"/>
              <w:framePr w:hSpace="187" w:wrap="around" w:y="1"/>
            </w:pPr>
            <w:r w:rsidRPr="00045A55">
              <w:t>Activity</w:t>
            </w:r>
          </w:p>
        </w:tc>
        <w:tc>
          <w:tcPr>
            <w:tcW w:w="2279" w:type="dxa"/>
            <w:shd w:val="clear" w:color="auto" w:fill="2F5496"/>
          </w:tcPr>
          <w:p w14:paraId="62E03EC9" w14:textId="77777777" w:rsidR="00A13B03" w:rsidRPr="00045A55" w:rsidRDefault="00A13B03" w:rsidP="00A13B03">
            <w:pPr>
              <w:pStyle w:val="XeroxTableHeadBG"/>
              <w:framePr w:hSpace="187" w:wrap="around" w:y="1"/>
            </w:pPr>
            <w:r w:rsidRPr="00045A55">
              <w:t>Accountable</w:t>
            </w:r>
          </w:p>
        </w:tc>
      </w:tr>
    </w:tbl>
    <w:p w14:paraId="519AD41A" w14:textId="77777777" w:rsidR="00A13B03" w:rsidRPr="00FF6603" w:rsidRDefault="00A13B03" w:rsidP="00A13B03">
      <w:pPr>
        <w:rPr>
          <w:vanish/>
        </w:rPr>
      </w:pPr>
    </w:p>
    <w:tbl>
      <w:tblPr>
        <w:tblW w:w="4776"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1E0" w:firstRow="1" w:lastRow="1" w:firstColumn="1" w:lastColumn="1" w:noHBand="0" w:noVBand="0"/>
      </w:tblPr>
      <w:tblGrid>
        <w:gridCol w:w="769"/>
        <w:gridCol w:w="6820"/>
        <w:gridCol w:w="2162"/>
      </w:tblGrid>
      <w:tr w:rsidR="00A13B03" w:rsidRPr="00045A55" w14:paraId="3C742FB7" w14:textId="77777777" w:rsidTr="00A13B03">
        <w:trPr>
          <w:trHeight w:val="349"/>
        </w:trPr>
        <w:tc>
          <w:tcPr>
            <w:tcW w:w="802" w:type="dxa"/>
            <w:shd w:val="clear" w:color="auto" w:fill="auto"/>
          </w:tcPr>
          <w:p w14:paraId="3BC7D950" w14:textId="77777777" w:rsidR="00A13B03" w:rsidRPr="00045A55" w:rsidRDefault="00A13B03" w:rsidP="00A13B03">
            <w:pPr>
              <w:pStyle w:val="ListParagraph"/>
              <w:numPr>
                <w:ilvl w:val="0"/>
                <w:numId w:val="51"/>
              </w:numPr>
              <w:spacing w:after="160"/>
              <w:jc w:val="center"/>
              <w:rPr>
                <w:rFonts w:cs="Arial"/>
              </w:rPr>
            </w:pPr>
          </w:p>
        </w:tc>
        <w:tc>
          <w:tcPr>
            <w:tcW w:w="7220" w:type="dxa"/>
          </w:tcPr>
          <w:p w14:paraId="7CE8B32B" w14:textId="77777777" w:rsidR="00A13B03" w:rsidRPr="00045A55" w:rsidRDefault="00A13B03" w:rsidP="00A13B03">
            <w:pPr>
              <w:rPr>
                <w:rFonts w:cs="Arial"/>
              </w:rPr>
            </w:pPr>
            <w:r w:rsidRPr="00045A55">
              <w:rPr>
                <w:rFonts w:cs="Arial"/>
              </w:rPr>
              <w:t>Identify all Base Software updates required to address known security vulnerabilities within the Manager’s Output Environment</w:t>
            </w:r>
          </w:p>
        </w:tc>
        <w:tc>
          <w:tcPr>
            <w:tcW w:w="2279" w:type="dxa"/>
            <w:shd w:val="clear" w:color="auto" w:fill="auto"/>
          </w:tcPr>
          <w:p w14:paraId="062E620D" w14:textId="77777777" w:rsidR="00A13B03" w:rsidRPr="00045A55" w:rsidRDefault="00A13B03" w:rsidP="00A13B03">
            <w:pPr>
              <w:rPr>
                <w:rFonts w:cs="Arial"/>
              </w:rPr>
            </w:pPr>
            <w:r w:rsidRPr="00045A55">
              <w:rPr>
                <w:rFonts w:cs="Arial"/>
              </w:rPr>
              <w:t>Service Contractor</w:t>
            </w:r>
          </w:p>
        </w:tc>
      </w:tr>
      <w:tr w:rsidR="00A13B03" w:rsidRPr="00490282" w14:paraId="76B82827" w14:textId="77777777" w:rsidTr="00A13B03">
        <w:trPr>
          <w:trHeight w:val="349"/>
        </w:trPr>
        <w:tc>
          <w:tcPr>
            <w:tcW w:w="802" w:type="dxa"/>
            <w:shd w:val="clear" w:color="auto" w:fill="auto"/>
          </w:tcPr>
          <w:p w14:paraId="505752A6" w14:textId="77777777" w:rsidR="00A13B03" w:rsidRPr="00045A55" w:rsidRDefault="00A13B03" w:rsidP="00A13B03">
            <w:pPr>
              <w:pStyle w:val="ListParagraph"/>
              <w:numPr>
                <w:ilvl w:val="0"/>
                <w:numId w:val="51"/>
              </w:numPr>
              <w:spacing w:after="160"/>
              <w:jc w:val="center"/>
              <w:rPr>
                <w:rFonts w:cs="Arial"/>
              </w:rPr>
            </w:pPr>
          </w:p>
        </w:tc>
        <w:tc>
          <w:tcPr>
            <w:tcW w:w="7220" w:type="dxa"/>
          </w:tcPr>
          <w:p w14:paraId="410A9BF9" w14:textId="77777777" w:rsidR="00A13B03" w:rsidRPr="00045A55" w:rsidRDefault="00A13B03" w:rsidP="00A13B03">
            <w:pPr>
              <w:rPr>
                <w:rFonts w:cs="Arial"/>
              </w:rPr>
            </w:pPr>
            <w:r w:rsidRPr="00045A55">
              <w:rPr>
                <w:rFonts w:cs="Arial"/>
              </w:rPr>
              <w:t>Install Base Software updates</w:t>
            </w:r>
          </w:p>
        </w:tc>
        <w:tc>
          <w:tcPr>
            <w:tcW w:w="2279" w:type="dxa"/>
            <w:shd w:val="clear" w:color="auto" w:fill="auto"/>
          </w:tcPr>
          <w:p w14:paraId="4F0E67FD" w14:textId="77777777" w:rsidR="00A13B03" w:rsidRPr="00045A55" w:rsidRDefault="00A13B03" w:rsidP="00A13B03">
            <w:pPr>
              <w:rPr>
                <w:rFonts w:cs="Arial"/>
              </w:rPr>
            </w:pPr>
            <w:r w:rsidRPr="00045A55">
              <w:rPr>
                <w:rFonts w:cs="Arial"/>
              </w:rPr>
              <w:t>Manager</w:t>
            </w:r>
          </w:p>
        </w:tc>
      </w:tr>
    </w:tbl>
    <w:p w14:paraId="11E958CE" w14:textId="77777777" w:rsidR="00A13B03" w:rsidRPr="00776340" w:rsidRDefault="00A13B03" w:rsidP="00A13B03">
      <w:pPr>
        <w:rPr>
          <w:rFonts w:cs="Arial"/>
          <w:highlight w:val="green"/>
        </w:rPr>
      </w:pPr>
    </w:p>
    <w:p w14:paraId="40009B65" w14:textId="77777777" w:rsidR="00A13B03" w:rsidRPr="00045A55" w:rsidRDefault="00A13B03" w:rsidP="00A13B03">
      <w:pPr>
        <w:rPr>
          <w:b/>
          <w:bCs/>
          <w:sz w:val="22"/>
          <w:szCs w:val="22"/>
        </w:rPr>
      </w:pPr>
      <w:r w:rsidRPr="00045A55">
        <w:rPr>
          <w:rFonts w:cs="Arial"/>
          <w:sz w:val="22"/>
          <w:szCs w:val="22"/>
        </w:rPr>
        <w:t>Manager may submit a request for Service Contractor to complete Equipment Base Software updates, with the costs of deployment of such software billable to Manager.  All Base Software updates shall be coordinated in advance with the Manager and shall require approval by both Parties.</w:t>
      </w:r>
    </w:p>
    <w:p w14:paraId="7256533F" w14:textId="77777777" w:rsidR="00A13B03" w:rsidRPr="00376C80" w:rsidRDefault="00A13B03" w:rsidP="00A13B03">
      <w:pPr>
        <w:pStyle w:val="ListParagraph"/>
        <w:spacing w:after="160"/>
        <w:ind w:left="0"/>
        <w:rPr>
          <w:sz w:val="22"/>
          <w:szCs w:val="22"/>
        </w:rPr>
      </w:pPr>
    </w:p>
    <w:p w14:paraId="74C484C1" w14:textId="77777777" w:rsidR="00A13B03" w:rsidRPr="00376C80" w:rsidRDefault="00A13B03" w:rsidP="00A13B03">
      <w:pPr>
        <w:rPr>
          <w:sz w:val="22"/>
          <w:szCs w:val="22"/>
        </w:rPr>
      </w:pPr>
    </w:p>
    <w:p w14:paraId="3225DD78" w14:textId="77777777" w:rsidR="00A13B03" w:rsidRPr="005C35E6" w:rsidRDefault="00A13B03" w:rsidP="00A13B03">
      <w:pPr>
        <w:pStyle w:val="Heading2"/>
        <w:keepLines/>
        <w:spacing w:before="40" w:after="120"/>
        <w:ind w:left="576" w:hanging="576"/>
        <w:rPr>
          <w:rFonts w:ascii="Times New Roman" w:hAnsi="Times New Roman"/>
          <w:i w:val="0"/>
          <w:iCs w:val="0"/>
          <w:sz w:val="22"/>
          <w:szCs w:val="22"/>
        </w:rPr>
      </w:pPr>
      <w:bookmarkStart w:id="321" w:name="_Toc42175755"/>
      <w:r w:rsidRPr="005C35E6">
        <w:rPr>
          <w:rFonts w:ascii="Times New Roman" w:hAnsi="Times New Roman"/>
          <w:i w:val="0"/>
          <w:iCs w:val="0"/>
          <w:sz w:val="22"/>
          <w:szCs w:val="22"/>
        </w:rPr>
        <w:t>Devices</w:t>
      </w:r>
      <w:bookmarkEnd w:id="321"/>
    </w:p>
    <w:p w14:paraId="71AE1A16" w14:textId="77777777" w:rsidR="00A13B03" w:rsidRPr="005C35E6" w:rsidRDefault="00A13B03" w:rsidP="00A13B03">
      <w:pPr>
        <w:rPr>
          <w:sz w:val="22"/>
          <w:szCs w:val="22"/>
        </w:rPr>
      </w:pPr>
      <w:r w:rsidRPr="005C35E6">
        <w:rPr>
          <w:sz w:val="22"/>
          <w:szCs w:val="22"/>
        </w:rPr>
        <w:t xml:space="preserve">The Services are provided for Networked-Attached Devices at the facilities.  These Networked-Attached Devices must be accessible over the network by the Service Contractor’s software and tools.  </w:t>
      </w:r>
    </w:p>
    <w:p w14:paraId="3F2BA17F" w14:textId="77777777" w:rsidR="00A13B03" w:rsidRPr="005C35E6" w:rsidRDefault="00A13B03" w:rsidP="00A13B03">
      <w:pPr>
        <w:pStyle w:val="ListParagraph"/>
        <w:numPr>
          <w:ilvl w:val="0"/>
          <w:numId w:val="26"/>
        </w:numPr>
        <w:spacing w:after="160"/>
        <w:rPr>
          <w:sz w:val="22"/>
          <w:szCs w:val="22"/>
        </w:rPr>
      </w:pPr>
      <w:r w:rsidRPr="005C35E6">
        <w:rPr>
          <w:sz w:val="22"/>
          <w:szCs w:val="22"/>
        </w:rPr>
        <w:t>Service Contractor is not responsible for any support or services for non-Network-Attached printers.</w:t>
      </w:r>
    </w:p>
    <w:p w14:paraId="07DF675F" w14:textId="77777777" w:rsidR="00A13B03" w:rsidRPr="005C35E6" w:rsidRDefault="00A13B03" w:rsidP="00A13B03">
      <w:pPr>
        <w:rPr>
          <w:sz w:val="22"/>
          <w:szCs w:val="22"/>
        </w:rPr>
      </w:pPr>
      <w:r w:rsidRPr="005C35E6">
        <w:rPr>
          <w:sz w:val="22"/>
          <w:szCs w:val="22"/>
        </w:rPr>
        <w:t xml:space="preserve">Device populations may change over time as Devices are added and removed from the Output Environment.  The Device listing at the beginning of Service Operations phase and at any given time thereafter shall consist of Devices registered in the Service Contractor’s software and tools asset database as In-Scope and is available to Manager upon request. </w:t>
      </w:r>
    </w:p>
    <w:p w14:paraId="208D6003" w14:textId="77777777" w:rsidR="00A13B03" w:rsidRPr="005C35E6" w:rsidRDefault="00A13B03" w:rsidP="00A13B03">
      <w:pPr>
        <w:pStyle w:val="Heading2"/>
        <w:ind w:left="576" w:hanging="576"/>
        <w:rPr>
          <w:rFonts w:ascii="Times New Roman" w:hAnsi="Times New Roman"/>
          <w:i w:val="0"/>
          <w:iCs w:val="0"/>
          <w:sz w:val="22"/>
          <w:szCs w:val="22"/>
        </w:rPr>
      </w:pPr>
      <w:bookmarkStart w:id="322" w:name="_Toc42175756"/>
      <w:r w:rsidRPr="005C35E6">
        <w:rPr>
          <w:rFonts w:ascii="Times New Roman" w:hAnsi="Times New Roman"/>
          <w:i w:val="0"/>
          <w:iCs w:val="0"/>
          <w:sz w:val="22"/>
          <w:szCs w:val="22"/>
        </w:rPr>
        <w:t>Equipment Deployment Schedule (Quantity)</w:t>
      </w:r>
      <w:bookmarkEnd w:id="322"/>
    </w:p>
    <w:p w14:paraId="6AA904EA" w14:textId="77777777" w:rsidR="00A13B03" w:rsidRPr="005C35E6" w:rsidRDefault="00A13B03" w:rsidP="00A13B03">
      <w:pPr>
        <w:tabs>
          <w:tab w:val="center" w:pos="5400"/>
        </w:tabs>
        <w:rPr>
          <w:sz w:val="22"/>
          <w:szCs w:val="22"/>
        </w:rPr>
      </w:pPr>
      <w:r w:rsidRPr="005C35E6">
        <w:rPr>
          <w:sz w:val="22"/>
          <w:szCs w:val="22"/>
        </w:rPr>
        <w:t xml:space="preserve">The forecasted schedule for Equipment deployment is provided below.  The forecast is subject to change based on additional opportunities and/or changes in the Output Environment, such as the addition of Facilities.  </w:t>
      </w:r>
    </w:p>
    <w:p w14:paraId="712E7D31" w14:textId="77777777" w:rsidR="00A13B03" w:rsidRDefault="00A13B03" w:rsidP="00A13B03">
      <w:pPr>
        <w:pStyle w:val="NormalWeb"/>
        <w:spacing w:before="0" w:beforeAutospacing="0" w:after="0" w:afterAutospacing="0" w:line="240" w:lineRule="atLeast"/>
        <w:rPr>
          <w:b/>
          <w:sz w:val="22"/>
          <w:szCs w:val="22"/>
        </w:rPr>
      </w:pPr>
    </w:p>
    <w:p w14:paraId="1F85A821" w14:textId="77777777" w:rsidR="00A13B03" w:rsidRDefault="00A13B03" w:rsidP="00A13B03">
      <w:pPr>
        <w:pStyle w:val="NormalWeb"/>
        <w:spacing w:before="0" w:beforeAutospacing="0" w:after="0" w:afterAutospacing="0" w:line="240" w:lineRule="atLeast"/>
        <w:rPr>
          <w:b/>
          <w:sz w:val="22"/>
          <w:szCs w:val="22"/>
        </w:rPr>
      </w:pPr>
      <w:r w:rsidRPr="005C35E6">
        <w:rPr>
          <w:b/>
          <w:sz w:val="22"/>
          <w:szCs w:val="22"/>
        </w:rPr>
        <w:t>New Equipment Deployment Schedule by Quantity by Month</w:t>
      </w:r>
    </w:p>
    <w:p w14:paraId="658FC00B" w14:textId="77777777" w:rsidR="00A13B03" w:rsidRDefault="00A13B03" w:rsidP="00A13B03">
      <w:pPr>
        <w:pStyle w:val="NormalWeb"/>
        <w:spacing w:before="0" w:beforeAutospacing="0" w:after="0" w:afterAutospacing="0" w:line="240" w:lineRule="atLeast"/>
        <w:rPr>
          <w:b/>
          <w:sz w:val="22"/>
          <w:szCs w:val="22"/>
        </w:rPr>
      </w:pPr>
    </w:p>
    <w:tbl>
      <w:tblPr>
        <w:tblW w:w="10800" w:type="dxa"/>
        <w:tblLayout w:type="fixed"/>
        <w:tblLook w:val="04A0" w:firstRow="1" w:lastRow="0" w:firstColumn="1" w:lastColumn="0" w:noHBand="0" w:noVBand="1"/>
      </w:tblPr>
      <w:tblGrid>
        <w:gridCol w:w="2695"/>
        <w:gridCol w:w="3690"/>
        <w:gridCol w:w="540"/>
        <w:gridCol w:w="540"/>
        <w:gridCol w:w="450"/>
        <w:gridCol w:w="540"/>
        <w:gridCol w:w="641"/>
        <w:gridCol w:w="568"/>
        <w:gridCol w:w="568"/>
        <w:gridCol w:w="568"/>
      </w:tblGrid>
      <w:tr w:rsidR="00A13B03" w:rsidRPr="005C35E6" w14:paraId="579C715C" w14:textId="77777777" w:rsidTr="00A13B03">
        <w:trPr>
          <w:trHeight w:val="300"/>
          <w:tblHeader/>
        </w:trPr>
        <w:tc>
          <w:tcPr>
            <w:tcW w:w="2695" w:type="dxa"/>
            <w:tcBorders>
              <w:top w:val="single" w:sz="4" w:space="0" w:color="auto"/>
              <w:left w:val="single" w:sz="4" w:space="0" w:color="auto"/>
              <w:bottom w:val="single" w:sz="4" w:space="0" w:color="auto"/>
              <w:right w:val="single" w:sz="4" w:space="0" w:color="auto"/>
            </w:tcBorders>
            <w:shd w:val="clear" w:color="auto" w:fill="2F5496"/>
            <w:vAlign w:val="center"/>
          </w:tcPr>
          <w:p w14:paraId="56C75FD4" w14:textId="77777777" w:rsidR="00A13B03" w:rsidRPr="005C35E6" w:rsidRDefault="00A13B03" w:rsidP="00A13B03">
            <w:pPr>
              <w:rPr>
                <w:rFonts w:cs="Arial"/>
                <w:b/>
                <w:color w:val="FFFFFF"/>
              </w:rPr>
            </w:pPr>
            <w:r w:rsidRPr="005C35E6">
              <w:rPr>
                <w:rFonts w:cs="Arial"/>
                <w:b/>
                <w:color w:val="FFFFFF"/>
              </w:rPr>
              <w:t>Equipment Type</w:t>
            </w:r>
          </w:p>
        </w:tc>
        <w:tc>
          <w:tcPr>
            <w:tcW w:w="3690" w:type="dxa"/>
            <w:tcBorders>
              <w:top w:val="single" w:sz="4" w:space="0" w:color="auto"/>
              <w:left w:val="single" w:sz="4" w:space="0" w:color="auto"/>
              <w:bottom w:val="single" w:sz="4" w:space="0" w:color="auto"/>
              <w:right w:val="single" w:sz="4" w:space="0" w:color="auto"/>
            </w:tcBorders>
            <w:shd w:val="clear" w:color="auto" w:fill="2F5496"/>
            <w:noWrap/>
            <w:vAlign w:val="center"/>
            <w:hideMark/>
          </w:tcPr>
          <w:p w14:paraId="39B42F31" w14:textId="77777777" w:rsidR="00A13B03" w:rsidRPr="005C35E6" w:rsidRDefault="00A13B03" w:rsidP="00A13B03">
            <w:pPr>
              <w:rPr>
                <w:rFonts w:cs="Arial"/>
                <w:b/>
                <w:color w:val="FFFFFF"/>
              </w:rPr>
            </w:pPr>
          </w:p>
        </w:tc>
        <w:tc>
          <w:tcPr>
            <w:tcW w:w="4415" w:type="dxa"/>
            <w:gridSpan w:val="8"/>
            <w:tcBorders>
              <w:top w:val="single" w:sz="4" w:space="0" w:color="auto"/>
              <w:left w:val="nil"/>
              <w:bottom w:val="single" w:sz="4" w:space="0" w:color="auto"/>
              <w:right w:val="single" w:sz="4" w:space="0" w:color="auto"/>
            </w:tcBorders>
            <w:shd w:val="clear" w:color="auto" w:fill="2F5496"/>
            <w:noWrap/>
            <w:vAlign w:val="center"/>
            <w:hideMark/>
          </w:tcPr>
          <w:p w14:paraId="50834936" w14:textId="77777777" w:rsidR="00A13B03" w:rsidRPr="005C35E6" w:rsidRDefault="00A13B03" w:rsidP="00A13B03">
            <w:pPr>
              <w:jc w:val="center"/>
              <w:rPr>
                <w:rFonts w:cs="Arial"/>
                <w:b/>
                <w:color w:val="FFFFFF"/>
              </w:rPr>
            </w:pPr>
            <w:r w:rsidRPr="005C35E6">
              <w:rPr>
                <w:rFonts w:cs="Arial"/>
                <w:b/>
                <w:color w:val="FFFFFF"/>
              </w:rPr>
              <w:t>Month</w:t>
            </w:r>
          </w:p>
        </w:tc>
      </w:tr>
      <w:tr w:rsidR="00A13B03" w:rsidRPr="005C35E6" w14:paraId="21A08647" w14:textId="77777777" w:rsidTr="00A13B03">
        <w:trPr>
          <w:trHeight w:val="300"/>
          <w:tblHeader/>
        </w:trPr>
        <w:tc>
          <w:tcPr>
            <w:tcW w:w="2695" w:type="dxa"/>
            <w:tcBorders>
              <w:top w:val="nil"/>
              <w:left w:val="single" w:sz="4" w:space="0" w:color="auto"/>
              <w:bottom w:val="single" w:sz="4" w:space="0" w:color="auto"/>
              <w:right w:val="single" w:sz="4" w:space="0" w:color="auto"/>
            </w:tcBorders>
            <w:shd w:val="clear" w:color="auto" w:fill="2F5496"/>
            <w:vAlign w:val="center"/>
          </w:tcPr>
          <w:p w14:paraId="27B5C0F9" w14:textId="77777777" w:rsidR="00A13B03" w:rsidRPr="005C35E6" w:rsidRDefault="00A13B03" w:rsidP="00A13B03">
            <w:pPr>
              <w:rPr>
                <w:rFonts w:cs="Arial"/>
                <w:b/>
                <w:color w:val="FFFFFF"/>
              </w:rPr>
            </w:pPr>
            <w:r w:rsidRPr="005C35E6">
              <w:rPr>
                <w:rFonts w:cs="Arial"/>
                <w:b/>
                <w:color w:val="FFFFFF"/>
              </w:rPr>
              <w:t>Type (A3 or A4 and Printer, Floor Console MFD, Desktop MFD)</w:t>
            </w:r>
          </w:p>
        </w:tc>
        <w:tc>
          <w:tcPr>
            <w:tcW w:w="3690" w:type="dxa"/>
            <w:tcBorders>
              <w:top w:val="nil"/>
              <w:left w:val="single" w:sz="4" w:space="0" w:color="auto"/>
              <w:bottom w:val="single" w:sz="4" w:space="0" w:color="auto"/>
              <w:right w:val="single" w:sz="4" w:space="0" w:color="auto"/>
            </w:tcBorders>
            <w:shd w:val="clear" w:color="auto" w:fill="2F5496"/>
            <w:noWrap/>
            <w:vAlign w:val="center"/>
            <w:hideMark/>
          </w:tcPr>
          <w:p w14:paraId="02B8CF2D" w14:textId="77777777" w:rsidR="00A13B03" w:rsidRPr="005C35E6" w:rsidRDefault="00A13B03" w:rsidP="00A13B03">
            <w:pPr>
              <w:rPr>
                <w:rFonts w:cs="Arial"/>
                <w:b/>
                <w:color w:val="FFFFFF"/>
              </w:rPr>
            </w:pPr>
            <w:r w:rsidRPr="005C35E6">
              <w:rPr>
                <w:rFonts w:cs="Arial"/>
                <w:b/>
                <w:color w:val="FFFFFF"/>
              </w:rPr>
              <w:t>Equipment Models</w:t>
            </w:r>
          </w:p>
        </w:tc>
        <w:tc>
          <w:tcPr>
            <w:tcW w:w="540" w:type="dxa"/>
            <w:tcBorders>
              <w:top w:val="nil"/>
              <w:left w:val="nil"/>
              <w:bottom w:val="single" w:sz="4" w:space="0" w:color="auto"/>
              <w:right w:val="single" w:sz="4" w:space="0" w:color="auto"/>
            </w:tcBorders>
            <w:shd w:val="clear" w:color="auto" w:fill="2F5496"/>
            <w:noWrap/>
            <w:vAlign w:val="center"/>
            <w:hideMark/>
          </w:tcPr>
          <w:p w14:paraId="06F0A61A" w14:textId="77777777" w:rsidR="00A13B03" w:rsidRPr="005C35E6" w:rsidRDefault="00A13B03" w:rsidP="00A13B03">
            <w:pPr>
              <w:rPr>
                <w:rFonts w:cs="Arial"/>
                <w:b/>
                <w:color w:val="FFFFFF"/>
              </w:rPr>
            </w:pPr>
            <w:r w:rsidRPr="005C35E6">
              <w:rPr>
                <w:rFonts w:cs="Arial"/>
                <w:b/>
                <w:color w:val="FFFFFF"/>
              </w:rPr>
              <w:t>1</w:t>
            </w:r>
          </w:p>
        </w:tc>
        <w:tc>
          <w:tcPr>
            <w:tcW w:w="540" w:type="dxa"/>
            <w:tcBorders>
              <w:top w:val="nil"/>
              <w:left w:val="nil"/>
              <w:bottom w:val="single" w:sz="4" w:space="0" w:color="auto"/>
              <w:right w:val="single" w:sz="4" w:space="0" w:color="auto"/>
            </w:tcBorders>
            <w:shd w:val="clear" w:color="auto" w:fill="2F5496"/>
            <w:noWrap/>
            <w:vAlign w:val="center"/>
            <w:hideMark/>
          </w:tcPr>
          <w:p w14:paraId="5920E220" w14:textId="77777777" w:rsidR="00A13B03" w:rsidRPr="005C35E6" w:rsidRDefault="00A13B03" w:rsidP="00A13B03">
            <w:pPr>
              <w:rPr>
                <w:rFonts w:cs="Arial"/>
                <w:b/>
                <w:color w:val="FFFFFF"/>
              </w:rPr>
            </w:pPr>
            <w:r w:rsidRPr="005C35E6">
              <w:rPr>
                <w:rFonts w:cs="Arial"/>
                <w:b/>
                <w:color w:val="FFFFFF"/>
              </w:rPr>
              <w:t>2</w:t>
            </w:r>
          </w:p>
        </w:tc>
        <w:tc>
          <w:tcPr>
            <w:tcW w:w="450" w:type="dxa"/>
            <w:tcBorders>
              <w:top w:val="nil"/>
              <w:left w:val="nil"/>
              <w:bottom w:val="single" w:sz="4" w:space="0" w:color="auto"/>
              <w:right w:val="single" w:sz="4" w:space="0" w:color="auto"/>
            </w:tcBorders>
            <w:shd w:val="clear" w:color="auto" w:fill="2F5496"/>
            <w:noWrap/>
            <w:vAlign w:val="center"/>
            <w:hideMark/>
          </w:tcPr>
          <w:p w14:paraId="5D8FDCAD" w14:textId="77777777" w:rsidR="00A13B03" w:rsidRPr="005C35E6" w:rsidRDefault="00A13B03" w:rsidP="00A13B03">
            <w:pPr>
              <w:rPr>
                <w:rFonts w:cs="Arial"/>
                <w:b/>
                <w:color w:val="FFFFFF"/>
              </w:rPr>
            </w:pPr>
            <w:r w:rsidRPr="005C35E6">
              <w:rPr>
                <w:rFonts w:cs="Arial"/>
                <w:b/>
                <w:color w:val="FFFFFF"/>
              </w:rPr>
              <w:t>3</w:t>
            </w:r>
          </w:p>
        </w:tc>
        <w:tc>
          <w:tcPr>
            <w:tcW w:w="540" w:type="dxa"/>
            <w:tcBorders>
              <w:top w:val="nil"/>
              <w:left w:val="nil"/>
              <w:bottom w:val="single" w:sz="4" w:space="0" w:color="auto"/>
              <w:right w:val="single" w:sz="4" w:space="0" w:color="auto"/>
            </w:tcBorders>
            <w:shd w:val="clear" w:color="auto" w:fill="2F5496"/>
            <w:noWrap/>
            <w:vAlign w:val="center"/>
            <w:hideMark/>
          </w:tcPr>
          <w:p w14:paraId="7311BB73" w14:textId="77777777" w:rsidR="00A13B03" w:rsidRPr="005C35E6" w:rsidRDefault="00A13B03" w:rsidP="00A13B03">
            <w:pPr>
              <w:rPr>
                <w:rFonts w:cs="Arial"/>
                <w:b/>
                <w:color w:val="FFFFFF"/>
              </w:rPr>
            </w:pPr>
            <w:r w:rsidRPr="005C35E6">
              <w:rPr>
                <w:rFonts w:cs="Arial"/>
                <w:b/>
                <w:color w:val="FFFFFF"/>
              </w:rPr>
              <w:t>4</w:t>
            </w:r>
          </w:p>
        </w:tc>
        <w:tc>
          <w:tcPr>
            <w:tcW w:w="641" w:type="dxa"/>
            <w:tcBorders>
              <w:top w:val="nil"/>
              <w:left w:val="nil"/>
              <w:bottom w:val="single" w:sz="4" w:space="0" w:color="auto"/>
              <w:right w:val="single" w:sz="4" w:space="0" w:color="auto"/>
            </w:tcBorders>
            <w:shd w:val="clear" w:color="auto" w:fill="2F5496"/>
            <w:noWrap/>
            <w:vAlign w:val="center"/>
            <w:hideMark/>
          </w:tcPr>
          <w:p w14:paraId="0A512C7B" w14:textId="77777777" w:rsidR="00A13B03" w:rsidRPr="005C35E6" w:rsidRDefault="00A13B03" w:rsidP="00A13B03">
            <w:pPr>
              <w:rPr>
                <w:rFonts w:cs="Arial"/>
                <w:b/>
                <w:color w:val="FFFFFF"/>
              </w:rPr>
            </w:pPr>
            <w:r w:rsidRPr="005C35E6">
              <w:rPr>
                <w:rFonts w:cs="Arial"/>
                <w:b/>
                <w:color w:val="FFFFFF"/>
              </w:rPr>
              <w:t>5</w:t>
            </w:r>
          </w:p>
        </w:tc>
        <w:tc>
          <w:tcPr>
            <w:tcW w:w="568" w:type="dxa"/>
            <w:tcBorders>
              <w:top w:val="nil"/>
              <w:left w:val="nil"/>
              <w:bottom w:val="single" w:sz="4" w:space="0" w:color="auto"/>
              <w:right w:val="single" w:sz="4" w:space="0" w:color="auto"/>
            </w:tcBorders>
            <w:shd w:val="clear" w:color="auto" w:fill="2F5496"/>
            <w:noWrap/>
            <w:vAlign w:val="center"/>
            <w:hideMark/>
          </w:tcPr>
          <w:p w14:paraId="67242E57" w14:textId="77777777" w:rsidR="00A13B03" w:rsidRPr="005C35E6" w:rsidRDefault="00A13B03" w:rsidP="00A13B03">
            <w:pPr>
              <w:rPr>
                <w:rFonts w:cs="Arial"/>
                <w:b/>
                <w:color w:val="FFFFFF"/>
              </w:rPr>
            </w:pPr>
            <w:r w:rsidRPr="005C35E6">
              <w:rPr>
                <w:rFonts w:cs="Arial"/>
                <w:b/>
                <w:color w:val="FFFFFF"/>
              </w:rPr>
              <w:t>6</w:t>
            </w:r>
          </w:p>
        </w:tc>
        <w:tc>
          <w:tcPr>
            <w:tcW w:w="568" w:type="dxa"/>
            <w:tcBorders>
              <w:top w:val="nil"/>
              <w:left w:val="nil"/>
              <w:bottom w:val="single" w:sz="4" w:space="0" w:color="auto"/>
              <w:right w:val="single" w:sz="4" w:space="0" w:color="auto"/>
            </w:tcBorders>
            <w:shd w:val="clear" w:color="auto" w:fill="2F5496"/>
            <w:noWrap/>
            <w:vAlign w:val="center"/>
            <w:hideMark/>
          </w:tcPr>
          <w:p w14:paraId="7212C0A1" w14:textId="77777777" w:rsidR="00A13B03" w:rsidRPr="005C35E6" w:rsidRDefault="00A13B03" w:rsidP="00A13B03">
            <w:pPr>
              <w:rPr>
                <w:rFonts w:cs="Arial"/>
                <w:b/>
                <w:color w:val="FFFFFF"/>
              </w:rPr>
            </w:pPr>
            <w:r w:rsidRPr="005C35E6">
              <w:rPr>
                <w:rFonts w:cs="Arial"/>
                <w:b/>
                <w:color w:val="FFFFFF"/>
              </w:rPr>
              <w:t>7</w:t>
            </w:r>
          </w:p>
        </w:tc>
        <w:tc>
          <w:tcPr>
            <w:tcW w:w="568" w:type="dxa"/>
            <w:tcBorders>
              <w:top w:val="nil"/>
              <w:left w:val="nil"/>
              <w:bottom w:val="single" w:sz="4" w:space="0" w:color="auto"/>
              <w:right w:val="single" w:sz="4" w:space="0" w:color="auto"/>
            </w:tcBorders>
            <w:shd w:val="clear" w:color="auto" w:fill="2F5496"/>
            <w:noWrap/>
            <w:vAlign w:val="center"/>
            <w:hideMark/>
          </w:tcPr>
          <w:p w14:paraId="5474D873" w14:textId="77777777" w:rsidR="00A13B03" w:rsidRPr="005C35E6" w:rsidRDefault="00A13B03" w:rsidP="00A13B03">
            <w:pPr>
              <w:rPr>
                <w:rFonts w:cs="Arial"/>
                <w:b/>
                <w:color w:val="FFFFFF"/>
              </w:rPr>
            </w:pPr>
            <w:r w:rsidRPr="005C35E6">
              <w:rPr>
                <w:rFonts w:cs="Arial"/>
                <w:b/>
                <w:color w:val="FFFFFF"/>
              </w:rPr>
              <w:t>8</w:t>
            </w:r>
          </w:p>
        </w:tc>
      </w:tr>
      <w:tr w:rsidR="00A13B03" w:rsidRPr="005C35E6" w14:paraId="1C628419" w14:textId="77777777" w:rsidTr="00A13B03">
        <w:trPr>
          <w:trHeight w:val="377"/>
        </w:trPr>
        <w:tc>
          <w:tcPr>
            <w:tcW w:w="2695" w:type="dxa"/>
            <w:tcBorders>
              <w:top w:val="nil"/>
              <w:left w:val="single" w:sz="4" w:space="0" w:color="auto"/>
              <w:bottom w:val="single" w:sz="4" w:space="0" w:color="auto"/>
              <w:right w:val="single" w:sz="4" w:space="0" w:color="auto"/>
            </w:tcBorders>
          </w:tcPr>
          <w:p w14:paraId="264C04BF" w14:textId="77777777" w:rsidR="00A13B03" w:rsidRPr="005C35E6" w:rsidRDefault="00A13B03" w:rsidP="00A13B03">
            <w:pPr>
              <w:tabs>
                <w:tab w:val="left" w:pos="435"/>
                <w:tab w:val="center" w:pos="1059"/>
              </w:tabs>
              <w:rPr>
                <w:rFonts w:cs="Arial"/>
              </w:rPr>
            </w:pPr>
            <w:r w:rsidRPr="005C35E6">
              <w:rPr>
                <w:rFonts w:cs="Arial"/>
              </w:rPr>
              <w:tab/>
              <w:t xml:space="preserve">A4 </w:t>
            </w:r>
            <w:r w:rsidRPr="005C35E6">
              <w:rPr>
                <w:rFonts w:cs="Arial"/>
              </w:rPr>
              <w:tab/>
              <w:t>Desktop MFD</w:t>
            </w:r>
          </w:p>
        </w:tc>
        <w:tc>
          <w:tcPr>
            <w:tcW w:w="3690" w:type="dxa"/>
            <w:tcBorders>
              <w:top w:val="nil"/>
              <w:left w:val="single" w:sz="4" w:space="0" w:color="auto"/>
              <w:bottom w:val="single" w:sz="4" w:space="0" w:color="auto"/>
              <w:right w:val="single" w:sz="4" w:space="0" w:color="auto"/>
            </w:tcBorders>
            <w:shd w:val="clear" w:color="auto" w:fill="auto"/>
            <w:noWrap/>
          </w:tcPr>
          <w:p w14:paraId="4D5EDAA5" w14:textId="77777777" w:rsidR="00A13B03" w:rsidRPr="005C35E6" w:rsidRDefault="00A13B03" w:rsidP="00A13B03">
            <w:pPr>
              <w:rPr>
                <w:rFonts w:cs="Arial"/>
              </w:rPr>
            </w:pPr>
            <w:r w:rsidRPr="005C35E6">
              <w:t>B405DN</w:t>
            </w:r>
          </w:p>
        </w:tc>
        <w:tc>
          <w:tcPr>
            <w:tcW w:w="540" w:type="dxa"/>
            <w:tcBorders>
              <w:top w:val="nil"/>
              <w:left w:val="nil"/>
              <w:bottom w:val="single" w:sz="4" w:space="0" w:color="auto"/>
              <w:right w:val="single" w:sz="4" w:space="0" w:color="auto"/>
            </w:tcBorders>
            <w:shd w:val="clear" w:color="auto" w:fill="auto"/>
            <w:noWrap/>
            <w:vAlign w:val="bottom"/>
          </w:tcPr>
          <w:p w14:paraId="4AF6BBD1" w14:textId="77777777" w:rsidR="00A13B03" w:rsidRPr="005C35E6" w:rsidRDefault="00A13B03" w:rsidP="00A13B03">
            <w:pPr>
              <w:rPr>
                <w:rFonts w:cs="Arial"/>
              </w:rPr>
            </w:pPr>
          </w:p>
        </w:tc>
        <w:tc>
          <w:tcPr>
            <w:tcW w:w="540" w:type="dxa"/>
            <w:tcBorders>
              <w:top w:val="nil"/>
              <w:left w:val="nil"/>
              <w:bottom w:val="single" w:sz="4" w:space="0" w:color="auto"/>
              <w:right w:val="single" w:sz="4" w:space="0" w:color="auto"/>
            </w:tcBorders>
            <w:shd w:val="clear" w:color="auto" w:fill="auto"/>
            <w:noWrap/>
          </w:tcPr>
          <w:p w14:paraId="76900C87" w14:textId="77777777" w:rsidR="00A13B03" w:rsidRPr="005C35E6" w:rsidRDefault="00A13B03" w:rsidP="00A13B03">
            <w:pPr>
              <w:rPr>
                <w:rFonts w:cs="Arial"/>
              </w:rPr>
            </w:pPr>
            <w:r w:rsidRPr="005C35E6">
              <w:t>5</w:t>
            </w:r>
          </w:p>
        </w:tc>
        <w:tc>
          <w:tcPr>
            <w:tcW w:w="450" w:type="dxa"/>
            <w:tcBorders>
              <w:top w:val="nil"/>
              <w:left w:val="nil"/>
              <w:bottom w:val="single" w:sz="4" w:space="0" w:color="auto"/>
              <w:right w:val="single" w:sz="4" w:space="0" w:color="auto"/>
            </w:tcBorders>
            <w:shd w:val="clear" w:color="auto" w:fill="auto"/>
            <w:noWrap/>
            <w:vAlign w:val="bottom"/>
          </w:tcPr>
          <w:p w14:paraId="0F3D7B73" w14:textId="77777777" w:rsidR="00A13B03" w:rsidRPr="005C35E6" w:rsidRDefault="00A13B03" w:rsidP="00A13B03">
            <w:pPr>
              <w:rPr>
                <w:rFonts w:cs="Arial"/>
              </w:rPr>
            </w:pPr>
            <w:r w:rsidRPr="005C35E6">
              <w:rPr>
                <w:rFonts w:cs="Arial"/>
              </w:rPr>
              <w:t>6</w:t>
            </w:r>
          </w:p>
        </w:tc>
        <w:tc>
          <w:tcPr>
            <w:tcW w:w="540" w:type="dxa"/>
            <w:tcBorders>
              <w:top w:val="nil"/>
              <w:left w:val="nil"/>
              <w:bottom w:val="single" w:sz="4" w:space="0" w:color="auto"/>
              <w:right w:val="single" w:sz="4" w:space="0" w:color="auto"/>
            </w:tcBorders>
            <w:shd w:val="clear" w:color="auto" w:fill="auto"/>
            <w:noWrap/>
            <w:vAlign w:val="bottom"/>
          </w:tcPr>
          <w:p w14:paraId="44B5AD8A" w14:textId="77777777" w:rsidR="00A13B03" w:rsidRPr="005C35E6" w:rsidRDefault="00A13B03" w:rsidP="00A13B03">
            <w:pPr>
              <w:rPr>
                <w:rFonts w:cs="Arial"/>
              </w:rPr>
            </w:pPr>
          </w:p>
        </w:tc>
        <w:tc>
          <w:tcPr>
            <w:tcW w:w="641" w:type="dxa"/>
            <w:tcBorders>
              <w:top w:val="nil"/>
              <w:left w:val="nil"/>
              <w:bottom w:val="single" w:sz="4" w:space="0" w:color="auto"/>
              <w:right w:val="single" w:sz="4" w:space="0" w:color="auto"/>
            </w:tcBorders>
            <w:shd w:val="clear" w:color="auto" w:fill="auto"/>
            <w:noWrap/>
            <w:vAlign w:val="bottom"/>
          </w:tcPr>
          <w:p w14:paraId="08CF5AE8" w14:textId="77777777" w:rsidR="00A13B03" w:rsidRPr="005C35E6" w:rsidRDefault="00A13B03" w:rsidP="00A13B03">
            <w:pPr>
              <w:rPr>
                <w:rFonts w:cs="Arial"/>
              </w:rPr>
            </w:pPr>
          </w:p>
        </w:tc>
        <w:tc>
          <w:tcPr>
            <w:tcW w:w="568" w:type="dxa"/>
            <w:tcBorders>
              <w:top w:val="nil"/>
              <w:left w:val="nil"/>
              <w:bottom w:val="single" w:sz="4" w:space="0" w:color="auto"/>
              <w:right w:val="single" w:sz="4" w:space="0" w:color="auto"/>
            </w:tcBorders>
            <w:shd w:val="clear" w:color="auto" w:fill="auto"/>
            <w:noWrap/>
            <w:vAlign w:val="bottom"/>
          </w:tcPr>
          <w:p w14:paraId="15DF2C9B" w14:textId="77777777" w:rsidR="00A13B03" w:rsidRPr="005C35E6" w:rsidRDefault="00A13B03" w:rsidP="00A13B03">
            <w:pPr>
              <w:rPr>
                <w:rFonts w:cs="Arial"/>
              </w:rPr>
            </w:pPr>
          </w:p>
        </w:tc>
        <w:tc>
          <w:tcPr>
            <w:tcW w:w="568" w:type="dxa"/>
            <w:tcBorders>
              <w:top w:val="nil"/>
              <w:left w:val="nil"/>
              <w:bottom w:val="single" w:sz="4" w:space="0" w:color="auto"/>
              <w:right w:val="single" w:sz="4" w:space="0" w:color="auto"/>
            </w:tcBorders>
            <w:shd w:val="clear" w:color="auto" w:fill="auto"/>
            <w:noWrap/>
            <w:vAlign w:val="bottom"/>
          </w:tcPr>
          <w:p w14:paraId="2DBF043C" w14:textId="77777777" w:rsidR="00A13B03" w:rsidRPr="005C35E6" w:rsidRDefault="00A13B03" w:rsidP="00A13B03">
            <w:pPr>
              <w:rPr>
                <w:rFonts w:cs="Arial"/>
              </w:rPr>
            </w:pPr>
          </w:p>
        </w:tc>
        <w:tc>
          <w:tcPr>
            <w:tcW w:w="568" w:type="dxa"/>
            <w:tcBorders>
              <w:top w:val="nil"/>
              <w:left w:val="nil"/>
              <w:bottom w:val="single" w:sz="4" w:space="0" w:color="auto"/>
              <w:right w:val="single" w:sz="4" w:space="0" w:color="auto"/>
            </w:tcBorders>
            <w:shd w:val="clear" w:color="auto" w:fill="auto"/>
            <w:noWrap/>
            <w:vAlign w:val="bottom"/>
          </w:tcPr>
          <w:p w14:paraId="1412480B" w14:textId="77777777" w:rsidR="00A13B03" w:rsidRPr="005C35E6" w:rsidRDefault="00A13B03" w:rsidP="00A13B03">
            <w:pPr>
              <w:rPr>
                <w:rFonts w:cs="Arial"/>
              </w:rPr>
            </w:pPr>
          </w:p>
        </w:tc>
      </w:tr>
      <w:tr w:rsidR="00A13B03" w:rsidRPr="005C35E6" w14:paraId="213B8D0A" w14:textId="77777777" w:rsidTr="00A13B03">
        <w:trPr>
          <w:trHeight w:val="300"/>
        </w:trPr>
        <w:tc>
          <w:tcPr>
            <w:tcW w:w="2695" w:type="dxa"/>
            <w:tcBorders>
              <w:top w:val="nil"/>
              <w:left w:val="single" w:sz="4" w:space="0" w:color="auto"/>
              <w:bottom w:val="single" w:sz="4" w:space="0" w:color="auto"/>
              <w:right w:val="single" w:sz="4" w:space="0" w:color="auto"/>
            </w:tcBorders>
          </w:tcPr>
          <w:p w14:paraId="0A726C1B" w14:textId="77777777" w:rsidR="00A13B03" w:rsidRPr="005C35E6" w:rsidRDefault="00A13B03" w:rsidP="00A13B03">
            <w:pPr>
              <w:jc w:val="center"/>
              <w:rPr>
                <w:rFonts w:cs="Arial"/>
              </w:rPr>
            </w:pPr>
            <w:r w:rsidRPr="005C35E6">
              <w:rPr>
                <w:rFonts w:cs="Arial"/>
              </w:rPr>
              <w:t>A3 Floor Console MFD</w:t>
            </w:r>
          </w:p>
        </w:tc>
        <w:tc>
          <w:tcPr>
            <w:tcW w:w="3690" w:type="dxa"/>
            <w:tcBorders>
              <w:top w:val="nil"/>
              <w:left w:val="single" w:sz="4" w:space="0" w:color="auto"/>
              <w:bottom w:val="single" w:sz="4" w:space="0" w:color="auto"/>
              <w:right w:val="single" w:sz="4" w:space="0" w:color="auto"/>
            </w:tcBorders>
            <w:shd w:val="clear" w:color="auto" w:fill="auto"/>
            <w:noWrap/>
          </w:tcPr>
          <w:p w14:paraId="62AA040D" w14:textId="77777777" w:rsidR="00A13B03" w:rsidRPr="005C35E6" w:rsidRDefault="00A13B03" w:rsidP="00A13B03">
            <w:pPr>
              <w:rPr>
                <w:rFonts w:cs="Arial"/>
              </w:rPr>
            </w:pPr>
            <w:r w:rsidRPr="005C35E6">
              <w:t>B7035H2</w:t>
            </w:r>
          </w:p>
        </w:tc>
        <w:tc>
          <w:tcPr>
            <w:tcW w:w="540" w:type="dxa"/>
            <w:tcBorders>
              <w:top w:val="nil"/>
              <w:left w:val="nil"/>
              <w:bottom w:val="single" w:sz="4" w:space="0" w:color="auto"/>
              <w:right w:val="single" w:sz="4" w:space="0" w:color="auto"/>
            </w:tcBorders>
            <w:shd w:val="clear" w:color="auto" w:fill="auto"/>
            <w:noWrap/>
            <w:vAlign w:val="bottom"/>
          </w:tcPr>
          <w:p w14:paraId="2F6A4210" w14:textId="77777777" w:rsidR="00A13B03" w:rsidRPr="005C35E6" w:rsidRDefault="00A13B03" w:rsidP="00A13B03">
            <w:pPr>
              <w:rPr>
                <w:rFonts w:cs="Arial"/>
              </w:rPr>
            </w:pPr>
          </w:p>
        </w:tc>
        <w:tc>
          <w:tcPr>
            <w:tcW w:w="540" w:type="dxa"/>
            <w:tcBorders>
              <w:top w:val="nil"/>
              <w:left w:val="nil"/>
              <w:bottom w:val="single" w:sz="4" w:space="0" w:color="auto"/>
              <w:right w:val="single" w:sz="4" w:space="0" w:color="auto"/>
            </w:tcBorders>
            <w:shd w:val="clear" w:color="auto" w:fill="auto"/>
            <w:noWrap/>
          </w:tcPr>
          <w:p w14:paraId="1A752367" w14:textId="77777777" w:rsidR="00A13B03" w:rsidRPr="005C35E6" w:rsidRDefault="00A13B03" w:rsidP="00A13B03">
            <w:pPr>
              <w:rPr>
                <w:rFonts w:cs="Arial"/>
              </w:rPr>
            </w:pPr>
            <w:r w:rsidRPr="005C35E6">
              <w:t>16</w:t>
            </w:r>
          </w:p>
        </w:tc>
        <w:tc>
          <w:tcPr>
            <w:tcW w:w="450" w:type="dxa"/>
            <w:tcBorders>
              <w:top w:val="nil"/>
              <w:left w:val="nil"/>
              <w:bottom w:val="single" w:sz="4" w:space="0" w:color="auto"/>
              <w:right w:val="single" w:sz="4" w:space="0" w:color="auto"/>
            </w:tcBorders>
            <w:shd w:val="clear" w:color="auto" w:fill="auto"/>
            <w:noWrap/>
            <w:vAlign w:val="bottom"/>
          </w:tcPr>
          <w:p w14:paraId="1ADBD3C1" w14:textId="77777777" w:rsidR="00A13B03" w:rsidRPr="005C35E6" w:rsidRDefault="00A13B03" w:rsidP="00A13B03">
            <w:pPr>
              <w:rPr>
                <w:rFonts w:cs="Arial"/>
              </w:rPr>
            </w:pPr>
            <w:r w:rsidRPr="005C35E6">
              <w:rPr>
                <w:rFonts w:cs="Arial"/>
              </w:rPr>
              <w:t>17</w:t>
            </w:r>
          </w:p>
        </w:tc>
        <w:tc>
          <w:tcPr>
            <w:tcW w:w="540" w:type="dxa"/>
            <w:tcBorders>
              <w:top w:val="nil"/>
              <w:left w:val="nil"/>
              <w:bottom w:val="single" w:sz="4" w:space="0" w:color="auto"/>
              <w:right w:val="single" w:sz="4" w:space="0" w:color="auto"/>
            </w:tcBorders>
            <w:shd w:val="clear" w:color="auto" w:fill="auto"/>
            <w:noWrap/>
            <w:vAlign w:val="bottom"/>
          </w:tcPr>
          <w:p w14:paraId="7E574277" w14:textId="77777777" w:rsidR="00A13B03" w:rsidRPr="005C35E6" w:rsidRDefault="00A13B03" w:rsidP="00A13B03">
            <w:pPr>
              <w:rPr>
                <w:rFonts w:cs="Arial"/>
              </w:rPr>
            </w:pPr>
          </w:p>
        </w:tc>
        <w:tc>
          <w:tcPr>
            <w:tcW w:w="641" w:type="dxa"/>
            <w:tcBorders>
              <w:top w:val="nil"/>
              <w:left w:val="nil"/>
              <w:bottom w:val="single" w:sz="4" w:space="0" w:color="auto"/>
              <w:right w:val="single" w:sz="4" w:space="0" w:color="auto"/>
            </w:tcBorders>
            <w:shd w:val="clear" w:color="auto" w:fill="auto"/>
            <w:noWrap/>
            <w:vAlign w:val="bottom"/>
          </w:tcPr>
          <w:p w14:paraId="749DC7A3" w14:textId="77777777" w:rsidR="00A13B03" w:rsidRPr="005C35E6" w:rsidRDefault="00A13B03" w:rsidP="00A13B03">
            <w:pPr>
              <w:rPr>
                <w:rFonts w:cs="Arial"/>
              </w:rPr>
            </w:pPr>
          </w:p>
        </w:tc>
        <w:tc>
          <w:tcPr>
            <w:tcW w:w="568" w:type="dxa"/>
            <w:tcBorders>
              <w:top w:val="nil"/>
              <w:left w:val="nil"/>
              <w:bottom w:val="single" w:sz="4" w:space="0" w:color="auto"/>
              <w:right w:val="single" w:sz="4" w:space="0" w:color="auto"/>
            </w:tcBorders>
            <w:shd w:val="clear" w:color="auto" w:fill="auto"/>
            <w:noWrap/>
            <w:vAlign w:val="bottom"/>
          </w:tcPr>
          <w:p w14:paraId="6400B485" w14:textId="77777777" w:rsidR="00A13B03" w:rsidRPr="005C35E6" w:rsidRDefault="00A13B03" w:rsidP="00A13B03">
            <w:pPr>
              <w:rPr>
                <w:rFonts w:cs="Arial"/>
              </w:rPr>
            </w:pPr>
          </w:p>
        </w:tc>
        <w:tc>
          <w:tcPr>
            <w:tcW w:w="568" w:type="dxa"/>
            <w:tcBorders>
              <w:top w:val="nil"/>
              <w:left w:val="nil"/>
              <w:bottom w:val="single" w:sz="4" w:space="0" w:color="auto"/>
              <w:right w:val="single" w:sz="4" w:space="0" w:color="auto"/>
            </w:tcBorders>
            <w:shd w:val="clear" w:color="auto" w:fill="auto"/>
            <w:noWrap/>
            <w:vAlign w:val="bottom"/>
          </w:tcPr>
          <w:p w14:paraId="0A1A3959" w14:textId="77777777" w:rsidR="00A13B03" w:rsidRPr="005C35E6" w:rsidRDefault="00A13B03" w:rsidP="00A13B03">
            <w:pPr>
              <w:rPr>
                <w:rFonts w:cs="Arial"/>
              </w:rPr>
            </w:pPr>
          </w:p>
        </w:tc>
        <w:tc>
          <w:tcPr>
            <w:tcW w:w="568" w:type="dxa"/>
            <w:tcBorders>
              <w:top w:val="nil"/>
              <w:left w:val="nil"/>
              <w:bottom w:val="single" w:sz="4" w:space="0" w:color="auto"/>
              <w:right w:val="single" w:sz="4" w:space="0" w:color="auto"/>
            </w:tcBorders>
            <w:shd w:val="clear" w:color="auto" w:fill="auto"/>
            <w:noWrap/>
            <w:vAlign w:val="bottom"/>
          </w:tcPr>
          <w:p w14:paraId="2B16B571" w14:textId="77777777" w:rsidR="00A13B03" w:rsidRPr="005C35E6" w:rsidRDefault="00A13B03" w:rsidP="00A13B03">
            <w:pPr>
              <w:rPr>
                <w:rFonts w:cs="Arial"/>
              </w:rPr>
            </w:pPr>
          </w:p>
        </w:tc>
      </w:tr>
      <w:tr w:rsidR="00A13B03" w:rsidRPr="005C35E6" w14:paraId="749544A0" w14:textId="77777777" w:rsidTr="00A13B03">
        <w:trPr>
          <w:trHeight w:val="300"/>
        </w:trPr>
        <w:tc>
          <w:tcPr>
            <w:tcW w:w="2695" w:type="dxa"/>
            <w:tcBorders>
              <w:top w:val="nil"/>
              <w:left w:val="single" w:sz="4" w:space="0" w:color="auto"/>
              <w:bottom w:val="single" w:sz="4" w:space="0" w:color="auto"/>
              <w:right w:val="single" w:sz="4" w:space="0" w:color="auto"/>
            </w:tcBorders>
          </w:tcPr>
          <w:p w14:paraId="049E7C12" w14:textId="77777777" w:rsidR="00A13B03" w:rsidRPr="005C35E6" w:rsidRDefault="00A13B03" w:rsidP="00A13B03">
            <w:pPr>
              <w:jc w:val="center"/>
              <w:rPr>
                <w:rFonts w:cs="Arial"/>
              </w:rPr>
            </w:pPr>
            <w:r w:rsidRPr="005C35E6">
              <w:rPr>
                <w:rFonts w:cs="Arial"/>
              </w:rPr>
              <w:t>A3 Floor Console MFD</w:t>
            </w:r>
          </w:p>
        </w:tc>
        <w:tc>
          <w:tcPr>
            <w:tcW w:w="3690" w:type="dxa"/>
            <w:tcBorders>
              <w:top w:val="nil"/>
              <w:left w:val="single" w:sz="4" w:space="0" w:color="auto"/>
              <w:bottom w:val="single" w:sz="4" w:space="0" w:color="auto"/>
              <w:right w:val="single" w:sz="4" w:space="0" w:color="auto"/>
            </w:tcBorders>
            <w:shd w:val="clear" w:color="auto" w:fill="auto"/>
            <w:noWrap/>
          </w:tcPr>
          <w:p w14:paraId="4F0A844C" w14:textId="77777777" w:rsidR="00A13B03" w:rsidRPr="005C35E6" w:rsidRDefault="00A13B03" w:rsidP="00A13B03">
            <w:pPr>
              <w:rPr>
                <w:rFonts w:cs="Arial"/>
              </w:rPr>
            </w:pPr>
            <w:r w:rsidRPr="005C35E6">
              <w:t>B8045H2</w:t>
            </w:r>
          </w:p>
        </w:tc>
        <w:tc>
          <w:tcPr>
            <w:tcW w:w="540" w:type="dxa"/>
            <w:tcBorders>
              <w:top w:val="nil"/>
              <w:left w:val="nil"/>
              <w:bottom w:val="single" w:sz="4" w:space="0" w:color="auto"/>
              <w:right w:val="single" w:sz="4" w:space="0" w:color="auto"/>
            </w:tcBorders>
            <w:shd w:val="clear" w:color="auto" w:fill="auto"/>
            <w:noWrap/>
            <w:vAlign w:val="bottom"/>
          </w:tcPr>
          <w:p w14:paraId="61823591" w14:textId="77777777" w:rsidR="00A13B03" w:rsidRPr="005C35E6" w:rsidRDefault="00A13B03" w:rsidP="00A13B03">
            <w:pPr>
              <w:rPr>
                <w:rFonts w:cs="Arial"/>
              </w:rPr>
            </w:pPr>
          </w:p>
        </w:tc>
        <w:tc>
          <w:tcPr>
            <w:tcW w:w="540" w:type="dxa"/>
            <w:tcBorders>
              <w:top w:val="nil"/>
              <w:left w:val="nil"/>
              <w:bottom w:val="single" w:sz="4" w:space="0" w:color="auto"/>
              <w:right w:val="single" w:sz="4" w:space="0" w:color="auto"/>
            </w:tcBorders>
            <w:shd w:val="clear" w:color="auto" w:fill="auto"/>
            <w:noWrap/>
          </w:tcPr>
          <w:p w14:paraId="5B4DF356" w14:textId="77777777" w:rsidR="00A13B03" w:rsidRPr="005C35E6" w:rsidRDefault="00A13B03" w:rsidP="00A13B03">
            <w:pPr>
              <w:rPr>
                <w:rFonts w:cs="Arial"/>
              </w:rPr>
            </w:pPr>
            <w:r w:rsidRPr="005C35E6">
              <w:t>10</w:t>
            </w:r>
          </w:p>
        </w:tc>
        <w:tc>
          <w:tcPr>
            <w:tcW w:w="450" w:type="dxa"/>
            <w:tcBorders>
              <w:top w:val="nil"/>
              <w:left w:val="nil"/>
              <w:bottom w:val="single" w:sz="4" w:space="0" w:color="auto"/>
              <w:right w:val="single" w:sz="4" w:space="0" w:color="auto"/>
            </w:tcBorders>
            <w:shd w:val="clear" w:color="auto" w:fill="auto"/>
            <w:noWrap/>
            <w:vAlign w:val="bottom"/>
          </w:tcPr>
          <w:p w14:paraId="587D0727" w14:textId="77777777" w:rsidR="00A13B03" w:rsidRPr="005C35E6" w:rsidRDefault="00A13B03" w:rsidP="00A13B03">
            <w:pPr>
              <w:rPr>
                <w:rFonts w:cs="Arial"/>
              </w:rPr>
            </w:pPr>
            <w:r w:rsidRPr="005C35E6">
              <w:rPr>
                <w:rFonts w:cs="Arial"/>
              </w:rPr>
              <w:t>10</w:t>
            </w:r>
          </w:p>
        </w:tc>
        <w:tc>
          <w:tcPr>
            <w:tcW w:w="540" w:type="dxa"/>
            <w:tcBorders>
              <w:top w:val="nil"/>
              <w:left w:val="nil"/>
              <w:bottom w:val="single" w:sz="4" w:space="0" w:color="auto"/>
              <w:right w:val="single" w:sz="4" w:space="0" w:color="auto"/>
            </w:tcBorders>
            <w:shd w:val="clear" w:color="auto" w:fill="auto"/>
            <w:noWrap/>
            <w:vAlign w:val="bottom"/>
          </w:tcPr>
          <w:p w14:paraId="4F8845FF" w14:textId="77777777" w:rsidR="00A13B03" w:rsidRPr="005C35E6" w:rsidRDefault="00A13B03" w:rsidP="00A13B03">
            <w:pPr>
              <w:rPr>
                <w:rFonts w:cs="Arial"/>
              </w:rPr>
            </w:pPr>
          </w:p>
        </w:tc>
        <w:tc>
          <w:tcPr>
            <w:tcW w:w="641" w:type="dxa"/>
            <w:tcBorders>
              <w:top w:val="nil"/>
              <w:left w:val="nil"/>
              <w:bottom w:val="single" w:sz="4" w:space="0" w:color="auto"/>
              <w:right w:val="single" w:sz="4" w:space="0" w:color="auto"/>
            </w:tcBorders>
            <w:shd w:val="clear" w:color="auto" w:fill="auto"/>
            <w:noWrap/>
            <w:vAlign w:val="bottom"/>
          </w:tcPr>
          <w:p w14:paraId="39F237E1" w14:textId="77777777" w:rsidR="00A13B03" w:rsidRPr="005C35E6" w:rsidRDefault="00A13B03" w:rsidP="00A13B03">
            <w:pPr>
              <w:rPr>
                <w:rFonts w:cs="Arial"/>
              </w:rPr>
            </w:pPr>
          </w:p>
        </w:tc>
        <w:tc>
          <w:tcPr>
            <w:tcW w:w="568" w:type="dxa"/>
            <w:tcBorders>
              <w:top w:val="nil"/>
              <w:left w:val="nil"/>
              <w:bottom w:val="single" w:sz="4" w:space="0" w:color="auto"/>
              <w:right w:val="single" w:sz="4" w:space="0" w:color="auto"/>
            </w:tcBorders>
            <w:shd w:val="clear" w:color="auto" w:fill="auto"/>
            <w:noWrap/>
            <w:vAlign w:val="bottom"/>
          </w:tcPr>
          <w:p w14:paraId="1C569054" w14:textId="77777777" w:rsidR="00A13B03" w:rsidRPr="005C35E6" w:rsidRDefault="00A13B03" w:rsidP="00A13B03">
            <w:pPr>
              <w:rPr>
                <w:rFonts w:cs="Arial"/>
              </w:rPr>
            </w:pPr>
          </w:p>
        </w:tc>
        <w:tc>
          <w:tcPr>
            <w:tcW w:w="568" w:type="dxa"/>
            <w:tcBorders>
              <w:top w:val="nil"/>
              <w:left w:val="nil"/>
              <w:bottom w:val="single" w:sz="4" w:space="0" w:color="auto"/>
              <w:right w:val="single" w:sz="4" w:space="0" w:color="auto"/>
            </w:tcBorders>
            <w:shd w:val="clear" w:color="auto" w:fill="auto"/>
            <w:noWrap/>
            <w:vAlign w:val="bottom"/>
          </w:tcPr>
          <w:p w14:paraId="3FEB94F9" w14:textId="77777777" w:rsidR="00A13B03" w:rsidRPr="005C35E6" w:rsidRDefault="00A13B03" w:rsidP="00A13B03">
            <w:pPr>
              <w:rPr>
                <w:rFonts w:cs="Arial"/>
              </w:rPr>
            </w:pPr>
          </w:p>
        </w:tc>
        <w:tc>
          <w:tcPr>
            <w:tcW w:w="568" w:type="dxa"/>
            <w:tcBorders>
              <w:top w:val="nil"/>
              <w:left w:val="nil"/>
              <w:bottom w:val="single" w:sz="4" w:space="0" w:color="auto"/>
              <w:right w:val="single" w:sz="4" w:space="0" w:color="auto"/>
            </w:tcBorders>
            <w:shd w:val="clear" w:color="auto" w:fill="auto"/>
            <w:noWrap/>
            <w:vAlign w:val="bottom"/>
          </w:tcPr>
          <w:p w14:paraId="4BBEDF9C" w14:textId="77777777" w:rsidR="00A13B03" w:rsidRPr="005C35E6" w:rsidRDefault="00A13B03" w:rsidP="00A13B03">
            <w:pPr>
              <w:rPr>
                <w:rFonts w:cs="Arial"/>
              </w:rPr>
            </w:pPr>
          </w:p>
        </w:tc>
      </w:tr>
      <w:tr w:rsidR="00A13B03" w:rsidRPr="005C35E6" w14:paraId="3ABC7FB7" w14:textId="77777777" w:rsidTr="00A13B03">
        <w:trPr>
          <w:trHeight w:val="300"/>
        </w:trPr>
        <w:tc>
          <w:tcPr>
            <w:tcW w:w="2695" w:type="dxa"/>
            <w:tcBorders>
              <w:top w:val="nil"/>
              <w:left w:val="single" w:sz="4" w:space="0" w:color="auto"/>
              <w:bottom w:val="single" w:sz="4" w:space="0" w:color="auto"/>
              <w:right w:val="single" w:sz="4" w:space="0" w:color="auto"/>
            </w:tcBorders>
          </w:tcPr>
          <w:p w14:paraId="1D76AFFA" w14:textId="77777777" w:rsidR="00A13B03" w:rsidRPr="005C35E6" w:rsidRDefault="00A13B03" w:rsidP="00A13B03">
            <w:pPr>
              <w:jc w:val="center"/>
              <w:rPr>
                <w:rFonts w:cs="Arial"/>
              </w:rPr>
            </w:pPr>
            <w:r w:rsidRPr="005C35E6">
              <w:rPr>
                <w:rFonts w:cs="Arial"/>
              </w:rPr>
              <w:t>A4 Desktop MFD</w:t>
            </w:r>
          </w:p>
        </w:tc>
        <w:tc>
          <w:tcPr>
            <w:tcW w:w="3690" w:type="dxa"/>
            <w:tcBorders>
              <w:top w:val="nil"/>
              <w:left w:val="single" w:sz="4" w:space="0" w:color="auto"/>
              <w:bottom w:val="single" w:sz="4" w:space="0" w:color="auto"/>
              <w:right w:val="single" w:sz="4" w:space="0" w:color="auto"/>
            </w:tcBorders>
            <w:shd w:val="clear" w:color="auto" w:fill="auto"/>
            <w:noWrap/>
          </w:tcPr>
          <w:p w14:paraId="6D49DB6A" w14:textId="77777777" w:rsidR="00A13B03" w:rsidRPr="005C35E6" w:rsidRDefault="00A13B03" w:rsidP="00A13B03">
            <w:pPr>
              <w:rPr>
                <w:rFonts w:cs="Arial"/>
              </w:rPr>
            </w:pPr>
            <w:r w:rsidRPr="005C35E6">
              <w:t>C405DN</w:t>
            </w:r>
          </w:p>
        </w:tc>
        <w:tc>
          <w:tcPr>
            <w:tcW w:w="540" w:type="dxa"/>
            <w:tcBorders>
              <w:top w:val="nil"/>
              <w:left w:val="nil"/>
              <w:bottom w:val="single" w:sz="4" w:space="0" w:color="auto"/>
              <w:right w:val="single" w:sz="4" w:space="0" w:color="auto"/>
            </w:tcBorders>
            <w:shd w:val="clear" w:color="auto" w:fill="auto"/>
            <w:noWrap/>
            <w:vAlign w:val="bottom"/>
          </w:tcPr>
          <w:p w14:paraId="45736A4B" w14:textId="77777777" w:rsidR="00A13B03" w:rsidRPr="005C35E6" w:rsidRDefault="00A13B03" w:rsidP="00A13B03">
            <w:pPr>
              <w:rPr>
                <w:rFonts w:cs="Arial"/>
              </w:rPr>
            </w:pPr>
          </w:p>
        </w:tc>
        <w:tc>
          <w:tcPr>
            <w:tcW w:w="540" w:type="dxa"/>
            <w:tcBorders>
              <w:top w:val="nil"/>
              <w:left w:val="nil"/>
              <w:bottom w:val="single" w:sz="4" w:space="0" w:color="auto"/>
              <w:right w:val="single" w:sz="4" w:space="0" w:color="auto"/>
            </w:tcBorders>
            <w:shd w:val="clear" w:color="auto" w:fill="auto"/>
            <w:noWrap/>
          </w:tcPr>
          <w:p w14:paraId="77C19197" w14:textId="77777777" w:rsidR="00A13B03" w:rsidRPr="005C35E6" w:rsidRDefault="00A13B03" w:rsidP="00A13B03">
            <w:pPr>
              <w:rPr>
                <w:rFonts w:cs="Arial"/>
              </w:rPr>
            </w:pPr>
            <w:r w:rsidRPr="005C35E6">
              <w:t>29</w:t>
            </w:r>
          </w:p>
        </w:tc>
        <w:tc>
          <w:tcPr>
            <w:tcW w:w="450" w:type="dxa"/>
            <w:tcBorders>
              <w:top w:val="nil"/>
              <w:left w:val="nil"/>
              <w:bottom w:val="single" w:sz="4" w:space="0" w:color="auto"/>
              <w:right w:val="single" w:sz="4" w:space="0" w:color="auto"/>
            </w:tcBorders>
            <w:shd w:val="clear" w:color="auto" w:fill="auto"/>
            <w:noWrap/>
            <w:vAlign w:val="bottom"/>
          </w:tcPr>
          <w:p w14:paraId="57FB3F98" w14:textId="77777777" w:rsidR="00A13B03" w:rsidRPr="005C35E6" w:rsidRDefault="00A13B03" w:rsidP="00A13B03">
            <w:pPr>
              <w:rPr>
                <w:rFonts w:cs="Arial"/>
              </w:rPr>
            </w:pPr>
            <w:r w:rsidRPr="005C35E6">
              <w:rPr>
                <w:rFonts w:cs="Arial"/>
              </w:rPr>
              <w:t>29</w:t>
            </w:r>
          </w:p>
        </w:tc>
        <w:tc>
          <w:tcPr>
            <w:tcW w:w="540" w:type="dxa"/>
            <w:tcBorders>
              <w:top w:val="nil"/>
              <w:left w:val="nil"/>
              <w:bottom w:val="single" w:sz="4" w:space="0" w:color="auto"/>
              <w:right w:val="single" w:sz="4" w:space="0" w:color="auto"/>
            </w:tcBorders>
            <w:shd w:val="clear" w:color="auto" w:fill="auto"/>
            <w:noWrap/>
            <w:vAlign w:val="bottom"/>
          </w:tcPr>
          <w:p w14:paraId="5CC3A03B" w14:textId="77777777" w:rsidR="00A13B03" w:rsidRPr="005C35E6" w:rsidRDefault="00A13B03" w:rsidP="00A13B03">
            <w:pPr>
              <w:rPr>
                <w:rFonts w:cs="Arial"/>
              </w:rPr>
            </w:pPr>
          </w:p>
        </w:tc>
        <w:tc>
          <w:tcPr>
            <w:tcW w:w="641" w:type="dxa"/>
            <w:tcBorders>
              <w:top w:val="nil"/>
              <w:left w:val="nil"/>
              <w:bottom w:val="single" w:sz="4" w:space="0" w:color="auto"/>
              <w:right w:val="single" w:sz="4" w:space="0" w:color="auto"/>
            </w:tcBorders>
            <w:shd w:val="clear" w:color="auto" w:fill="auto"/>
            <w:noWrap/>
            <w:vAlign w:val="bottom"/>
          </w:tcPr>
          <w:p w14:paraId="57E6D47E" w14:textId="77777777" w:rsidR="00A13B03" w:rsidRPr="005C35E6" w:rsidRDefault="00A13B03" w:rsidP="00A13B03">
            <w:pPr>
              <w:rPr>
                <w:rFonts w:cs="Arial"/>
              </w:rPr>
            </w:pPr>
          </w:p>
        </w:tc>
        <w:tc>
          <w:tcPr>
            <w:tcW w:w="568" w:type="dxa"/>
            <w:tcBorders>
              <w:top w:val="nil"/>
              <w:left w:val="nil"/>
              <w:bottom w:val="single" w:sz="4" w:space="0" w:color="auto"/>
              <w:right w:val="single" w:sz="4" w:space="0" w:color="auto"/>
            </w:tcBorders>
            <w:shd w:val="clear" w:color="auto" w:fill="auto"/>
            <w:noWrap/>
            <w:vAlign w:val="bottom"/>
          </w:tcPr>
          <w:p w14:paraId="4D72D68A" w14:textId="77777777" w:rsidR="00A13B03" w:rsidRPr="005C35E6" w:rsidRDefault="00A13B03" w:rsidP="00A13B03">
            <w:pPr>
              <w:rPr>
                <w:rFonts w:cs="Arial"/>
              </w:rPr>
            </w:pPr>
          </w:p>
        </w:tc>
        <w:tc>
          <w:tcPr>
            <w:tcW w:w="568" w:type="dxa"/>
            <w:tcBorders>
              <w:top w:val="nil"/>
              <w:left w:val="nil"/>
              <w:bottom w:val="single" w:sz="4" w:space="0" w:color="auto"/>
              <w:right w:val="single" w:sz="4" w:space="0" w:color="auto"/>
            </w:tcBorders>
            <w:shd w:val="clear" w:color="auto" w:fill="auto"/>
            <w:noWrap/>
            <w:vAlign w:val="bottom"/>
          </w:tcPr>
          <w:p w14:paraId="499D5422" w14:textId="77777777" w:rsidR="00A13B03" w:rsidRPr="005C35E6" w:rsidRDefault="00A13B03" w:rsidP="00A13B03">
            <w:pPr>
              <w:rPr>
                <w:rFonts w:cs="Arial"/>
              </w:rPr>
            </w:pPr>
          </w:p>
        </w:tc>
        <w:tc>
          <w:tcPr>
            <w:tcW w:w="568" w:type="dxa"/>
            <w:tcBorders>
              <w:top w:val="nil"/>
              <w:left w:val="nil"/>
              <w:bottom w:val="single" w:sz="4" w:space="0" w:color="auto"/>
              <w:right w:val="single" w:sz="4" w:space="0" w:color="auto"/>
            </w:tcBorders>
            <w:shd w:val="clear" w:color="auto" w:fill="auto"/>
            <w:noWrap/>
            <w:vAlign w:val="bottom"/>
          </w:tcPr>
          <w:p w14:paraId="33B17AB0" w14:textId="77777777" w:rsidR="00A13B03" w:rsidRPr="005C35E6" w:rsidRDefault="00A13B03" w:rsidP="00A13B03">
            <w:pPr>
              <w:rPr>
                <w:rFonts w:cs="Arial"/>
              </w:rPr>
            </w:pPr>
          </w:p>
        </w:tc>
      </w:tr>
      <w:tr w:rsidR="00A13B03" w:rsidRPr="005C35E6" w14:paraId="7EBA0ED8" w14:textId="77777777" w:rsidTr="00A13B03">
        <w:trPr>
          <w:trHeight w:val="300"/>
        </w:trPr>
        <w:tc>
          <w:tcPr>
            <w:tcW w:w="2695" w:type="dxa"/>
            <w:tcBorders>
              <w:top w:val="nil"/>
              <w:left w:val="single" w:sz="4" w:space="0" w:color="auto"/>
              <w:bottom w:val="single" w:sz="4" w:space="0" w:color="auto"/>
              <w:right w:val="single" w:sz="4" w:space="0" w:color="auto"/>
            </w:tcBorders>
          </w:tcPr>
          <w:p w14:paraId="6C7C57C9" w14:textId="77777777" w:rsidR="00A13B03" w:rsidRPr="005C35E6" w:rsidRDefault="00A13B03" w:rsidP="00A13B03">
            <w:pPr>
              <w:tabs>
                <w:tab w:val="left" w:pos="180"/>
                <w:tab w:val="center" w:pos="1059"/>
              </w:tabs>
              <w:rPr>
                <w:rFonts w:cs="Arial"/>
              </w:rPr>
            </w:pPr>
            <w:r w:rsidRPr="005C35E6">
              <w:rPr>
                <w:rFonts w:cs="Arial"/>
              </w:rPr>
              <w:tab/>
              <w:t xml:space="preserve">A3 </w:t>
            </w:r>
            <w:r w:rsidRPr="005C35E6">
              <w:rPr>
                <w:rFonts w:cs="Arial"/>
              </w:rPr>
              <w:tab/>
              <w:t>Floor Console MFD</w:t>
            </w:r>
          </w:p>
        </w:tc>
        <w:tc>
          <w:tcPr>
            <w:tcW w:w="3690" w:type="dxa"/>
            <w:tcBorders>
              <w:top w:val="nil"/>
              <w:left w:val="single" w:sz="4" w:space="0" w:color="auto"/>
              <w:bottom w:val="single" w:sz="4" w:space="0" w:color="auto"/>
              <w:right w:val="single" w:sz="4" w:space="0" w:color="auto"/>
            </w:tcBorders>
            <w:shd w:val="clear" w:color="auto" w:fill="auto"/>
            <w:noWrap/>
          </w:tcPr>
          <w:p w14:paraId="79409EB8" w14:textId="77777777" w:rsidR="00A13B03" w:rsidRPr="005C35E6" w:rsidRDefault="00A13B03" w:rsidP="00A13B03">
            <w:pPr>
              <w:rPr>
                <w:rFonts w:cs="Arial"/>
              </w:rPr>
            </w:pPr>
            <w:r w:rsidRPr="005C35E6">
              <w:t>C8035T2</w:t>
            </w:r>
          </w:p>
        </w:tc>
        <w:tc>
          <w:tcPr>
            <w:tcW w:w="540" w:type="dxa"/>
            <w:tcBorders>
              <w:top w:val="nil"/>
              <w:left w:val="nil"/>
              <w:bottom w:val="single" w:sz="4" w:space="0" w:color="auto"/>
              <w:right w:val="single" w:sz="4" w:space="0" w:color="auto"/>
            </w:tcBorders>
            <w:shd w:val="clear" w:color="auto" w:fill="auto"/>
            <w:noWrap/>
            <w:vAlign w:val="bottom"/>
          </w:tcPr>
          <w:p w14:paraId="3F15FDD8" w14:textId="77777777" w:rsidR="00A13B03" w:rsidRPr="005C35E6" w:rsidRDefault="00A13B03" w:rsidP="00A13B03">
            <w:pPr>
              <w:rPr>
                <w:rFonts w:cs="Arial"/>
              </w:rPr>
            </w:pPr>
          </w:p>
        </w:tc>
        <w:tc>
          <w:tcPr>
            <w:tcW w:w="540" w:type="dxa"/>
            <w:tcBorders>
              <w:top w:val="nil"/>
              <w:left w:val="nil"/>
              <w:bottom w:val="single" w:sz="4" w:space="0" w:color="auto"/>
              <w:right w:val="single" w:sz="4" w:space="0" w:color="auto"/>
            </w:tcBorders>
            <w:shd w:val="clear" w:color="auto" w:fill="auto"/>
            <w:noWrap/>
          </w:tcPr>
          <w:p w14:paraId="49B80AD4" w14:textId="77777777" w:rsidR="00A13B03" w:rsidRPr="005C35E6" w:rsidRDefault="00A13B03" w:rsidP="00A13B03">
            <w:pPr>
              <w:rPr>
                <w:rFonts w:cs="Arial"/>
              </w:rPr>
            </w:pPr>
            <w:r w:rsidRPr="005C35E6">
              <w:t>54</w:t>
            </w:r>
          </w:p>
        </w:tc>
        <w:tc>
          <w:tcPr>
            <w:tcW w:w="450" w:type="dxa"/>
            <w:tcBorders>
              <w:top w:val="nil"/>
              <w:left w:val="nil"/>
              <w:bottom w:val="single" w:sz="4" w:space="0" w:color="auto"/>
              <w:right w:val="single" w:sz="4" w:space="0" w:color="auto"/>
            </w:tcBorders>
            <w:shd w:val="clear" w:color="auto" w:fill="auto"/>
            <w:noWrap/>
            <w:vAlign w:val="bottom"/>
          </w:tcPr>
          <w:p w14:paraId="34844C2B" w14:textId="77777777" w:rsidR="00A13B03" w:rsidRPr="005C35E6" w:rsidRDefault="00A13B03" w:rsidP="00A13B03">
            <w:pPr>
              <w:rPr>
                <w:rFonts w:cs="Arial"/>
              </w:rPr>
            </w:pPr>
            <w:r w:rsidRPr="005C35E6">
              <w:rPr>
                <w:rFonts w:cs="Arial"/>
              </w:rPr>
              <w:t>55</w:t>
            </w:r>
          </w:p>
        </w:tc>
        <w:tc>
          <w:tcPr>
            <w:tcW w:w="540" w:type="dxa"/>
            <w:tcBorders>
              <w:top w:val="nil"/>
              <w:left w:val="nil"/>
              <w:bottom w:val="single" w:sz="4" w:space="0" w:color="auto"/>
              <w:right w:val="single" w:sz="4" w:space="0" w:color="auto"/>
            </w:tcBorders>
            <w:shd w:val="clear" w:color="auto" w:fill="auto"/>
            <w:noWrap/>
            <w:vAlign w:val="bottom"/>
          </w:tcPr>
          <w:p w14:paraId="526AEFB4" w14:textId="77777777" w:rsidR="00A13B03" w:rsidRPr="005C35E6" w:rsidRDefault="00A13B03" w:rsidP="00A13B03">
            <w:pPr>
              <w:rPr>
                <w:rFonts w:cs="Arial"/>
              </w:rPr>
            </w:pPr>
          </w:p>
        </w:tc>
        <w:tc>
          <w:tcPr>
            <w:tcW w:w="641" w:type="dxa"/>
            <w:tcBorders>
              <w:top w:val="nil"/>
              <w:left w:val="nil"/>
              <w:bottom w:val="single" w:sz="4" w:space="0" w:color="auto"/>
              <w:right w:val="single" w:sz="4" w:space="0" w:color="auto"/>
            </w:tcBorders>
            <w:shd w:val="clear" w:color="auto" w:fill="auto"/>
            <w:noWrap/>
            <w:vAlign w:val="bottom"/>
          </w:tcPr>
          <w:p w14:paraId="6B7A9D50" w14:textId="77777777" w:rsidR="00A13B03" w:rsidRPr="005C35E6" w:rsidRDefault="00A13B03" w:rsidP="00A13B03">
            <w:pPr>
              <w:rPr>
                <w:rFonts w:cs="Arial"/>
              </w:rPr>
            </w:pPr>
          </w:p>
        </w:tc>
        <w:tc>
          <w:tcPr>
            <w:tcW w:w="568" w:type="dxa"/>
            <w:tcBorders>
              <w:top w:val="nil"/>
              <w:left w:val="nil"/>
              <w:bottom w:val="single" w:sz="4" w:space="0" w:color="auto"/>
              <w:right w:val="single" w:sz="4" w:space="0" w:color="auto"/>
            </w:tcBorders>
            <w:shd w:val="clear" w:color="auto" w:fill="auto"/>
            <w:noWrap/>
            <w:vAlign w:val="bottom"/>
          </w:tcPr>
          <w:p w14:paraId="59F1E67E" w14:textId="77777777" w:rsidR="00A13B03" w:rsidRPr="005C35E6" w:rsidRDefault="00A13B03" w:rsidP="00A13B03">
            <w:pPr>
              <w:rPr>
                <w:rFonts w:cs="Arial"/>
              </w:rPr>
            </w:pPr>
          </w:p>
        </w:tc>
        <w:tc>
          <w:tcPr>
            <w:tcW w:w="568" w:type="dxa"/>
            <w:tcBorders>
              <w:top w:val="nil"/>
              <w:left w:val="nil"/>
              <w:bottom w:val="single" w:sz="4" w:space="0" w:color="auto"/>
              <w:right w:val="single" w:sz="4" w:space="0" w:color="auto"/>
            </w:tcBorders>
            <w:shd w:val="clear" w:color="auto" w:fill="auto"/>
            <w:noWrap/>
            <w:vAlign w:val="bottom"/>
          </w:tcPr>
          <w:p w14:paraId="30246749" w14:textId="77777777" w:rsidR="00A13B03" w:rsidRPr="005C35E6" w:rsidRDefault="00A13B03" w:rsidP="00A13B03">
            <w:pPr>
              <w:rPr>
                <w:rFonts w:cs="Arial"/>
              </w:rPr>
            </w:pPr>
          </w:p>
        </w:tc>
        <w:tc>
          <w:tcPr>
            <w:tcW w:w="568" w:type="dxa"/>
            <w:tcBorders>
              <w:top w:val="nil"/>
              <w:left w:val="nil"/>
              <w:bottom w:val="single" w:sz="4" w:space="0" w:color="auto"/>
              <w:right w:val="single" w:sz="4" w:space="0" w:color="auto"/>
            </w:tcBorders>
            <w:shd w:val="clear" w:color="auto" w:fill="auto"/>
            <w:noWrap/>
            <w:vAlign w:val="bottom"/>
          </w:tcPr>
          <w:p w14:paraId="7F9B2A7E" w14:textId="77777777" w:rsidR="00A13B03" w:rsidRPr="005C35E6" w:rsidRDefault="00A13B03" w:rsidP="00A13B03">
            <w:pPr>
              <w:rPr>
                <w:rFonts w:cs="Arial"/>
              </w:rPr>
            </w:pPr>
          </w:p>
        </w:tc>
      </w:tr>
      <w:tr w:rsidR="00A13B03" w:rsidRPr="005C35E6" w14:paraId="3ACDC61E" w14:textId="77777777" w:rsidTr="00A13B03">
        <w:trPr>
          <w:trHeight w:val="300"/>
        </w:trPr>
        <w:tc>
          <w:tcPr>
            <w:tcW w:w="2695" w:type="dxa"/>
            <w:tcBorders>
              <w:top w:val="nil"/>
              <w:left w:val="single" w:sz="4" w:space="0" w:color="auto"/>
              <w:bottom w:val="single" w:sz="4" w:space="0" w:color="auto"/>
              <w:right w:val="single" w:sz="4" w:space="0" w:color="auto"/>
            </w:tcBorders>
          </w:tcPr>
          <w:p w14:paraId="42D8640A" w14:textId="77777777" w:rsidR="00A13B03" w:rsidRPr="005C35E6" w:rsidRDefault="00A13B03" w:rsidP="00A13B03">
            <w:pPr>
              <w:jc w:val="center"/>
              <w:rPr>
                <w:rFonts w:cs="Arial"/>
              </w:rPr>
            </w:pPr>
            <w:r w:rsidRPr="005C35E6">
              <w:rPr>
                <w:rFonts w:cs="Arial"/>
              </w:rPr>
              <w:t>A3 Floor Console MFD</w:t>
            </w:r>
          </w:p>
        </w:tc>
        <w:tc>
          <w:tcPr>
            <w:tcW w:w="3690" w:type="dxa"/>
            <w:tcBorders>
              <w:top w:val="nil"/>
              <w:left w:val="single" w:sz="4" w:space="0" w:color="auto"/>
              <w:bottom w:val="single" w:sz="4" w:space="0" w:color="auto"/>
              <w:right w:val="single" w:sz="4" w:space="0" w:color="auto"/>
            </w:tcBorders>
            <w:shd w:val="clear" w:color="auto" w:fill="auto"/>
            <w:noWrap/>
          </w:tcPr>
          <w:p w14:paraId="028298F2" w14:textId="77777777" w:rsidR="00A13B03" w:rsidRPr="005C35E6" w:rsidRDefault="00A13B03" w:rsidP="00A13B03">
            <w:pPr>
              <w:rPr>
                <w:rFonts w:cs="Arial"/>
              </w:rPr>
            </w:pPr>
            <w:r w:rsidRPr="005C35E6">
              <w:t>C8055H2</w:t>
            </w:r>
          </w:p>
        </w:tc>
        <w:tc>
          <w:tcPr>
            <w:tcW w:w="540" w:type="dxa"/>
            <w:tcBorders>
              <w:top w:val="nil"/>
              <w:left w:val="nil"/>
              <w:bottom w:val="single" w:sz="4" w:space="0" w:color="auto"/>
              <w:right w:val="single" w:sz="4" w:space="0" w:color="auto"/>
            </w:tcBorders>
            <w:shd w:val="clear" w:color="auto" w:fill="auto"/>
            <w:noWrap/>
            <w:vAlign w:val="bottom"/>
          </w:tcPr>
          <w:p w14:paraId="67323010" w14:textId="77777777" w:rsidR="00A13B03" w:rsidRPr="005C35E6" w:rsidRDefault="00A13B03" w:rsidP="00A13B03">
            <w:pPr>
              <w:rPr>
                <w:rFonts w:cs="Arial"/>
              </w:rPr>
            </w:pPr>
          </w:p>
        </w:tc>
        <w:tc>
          <w:tcPr>
            <w:tcW w:w="540" w:type="dxa"/>
            <w:tcBorders>
              <w:top w:val="nil"/>
              <w:left w:val="nil"/>
              <w:bottom w:val="single" w:sz="4" w:space="0" w:color="auto"/>
              <w:right w:val="single" w:sz="4" w:space="0" w:color="auto"/>
            </w:tcBorders>
            <w:shd w:val="clear" w:color="auto" w:fill="auto"/>
            <w:noWrap/>
          </w:tcPr>
          <w:p w14:paraId="0B6ABFD8" w14:textId="77777777" w:rsidR="00A13B03" w:rsidRPr="005C35E6" w:rsidRDefault="00A13B03" w:rsidP="00A13B03">
            <w:pPr>
              <w:rPr>
                <w:rFonts w:cs="Arial"/>
              </w:rPr>
            </w:pPr>
            <w:r w:rsidRPr="005C35E6">
              <w:t>45</w:t>
            </w:r>
          </w:p>
        </w:tc>
        <w:tc>
          <w:tcPr>
            <w:tcW w:w="450" w:type="dxa"/>
            <w:tcBorders>
              <w:top w:val="nil"/>
              <w:left w:val="nil"/>
              <w:bottom w:val="single" w:sz="4" w:space="0" w:color="auto"/>
              <w:right w:val="single" w:sz="4" w:space="0" w:color="auto"/>
            </w:tcBorders>
            <w:shd w:val="clear" w:color="auto" w:fill="auto"/>
            <w:noWrap/>
            <w:vAlign w:val="bottom"/>
          </w:tcPr>
          <w:p w14:paraId="194E6669" w14:textId="77777777" w:rsidR="00A13B03" w:rsidRPr="005C35E6" w:rsidRDefault="00A13B03" w:rsidP="00A13B03">
            <w:pPr>
              <w:rPr>
                <w:rFonts w:cs="Arial"/>
              </w:rPr>
            </w:pPr>
            <w:r w:rsidRPr="005C35E6">
              <w:rPr>
                <w:rFonts w:cs="Arial"/>
              </w:rPr>
              <w:t>45</w:t>
            </w:r>
          </w:p>
        </w:tc>
        <w:tc>
          <w:tcPr>
            <w:tcW w:w="540" w:type="dxa"/>
            <w:tcBorders>
              <w:top w:val="nil"/>
              <w:left w:val="nil"/>
              <w:bottom w:val="single" w:sz="4" w:space="0" w:color="auto"/>
              <w:right w:val="single" w:sz="4" w:space="0" w:color="auto"/>
            </w:tcBorders>
            <w:shd w:val="clear" w:color="auto" w:fill="auto"/>
            <w:noWrap/>
            <w:vAlign w:val="bottom"/>
          </w:tcPr>
          <w:p w14:paraId="6FBB92AC" w14:textId="77777777" w:rsidR="00A13B03" w:rsidRPr="005C35E6" w:rsidRDefault="00A13B03" w:rsidP="00A13B03">
            <w:pPr>
              <w:rPr>
                <w:rFonts w:cs="Arial"/>
              </w:rPr>
            </w:pPr>
          </w:p>
        </w:tc>
        <w:tc>
          <w:tcPr>
            <w:tcW w:w="641" w:type="dxa"/>
            <w:tcBorders>
              <w:top w:val="nil"/>
              <w:left w:val="nil"/>
              <w:bottom w:val="single" w:sz="4" w:space="0" w:color="auto"/>
              <w:right w:val="single" w:sz="4" w:space="0" w:color="auto"/>
            </w:tcBorders>
            <w:shd w:val="clear" w:color="auto" w:fill="auto"/>
            <w:noWrap/>
            <w:vAlign w:val="bottom"/>
          </w:tcPr>
          <w:p w14:paraId="09F6CA19" w14:textId="77777777" w:rsidR="00A13B03" w:rsidRPr="005C35E6" w:rsidRDefault="00A13B03" w:rsidP="00A13B03">
            <w:pPr>
              <w:rPr>
                <w:rFonts w:cs="Arial"/>
              </w:rPr>
            </w:pPr>
          </w:p>
        </w:tc>
        <w:tc>
          <w:tcPr>
            <w:tcW w:w="568" w:type="dxa"/>
            <w:tcBorders>
              <w:top w:val="nil"/>
              <w:left w:val="nil"/>
              <w:bottom w:val="single" w:sz="4" w:space="0" w:color="auto"/>
              <w:right w:val="single" w:sz="4" w:space="0" w:color="auto"/>
            </w:tcBorders>
            <w:shd w:val="clear" w:color="auto" w:fill="auto"/>
            <w:noWrap/>
            <w:vAlign w:val="bottom"/>
          </w:tcPr>
          <w:p w14:paraId="5BB3CD10" w14:textId="77777777" w:rsidR="00A13B03" w:rsidRPr="005C35E6" w:rsidRDefault="00A13B03" w:rsidP="00A13B03">
            <w:pPr>
              <w:rPr>
                <w:rFonts w:cs="Arial"/>
              </w:rPr>
            </w:pPr>
          </w:p>
        </w:tc>
        <w:tc>
          <w:tcPr>
            <w:tcW w:w="568" w:type="dxa"/>
            <w:tcBorders>
              <w:top w:val="nil"/>
              <w:left w:val="nil"/>
              <w:bottom w:val="single" w:sz="4" w:space="0" w:color="auto"/>
              <w:right w:val="single" w:sz="4" w:space="0" w:color="auto"/>
            </w:tcBorders>
            <w:shd w:val="clear" w:color="auto" w:fill="auto"/>
            <w:noWrap/>
            <w:vAlign w:val="bottom"/>
          </w:tcPr>
          <w:p w14:paraId="1BCED08E" w14:textId="77777777" w:rsidR="00A13B03" w:rsidRPr="005C35E6" w:rsidRDefault="00A13B03" w:rsidP="00A13B03">
            <w:pPr>
              <w:rPr>
                <w:rFonts w:cs="Arial"/>
              </w:rPr>
            </w:pPr>
          </w:p>
        </w:tc>
        <w:tc>
          <w:tcPr>
            <w:tcW w:w="568" w:type="dxa"/>
            <w:tcBorders>
              <w:top w:val="nil"/>
              <w:left w:val="nil"/>
              <w:bottom w:val="single" w:sz="4" w:space="0" w:color="auto"/>
              <w:right w:val="single" w:sz="4" w:space="0" w:color="auto"/>
            </w:tcBorders>
            <w:shd w:val="clear" w:color="auto" w:fill="auto"/>
            <w:noWrap/>
            <w:vAlign w:val="bottom"/>
          </w:tcPr>
          <w:p w14:paraId="6823A715" w14:textId="77777777" w:rsidR="00A13B03" w:rsidRPr="005C35E6" w:rsidRDefault="00A13B03" w:rsidP="00A13B03">
            <w:pPr>
              <w:rPr>
                <w:rFonts w:cs="Arial"/>
              </w:rPr>
            </w:pPr>
          </w:p>
        </w:tc>
      </w:tr>
      <w:tr w:rsidR="00A13B03" w:rsidRPr="005C35E6" w14:paraId="1ECEB429" w14:textId="77777777" w:rsidTr="00A13B03">
        <w:trPr>
          <w:trHeight w:val="300"/>
        </w:trPr>
        <w:tc>
          <w:tcPr>
            <w:tcW w:w="2695" w:type="dxa"/>
            <w:tcBorders>
              <w:top w:val="nil"/>
              <w:left w:val="single" w:sz="4" w:space="0" w:color="auto"/>
              <w:bottom w:val="single" w:sz="4" w:space="0" w:color="auto"/>
              <w:right w:val="single" w:sz="4" w:space="0" w:color="auto"/>
            </w:tcBorders>
          </w:tcPr>
          <w:p w14:paraId="03363F8C" w14:textId="77777777" w:rsidR="00A13B03" w:rsidRPr="005C35E6" w:rsidRDefault="00A13B03" w:rsidP="00A13B03">
            <w:pPr>
              <w:jc w:val="center"/>
              <w:rPr>
                <w:rFonts w:cs="Arial"/>
              </w:rPr>
            </w:pPr>
            <w:r w:rsidRPr="005C35E6">
              <w:rPr>
                <w:rFonts w:cs="Arial"/>
              </w:rPr>
              <w:t>A3 Floor Console MFD</w:t>
            </w:r>
          </w:p>
        </w:tc>
        <w:tc>
          <w:tcPr>
            <w:tcW w:w="3690" w:type="dxa"/>
            <w:tcBorders>
              <w:top w:val="nil"/>
              <w:left w:val="single" w:sz="4" w:space="0" w:color="auto"/>
              <w:bottom w:val="single" w:sz="4" w:space="0" w:color="auto"/>
              <w:right w:val="single" w:sz="4" w:space="0" w:color="auto"/>
            </w:tcBorders>
            <w:shd w:val="clear" w:color="auto" w:fill="auto"/>
            <w:noWrap/>
          </w:tcPr>
          <w:p w14:paraId="53309EBF" w14:textId="77777777" w:rsidR="00A13B03" w:rsidRPr="005C35E6" w:rsidRDefault="00A13B03" w:rsidP="00A13B03">
            <w:pPr>
              <w:rPr>
                <w:rFonts w:cs="Arial"/>
              </w:rPr>
            </w:pPr>
            <w:r w:rsidRPr="005C35E6">
              <w:t>C9065</w:t>
            </w:r>
          </w:p>
        </w:tc>
        <w:tc>
          <w:tcPr>
            <w:tcW w:w="540" w:type="dxa"/>
            <w:tcBorders>
              <w:top w:val="nil"/>
              <w:left w:val="nil"/>
              <w:bottom w:val="single" w:sz="4" w:space="0" w:color="auto"/>
              <w:right w:val="single" w:sz="4" w:space="0" w:color="auto"/>
            </w:tcBorders>
            <w:shd w:val="clear" w:color="auto" w:fill="auto"/>
            <w:noWrap/>
            <w:vAlign w:val="bottom"/>
          </w:tcPr>
          <w:p w14:paraId="0B46EAC5" w14:textId="77777777" w:rsidR="00A13B03" w:rsidRPr="005C35E6" w:rsidRDefault="00A13B03" w:rsidP="00A13B03">
            <w:pPr>
              <w:rPr>
                <w:rFonts w:cs="Arial"/>
              </w:rPr>
            </w:pPr>
          </w:p>
        </w:tc>
        <w:tc>
          <w:tcPr>
            <w:tcW w:w="540" w:type="dxa"/>
            <w:tcBorders>
              <w:top w:val="nil"/>
              <w:left w:val="nil"/>
              <w:bottom w:val="single" w:sz="4" w:space="0" w:color="auto"/>
              <w:right w:val="single" w:sz="4" w:space="0" w:color="auto"/>
            </w:tcBorders>
            <w:shd w:val="clear" w:color="auto" w:fill="auto"/>
            <w:noWrap/>
          </w:tcPr>
          <w:p w14:paraId="3AA948D4" w14:textId="77777777" w:rsidR="00A13B03" w:rsidRPr="005C35E6" w:rsidRDefault="00A13B03" w:rsidP="00A13B03">
            <w:pPr>
              <w:rPr>
                <w:rFonts w:cs="Arial"/>
              </w:rPr>
            </w:pPr>
            <w:r w:rsidRPr="005C35E6">
              <w:t>3</w:t>
            </w:r>
          </w:p>
        </w:tc>
        <w:tc>
          <w:tcPr>
            <w:tcW w:w="450" w:type="dxa"/>
            <w:tcBorders>
              <w:top w:val="nil"/>
              <w:left w:val="nil"/>
              <w:bottom w:val="single" w:sz="4" w:space="0" w:color="auto"/>
              <w:right w:val="single" w:sz="4" w:space="0" w:color="auto"/>
            </w:tcBorders>
            <w:shd w:val="clear" w:color="auto" w:fill="auto"/>
            <w:noWrap/>
            <w:vAlign w:val="bottom"/>
          </w:tcPr>
          <w:p w14:paraId="0B5BCEE0" w14:textId="77777777" w:rsidR="00A13B03" w:rsidRPr="005C35E6" w:rsidRDefault="00A13B03" w:rsidP="00A13B03">
            <w:pPr>
              <w:rPr>
                <w:rFonts w:cs="Arial"/>
              </w:rPr>
            </w:pPr>
            <w:r w:rsidRPr="005C35E6">
              <w:rPr>
                <w:rFonts w:cs="Arial"/>
              </w:rPr>
              <w:t>3</w:t>
            </w:r>
          </w:p>
        </w:tc>
        <w:tc>
          <w:tcPr>
            <w:tcW w:w="540" w:type="dxa"/>
            <w:tcBorders>
              <w:top w:val="nil"/>
              <w:left w:val="nil"/>
              <w:bottom w:val="single" w:sz="4" w:space="0" w:color="auto"/>
              <w:right w:val="single" w:sz="4" w:space="0" w:color="auto"/>
            </w:tcBorders>
            <w:shd w:val="clear" w:color="auto" w:fill="auto"/>
            <w:noWrap/>
            <w:vAlign w:val="bottom"/>
          </w:tcPr>
          <w:p w14:paraId="5C1C2364" w14:textId="77777777" w:rsidR="00A13B03" w:rsidRPr="005C35E6" w:rsidRDefault="00A13B03" w:rsidP="00A13B03">
            <w:pPr>
              <w:rPr>
                <w:rFonts w:cs="Arial"/>
              </w:rPr>
            </w:pPr>
          </w:p>
        </w:tc>
        <w:tc>
          <w:tcPr>
            <w:tcW w:w="641" w:type="dxa"/>
            <w:tcBorders>
              <w:top w:val="nil"/>
              <w:left w:val="nil"/>
              <w:bottom w:val="single" w:sz="4" w:space="0" w:color="auto"/>
              <w:right w:val="single" w:sz="4" w:space="0" w:color="auto"/>
            </w:tcBorders>
            <w:shd w:val="clear" w:color="auto" w:fill="auto"/>
            <w:noWrap/>
            <w:vAlign w:val="bottom"/>
          </w:tcPr>
          <w:p w14:paraId="3E86A020" w14:textId="77777777" w:rsidR="00A13B03" w:rsidRPr="005C35E6" w:rsidRDefault="00A13B03" w:rsidP="00A13B03">
            <w:pPr>
              <w:rPr>
                <w:rFonts w:cs="Arial"/>
              </w:rPr>
            </w:pPr>
          </w:p>
        </w:tc>
        <w:tc>
          <w:tcPr>
            <w:tcW w:w="568" w:type="dxa"/>
            <w:tcBorders>
              <w:top w:val="nil"/>
              <w:left w:val="nil"/>
              <w:bottom w:val="single" w:sz="4" w:space="0" w:color="auto"/>
              <w:right w:val="single" w:sz="4" w:space="0" w:color="auto"/>
            </w:tcBorders>
            <w:shd w:val="clear" w:color="auto" w:fill="auto"/>
            <w:noWrap/>
            <w:vAlign w:val="bottom"/>
          </w:tcPr>
          <w:p w14:paraId="4DB9BB93" w14:textId="77777777" w:rsidR="00A13B03" w:rsidRPr="005C35E6" w:rsidRDefault="00A13B03" w:rsidP="00A13B03">
            <w:pPr>
              <w:rPr>
                <w:rFonts w:cs="Arial"/>
              </w:rPr>
            </w:pPr>
          </w:p>
        </w:tc>
        <w:tc>
          <w:tcPr>
            <w:tcW w:w="568" w:type="dxa"/>
            <w:tcBorders>
              <w:top w:val="nil"/>
              <w:left w:val="nil"/>
              <w:bottom w:val="single" w:sz="4" w:space="0" w:color="auto"/>
              <w:right w:val="single" w:sz="4" w:space="0" w:color="auto"/>
            </w:tcBorders>
            <w:shd w:val="clear" w:color="auto" w:fill="auto"/>
            <w:noWrap/>
            <w:vAlign w:val="bottom"/>
          </w:tcPr>
          <w:p w14:paraId="695DC8F9" w14:textId="77777777" w:rsidR="00A13B03" w:rsidRPr="005C35E6" w:rsidRDefault="00A13B03" w:rsidP="00A13B03">
            <w:pPr>
              <w:rPr>
                <w:rFonts w:cs="Arial"/>
              </w:rPr>
            </w:pPr>
          </w:p>
        </w:tc>
        <w:tc>
          <w:tcPr>
            <w:tcW w:w="568" w:type="dxa"/>
            <w:tcBorders>
              <w:top w:val="nil"/>
              <w:left w:val="nil"/>
              <w:bottom w:val="single" w:sz="4" w:space="0" w:color="auto"/>
              <w:right w:val="single" w:sz="4" w:space="0" w:color="auto"/>
            </w:tcBorders>
            <w:shd w:val="clear" w:color="auto" w:fill="auto"/>
            <w:noWrap/>
            <w:vAlign w:val="bottom"/>
          </w:tcPr>
          <w:p w14:paraId="4DF3D8BD" w14:textId="77777777" w:rsidR="00A13B03" w:rsidRPr="005C35E6" w:rsidRDefault="00A13B03" w:rsidP="00A13B03">
            <w:pPr>
              <w:rPr>
                <w:rFonts w:cs="Arial"/>
              </w:rPr>
            </w:pPr>
          </w:p>
        </w:tc>
      </w:tr>
      <w:tr w:rsidR="00A13B03" w:rsidRPr="00221700" w14:paraId="41E388C1" w14:textId="77777777" w:rsidTr="00A13B03">
        <w:trPr>
          <w:trHeight w:val="300"/>
        </w:trPr>
        <w:tc>
          <w:tcPr>
            <w:tcW w:w="2695" w:type="dxa"/>
            <w:tcBorders>
              <w:top w:val="nil"/>
              <w:left w:val="single" w:sz="4" w:space="0" w:color="auto"/>
              <w:bottom w:val="single" w:sz="4" w:space="0" w:color="auto"/>
              <w:right w:val="single" w:sz="4" w:space="0" w:color="auto"/>
            </w:tcBorders>
          </w:tcPr>
          <w:p w14:paraId="7AE25924" w14:textId="77777777" w:rsidR="00A13B03" w:rsidRPr="005C35E6" w:rsidRDefault="00A13B03" w:rsidP="00A13B03">
            <w:pPr>
              <w:jc w:val="center"/>
              <w:rPr>
                <w:rFonts w:cs="Arial"/>
              </w:rPr>
            </w:pPr>
            <w:r w:rsidRPr="005C35E6">
              <w:rPr>
                <w:rFonts w:cs="Arial"/>
              </w:rPr>
              <w:t>Front End</w:t>
            </w:r>
          </w:p>
        </w:tc>
        <w:tc>
          <w:tcPr>
            <w:tcW w:w="3690" w:type="dxa"/>
            <w:tcBorders>
              <w:top w:val="nil"/>
              <w:left w:val="single" w:sz="4" w:space="0" w:color="auto"/>
              <w:bottom w:val="single" w:sz="4" w:space="0" w:color="auto"/>
              <w:right w:val="single" w:sz="4" w:space="0" w:color="auto"/>
            </w:tcBorders>
            <w:shd w:val="clear" w:color="auto" w:fill="auto"/>
            <w:noWrap/>
          </w:tcPr>
          <w:p w14:paraId="5882A885" w14:textId="77777777" w:rsidR="00A13B03" w:rsidRPr="005C35E6" w:rsidRDefault="00A13B03" w:rsidP="00A13B03">
            <w:pPr>
              <w:rPr>
                <w:rFonts w:cs="Arial"/>
              </w:rPr>
            </w:pPr>
            <w:r w:rsidRPr="005C35E6">
              <w:t>INTEGEFI</w:t>
            </w:r>
          </w:p>
        </w:tc>
        <w:tc>
          <w:tcPr>
            <w:tcW w:w="540" w:type="dxa"/>
            <w:tcBorders>
              <w:top w:val="nil"/>
              <w:left w:val="nil"/>
              <w:bottom w:val="single" w:sz="4" w:space="0" w:color="auto"/>
              <w:right w:val="single" w:sz="4" w:space="0" w:color="auto"/>
            </w:tcBorders>
            <w:shd w:val="clear" w:color="auto" w:fill="auto"/>
            <w:noWrap/>
            <w:vAlign w:val="bottom"/>
          </w:tcPr>
          <w:p w14:paraId="2787ECA1" w14:textId="77777777" w:rsidR="00A13B03" w:rsidRPr="005C35E6" w:rsidRDefault="00A13B03" w:rsidP="00A13B03">
            <w:pPr>
              <w:rPr>
                <w:rFonts w:cs="Arial"/>
              </w:rPr>
            </w:pPr>
          </w:p>
        </w:tc>
        <w:tc>
          <w:tcPr>
            <w:tcW w:w="540" w:type="dxa"/>
            <w:tcBorders>
              <w:top w:val="nil"/>
              <w:left w:val="nil"/>
              <w:bottom w:val="single" w:sz="4" w:space="0" w:color="auto"/>
              <w:right w:val="single" w:sz="4" w:space="0" w:color="auto"/>
            </w:tcBorders>
            <w:shd w:val="clear" w:color="auto" w:fill="auto"/>
            <w:noWrap/>
          </w:tcPr>
          <w:p w14:paraId="248DAF10" w14:textId="77777777" w:rsidR="00A13B03" w:rsidRPr="005C35E6" w:rsidRDefault="00A13B03" w:rsidP="00A13B03">
            <w:pPr>
              <w:rPr>
                <w:rFonts w:cs="Arial"/>
              </w:rPr>
            </w:pPr>
            <w:r w:rsidRPr="005C35E6">
              <w:t>3</w:t>
            </w:r>
          </w:p>
        </w:tc>
        <w:tc>
          <w:tcPr>
            <w:tcW w:w="450" w:type="dxa"/>
            <w:tcBorders>
              <w:top w:val="nil"/>
              <w:left w:val="nil"/>
              <w:bottom w:val="single" w:sz="4" w:space="0" w:color="auto"/>
              <w:right w:val="single" w:sz="4" w:space="0" w:color="auto"/>
            </w:tcBorders>
            <w:shd w:val="clear" w:color="auto" w:fill="auto"/>
            <w:noWrap/>
            <w:vAlign w:val="bottom"/>
          </w:tcPr>
          <w:p w14:paraId="6A81B2BB" w14:textId="77777777" w:rsidR="00A13B03" w:rsidRPr="00221700" w:rsidRDefault="00A13B03" w:rsidP="00A13B03">
            <w:pPr>
              <w:rPr>
                <w:rFonts w:cs="Arial"/>
              </w:rPr>
            </w:pPr>
            <w:r w:rsidRPr="005C35E6">
              <w:rPr>
                <w:rFonts w:cs="Arial"/>
              </w:rPr>
              <w:t>3</w:t>
            </w:r>
          </w:p>
        </w:tc>
        <w:tc>
          <w:tcPr>
            <w:tcW w:w="540" w:type="dxa"/>
            <w:tcBorders>
              <w:top w:val="nil"/>
              <w:left w:val="nil"/>
              <w:bottom w:val="single" w:sz="4" w:space="0" w:color="auto"/>
              <w:right w:val="single" w:sz="4" w:space="0" w:color="auto"/>
            </w:tcBorders>
            <w:shd w:val="clear" w:color="auto" w:fill="auto"/>
            <w:noWrap/>
            <w:vAlign w:val="bottom"/>
          </w:tcPr>
          <w:p w14:paraId="0CB29970" w14:textId="77777777" w:rsidR="00A13B03" w:rsidRPr="00221700" w:rsidRDefault="00A13B03" w:rsidP="00A13B03">
            <w:pPr>
              <w:rPr>
                <w:rFonts w:cs="Arial"/>
              </w:rPr>
            </w:pPr>
          </w:p>
        </w:tc>
        <w:tc>
          <w:tcPr>
            <w:tcW w:w="641" w:type="dxa"/>
            <w:tcBorders>
              <w:top w:val="nil"/>
              <w:left w:val="nil"/>
              <w:bottom w:val="single" w:sz="4" w:space="0" w:color="auto"/>
              <w:right w:val="single" w:sz="4" w:space="0" w:color="auto"/>
            </w:tcBorders>
            <w:shd w:val="clear" w:color="auto" w:fill="auto"/>
            <w:noWrap/>
            <w:vAlign w:val="bottom"/>
          </w:tcPr>
          <w:p w14:paraId="3AB50793" w14:textId="77777777" w:rsidR="00A13B03" w:rsidRPr="00221700" w:rsidRDefault="00A13B03" w:rsidP="00A13B03">
            <w:pPr>
              <w:rPr>
                <w:rFonts w:cs="Arial"/>
              </w:rPr>
            </w:pPr>
          </w:p>
        </w:tc>
        <w:tc>
          <w:tcPr>
            <w:tcW w:w="568" w:type="dxa"/>
            <w:tcBorders>
              <w:top w:val="nil"/>
              <w:left w:val="nil"/>
              <w:bottom w:val="single" w:sz="4" w:space="0" w:color="auto"/>
              <w:right w:val="single" w:sz="4" w:space="0" w:color="auto"/>
            </w:tcBorders>
            <w:shd w:val="clear" w:color="auto" w:fill="auto"/>
            <w:noWrap/>
            <w:vAlign w:val="bottom"/>
          </w:tcPr>
          <w:p w14:paraId="4DF05A7C" w14:textId="77777777" w:rsidR="00A13B03" w:rsidRPr="00221700" w:rsidRDefault="00A13B03" w:rsidP="00A13B03">
            <w:pPr>
              <w:rPr>
                <w:rFonts w:cs="Arial"/>
              </w:rPr>
            </w:pPr>
          </w:p>
        </w:tc>
        <w:tc>
          <w:tcPr>
            <w:tcW w:w="568" w:type="dxa"/>
            <w:tcBorders>
              <w:top w:val="nil"/>
              <w:left w:val="nil"/>
              <w:bottom w:val="single" w:sz="4" w:space="0" w:color="auto"/>
              <w:right w:val="single" w:sz="4" w:space="0" w:color="auto"/>
            </w:tcBorders>
            <w:shd w:val="clear" w:color="auto" w:fill="auto"/>
            <w:noWrap/>
            <w:vAlign w:val="bottom"/>
          </w:tcPr>
          <w:p w14:paraId="18CC16D9" w14:textId="77777777" w:rsidR="00A13B03" w:rsidRPr="00221700" w:rsidRDefault="00A13B03" w:rsidP="00A13B03">
            <w:pPr>
              <w:rPr>
                <w:rFonts w:cs="Arial"/>
              </w:rPr>
            </w:pPr>
          </w:p>
        </w:tc>
        <w:tc>
          <w:tcPr>
            <w:tcW w:w="568" w:type="dxa"/>
            <w:tcBorders>
              <w:top w:val="nil"/>
              <w:left w:val="nil"/>
              <w:bottom w:val="single" w:sz="4" w:space="0" w:color="auto"/>
              <w:right w:val="single" w:sz="4" w:space="0" w:color="auto"/>
            </w:tcBorders>
            <w:shd w:val="clear" w:color="auto" w:fill="auto"/>
            <w:noWrap/>
            <w:vAlign w:val="bottom"/>
          </w:tcPr>
          <w:p w14:paraId="68954777" w14:textId="77777777" w:rsidR="00A13B03" w:rsidRPr="00221700" w:rsidRDefault="00A13B03" w:rsidP="00A13B03">
            <w:pPr>
              <w:rPr>
                <w:rFonts w:cs="Arial"/>
              </w:rPr>
            </w:pPr>
          </w:p>
        </w:tc>
      </w:tr>
    </w:tbl>
    <w:p w14:paraId="51023CDD" w14:textId="77777777" w:rsidR="00A13B03" w:rsidRPr="005C35E6" w:rsidRDefault="00A13B03" w:rsidP="00A13B03">
      <w:pPr>
        <w:pStyle w:val="NormalWeb"/>
        <w:spacing w:before="0" w:beforeAutospacing="0" w:after="0" w:afterAutospacing="0" w:line="240" w:lineRule="atLeast"/>
        <w:rPr>
          <w:sz w:val="20"/>
          <w:szCs w:val="20"/>
        </w:rPr>
      </w:pPr>
    </w:p>
    <w:p w14:paraId="5DE5C193" w14:textId="77777777" w:rsidR="00A13B03" w:rsidRDefault="00A13B03" w:rsidP="00A13B03">
      <w:pPr>
        <w:rPr>
          <w:rFonts w:cs="Arial"/>
          <w:b/>
          <w:bCs/>
          <w:sz w:val="22"/>
          <w:szCs w:val="22"/>
        </w:rPr>
      </w:pPr>
      <w:r w:rsidRPr="005C35E6">
        <w:rPr>
          <w:rFonts w:cs="Arial"/>
          <w:b/>
          <w:bCs/>
          <w:sz w:val="22"/>
          <w:szCs w:val="22"/>
        </w:rPr>
        <w:t xml:space="preserve">DEVICE DATA ELEMENTS  </w:t>
      </w:r>
    </w:p>
    <w:p w14:paraId="524015B1" w14:textId="77777777" w:rsidR="00A13B03" w:rsidRDefault="00A13B03" w:rsidP="00A13B03">
      <w:pPr>
        <w:rPr>
          <w:rFonts w:cs="Arial"/>
          <w:b/>
          <w:bCs/>
          <w:sz w:val="22"/>
          <w:szCs w:val="22"/>
        </w:rPr>
      </w:pPr>
    </w:p>
    <w:p w14:paraId="7F8D19B6" w14:textId="77777777" w:rsidR="00A13B03" w:rsidRDefault="00A13B03" w:rsidP="00A13B03">
      <w:pPr>
        <w:rPr>
          <w:rFonts w:cs="Arial"/>
          <w:b/>
          <w:sz w:val="22"/>
          <w:szCs w:val="22"/>
        </w:rPr>
      </w:pPr>
      <w:r w:rsidRPr="005C35E6">
        <w:rPr>
          <w:rFonts w:cs="Arial"/>
          <w:b/>
          <w:sz w:val="22"/>
          <w:szCs w:val="22"/>
        </w:rPr>
        <w:t>Service Contractor’s Software and Tools Device Data Elements*</w:t>
      </w:r>
    </w:p>
    <w:p w14:paraId="63206954" w14:textId="77777777" w:rsidR="00A13B03" w:rsidRPr="005C35E6" w:rsidRDefault="00A13B03" w:rsidP="00A13B03">
      <w:pPr>
        <w:rPr>
          <w:rFonts w:cs="Arial"/>
          <w:b/>
          <w:sz w:val="22"/>
          <w:szCs w:val="22"/>
        </w:rPr>
      </w:pPr>
    </w:p>
    <w:p w14:paraId="6D75B26D" w14:textId="77777777" w:rsidR="00A13B03" w:rsidRDefault="00A13B03" w:rsidP="00A13B03">
      <w:pPr>
        <w:rPr>
          <w:rFonts w:cs="Arial"/>
          <w:b/>
          <w:sz w:val="22"/>
          <w:szCs w:val="22"/>
        </w:rPr>
      </w:pPr>
      <w:r w:rsidRPr="005C35E6">
        <w:rPr>
          <w:rFonts w:cs="Arial"/>
          <w:b/>
          <w:sz w:val="22"/>
          <w:szCs w:val="22"/>
        </w:rPr>
        <w:t>*Required items are in bold text in the Table below. Optional items are in italic text.</w:t>
      </w:r>
    </w:p>
    <w:p w14:paraId="574AE38D" w14:textId="77777777" w:rsidR="00A13B03" w:rsidRDefault="00A13B03" w:rsidP="00A13B03">
      <w:pPr>
        <w:rPr>
          <w:rFonts w:cs="Arial"/>
          <w:b/>
          <w:sz w:val="22"/>
          <w:szCs w:val="2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122"/>
        <w:gridCol w:w="4092"/>
      </w:tblGrid>
      <w:tr w:rsidR="00A13B03" w:rsidRPr="005C35E6" w14:paraId="159E1A18" w14:textId="77777777" w:rsidTr="00A13B03">
        <w:trPr>
          <w:trHeight w:val="221"/>
          <w:tblHeader/>
        </w:trPr>
        <w:tc>
          <w:tcPr>
            <w:tcW w:w="5661" w:type="dxa"/>
            <w:shd w:val="clear" w:color="auto" w:fill="2F5496"/>
          </w:tcPr>
          <w:p w14:paraId="6F087E0C" w14:textId="77777777" w:rsidR="00A13B03" w:rsidRPr="00FF6603" w:rsidRDefault="00A13B03" w:rsidP="00A13B03">
            <w:pPr>
              <w:rPr>
                <w:rFonts w:eastAsia="Calibri"/>
                <w:b/>
                <w:color w:val="FFFFFF"/>
              </w:rPr>
            </w:pPr>
            <w:r w:rsidRPr="00FF6603">
              <w:rPr>
                <w:rFonts w:eastAsia="Calibri"/>
                <w:b/>
                <w:color w:val="FFFFFF"/>
              </w:rPr>
              <w:t>Service Contractor’s Software and Tools Device Data Elements</w:t>
            </w:r>
          </w:p>
        </w:tc>
        <w:tc>
          <w:tcPr>
            <w:tcW w:w="3784" w:type="dxa"/>
            <w:shd w:val="clear" w:color="auto" w:fill="2F5496"/>
          </w:tcPr>
          <w:p w14:paraId="33D88CCB" w14:textId="77777777" w:rsidR="00A13B03" w:rsidRPr="00FF6603" w:rsidRDefault="00A13B03" w:rsidP="00A13B03">
            <w:pPr>
              <w:rPr>
                <w:rFonts w:eastAsia="Calibri"/>
                <w:b/>
                <w:color w:val="FFFFFF"/>
              </w:rPr>
            </w:pPr>
            <w:r w:rsidRPr="00FF6603">
              <w:rPr>
                <w:rFonts w:eastAsia="Calibri"/>
                <w:b/>
                <w:color w:val="FFFFFF"/>
              </w:rPr>
              <w:t>Data Source (Service Contractor, Manager, or both)</w:t>
            </w:r>
          </w:p>
        </w:tc>
      </w:tr>
      <w:tr w:rsidR="00A13B03" w:rsidRPr="005C35E6" w14:paraId="3953BF54" w14:textId="77777777" w:rsidTr="00A13B03">
        <w:trPr>
          <w:trHeight w:val="221"/>
        </w:trPr>
        <w:tc>
          <w:tcPr>
            <w:tcW w:w="5661" w:type="dxa"/>
            <w:shd w:val="clear" w:color="auto" w:fill="auto"/>
          </w:tcPr>
          <w:p w14:paraId="6D5BD618" w14:textId="77777777" w:rsidR="00A13B03" w:rsidRPr="00FF6603" w:rsidRDefault="00A13B03" w:rsidP="00A13B03">
            <w:pPr>
              <w:rPr>
                <w:rFonts w:eastAsia="Calibri"/>
                <w:b/>
              </w:rPr>
            </w:pPr>
            <w:r w:rsidRPr="00FF6603">
              <w:rPr>
                <w:rFonts w:eastAsia="Calibri"/>
                <w:b/>
              </w:rPr>
              <w:t>Asset Number</w:t>
            </w:r>
          </w:p>
        </w:tc>
        <w:tc>
          <w:tcPr>
            <w:tcW w:w="3784" w:type="dxa"/>
            <w:shd w:val="clear" w:color="auto" w:fill="auto"/>
          </w:tcPr>
          <w:p w14:paraId="77314C94" w14:textId="77777777" w:rsidR="00A13B03" w:rsidRPr="00FF6603" w:rsidRDefault="00A13B03" w:rsidP="00A13B03">
            <w:pPr>
              <w:rPr>
                <w:rFonts w:eastAsia="Calibri"/>
              </w:rPr>
            </w:pPr>
            <w:r w:rsidRPr="00FF6603">
              <w:rPr>
                <w:rFonts w:eastAsia="Calibri"/>
              </w:rPr>
              <w:t>Both</w:t>
            </w:r>
          </w:p>
        </w:tc>
      </w:tr>
      <w:tr w:rsidR="00A13B03" w:rsidRPr="005C35E6" w14:paraId="1BF3DA8B" w14:textId="77777777" w:rsidTr="00A13B03">
        <w:trPr>
          <w:trHeight w:val="221"/>
        </w:trPr>
        <w:tc>
          <w:tcPr>
            <w:tcW w:w="5661" w:type="dxa"/>
            <w:shd w:val="clear" w:color="auto" w:fill="auto"/>
          </w:tcPr>
          <w:p w14:paraId="5CDFD334" w14:textId="77777777" w:rsidR="00A13B03" w:rsidRPr="00FF6603" w:rsidRDefault="00A13B03" w:rsidP="00A13B03">
            <w:pPr>
              <w:rPr>
                <w:rFonts w:eastAsia="Calibri"/>
                <w:b/>
              </w:rPr>
            </w:pPr>
            <w:r w:rsidRPr="00FF6603">
              <w:rPr>
                <w:rFonts w:eastAsia="Calibri"/>
                <w:b/>
              </w:rPr>
              <w:t>Serial Number</w:t>
            </w:r>
          </w:p>
        </w:tc>
        <w:tc>
          <w:tcPr>
            <w:tcW w:w="3784" w:type="dxa"/>
            <w:shd w:val="clear" w:color="auto" w:fill="auto"/>
          </w:tcPr>
          <w:p w14:paraId="11B65BFE" w14:textId="77777777" w:rsidR="00A13B03" w:rsidRPr="00FF6603" w:rsidRDefault="00A13B03" w:rsidP="00A13B03">
            <w:pPr>
              <w:rPr>
                <w:rFonts w:eastAsia="Calibri"/>
              </w:rPr>
            </w:pPr>
            <w:r w:rsidRPr="00FF6603">
              <w:rPr>
                <w:rFonts w:eastAsia="Calibri"/>
              </w:rPr>
              <w:t>Both</w:t>
            </w:r>
          </w:p>
        </w:tc>
      </w:tr>
      <w:tr w:rsidR="00A13B03" w:rsidRPr="005C35E6" w14:paraId="69D6EE83" w14:textId="77777777" w:rsidTr="00A13B03">
        <w:trPr>
          <w:trHeight w:val="221"/>
        </w:trPr>
        <w:tc>
          <w:tcPr>
            <w:tcW w:w="5661" w:type="dxa"/>
            <w:shd w:val="clear" w:color="auto" w:fill="auto"/>
          </w:tcPr>
          <w:p w14:paraId="7513D3F8" w14:textId="77777777" w:rsidR="00A13B03" w:rsidRPr="00FF6603" w:rsidRDefault="00A13B03" w:rsidP="00A13B03">
            <w:pPr>
              <w:rPr>
                <w:rFonts w:eastAsia="Calibri"/>
                <w:b/>
              </w:rPr>
            </w:pPr>
            <w:r w:rsidRPr="00FF6603">
              <w:rPr>
                <w:rFonts w:eastAsia="Calibri"/>
                <w:b/>
              </w:rPr>
              <w:t>IP Address</w:t>
            </w:r>
          </w:p>
        </w:tc>
        <w:tc>
          <w:tcPr>
            <w:tcW w:w="3784" w:type="dxa"/>
            <w:shd w:val="clear" w:color="auto" w:fill="auto"/>
          </w:tcPr>
          <w:p w14:paraId="14B7CA41" w14:textId="77777777" w:rsidR="00A13B03" w:rsidRPr="00FF6603" w:rsidRDefault="00A13B03" w:rsidP="00A13B03">
            <w:pPr>
              <w:rPr>
                <w:rFonts w:eastAsia="Calibri"/>
              </w:rPr>
            </w:pPr>
            <w:r w:rsidRPr="00FF6603">
              <w:rPr>
                <w:rFonts w:eastAsia="Calibri"/>
              </w:rPr>
              <w:t>Service Contractor</w:t>
            </w:r>
          </w:p>
        </w:tc>
      </w:tr>
      <w:tr w:rsidR="00A13B03" w:rsidRPr="005C35E6" w14:paraId="0358FD57" w14:textId="77777777" w:rsidTr="00A13B03">
        <w:trPr>
          <w:trHeight w:val="221"/>
        </w:trPr>
        <w:tc>
          <w:tcPr>
            <w:tcW w:w="5661" w:type="dxa"/>
            <w:shd w:val="clear" w:color="auto" w:fill="auto"/>
          </w:tcPr>
          <w:p w14:paraId="7588FBB1" w14:textId="77777777" w:rsidR="00A13B03" w:rsidRPr="00FF6603" w:rsidRDefault="00A13B03" w:rsidP="00A13B03">
            <w:pPr>
              <w:rPr>
                <w:rFonts w:eastAsia="Calibri"/>
                <w:b/>
              </w:rPr>
            </w:pPr>
            <w:r w:rsidRPr="00FF6603">
              <w:rPr>
                <w:rFonts w:eastAsia="Calibri"/>
                <w:b/>
              </w:rPr>
              <w:t>MAC Address</w:t>
            </w:r>
          </w:p>
        </w:tc>
        <w:tc>
          <w:tcPr>
            <w:tcW w:w="3784" w:type="dxa"/>
            <w:shd w:val="clear" w:color="auto" w:fill="auto"/>
          </w:tcPr>
          <w:p w14:paraId="232CA8EB" w14:textId="77777777" w:rsidR="00A13B03" w:rsidRPr="00FF6603" w:rsidRDefault="00A13B03" w:rsidP="00A13B03">
            <w:pPr>
              <w:rPr>
                <w:rFonts w:eastAsia="Calibri"/>
              </w:rPr>
            </w:pPr>
            <w:r w:rsidRPr="00FF6603">
              <w:rPr>
                <w:rFonts w:eastAsia="Calibri"/>
              </w:rPr>
              <w:t>Service Contractor</w:t>
            </w:r>
          </w:p>
        </w:tc>
      </w:tr>
      <w:tr w:rsidR="00A13B03" w:rsidRPr="005C35E6" w14:paraId="073A5E3B" w14:textId="77777777" w:rsidTr="00A13B03">
        <w:trPr>
          <w:trHeight w:val="221"/>
        </w:trPr>
        <w:tc>
          <w:tcPr>
            <w:tcW w:w="5661" w:type="dxa"/>
            <w:shd w:val="clear" w:color="auto" w:fill="auto"/>
          </w:tcPr>
          <w:p w14:paraId="07FBAE67" w14:textId="77777777" w:rsidR="00A13B03" w:rsidRPr="00FF6603" w:rsidRDefault="00A13B03" w:rsidP="00A13B03">
            <w:pPr>
              <w:rPr>
                <w:rFonts w:eastAsia="Calibri"/>
                <w:b/>
              </w:rPr>
            </w:pPr>
            <w:r w:rsidRPr="00FF6603">
              <w:rPr>
                <w:rFonts w:eastAsia="Calibri"/>
                <w:b/>
              </w:rPr>
              <w:t>Manufacturer</w:t>
            </w:r>
          </w:p>
        </w:tc>
        <w:tc>
          <w:tcPr>
            <w:tcW w:w="3784" w:type="dxa"/>
            <w:shd w:val="clear" w:color="auto" w:fill="auto"/>
          </w:tcPr>
          <w:p w14:paraId="5D5E56F2" w14:textId="77777777" w:rsidR="00A13B03" w:rsidRPr="00FF6603" w:rsidRDefault="00A13B03" w:rsidP="00A13B03">
            <w:pPr>
              <w:rPr>
                <w:rFonts w:eastAsia="Calibri"/>
              </w:rPr>
            </w:pPr>
            <w:r w:rsidRPr="00FF6603">
              <w:rPr>
                <w:rFonts w:eastAsia="Calibri"/>
              </w:rPr>
              <w:t>Service Contractor</w:t>
            </w:r>
          </w:p>
        </w:tc>
      </w:tr>
      <w:tr w:rsidR="00A13B03" w:rsidRPr="005C35E6" w14:paraId="2AE92510" w14:textId="77777777" w:rsidTr="00A13B03">
        <w:trPr>
          <w:trHeight w:val="221"/>
        </w:trPr>
        <w:tc>
          <w:tcPr>
            <w:tcW w:w="5661" w:type="dxa"/>
            <w:shd w:val="clear" w:color="auto" w:fill="auto"/>
          </w:tcPr>
          <w:p w14:paraId="653DA884" w14:textId="77777777" w:rsidR="00A13B03" w:rsidRPr="00FF6603" w:rsidRDefault="00A13B03" w:rsidP="00A13B03">
            <w:pPr>
              <w:rPr>
                <w:rFonts w:eastAsia="Calibri"/>
                <w:b/>
              </w:rPr>
            </w:pPr>
            <w:r w:rsidRPr="00FF6603">
              <w:rPr>
                <w:rFonts w:eastAsia="Calibri"/>
                <w:b/>
              </w:rPr>
              <w:t>Model</w:t>
            </w:r>
          </w:p>
        </w:tc>
        <w:tc>
          <w:tcPr>
            <w:tcW w:w="3784" w:type="dxa"/>
            <w:shd w:val="clear" w:color="auto" w:fill="auto"/>
          </w:tcPr>
          <w:p w14:paraId="0976BACE" w14:textId="77777777" w:rsidR="00A13B03" w:rsidRPr="00FF6603" w:rsidRDefault="00A13B03" w:rsidP="00A13B03">
            <w:pPr>
              <w:rPr>
                <w:rFonts w:eastAsia="Calibri"/>
              </w:rPr>
            </w:pPr>
            <w:r w:rsidRPr="00FF6603">
              <w:rPr>
                <w:rFonts w:eastAsia="Calibri"/>
              </w:rPr>
              <w:t>Service Contractor</w:t>
            </w:r>
          </w:p>
        </w:tc>
      </w:tr>
      <w:tr w:rsidR="00A13B03" w:rsidRPr="005C35E6" w14:paraId="20049331" w14:textId="77777777" w:rsidTr="00A13B03">
        <w:trPr>
          <w:trHeight w:val="221"/>
        </w:trPr>
        <w:tc>
          <w:tcPr>
            <w:tcW w:w="5661" w:type="dxa"/>
            <w:shd w:val="clear" w:color="auto" w:fill="auto"/>
          </w:tcPr>
          <w:p w14:paraId="4D3FA171" w14:textId="77777777" w:rsidR="00A13B03" w:rsidRPr="00FF6603" w:rsidRDefault="00A13B03" w:rsidP="00A13B03">
            <w:pPr>
              <w:rPr>
                <w:rFonts w:eastAsia="Calibri"/>
                <w:b/>
              </w:rPr>
            </w:pPr>
            <w:r w:rsidRPr="00FF6603">
              <w:rPr>
                <w:rFonts w:eastAsia="Calibri"/>
                <w:b/>
              </w:rPr>
              <w:t xml:space="preserve">Networked </w:t>
            </w:r>
            <w:r w:rsidRPr="00FF6603">
              <w:rPr>
                <w:rFonts w:eastAsia="Calibri"/>
                <w:b/>
                <w:i/>
              </w:rPr>
              <w:t>(Yes / No)</w:t>
            </w:r>
          </w:p>
        </w:tc>
        <w:tc>
          <w:tcPr>
            <w:tcW w:w="3784" w:type="dxa"/>
            <w:shd w:val="clear" w:color="auto" w:fill="auto"/>
          </w:tcPr>
          <w:p w14:paraId="1D214298" w14:textId="77777777" w:rsidR="00A13B03" w:rsidRPr="00FF6603" w:rsidRDefault="00A13B03" w:rsidP="00A13B03">
            <w:pPr>
              <w:rPr>
                <w:rFonts w:eastAsia="Calibri"/>
              </w:rPr>
            </w:pPr>
            <w:r w:rsidRPr="00FF6603">
              <w:rPr>
                <w:rFonts w:eastAsia="Calibri"/>
              </w:rPr>
              <w:t>Service Contractor</w:t>
            </w:r>
          </w:p>
        </w:tc>
      </w:tr>
      <w:tr w:rsidR="00A13B03" w:rsidRPr="005C35E6" w14:paraId="3678159B" w14:textId="77777777" w:rsidTr="00A13B03">
        <w:trPr>
          <w:trHeight w:val="221"/>
        </w:trPr>
        <w:tc>
          <w:tcPr>
            <w:tcW w:w="5661" w:type="dxa"/>
            <w:shd w:val="clear" w:color="auto" w:fill="auto"/>
          </w:tcPr>
          <w:p w14:paraId="6A8F8DB3" w14:textId="77777777" w:rsidR="00A13B03" w:rsidRPr="00FF6603" w:rsidRDefault="00A13B03" w:rsidP="00A13B03">
            <w:pPr>
              <w:rPr>
                <w:rFonts w:eastAsia="Calibri"/>
                <w:b/>
              </w:rPr>
            </w:pPr>
            <w:r w:rsidRPr="00FF6603">
              <w:rPr>
                <w:rFonts w:eastAsia="Calibri"/>
                <w:b/>
              </w:rPr>
              <w:t>Street Address</w:t>
            </w:r>
          </w:p>
        </w:tc>
        <w:tc>
          <w:tcPr>
            <w:tcW w:w="3784" w:type="dxa"/>
            <w:shd w:val="clear" w:color="auto" w:fill="auto"/>
          </w:tcPr>
          <w:p w14:paraId="203BF022" w14:textId="77777777" w:rsidR="00A13B03" w:rsidRPr="00FF6603" w:rsidRDefault="00A13B03" w:rsidP="00A13B03">
            <w:pPr>
              <w:rPr>
                <w:rFonts w:eastAsia="Calibri"/>
              </w:rPr>
            </w:pPr>
            <w:r w:rsidRPr="00FF6603">
              <w:rPr>
                <w:rFonts w:eastAsia="Calibri"/>
              </w:rPr>
              <w:t>Both</w:t>
            </w:r>
          </w:p>
        </w:tc>
      </w:tr>
      <w:tr w:rsidR="00A13B03" w:rsidRPr="005C35E6" w14:paraId="118A8C7F" w14:textId="77777777" w:rsidTr="00A13B03">
        <w:trPr>
          <w:trHeight w:val="221"/>
        </w:trPr>
        <w:tc>
          <w:tcPr>
            <w:tcW w:w="5661" w:type="dxa"/>
            <w:shd w:val="clear" w:color="auto" w:fill="auto"/>
          </w:tcPr>
          <w:p w14:paraId="37E19933" w14:textId="77777777" w:rsidR="00A13B03" w:rsidRPr="00FF6603" w:rsidRDefault="00A13B03" w:rsidP="00A13B03">
            <w:pPr>
              <w:rPr>
                <w:rFonts w:eastAsia="Calibri"/>
                <w:b/>
              </w:rPr>
            </w:pPr>
            <w:r w:rsidRPr="00FF6603">
              <w:rPr>
                <w:rFonts w:eastAsia="Calibri"/>
                <w:b/>
              </w:rPr>
              <w:t>City</w:t>
            </w:r>
          </w:p>
        </w:tc>
        <w:tc>
          <w:tcPr>
            <w:tcW w:w="3784" w:type="dxa"/>
            <w:shd w:val="clear" w:color="auto" w:fill="auto"/>
          </w:tcPr>
          <w:p w14:paraId="64BF14B7" w14:textId="77777777" w:rsidR="00A13B03" w:rsidRPr="00FF6603" w:rsidRDefault="00A13B03" w:rsidP="00A13B03">
            <w:pPr>
              <w:rPr>
                <w:rFonts w:eastAsia="Calibri"/>
              </w:rPr>
            </w:pPr>
            <w:r w:rsidRPr="00FF6603">
              <w:rPr>
                <w:rFonts w:eastAsia="Calibri"/>
              </w:rPr>
              <w:t>Both</w:t>
            </w:r>
          </w:p>
        </w:tc>
      </w:tr>
      <w:tr w:rsidR="00A13B03" w:rsidRPr="005C35E6" w14:paraId="232D1516" w14:textId="77777777" w:rsidTr="00A13B03">
        <w:trPr>
          <w:trHeight w:val="221"/>
        </w:trPr>
        <w:tc>
          <w:tcPr>
            <w:tcW w:w="5661" w:type="dxa"/>
            <w:shd w:val="clear" w:color="auto" w:fill="auto"/>
          </w:tcPr>
          <w:p w14:paraId="0B3C99B7" w14:textId="77777777" w:rsidR="00A13B03" w:rsidRPr="00FF6603" w:rsidRDefault="00A13B03" w:rsidP="00A13B03">
            <w:pPr>
              <w:rPr>
                <w:rFonts w:eastAsia="Calibri"/>
                <w:b/>
              </w:rPr>
            </w:pPr>
            <w:r w:rsidRPr="00FF6603">
              <w:rPr>
                <w:rFonts w:eastAsia="Calibri"/>
                <w:b/>
              </w:rPr>
              <w:t>State / Province</w:t>
            </w:r>
          </w:p>
        </w:tc>
        <w:tc>
          <w:tcPr>
            <w:tcW w:w="3784" w:type="dxa"/>
            <w:shd w:val="clear" w:color="auto" w:fill="auto"/>
          </w:tcPr>
          <w:p w14:paraId="2EE1B016" w14:textId="77777777" w:rsidR="00A13B03" w:rsidRPr="00FF6603" w:rsidRDefault="00A13B03" w:rsidP="00A13B03">
            <w:pPr>
              <w:rPr>
                <w:rFonts w:eastAsia="Calibri"/>
              </w:rPr>
            </w:pPr>
            <w:r w:rsidRPr="00FF6603">
              <w:rPr>
                <w:rFonts w:eastAsia="Calibri"/>
              </w:rPr>
              <w:t>Both</w:t>
            </w:r>
          </w:p>
        </w:tc>
      </w:tr>
      <w:tr w:rsidR="00A13B03" w:rsidRPr="005C35E6" w14:paraId="18B0EEBC" w14:textId="77777777" w:rsidTr="00A13B03">
        <w:trPr>
          <w:trHeight w:val="340"/>
        </w:trPr>
        <w:tc>
          <w:tcPr>
            <w:tcW w:w="5661" w:type="dxa"/>
            <w:shd w:val="clear" w:color="auto" w:fill="auto"/>
          </w:tcPr>
          <w:p w14:paraId="138E9F59" w14:textId="77777777" w:rsidR="00A13B03" w:rsidRPr="00FF6603" w:rsidRDefault="00A13B03" w:rsidP="00A13B03">
            <w:pPr>
              <w:rPr>
                <w:rFonts w:eastAsia="Calibri"/>
                <w:b/>
              </w:rPr>
            </w:pPr>
            <w:r w:rsidRPr="00FF6603">
              <w:rPr>
                <w:rFonts w:eastAsia="Calibri"/>
                <w:b/>
              </w:rPr>
              <w:t>Zip / Postal Code</w:t>
            </w:r>
          </w:p>
        </w:tc>
        <w:tc>
          <w:tcPr>
            <w:tcW w:w="3784" w:type="dxa"/>
            <w:shd w:val="clear" w:color="auto" w:fill="auto"/>
          </w:tcPr>
          <w:p w14:paraId="6183CF34" w14:textId="77777777" w:rsidR="00A13B03" w:rsidRPr="00FF6603" w:rsidRDefault="00A13B03" w:rsidP="00A13B03">
            <w:pPr>
              <w:rPr>
                <w:rFonts w:eastAsia="Calibri"/>
              </w:rPr>
            </w:pPr>
            <w:r w:rsidRPr="00FF6603">
              <w:rPr>
                <w:rFonts w:eastAsia="Calibri"/>
              </w:rPr>
              <w:t>Both</w:t>
            </w:r>
          </w:p>
        </w:tc>
      </w:tr>
      <w:tr w:rsidR="00A13B03" w:rsidRPr="005C35E6" w14:paraId="01D0B882" w14:textId="77777777" w:rsidTr="00A13B03">
        <w:trPr>
          <w:trHeight w:val="340"/>
        </w:trPr>
        <w:tc>
          <w:tcPr>
            <w:tcW w:w="5661" w:type="dxa"/>
            <w:shd w:val="clear" w:color="auto" w:fill="auto"/>
          </w:tcPr>
          <w:p w14:paraId="56C36AE7" w14:textId="77777777" w:rsidR="00A13B03" w:rsidRPr="00FF6603" w:rsidRDefault="00A13B03" w:rsidP="00A13B03">
            <w:pPr>
              <w:rPr>
                <w:rFonts w:eastAsia="Calibri"/>
                <w:b/>
              </w:rPr>
            </w:pPr>
            <w:r w:rsidRPr="00FF6603">
              <w:rPr>
                <w:rFonts w:eastAsia="Calibri"/>
                <w:b/>
              </w:rPr>
              <w:t xml:space="preserve">Building </w:t>
            </w:r>
          </w:p>
        </w:tc>
        <w:tc>
          <w:tcPr>
            <w:tcW w:w="3784" w:type="dxa"/>
            <w:shd w:val="clear" w:color="auto" w:fill="auto"/>
          </w:tcPr>
          <w:p w14:paraId="21E8FA22" w14:textId="77777777" w:rsidR="00A13B03" w:rsidRPr="00FF6603" w:rsidRDefault="00A13B03" w:rsidP="00A13B03">
            <w:pPr>
              <w:rPr>
                <w:rFonts w:eastAsia="Calibri"/>
              </w:rPr>
            </w:pPr>
            <w:r w:rsidRPr="00FF6603">
              <w:rPr>
                <w:rFonts w:eastAsia="Calibri"/>
              </w:rPr>
              <w:t>Both</w:t>
            </w:r>
          </w:p>
        </w:tc>
      </w:tr>
      <w:tr w:rsidR="00A13B03" w:rsidRPr="005C35E6" w14:paraId="76698FED" w14:textId="77777777" w:rsidTr="00A13B03">
        <w:trPr>
          <w:trHeight w:val="340"/>
        </w:trPr>
        <w:tc>
          <w:tcPr>
            <w:tcW w:w="5661" w:type="dxa"/>
            <w:shd w:val="clear" w:color="auto" w:fill="auto"/>
          </w:tcPr>
          <w:p w14:paraId="3F42F1A6" w14:textId="77777777" w:rsidR="00A13B03" w:rsidRPr="00FF6603" w:rsidRDefault="00A13B03" w:rsidP="00A13B03">
            <w:pPr>
              <w:rPr>
                <w:rFonts w:eastAsia="Calibri"/>
                <w:b/>
              </w:rPr>
            </w:pPr>
            <w:r w:rsidRPr="00FF6603">
              <w:rPr>
                <w:rFonts w:eastAsia="Calibri"/>
                <w:b/>
              </w:rPr>
              <w:t>Floor</w:t>
            </w:r>
          </w:p>
        </w:tc>
        <w:tc>
          <w:tcPr>
            <w:tcW w:w="3784" w:type="dxa"/>
            <w:shd w:val="clear" w:color="auto" w:fill="auto"/>
          </w:tcPr>
          <w:p w14:paraId="063D3D69" w14:textId="77777777" w:rsidR="00A13B03" w:rsidRPr="00FF6603" w:rsidRDefault="00A13B03" w:rsidP="00A13B03">
            <w:pPr>
              <w:rPr>
                <w:rFonts w:eastAsia="Calibri"/>
              </w:rPr>
            </w:pPr>
            <w:r w:rsidRPr="00FF6603">
              <w:rPr>
                <w:rFonts w:eastAsia="Calibri"/>
              </w:rPr>
              <w:t>Both</w:t>
            </w:r>
          </w:p>
        </w:tc>
      </w:tr>
      <w:tr w:rsidR="00A13B03" w:rsidRPr="005C35E6" w14:paraId="65F7D6ED" w14:textId="77777777" w:rsidTr="00A13B03">
        <w:trPr>
          <w:trHeight w:val="340"/>
        </w:trPr>
        <w:tc>
          <w:tcPr>
            <w:tcW w:w="5661" w:type="dxa"/>
            <w:shd w:val="clear" w:color="auto" w:fill="auto"/>
          </w:tcPr>
          <w:p w14:paraId="4AC36C6F" w14:textId="77777777" w:rsidR="00A13B03" w:rsidRPr="00FF6603" w:rsidRDefault="00A13B03" w:rsidP="00A13B03">
            <w:pPr>
              <w:rPr>
                <w:rFonts w:eastAsia="Calibri"/>
                <w:b/>
              </w:rPr>
            </w:pPr>
            <w:r w:rsidRPr="00FF6603">
              <w:rPr>
                <w:rFonts w:eastAsia="Calibri"/>
                <w:b/>
              </w:rPr>
              <w:t>Primary Manager Contact Name</w:t>
            </w:r>
          </w:p>
        </w:tc>
        <w:tc>
          <w:tcPr>
            <w:tcW w:w="3784" w:type="dxa"/>
            <w:shd w:val="clear" w:color="auto" w:fill="auto"/>
          </w:tcPr>
          <w:p w14:paraId="4623C98C" w14:textId="77777777" w:rsidR="00A13B03" w:rsidRPr="00FF6603" w:rsidRDefault="00A13B03" w:rsidP="00A13B03">
            <w:pPr>
              <w:rPr>
                <w:rFonts w:eastAsia="Calibri"/>
              </w:rPr>
            </w:pPr>
            <w:r w:rsidRPr="00FF6603">
              <w:rPr>
                <w:rFonts w:eastAsia="Calibri"/>
              </w:rPr>
              <w:t>Manager</w:t>
            </w:r>
          </w:p>
        </w:tc>
      </w:tr>
      <w:tr w:rsidR="00A13B03" w:rsidRPr="005C35E6" w14:paraId="4E99BC98" w14:textId="77777777" w:rsidTr="00A13B03">
        <w:trPr>
          <w:trHeight w:val="340"/>
        </w:trPr>
        <w:tc>
          <w:tcPr>
            <w:tcW w:w="5661" w:type="dxa"/>
            <w:shd w:val="clear" w:color="auto" w:fill="auto"/>
          </w:tcPr>
          <w:p w14:paraId="6FFD1E7B" w14:textId="77777777" w:rsidR="00A13B03" w:rsidRPr="00FF6603" w:rsidRDefault="00A13B03" w:rsidP="00A13B03">
            <w:pPr>
              <w:rPr>
                <w:rFonts w:eastAsia="Calibri"/>
                <w:b/>
              </w:rPr>
            </w:pPr>
            <w:r w:rsidRPr="00FF6603">
              <w:rPr>
                <w:rFonts w:eastAsia="Calibri"/>
                <w:b/>
              </w:rPr>
              <w:t>Primary Manager Contact E-Mail</w:t>
            </w:r>
          </w:p>
        </w:tc>
        <w:tc>
          <w:tcPr>
            <w:tcW w:w="3784" w:type="dxa"/>
            <w:shd w:val="clear" w:color="auto" w:fill="auto"/>
          </w:tcPr>
          <w:p w14:paraId="5C875376" w14:textId="77777777" w:rsidR="00A13B03" w:rsidRPr="00FF6603" w:rsidRDefault="00A13B03" w:rsidP="00A13B03">
            <w:pPr>
              <w:rPr>
                <w:rFonts w:eastAsia="Calibri"/>
              </w:rPr>
            </w:pPr>
            <w:r w:rsidRPr="00FF6603">
              <w:rPr>
                <w:rFonts w:eastAsia="Calibri"/>
              </w:rPr>
              <w:t>Manager</w:t>
            </w:r>
          </w:p>
        </w:tc>
      </w:tr>
      <w:tr w:rsidR="00A13B03" w:rsidRPr="005C35E6" w14:paraId="75E7F515" w14:textId="77777777" w:rsidTr="00A13B03">
        <w:trPr>
          <w:trHeight w:val="340"/>
        </w:trPr>
        <w:tc>
          <w:tcPr>
            <w:tcW w:w="5661" w:type="dxa"/>
            <w:shd w:val="clear" w:color="auto" w:fill="auto"/>
          </w:tcPr>
          <w:p w14:paraId="7AE4EE2E" w14:textId="77777777" w:rsidR="00A13B03" w:rsidRPr="00FF6603" w:rsidRDefault="00A13B03" w:rsidP="00A13B03">
            <w:pPr>
              <w:rPr>
                <w:rFonts w:eastAsia="Calibri"/>
                <w:b/>
              </w:rPr>
            </w:pPr>
            <w:r w:rsidRPr="00FF6603">
              <w:rPr>
                <w:rFonts w:eastAsia="Calibri"/>
                <w:b/>
              </w:rPr>
              <w:t>Primary Manager Contact Phone Number</w:t>
            </w:r>
          </w:p>
        </w:tc>
        <w:tc>
          <w:tcPr>
            <w:tcW w:w="3784" w:type="dxa"/>
            <w:shd w:val="clear" w:color="auto" w:fill="auto"/>
          </w:tcPr>
          <w:p w14:paraId="3B92482F" w14:textId="77777777" w:rsidR="00A13B03" w:rsidRPr="00FF6603" w:rsidRDefault="00A13B03" w:rsidP="00A13B03">
            <w:pPr>
              <w:rPr>
                <w:rFonts w:eastAsia="Calibri"/>
              </w:rPr>
            </w:pPr>
            <w:r w:rsidRPr="00FF6603">
              <w:rPr>
                <w:rFonts w:eastAsia="Calibri"/>
              </w:rPr>
              <w:t>Manager</w:t>
            </w:r>
          </w:p>
        </w:tc>
      </w:tr>
      <w:tr w:rsidR="00A13B03" w:rsidRPr="005C35E6" w14:paraId="71DEABB0" w14:textId="77777777" w:rsidTr="00A13B03">
        <w:trPr>
          <w:trHeight w:val="340"/>
        </w:trPr>
        <w:tc>
          <w:tcPr>
            <w:tcW w:w="5661" w:type="dxa"/>
            <w:shd w:val="clear" w:color="auto" w:fill="auto"/>
          </w:tcPr>
          <w:p w14:paraId="5EB227CE" w14:textId="77777777" w:rsidR="00A13B03" w:rsidRPr="00FF6603" w:rsidRDefault="00A13B03" w:rsidP="00A13B03">
            <w:pPr>
              <w:rPr>
                <w:rFonts w:eastAsia="Calibri"/>
                <w:b/>
              </w:rPr>
            </w:pPr>
            <w:r w:rsidRPr="00FF6603">
              <w:rPr>
                <w:rFonts w:eastAsia="Calibri"/>
                <w:b/>
              </w:rPr>
              <w:t>Supply Order Contact Name</w:t>
            </w:r>
          </w:p>
        </w:tc>
        <w:tc>
          <w:tcPr>
            <w:tcW w:w="3784" w:type="dxa"/>
            <w:shd w:val="clear" w:color="auto" w:fill="auto"/>
          </w:tcPr>
          <w:p w14:paraId="73ADE95E" w14:textId="77777777" w:rsidR="00A13B03" w:rsidRPr="00FF6603" w:rsidRDefault="00A13B03" w:rsidP="00A13B03">
            <w:pPr>
              <w:rPr>
                <w:rFonts w:eastAsia="Calibri"/>
              </w:rPr>
            </w:pPr>
            <w:r w:rsidRPr="00FF6603">
              <w:rPr>
                <w:rFonts w:eastAsia="Calibri"/>
              </w:rPr>
              <w:t>Manager</w:t>
            </w:r>
          </w:p>
        </w:tc>
      </w:tr>
      <w:tr w:rsidR="00A13B03" w:rsidRPr="005C35E6" w14:paraId="60556DA1" w14:textId="77777777" w:rsidTr="00A13B03">
        <w:trPr>
          <w:trHeight w:val="340"/>
        </w:trPr>
        <w:tc>
          <w:tcPr>
            <w:tcW w:w="5661" w:type="dxa"/>
            <w:shd w:val="clear" w:color="auto" w:fill="auto"/>
          </w:tcPr>
          <w:p w14:paraId="066D788D" w14:textId="77777777" w:rsidR="00A13B03" w:rsidRPr="00FF6603" w:rsidRDefault="00A13B03" w:rsidP="00A13B03">
            <w:pPr>
              <w:rPr>
                <w:rFonts w:eastAsia="Calibri"/>
                <w:b/>
              </w:rPr>
            </w:pPr>
            <w:r w:rsidRPr="00FF6603">
              <w:rPr>
                <w:rFonts w:eastAsia="Calibri"/>
                <w:b/>
              </w:rPr>
              <w:t>Supply Order Contact E-Mail</w:t>
            </w:r>
          </w:p>
        </w:tc>
        <w:tc>
          <w:tcPr>
            <w:tcW w:w="3784" w:type="dxa"/>
            <w:shd w:val="clear" w:color="auto" w:fill="auto"/>
          </w:tcPr>
          <w:p w14:paraId="30B66535" w14:textId="77777777" w:rsidR="00A13B03" w:rsidRPr="00FF6603" w:rsidRDefault="00A13B03" w:rsidP="00A13B03">
            <w:pPr>
              <w:rPr>
                <w:rFonts w:eastAsia="Calibri"/>
              </w:rPr>
            </w:pPr>
            <w:r w:rsidRPr="00FF6603">
              <w:rPr>
                <w:rFonts w:eastAsia="Calibri"/>
              </w:rPr>
              <w:t>Manager</w:t>
            </w:r>
          </w:p>
        </w:tc>
      </w:tr>
      <w:tr w:rsidR="00A13B03" w:rsidRPr="005C35E6" w14:paraId="6C0AF0EF" w14:textId="77777777" w:rsidTr="00A13B03">
        <w:trPr>
          <w:trHeight w:val="340"/>
        </w:trPr>
        <w:tc>
          <w:tcPr>
            <w:tcW w:w="5661" w:type="dxa"/>
            <w:shd w:val="clear" w:color="auto" w:fill="auto"/>
          </w:tcPr>
          <w:p w14:paraId="485BAF5A" w14:textId="77777777" w:rsidR="00A13B03" w:rsidRPr="00FF6603" w:rsidRDefault="00A13B03" w:rsidP="00A13B03">
            <w:pPr>
              <w:rPr>
                <w:rFonts w:eastAsia="Calibri"/>
                <w:b/>
              </w:rPr>
            </w:pPr>
            <w:r w:rsidRPr="00FF6603">
              <w:rPr>
                <w:rFonts w:eastAsia="Calibri"/>
                <w:b/>
              </w:rPr>
              <w:t>Supply Order Contact Phone Number</w:t>
            </w:r>
          </w:p>
        </w:tc>
        <w:tc>
          <w:tcPr>
            <w:tcW w:w="3784" w:type="dxa"/>
            <w:shd w:val="clear" w:color="auto" w:fill="auto"/>
          </w:tcPr>
          <w:p w14:paraId="0062DED3" w14:textId="77777777" w:rsidR="00A13B03" w:rsidRPr="00FF6603" w:rsidRDefault="00A13B03" w:rsidP="00A13B03">
            <w:pPr>
              <w:rPr>
                <w:rFonts w:eastAsia="Calibri"/>
              </w:rPr>
            </w:pPr>
            <w:r w:rsidRPr="00FF6603">
              <w:rPr>
                <w:rFonts w:eastAsia="Calibri"/>
              </w:rPr>
              <w:t>Manager</w:t>
            </w:r>
          </w:p>
        </w:tc>
      </w:tr>
      <w:tr w:rsidR="00A13B03" w:rsidRPr="005C35E6" w14:paraId="58FAB006" w14:textId="77777777" w:rsidTr="00A13B03">
        <w:trPr>
          <w:trHeight w:val="340"/>
        </w:trPr>
        <w:tc>
          <w:tcPr>
            <w:tcW w:w="5661" w:type="dxa"/>
            <w:shd w:val="clear" w:color="auto" w:fill="auto"/>
          </w:tcPr>
          <w:p w14:paraId="7AC9E813" w14:textId="77777777" w:rsidR="00A13B03" w:rsidRPr="00FF6603" w:rsidRDefault="00A13B03" w:rsidP="00A13B03">
            <w:pPr>
              <w:rPr>
                <w:rFonts w:eastAsia="Calibri"/>
                <w:b/>
              </w:rPr>
            </w:pPr>
            <w:r w:rsidRPr="00FF6603">
              <w:rPr>
                <w:rFonts w:eastAsia="Calibri"/>
                <w:b/>
              </w:rPr>
              <w:t>Facility Contact (IT / Service Desk) Name</w:t>
            </w:r>
          </w:p>
        </w:tc>
        <w:tc>
          <w:tcPr>
            <w:tcW w:w="3784" w:type="dxa"/>
            <w:shd w:val="clear" w:color="auto" w:fill="auto"/>
          </w:tcPr>
          <w:p w14:paraId="2ED914AB" w14:textId="77777777" w:rsidR="00A13B03" w:rsidRPr="00FF6603" w:rsidRDefault="00A13B03" w:rsidP="00A13B03">
            <w:pPr>
              <w:rPr>
                <w:rFonts w:eastAsia="Calibri"/>
              </w:rPr>
            </w:pPr>
            <w:r w:rsidRPr="00FF6603">
              <w:rPr>
                <w:rFonts w:eastAsia="Calibri"/>
              </w:rPr>
              <w:t>Manager</w:t>
            </w:r>
          </w:p>
        </w:tc>
      </w:tr>
      <w:tr w:rsidR="00A13B03" w:rsidRPr="005C35E6" w14:paraId="2BCADBB1" w14:textId="77777777" w:rsidTr="00A13B03">
        <w:trPr>
          <w:trHeight w:val="368"/>
        </w:trPr>
        <w:tc>
          <w:tcPr>
            <w:tcW w:w="5661" w:type="dxa"/>
            <w:shd w:val="clear" w:color="auto" w:fill="auto"/>
          </w:tcPr>
          <w:p w14:paraId="243FB018" w14:textId="77777777" w:rsidR="00A13B03" w:rsidRPr="00FF6603" w:rsidRDefault="00A13B03" w:rsidP="00A13B03">
            <w:pPr>
              <w:rPr>
                <w:rFonts w:eastAsia="Calibri"/>
                <w:b/>
              </w:rPr>
            </w:pPr>
            <w:r w:rsidRPr="00FF6603">
              <w:rPr>
                <w:rFonts w:eastAsia="Calibri"/>
                <w:b/>
              </w:rPr>
              <w:t>Facility Contact (IT / Service Desk) E-Mail</w:t>
            </w:r>
          </w:p>
        </w:tc>
        <w:tc>
          <w:tcPr>
            <w:tcW w:w="3784" w:type="dxa"/>
            <w:shd w:val="clear" w:color="auto" w:fill="auto"/>
          </w:tcPr>
          <w:p w14:paraId="3A53615C" w14:textId="77777777" w:rsidR="00A13B03" w:rsidRPr="00FF6603" w:rsidRDefault="00A13B03" w:rsidP="00A13B03">
            <w:pPr>
              <w:rPr>
                <w:rFonts w:eastAsia="Calibri"/>
              </w:rPr>
            </w:pPr>
            <w:r w:rsidRPr="00FF6603">
              <w:rPr>
                <w:rFonts w:eastAsia="Calibri"/>
              </w:rPr>
              <w:t>Manager</w:t>
            </w:r>
          </w:p>
        </w:tc>
      </w:tr>
      <w:tr w:rsidR="00A13B03" w:rsidRPr="005C35E6" w14:paraId="6261D88A" w14:textId="77777777" w:rsidTr="00A13B03">
        <w:trPr>
          <w:trHeight w:val="340"/>
        </w:trPr>
        <w:tc>
          <w:tcPr>
            <w:tcW w:w="5661" w:type="dxa"/>
            <w:shd w:val="clear" w:color="auto" w:fill="auto"/>
          </w:tcPr>
          <w:p w14:paraId="205AE3E7" w14:textId="77777777" w:rsidR="00A13B03" w:rsidRPr="00FF6603" w:rsidRDefault="00A13B03" w:rsidP="00A13B03">
            <w:pPr>
              <w:rPr>
                <w:rFonts w:eastAsia="Calibri"/>
                <w:b/>
              </w:rPr>
            </w:pPr>
            <w:r w:rsidRPr="00FF6603">
              <w:rPr>
                <w:rFonts w:eastAsia="Calibri"/>
                <w:b/>
              </w:rPr>
              <w:t>Facility Contact (IT / Service Desk) Phone Number</w:t>
            </w:r>
          </w:p>
        </w:tc>
        <w:tc>
          <w:tcPr>
            <w:tcW w:w="3784" w:type="dxa"/>
            <w:shd w:val="clear" w:color="auto" w:fill="auto"/>
          </w:tcPr>
          <w:p w14:paraId="59E5DD26" w14:textId="77777777" w:rsidR="00A13B03" w:rsidRPr="00FF6603" w:rsidRDefault="00A13B03" w:rsidP="00A13B03">
            <w:pPr>
              <w:rPr>
                <w:rFonts w:eastAsia="Calibri"/>
              </w:rPr>
            </w:pPr>
            <w:r w:rsidRPr="00FF6603">
              <w:rPr>
                <w:rFonts w:eastAsia="Calibri"/>
              </w:rPr>
              <w:t>Manager</w:t>
            </w:r>
          </w:p>
        </w:tc>
      </w:tr>
      <w:tr w:rsidR="00A13B03" w:rsidRPr="005C35E6" w14:paraId="5BB6955E" w14:textId="77777777" w:rsidTr="00A13B03">
        <w:trPr>
          <w:trHeight w:val="340"/>
        </w:trPr>
        <w:tc>
          <w:tcPr>
            <w:tcW w:w="5661" w:type="dxa"/>
            <w:shd w:val="clear" w:color="auto" w:fill="auto"/>
          </w:tcPr>
          <w:p w14:paraId="5EBD08E3" w14:textId="77777777" w:rsidR="00A13B03" w:rsidRPr="00FF6603" w:rsidRDefault="00A13B03" w:rsidP="00A13B03">
            <w:pPr>
              <w:rPr>
                <w:rFonts w:eastAsia="Calibri"/>
                <w:i/>
              </w:rPr>
            </w:pPr>
            <w:r w:rsidRPr="00FF6603">
              <w:rPr>
                <w:rFonts w:eastAsia="Calibri"/>
                <w:i/>
              </w:rPr>
              <w:t>Location Identifier (Room/Column[Mailstop]) *As Applicable</w:t>
            </w:r>
          </w:p>
        </w:tc>
        <w:tc>
          <w:tcPr>
            <w:tcW w:w="3784" w:type="dxa"/>
            <w:shd w:val="clear" w:color="auto" w:fill="auto"/>
          </w:tcPr>
          <w:p w14:paraId="150AD5BE" w14:textId="77777777" w:rsidR="00A13B03" w:rsidRPr="00FF6603" w:rsidRDefault="00A13B03" w:rsidP="00A13B03">
            <w:pPr>
              <w:rPr>
                <w:rFonts w:eastAsia="Calibri"/>
              </w:rPr>
            </w:pPr>
            <w:r w:rsidRPr="00FF6603">
              <w:rPr>
                <w:rFonts w:eastAsia="Calibri"/>
              </w:rPr>
              <w:t>Manager</w:t>
            </w:r>
          </w:p>
        </w:tc>
      </w:tr>
      <w:tr w:rsidR="00A13B03" w:rsidRPr="005C35E6" w14:paraId="3A16E464" w14:textId="77777777" w:rsidTr="00A13B03">
        <w:trPr>
          <w:trHeight w:val="340"/>
        </w:trPr>
        <w:tc>
          <w:tcPr>
            <w:tcW w:w="5661" w:type="dxa"/>
            <w:shd w:val="clear" w:color="auto" w:fill="auto"/>
          </w:tcPr>
          <w:p w14:paraId="068D0B99" w14:textId="77777777" w:rsidR="00A13B03" w:rsidRPr="00FF6603" w:rsidRDefault="00A13B03" w:rsidP="00A13B03">
            <w:pPr>
              <w:rPr>
                <w:rFonts w:eastAsia="Calibri"/>
                <w:i/>
              </w:rPr>
            </w:pPr>
            <w:r w:rsidRPr="00FF6603">
              <w:rPr>
                <w:rFonts w:eastAsia="Calibri"/>
                <w:i/>
              </w:rPr>
              <w:t>Manager Asset Number * As Applicable</w:t>
            </w:r>
          </w:p>
        </w:tc>
        <w:tc>
          <w:tcPr>
            <w:tcW w:w="3784" w:type="dxa"/>
            <w:shd w:val="clear" w:color="auto" w:fill="auto"/>
          </w:tcPr>
          <w:p w14:paraId="6C0294E4" w14:textId="77777777" w:rsidR="00A13B03" w:rsidRPr="00FF6603" w:rsidRDefault="00A13B03" w:rsidP="00A13B03">
            <w:pPr>
              <w:rPr>
                <w:rFonts w:eastAsia="Calibri"/>
              </w:rPr>
            </w:pPr>
            <w:r w:rsidRPr="00FF6603">
              <w:rPr>
                <w:rFonts w:eastAsia="Calibri"/>
              </w:rPr>
              <w:t>Manager</w:t>
            </w:r>
          </w:p>
        </w:tc>
      </w:tr>
      <w:tr w:rsidR="00A13B03" w:rsidRPr="005C35E6" w14:paraId="60E813DA" w14:textId="77777777" w:rsidTr="00A13B03">
        <w:trPr>
          <w:trHeight w:val="340"/>
        </w:trPr>
        <w:tc>
          <w:tcPr>
            <w:tcW w:w="5661" w:type="dxa"/>
            <w:shd w:val="clear" w:color="auto" w:fill="auto"/>
          </w:tcPr>
          <w:p w14:paraId="1B44AA05" w14:textId="77777777" w:rsidR="00A13B03" w:rsidRPr="00FF6603" w:rsidRDefault="00A13B03" w:rsidP="00A13B03">
            <w:pPr>
              <w:rPr>
                <w:rFonts w:eastAsia="Calibri"/>
                <w:i/>
              </w:rPr>
            </w:pPr>
            <w:r w:rsidRPr="00FF6603">
              <w:rPr>
                <w:rFonts w:eastAsia="Calibri"/>
                <w:i/>
              </w:rPr>
              <w:t>Print Queue Name/Host Name * As Applicable</w:t>
            </w:r>
          </w:p>
        </w:tc>
        <w:tc>
          <w:tcPr>
            <w:tcW w:w="3784" w:type="dxa"/>
            <w:shd w:val="clear" w:color="auto" w:fill="auto"/>
          </w:tcPr>
          <w:p w14:paraId="343B458D" w14:textId="77777777" w:rsidR="00A13B03" w:rsidRPr="00FF6603" w:rsidRDefault="00A13B03" w:rsidP="00A13B03">
            <w:pPr>
              <w:rPr>
                <w:rFonts w:eastAsia="Calibri"/>
              </w:rPr>
            </w:pPr>
            <w:r w:rsidRPr="00FF6603">
              <w:rPr>
                <w:rFonts w:eastAsia="Calibri"/>
              </w:rPr>
              <w:t>Manager</w:t>
            </w:r>
          </w:p>
        </w:tc>
      </w:tr>
      <w:tr w:rsidR="00A13B03" w:rsidRPr="005C35E6" w14:paraId="0C528D01" w14:textId="77777777" w:rsidTr="00A13B03">
        <w:trPr>
          <w:trHeight w:val="340"/>
        </w:trPr>
        <w:tc>
          <w:tcPr>
            <w:tcW w:w="5661" w:type="dxa"/>
            <w:shd w:val="clear" w:color="auto" w:fill="auto"/>
          </w:tcPr>
          <w:p w14:paraId="424E8609" w14:textId="77777777" w:rsidR="00A13B03" w:rsidRPr="00FF6603" w:rsidRDefault="00A13B03" w:rsidP="00A13B03">
            <w:pPr>
              <w:rPr>
                <w:rFonts w:eastAsia="Calibri"/>
                <w:i/>
              </w:rPr>
            </w:pPr>
            <w:r w:rsidRPr="00FF6603">
              <w:rPr>
                <w:rFonts w:eastAsia="Calibri"/>
                <w:i/>
              </w:rPr>
              <w:t>Department * As Applicable</w:t>
            </w:r>
          </w:p>
        </w:tc>
        <w:tc>
          <w:tcPr>
            <w:tcW w:w="3784" w:type="dxa"/>
            <w:shd w:val="clear" w:color="auto" w:fill="auto"/>
          </w:tcPr>
          <w:p w14:paraId="5978DA10" w14:textId="77777777" w:rsidR="00A13B03" w:rsidRPr="00FF6603" w:rsidRDefault="00A13B03" w:rsidP="00A13B03">
            <w:pPr>
              <w:rPr>
                <w:rFonts w:eastAsia="Calibri"/>
              </w:rPr>
            </w:pPr>
            <w:r w:rsidRPr="00FF6603">
              <w:rPr>
                <w:rFonts w:eastAsia="Calibri"/>
              </w:rPr>
              <w:t>Manager</w:t>
            </w:r>
          </w:p>
        </w:tc>
      </w:tr>
      <w:tr w:rsidR="00A13B03" w:rsidRPr="005C35E6" w14:paraId="310745DF" w14:textId="77777777" w:rsidTr="00A13B03">
        <w:trPr>
          <w:trHeight w:val="340"/>
        </w:trPr>
        <w:tc>
          <w:tcPr>
            <w:tcW w:w="5661" w:type="dxa"/>
            <w:shd w:val="clear" w:color="auto" w:fill="auto"/>
          </w:tcPr>
          <w:p w14:paraId="55F81623" w14:textId="77777777" w:rsidR="00A13B03" w:rsidRPr="00FF6603" w:rsidRDefault="00A13B03" w:rsidP="00A13B03">
            <w:pPr>
              <w:rPr>
                <w:rFonts w:eastAsia="Calibri"/>
                <w:i/>
              </w:rPr>
            </w:pPr>
            <w:r w:rsidRPr="00FF6603">
              <w:rPr>
                <w:rFonts w:eastAsia="Calibri"/>
                <w:i/>
              </w:rPr>
              <w:t>Organization * As applicable</w:t>
            </w:r>
          </w:p>
        </w:tc>
        <w:tc>
          <w:tcPr>
            <w:tcW w:w="3784" w:type="dxa"/>
            <w:shd w:val="clear" w:color="auto" w:fill="auto"/>
          </w:tcPr>
          <w:p w14:paraId="29760E17" w14:textId="77777777" w:rsidR="00A13B03" w:rsidRPr="00FF6603" w:rsidRDefault="00A13B03" w:rsidP="00A13B03">
            <w:pPr>
              <w:rPr>
                <w:rFonts w:eastAsia="Calibri"/>
              </w:rPr>
            </w:pPr>
            <w:r w:rsidRPr="00FF6603">
              <w:rPr>
                <w:rFonts w:eastAsia="Calibri"/>
              </w:rPr>
              <w:t>Manager</w:t>
            </w:r>
          </w:p>
        </w:tc>
      </w:tr>
      <w:tr w:rsidR="00A13B03" w:rsidRPr="005C35E6" w14:paraId="7890CA01" w14:textId="77777777" w:rsidTr="00A13B03">
        <w:trPr>
          <w:trHeight w:val="410"/>
        </w:trPr>
        <w:tc>
          <w:tcPr>
            <w:tcW w:w="5661" w:type="dxa"/>
            <w:shd w:val="clear" w:color="auto" w:fill="auto"/>
          </w:tcPr>
          <w:p w14:paraId="7F105AB8" w14:textId="77777777" w:rsidR="00A13B03" w:rsidRPr="00FF6603" w:rsidRDefault="00A13B03" w:rsidP="00A13B03">
            <w:pPr>
              <w:rPr>
                <w:rFonts w:eastAsia="Calibri"/>
                <w:i/>
              </w:rPr>
            </w:pPr>
            <w:r w:rsidRPr="00FF6603">
              <w:rPr>
                <w:rFonts w:eastAsia="Calibri"/>
                <w:i/>
              </w:rPr>
              <w:t>Mono Meter Read *Non-Network-Attached Devices</w:t>
            </w:r>
          </w:p>
        </w:tc>
        <w:tc>
          <w:tcPr>
            <w:tcW w:w="3784" w:type="dxa"/>
            <w:shd w:val="clear" w:color="auto" w:fill="auto"/>
          </w:tcPr>
          <w:p w14:paraId="31753576" w14:textId="77777777" w:rsidR="00A13B03" w:rsidRPr="00FF6603" w:rsidRDefault="00A13B03" w:rsidP="00A13B03">
            <w:pPr>
              <w:rPr>
                <w:rFonts w:eastAsia="Calibri"/>
              </w:rPr>
            </w:pPr>
            <w:r w:rsidRPr="00FF6603">
              <w:rPr>
                <w:rFonts w:eastAsia="Calibri"/>
              </w:rPr>
              <w:t>Manager</w:t>
            </w:r>
          </w:p>
        </w:tc>
      </w:tr>
      <w:tr w:rsidR="00A13B03" w:rsidRPr="005C35E6" w14:paraId="17FC94B1" w14:textId="77777777" w:rsidTr="00A13B03">
        <w:trPr>
          <w:trHeight w:val="340"/>
        </w:trPr>
        <w:tc>
          <w:tcPr>
            <w:tcW w:w="5661" w:type="dxa"/>
            <w:shd w:val="clear" w:color="auto" w:fill="auto"/>
          </w:tcPr>
          <w:p w14:paraId="65A275E8" w14:textId="77777777" w:rsidR="00A13B03" w:rsidRPr="00FF6603" w:rsidRDefault="00A13B03" w:rsidP="00A13B03">
            <w:pPr>
              <w:rPr>
                <w:rFonts w:eastAsia="Calibri"/>
                <w:i/>
              </w:rPr>
            </w:pPr>
            <w:r w:rsidRPr="00FF6603">
              <w:rPr>
                <w:rFonts w:eastAsia="Calibri"/>
                <w:i/>
              </w:rPr>
              <w:t>Color Meter Read *Non-Network-Attached Devices</w:t>
            </w:r>
          </w:p>
        </w:tc>
        <w:tc>
          <w:tcPr>
            <w:tcW w:w="3784" w:type="dxa"/>
            <w:shd w:val="clear" w:color="auto" w:fill="auto"/>
          </w:tcPr>
          <w:p w14:paraId="249234B4" w14:textId="77777777" w:rsidR="00A13B03" w:rsidRPr="00FF6603" w:rsidRDefault="00A13B03" w:rsidP="00A13B03">
            <w:pPr>
              <w:rPr>
                <w:rFonts w:eastAsia="Calibri"/>
              </w:rPr>
            </w:pPr>
            <w:r w:rsidRPr="00FF6603">
              <w:rPr>
                <w:rFonts w:eastAsia="Calibri"/>
              </w:rPr>
              <w:t>Manager</w:t>
            </w:r>
          </w:p>
        </w:tc>
      </w:tr>
    </w:tbl>
    <w:p w14:paraId="4FE0FFB9" w14:textId="77777777" w:rsidR="00A13B03" w:rsidRDefault="00A13B03" w:rsidP="00A13B03">
      <w:pPr>
        <w:rPr>
          <w:rFonts w:cs="Arial"/>
          <w:b/>
          <w:sz w:val="22"/>
          <w:szCs w:val="22"/>
        </w:rPr>
      </w:pPr>
    </w:p>
    <w:p w14:paraId="05BF499B" w14:textId="77777777" w:rsidR="00A13B03" w:rsidRPr="005C35E6" w:rsidRDefault="00A13B03" w:rsidP="00A13B03">
      <w:pPr>
        <w:rPr>
          <w:rFonts w:cs="Arial"/>
          <w:b/>
          <w:bCs/>
          <w:sz w:val="22"/>
          <w:szCs w:val="22"/>
        </w:rPr>
      </w:pPr>
      <w:r w:rsidRPr="005C35E6">
        <w:rPr>
          <w:rFonts w:cs="Arial"/>
          <w:b/>
          <w:bCs/>
          <w:sz w:val="22"/>
          <w:szCs w:val="22"/>
        </w:rPr>
        <w:t>RESOURCES</w:t>
      </w:r>
    </w:p>
    <w:p w14:paraId="16777A48" w14:textId="77777777" w:rsidR="00A13B03" w:rsidRDefault="00A13B03" w:rsidP="00A13B03">
      <w:pPr>
        <w:rPr>
          <w:b/>
          <w:bCs/>
          <w:sz w:val="22"/>
          <w:szCs w:val="22"/>
        </w:rPr>
      </w:pPr>
    </w:p>
    <w:p w14:paraId="009ACDC3" w14:textId="77777777" w:rsidR="00A13B03" w:rsidRDefault="00A13B03" w:rsidP="00A13B03">
      <w:pPr>
        <w:rPr>
          <w:rFonts w:cs="Arial"/>
          <w:b/>
          <w:sz w:val="22"/>
          <w:szCs w:val="22"/>
        </w:rPr>
      </w:pPr>
      <w:r w:rsidRPr="005C35E6">
        <w:rPr>
          <w:rFonts w:cs="Arial"/>
          <w:b/>
          <w:sz w:val="22"/>
          <w:szCs w:val="22"/>
        </w:rPr>
        <w:t>Manager Resources</w:t>
      </w:r>
    </w:p>
    <w:p w14:paraId="4DD46EC2" w14:textId="77777777" w:rsidR="00A13B03" w:rsidRDefault="00A13B03" w:rsidP="00A13B03">
      <w:pPr>
        <w:rPr>
          <w:rFonts w:cs="Arial"/>
          <w:b/>
          <w:sz w:val="22"/>
          <w:szCs w:val="2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06"/>
        <w:gridCol w:w="3739"/>
        <w:gridCol w:w="2189"/>
        <w:gridCol w:w="2280"/>
      </w:tblGrid>
      <w:tr w:rsidR="00A13B03" w:rsidRPr="00027862" w14:paraId="6E641A3A" w14:textId="77777777" w:rsidTr="00A13B03">
        <w:trPr>
          <w:trHeight w:val="566"/>
          <w:tblHeader/>
        </w:trPr>
        <w:tc>
          <w:tcPr>
            <w:tcW w:w="1980" w:type="dxa"/>
            <w:shd w:val="clear" w:color="auto" w:fill="2F5496"/>
            <w:vAlign w:val="center"/>
          </w:tcPr>
          <w:p w14:paraId="69A9D5CD" w14:textId="77777777" w:rsidR="00A13B03" w:rsidRPr="00FF6603" w:rsidRDefault="00A13B03" w:rsidP="00A13B03">
            <w:pPr>
              <w:rPr>
                <w:rFonts w:eastAsia="Calibri"/>
                <w:b/>
                <w:color w:val="FFFFFF"/>
              </w:rPr>
            </w:pPr>
            <w:bookmarkStart w:id="323" w:name="_Hlk37333065"/>
            <w:r w:rsidRPr="00FF6603">
              <w:rPr>
                <w:rFonts w:eastAsia="Calibri"/>
                <w:b/>
                <w:color w:val="FFFFFF"/>
              </w:rPr>
              <w:t>Manager Resource Role</w:t>
            </w:r>
          </w:p>
        </w:tc>
        <w:tc>
          <w:tcPr>
            <w:tcW w:w="3690" w:type="dxa"/>
            <w:shd w:val="clear" w:color="auto" w:fill="2F5496"/>
            <w:vAlign w:val="center"/>
          </w:tcPr>
          <w:p w14:paraId="337C1029" w14:textId="77777777" w:rsidR="00A13B03" w:rsidRPr="00FF6603" w:rsidRDefault="00A13B03" w:rsidP="00A13B03">
            <w:pPr>
              <w:rPr>
                <w:rFonts w:eastAsia="Calibri"/>
                <w:b/>
                <w:color w:val="FFFFFF"/>
              </w:rPr>
            </w:pPr>
            <w:r w:rsidRPr="00FF6603">
              <w:rPr>
                <w:rFonts w:eastAsia="Calibri"/>
                <w:b/>
                <w:color w:val="FFFFFF"/>
              </w:rPr>
              <w:t>Scope of Responsibilities</w:t>
            </w:r>
          </w:p>
        </w:tc>
        <w:tc>
          <w:tcPr>
            <w:tcW w:w="2160" w:type="dxa"/>
            <w:shd w:val="clear" w:color="auto" w:fill="2F5496"/>
            <w:vAlign w:val="center"/>
          </w:tcPr>
          <w:p w14:paraId="3984C3F2" w14:textId="77777777" w:rsidR="00A13B03" w:rsidRPr="00FF6603" w:rsidRDefault="00A13B03" w:rsidP="00A13B03">
            <w:pPr>
              <w:rPr>
                <w:rFonts w:eastAsia="Calibri"/>
                <w:b/>
                <w:color w:val="FFFFFF"/>
              </w:rPr>
            </w:pPr>
            <w:r w:rsidRPr="00FF6603">
              <w:rPr>
                <w:rFonts w:eastAsia="Calibri"/>
                <w:b/>
                <w:color w:val="FFFFFF"/>
              </w:rPr>
              <w:t>Time Commitment</w:t>
            </w:r>
          </w:p>
        </w:tc>
        <w:tc>
          <w:tcPr>
            <w:tcW w:w="2250" w:type="dxa"/>
            <w:shd w:val="clear" w:color="auto" w:fill="2F5496"/>
            <w:vAlign w:val="center"/>
          </w:tcPr>
          <w:p w14:paraId="355DE698" w14:textId="77777777" w:rsidR="00A13B03" w:rsidRPr="00FF6603" w:rsidRDefault="00A13B03" w:rsidP="00A13B03">
            <w:pPr>
              <w:rPr>
                <w:rFonts w:eastAsia="Calibri"/>
                <w:b/>
                <w:color w:val="FFFFFF"/>
              </w:rPr>
            </w:pPr>
            <w:r w:rsidRPr="00FF6603">
              <w:rPr>
                <w:rFonts w:eastAsia="Calibri"/>
                <w:b/>
                <w:color w:val="FFFFFF"/>
              </w:rPr>
              <w:t>When Required</w:t>
            </w:r>
          </w:p>
        </w:tc>
      </w:tr>
      <w:tr w:rsidR="00A13B03" w:rsidRPr="00027862" w14:paraId="4ECFE1E6" w14:textId="77777777" w:rsidTr="00A13B03">
        <w:trPr>
          <w:trHeight w:val="287"/>
        </w:trPr>
        <w:tc>
          <w:tcPr>
            <w:tcW w:w="1980" w:type="dxa"/>
            <w:shd w:val="clear" w:color="auto" w:fill="auto"/>
          </w:tcPr>
          <w:p w14:paraId="114F0814" w14:textId="77777777" w:rsidR="00A13B03" w:rsidRPr="00FF6603" w:rsidRDefault="00A13B03" w:rsidP="00A13B03">
            <w:pPr>
              <w:rPr>
                <w:rFonts w:eastAsia="Calibri"/>
              </w:rPr>
            </w:pPr>
            <w:r w:rsidRPr="00FF6603">
              <w:rPr>
                <w:rFonts w:eastAsia="Calibri"/>
              </w:rPr>
              <w:t>Executive Sponsor</w:t>
            </w:r>
          </w:p>
        </w:tc>
        <w:tc>
          <w:tcPr>
            <w:tcW w:w="3690" w:type="dxa"/>
            <w:shd w:val="clear" w:color="auto" w:fill="auto"/>
          </w:tcPr>
          <w:p w14:paraId="1FF5950D" w14:textId="77777777" w:rsidR="00A13B03" w:rsidRPr="00FF6603" w:rsidRDefault="00A13B03" w:rsidP="00A13B03">
            <w:pPr>
              <w:rPr>
                <w:rFonts w:eastAsia="Calibri"/>
              </w:rPr>
            </w:pPr>
            <w:r w:rsidRPr="00FF6603">
              <w:rPr>
                <w:rFonts w:eastAsia="Calibri"/>
              </w:rPr>
              <w:t>Recognized executive decision maker and influencer throughout all portions of the Manager’s organization impacted by the Services implementation.  Has accountability and responsibility for the overall financial and operations aspects of the Services engagement.  Most senior escalation point for decisions, common issues, and risks.  Attends major project meetings.  Visible and vocal champion of the Services program throughout the Manager organization</w:t>
            </w:r>
          </w:p>
        </w:tc>
        <w:tc>
          <w:tcPr>
            <w:tcW w:w="2160" w:type="dxa"/>
            <w:shd w:val="clear" w:color="auto" w:fill="auto"/>
          </w:tcPr>
          <w:p w14:paraId="2B63C687" w14:textId="77777777" w:rsidR="00A13B03" w:rsidRPr="00FF6603" w:rsidRDefault="00A13B03" w:rsidP="00A13B03">
            <w:pPr>
              <w:rPr>
                <w:rFonts w:eastAsia="Calibri"/>
              </w:rPr>
            </w:pPr>
            <w:r w:rsidRPr="00FF6603">
              <w:rPr>
                <w:rFonts w:eastAsia="Calibri"/>
              </w:rPr>
              <w:t>Approximately two (2) hours/quarter to handle escalations, make executive-level decisions, and participate in monthly review meetings</w:t>
            </w:r>
          </w:p>
        </w:tc>
        <w:tc>
          <w:tcPr>
            <w:tcW w:w="2250" w:type="dxa"/>
            <w:shd w:val="clear" w:color="auto" w:fill="auto"/>
          </w:tcPr>
          <w:p w14:paraId="2DC3E25D" w14:textId="77777777" w:rsidR="00A13B03" w:rsidRPr="00FF6603" w:rsidRDefault="00A13B03" w:rsidP="00A13B03">
            <w:pPr>
              <w:rPr>
                <w:rFonts w:eastAsia="Calibri"/>
              </w:rPr>
            </w:pPr>
            <w:r w:rsidRPr="00FF6603">
              <w:rPr>
                <w:rFonts w:eastAsia="Calibri"/>
              </w:rPr>
              <w:t>Effective Date</w:t>
            </w:r>
          </w:p>
        </w:tc>
      </w:tr>
      <w:tr w:rsidR="00A13B03" w:rsidRPr="00027862" w14:paraId="548B2D48" w14:textId="77777777" w:rsidTr="00A13B03">
        <w:trPr>
          <w:trHeight w:val="287"/>
        </w:trPr>
        <w:tc>
          <w:tcPr>
            <w:tcW w:w="1980" w:type="dxa"/>
            <w:shd w:val="clear" w:color="auto" w:fill="auto"/>
          </w:tcPr>
          <w:p w14:paraId="181A25C6" w14:textId="77777777" w:rsidR="00A13B03" w:rsidRPr="00FF6603" w:rsidRDefault="00A13B03" w:rsidP="00A13B03">
            <w:pPr>
              <w:rPr>
                <w:rFonts w:eastAsia="Calibri"/>
              </w:rPr>
            </w:pPr>
            <w:r w:rsidRPr="00FF6603">
              <w:rPr>
                <w:rFonts w:eastAsia="Calibri"/>
              </w:rPr>
              <w:t>Operations Executive</w:t>
            </w:r>
          </w:p>
        </w:tc>
        <w:tc>
          <w:tcPr>
            <w:tcW w:w="3690" w:type="dxa"/>
            <w:shd w:val="clear" w:color="auto" w:fill="auto"/>
          </w:tcPr>
          <w:p w14:paraId="3E27E204" w14:textId="77777777" w:rsidR="00A13B03" w:rsidRPr="00FF6603" w:rsidRDefault="00A13B03" w:rsidP="00A13B03">
            <w:pPr>
              <w:rPr>
                <w:rFonts w:eastAsia="Calibri"/>
              </w:rPr>
            </w:pPr>
            <w:r w:rsidRPr="00FF6603">
              <w:rPr>
                <w:rFonts w:eastAsia="Calibri"/>
              </w:rPr>
              <w:t>Overall executive-level responsibility and accountability for the Transition, Transformation, and Service Operations phases.  Responsibility and accountability for the Services contract management, financial management, scope management, and communications.  Escalation point for the Services Project Manager.  Key Manager representative and decision-maker for the Services program</w:t>
            </w:r>
          </w:p>
        </w:tc>
        <w:tc>
          <w:tcPr>
            <w:tcW w:w="2160" w:type="dxa"/>
            <w:shd w:val="clear" w:color="auto" w:fill="auto"/>
          </w:tcPr>
          <w:p w14:paraId="1B167910" w14:textId="77777777" w:rsidR="00A13B03" w:rsidRPr="00FF6603" w:rsidRDefault="00A13B03" w:rsidP="00A13B03">
            <w:pPr>
              <w:rPr>
                <w:rFonts w:eastAsia="Calibri"/>
              </w:rPr>
            </w:pPr>
            <w:r w:rsidRPr="00FF6603">
              <w:rPr>
                <w:rFonts w:eastAsia="Calibri"/>
              </w:rPr>
              <w:t>As required to meet Scope of Responsibilities</w:t>
            </w:r>
          </w:p>
        </w:tc>
        <w:tc>
          <w:tcPr>
            <w:tcW w:w="2250" w:type="dxa"/>
            <w:shd w:val="clear" w:color="auto" w:fill="auto"/>
          </w:tcPr>
          <w:p w14:paraId="482F2AD6" w14:textId="77777777" w:rsidR="00A13B03" w:rsidRPr="00FF6603" w:rsidRDefault="00A13B03" w:rsidP="00A13B03">
            <w:pPr>
              <w:rPr>
                <w:rFonts w:eastAsia="Calibri"/>
              </w:rPr>
            </w:pPr>
            <w:r w:rsidRPr="00FF6603">
              <w:rPr>
                <w:rFonts w:eastAsia="Calibri"/>
              </w:rPr>
              <w:t>Effective Date</w:t>
            </w:r>
          </w:p>
        </w:tc>
      </w:tr>
      <w:tr w:rsidR="00A13B03" w:rsidRPr="00027862" w14:paraId="74A1F235" w14:textId="77777777" w:rsidTr="00A13B03">
        <w:trPr>
          <w:trHeight w:val="287"/>
        </w:trPr>
        <w:tc>
          <w:tcPr>
            <w:tcW w:w="1980" w:type="dxa"/>
            <w:shd w:val="clear" w:color="auto" w:fill="auto"/>
          </w:tcPr>
          <w:p w14:paraId="7A54FF51" w14:textId="77777777" w:rsidR="00A13B03" w:rsidRPr="00FF6603" w:rsidRDefault="00A13B03" w:rsidP="00A13B03">
            <w:pPr>
              <w:rPr>
                <w:rFonts w:eastAsia="Calibri"/>
              </w:rPr>
            </w:pPr>
            <w:r w:rsidRPr="00FF6603">
              <w:rPr>
                <w:rFonts w:eastAsia="Calibri"/>
              </w:rPr>
              <w:t>Project Manager</w:t>
            </w:r>
          </w:p>
        </w:tc>
        <w:tc>
          <w:tcPr>
            <w:tcW w:w="3690" w:type="dxa"/>
            <w:shd w:val="clear" w:color="auto" w:fill="auto"/>
          </w:tcPr>
          <w:p w14:paraId="29D3B04D" w14:textId="77777777" w:rsidR="00A13B03" w:rsidRPr="00FF6603" w:rsidRDefault="00A13B03" w:rsidP="00A13B03">
            <w:pPr>
              <w:rPr>
                <w:rFonts w:eastAsia="Calibri"/>
              </w:rPr>
            </w:pPr>
            <w:r w:rsidRPr="00FF6603">
              <w:rPr>
                <w:rFonts w:eastAsia="Calibri"/>
              </w:rPr>
              <w:t>Overall operational responsibility, accountability, and decision-making authority for scope, budget, and schedule of the Services project.  Authority to engage and compel participation of Manager resources required to develop, commit to, and enable achievement of the Project Plan</w:t>
            </w:r>
          </w:p>
        </w:tc>
        <w:tc>
          <w:tcPr>
            <w:tcW w:w="2160" w:type="dxa"/>
            <w:shd w:val="clear" w:color="auto" w:fill="auto"/>
          </w:tcPr>
          <w:p w14:paraId="391F46C6" w14:textId="77777777" w:rsidR="00A13B03" w:rsidRPr="00FF6603" w:rsidRDefault="00A13B03" w:rsidP="00A13B03">
            <w:pPr>
              <w:rPr>
                <w:rFonts w:eastAsia="Calibri"/>
              </w:rPr>
            </w:pPr>
            <w:r w:rsidRPr="00FF6603">
              <w:rPr>
                <w:rFonts w:eastAsia="Calibri"/>
              </w:rPr>
              <w:t>Depends on the scope, complexity, and schedule of the engagement</w:t>
            </w:r>
          </w:p>
        </w:tc>
        <w:tc>
          <w:tcPr>
            <w:tcW w:w="2250" w:type="dxa"/>
            <w:shd w:val="clear" w:color="auto" w:fill="auto"/>
          </w:tcPr>
          <w:p w14:paraId="7FEAFABC" w14:textId="77777777" w:rsidR="00A13B03" w:rsidRPr="00FF6603" w:rsidRDefault="00A13B03" w:rsidP="00A13B03">
            <w:pPr>
              <w:rPr>
                <w:rFonts w:eastAsia="Calibri"/>
              </w:rPr>
            </w:pPr>
            <w:r w:rsidRPr="00FF6603">
              <w:rPr>
                <w:rFonts w:eastAsia="Calibri"/>
              </w:rPr>
              <w:t>Effective Date</w:t>
            </w:r>
          </w:p>
        </w:tc>
      </w:tr>
      <w:tr w:rsidR="00A13B03" w:rsidRPr="00027862" w14:paraId="71A4DC6B" w14:textId="77777777" w:rsidTr="00A13B03">
        <w:trPr>
          <w:trHeight w:val="287"/>
        </w:trPr>
        <w:tc>
          <w:tcPr>
            <w:tcW w:w="1980" w:type="dxa"/>
            <w:shd w:val="clear" w:color="auto" w:fill="auto"/>
          </w:tcPr>
          <w:p w14:paraId="03D5DB76" w14:textId="77777777" w:rsidR="00A13B03" w:rsidRPr="00FF6603" w:rsidRDefault="00A13B03" w:rsidP="00A13B03">
            <w:pPr>
              <w:rPr>
                <w:rFonts w:eastAsia="Calibri"/>
              </w:rPr>
            </w:pPr>
            <w:r w:rsidRPr="00FF6603">
              <w:rPr>
                <w:rFonts w:eastAsia="Calibri"/>
              </w:rPr>
              <w:t>Contract Manager</w:t>
            </w:r>
          </w:p>
        </w:tc>
        <w:tc>
          <w:tcPr>
            <w:tcW w:w="3690" w:type="dxa"/>
            <w:shd w:val="clear" w:color="auto" w:fill="auto"/>
          </w:tcPr>
          <w:p w14:paraId="3E50E940" w14:textId="77777777" w:rsidR="00A13B03" w:rsidRPr="00FF6603" w:rsidRDefault="00A13B03" w:rsidP="00A13B03">
            <w:pPr>
              <w:rPr>
                <w:rFonts w:eastAsia="Calibri"/>
              </w:rPr>
            </w:pPr>
            <w:r w:rsidRPr="00FF6603">
              <w:rPr>
                <w:rFonts w:eastAsia="Calibri"/>
              </w:rPr>
              <w:t>Overall responsibility for negotiating and governing the contractual relationship with Service Contractor</w:t>
            </w:r>
          </w:p>
        </w:tc>
        <w:tc>
          <w:tcPr>
            <w:tcW w:w="2160" w:type="dxa"/>
            <w:shd w:val="clear" w:color="auto" w:fill="auto"/>
          </w:tcPr>
          <w:p w14:paraId="41111C9C" w14:textId="77777777" w:rsidR="00A13B03" w:rsidRPr="00FF6603" w:rsidRDefault="00A13B03" w:rsidP="00A13B03">
            <w:pPr>
              <w:rPr>
                <w:rFonts w:eastAsia="Calibri"/>
              </w:rPr>
            </w:pPr>
            <w:r w:rsidRPr="00FF6603">
              <w:rPr>
                <w:rFonts w:eastAsia="Calibri"/>
              </w:rPr>
              <w:t>As required to enable achievement of the Project Schedule and during the Service Operations phase</w:t>
            </w:r>
          </w:p>
        </w:tc>
        <w:tc>
          <w:tcPr>
            <w:tcW w:w="2250" w:type="dxa"/>
            <w:shd w:val="clear" w:color="auto" w:fill="auto"/>
          </w:tcPr>
          <w:p w14:paraId="488356C7" w14:textId="77777777" w:rsidR="00A13B03" w:rsidRPr="00FF6603" w:rsidRDefault="00A13B03" w:rsidP="00A13B03">
            <w:pPr>
              <w:rPr>
                <w:rFonts w:eastAsia="Calibri"/>
              </w:rPr>
            </w:pPr>
            <w:r w:rsidRPr="00FF6603">
              <w:rPr>
                <w:rFonts w:eastAsia="Calibri"/>
              </w:rPr>
              <w:t>Effective Date</w:t>
            </w:r>
          </w:p>
        </w:tc>
      </w:tr>
      <w:tr w:rsidR="00A13B03" w:rsidRPr="00027862" w14:paraId="36482ACE" w14:textId="77777777" w:rsidTr="00A13B03">
        <w:trPr>
          <w:trHeight w:val="287"/>
        </w:trPr>
        <w:tc>
          <w:tcPr>
            <w:tcW w:w="1980" w:type="dxa"/>
            <w:shd w:val="clear" w:color="auto" w:fill="auto"/>
          </w:tcPr>
          <w:p w14:paraId="5CA8E3B0" w14:textId="77777777" w:rsidR="00A13B03" w:rsidRPr="00FF6603" w:rsidRDefault="00A13B03" w:rsidP="00A13B03">
            <w:pPr>
              <w:rPr>
                <w:rFonts w:eastAsia="Calibri"/>
              </w:rPr>
            </w:pPr>
            <w:r w:rsidRPr="00FF6603">
              <w:rPr>
                <w:rFonts w:eastAsia="Calibri"/>
              </w:rPr>
              <w:t>Facility Contacts</w:t>
            </w:r>
          </w:p>
        </w:tc>
        <w:tc>
          <w:tcPr>
            <w:tcW w:w="3690" w:type="dxa"/>
            <w:shd w:val="clear" w:color="auto" w:fill="auto"/>
          </w:tcPr>
          <w:p w14:paraId="5633C9A7" w14:textId="77777777" w:rsidR="00A13B03" w:rsidRPr="00FF6603" w:rsidRDefault="00A13B03" w:rsidP="00A13B03">
            <w:pPr>
              <w:rPr>
                <w:rFonts w:eastAsia="Calibri"/>
              </w:rPr>
            </w:pPr>
            <w:r w:rsidRPr="00FF6603">
              <w:rPr>
                <w:rFonts w:eastAsia="Calibri"/>
              </w:rPr>
              <w:t>Accept delivery of Service Contractor Devices and accessories.  Facilitate installation of Service Contractor Devices and startup of Service Contractor Services.  Facilitate End User training and manage Service Contractor Supplies for their Facility(s).  Assists Service Contractor with remote troubleshooting and diagnostics</w:t>
            </w:r>
          </w:p>
        </w:tc>
        <w:tc>
          <w:tcPr>
            <w:tcW w:w="2160" w:type="dxa"/>
            <w:shd w:val="clear" w:color="auto" w:fill="auto"/>
          </w:tcPr>
          <w:p w14:paraId="1BCBE908" w14:textId="77777777" w:rsidR="00A13B03" w:rsidRPr="00FF6603" w:rsidRDefault="00A13B03" w:rsidP="00A13B03">
            <w:pPr>
              <w:rPr>
                <w:rFonts w:eastAsia="Calibri"/>
              </w:rPr>
            </w:pPr>
            <w:r w:rsidRPr="00FF6603">
              <w:rPr>
                <w:rFonts w:eastAsia="Calibri"/>
              </w:rPr>
              <w:t>Depends on the scope and schedule of deployment at the Facility</w:t>
            </w:r>
          </w:p>
        </w:tc>
        <w:tc>
          <w:tcPr>
            <w:tcW w:w="2250" w:type="dxa"/>
            <w:shd w:val="clear" w:color="auto" w:fill="auto"/>
          </w:tcPr>
          <w:p w14:paraId="78B797D1" w14:textId="77777777" w:rsidR="00A13B03" w:rsidRPr="00FF6603" w:rsidRDefault="00A13B03" w:rsidP="00A13B03">
            <w:pPr>
              <w:rPr>
                <w:rFonts w:eastAsia="Calibri"/>
              </w:rPr>
            </w:pPr>
            <w:r w:rsidRPr="00FF6603">
              <w:rPr>
                <w:rFonts w:eastAsia="Calibri"/>
              </w:rPr>
              <w:t>Effective Date</w:t>
            </w:r>
          </w:p>
        </w:tc>
      </w:tr>
      <w:tr w:rsidR="00A13B03" w:rsidRPr="00027862" w14:paraId="685DDE74" w14:textId="77777777" w:rsidTr="00A13B03">
        <w:trPr>
          <w:trHeight w:val="620"/>
        </w:trPr>
        <w:tc>
          <w:tcPr>
            <w:tcW w:w="1980" w:type="dxa"/>
            <w:shd w:val="clear" w:color="auto" w:fill="auto"/>
          </w:tcPr>
          <w:p w14:paraId="099F00AC" w14:textId="77777777" w:rsidR="00A13B03" w:rsidRPr="00FF6603" w:rsidRDefault="00A13B03" w:rsidP="00A13B03">
            <w:pPr>
              <w:rPr>
                <w:rFonts w:eastAsia="Calibri"/>
              </w:rPr>
            </w:pPr>
            <w:r w:rsidRPr="00FF6603">
              <w:rPr>
                <w:rFonts w:eastAsia="Calibri"/>
              </w:rPr>
              <w:t>Facility Plan Contact</w:t>
            </w:r>
          </w:p>
        </w:tc>
        <w:tc>
          <w:tcPr>
            <w:tcW w:w="3690" w:type="dxa"/>
            <w:shd w:val="clear" w:color="auto" w:fill="auto"/>
          </w:tcPr>
          <w:p w14:paraId="33E9862D" w14:textId="77777777" w:rsidR="00A13B03" w:rsidRPr="00FF6603" w:rsidRDefault="00A13B03" w:rsidP="00A13B03">
            <w:pPr>
              <w:rPr>
                <w:rFonts w:eastAsia="Calibri"/>
              </w:rPr>
            </w:pPr>
            <w:r w:rsidRPr="00FF6603">
              <w:rPr>
                <w:rFonts w:eastAsia="Calibri"/>
              </w:rPr>
              <w:t>Facilitate Assessments.  Represent the Voice of the Business (VOB) to describe the business environment and how the Services are used.  Review and approve Facility Plan proposals as described herein</w:t>
            </w:r>
          </w:p>
        </w:tc>
        <w:tc>
          <w:tcPr>
            <w:tcW w:w="2160" w:type="dxa"/>
            <w:shd w:val="clear" w:color="auto" w:fill="auto"/>
          </w:tcPr>
          <w:p w14:paraId="20CD2EF6" w14:textId="77777777" w:rsidR="00A13B03" w:rsidRPr="00FF6603" w:rsidRDefault="00A13B03" w:rsidP="00A13B03">
            <w:pPr>
              <w:rPr>
                <w:rFonts w:eastAsia="Calibri"/>
              </w:rPr>
            </w:pPr>
            <w:r w:rsidRPr="00FF6603">
              <w:rPr>
                <w:rFonts w:eastAsia="Calibri"/>
              </w:rPr>
              <w:t>Depends on the scope and schedule of deployment at the Facility</w:t>
            </w:r>
          </w:p>
        </w:tc>
        <w:tc>
          <w:tcPr>
            <w:tcW w:w="2250" w:type="dxa"/>
            <w:shd w:val="clear" w:color="auto" w:fill="auto"/>
          </w:tcPr>
          <w:p w14:paraId="7A8F5932" w14:textId="77777777" w:rsidR="00A13B03" w:rsidRPr="00FF6603" w:rsidRDefault="00A13B03" w:rsidP="00A13B03">
            <w:pPr>
              <w:rPr>
                <w:rFonts w:eastAsia="Calibri"/>
              </w:rPr>
            </w:pPr>
            <w:r w:rsidRPr="00FF6603">
              <w:rPr>
                <w:rFonts w:eastAsia="Calibri"/>
              </w:rPr>
              <w:t xml:space="preserve">Identified within 30 days of Effective Date  </w:t>
            </w:r>
          </w:p>
        </w:tc>
      </w:tr>
      <w:tr w:rsidR="00A13B03" w:rsidRPr="00027862" w14:paraId="29A20455" w14:textId="77777777" w:rsidTr="00A13B03">
        <w:trPr>
          <w:trHeight w:val="620"/>
        </w:trPr>
        <w:tc>
          <w:tcPr>
            <w:tcW w:w="1980" w:type="dxa"/>
            <w:shd w:val="clear" w:color="auto" w:fill="auto"/>
          </w:tcPr>
          <w:p w14:paraId="742BFBC1" w14:textId="77777777" w:rsidR="00A13B03" w:rsidRPr="00FF6603" w:rsidRDefault="00A13B03" w:rsidP="00A13B03">
            <w:pPr>
              <w:rPr>
                <w:rFonts w:eastAsia="Calibri"/>
              </w:rPr>
            </w:pPr>
            <w:r w:rsidRPr="00FF6603">
              <w:rPr>
                <w:rFonts w:eastAsia="Calibri"/>
              </w:rPr>
              <w:t xml:space="preserve">Primary Manager Contact </w:t>
            </w:r>
          </w:p>
        </w:tc>
        <w:tc>
          <w:tcPr>
            <w:tcW w:w="3690" w:type="dxa"/>
            <w:shd w:val="clear" w:color="auto" w:fill="auto"/>
          </w:tcPr>
          <w:p w14:paraId="5665FF5E" w14:textId="77777777" w:rsidR="00A13B03" w:rsidRPr="00FF6603" w:rsidRDefault="00A13B03" w:rsidP="00A13B03">
            <w:pPr>
              <w:rPr>
                <w:rFonts w:eastAsia="Calibri"/>
              </w:rPr>
            </w:pPr>
            <w:r w:rsidRPr="00FF6603">
              <w:rPr>
                <w:rFonts w:eastAsia="Calibri"/>
              </w:rPr>
              <w:t>Key Users for Service Contractor Break Fix service for Devices.  Participate in training on the use and support of Devices; train other End Users post-Transformation.  Perform routine maintenance on Devices (e.g., cleaning the glass platen, removing paper jams, installing Supplies, installing cartridge-based maintenance kits, etc.).  Order Supplies.  Complete and submit MACD requests.  Contact the Manager’s Services Help Desk with Device trouble reports.  Assist Service Contractor with remote Device installations and diagnostics.  Facilitate/escort Service Contractor technical services personnel performing Device Break Fix actions. Provide required information during Assessments.  Complete and submit Manager satisfaction surveys.  Perform Device hard disk On-Demand Image Overwrite as required by Manager</w:t>
            </w:r>
          </w:p>
        </w:tc>
        <w:tc>
          <w:tcPr>
            <w:tcW w:w="2160" w:type="dxa"/>
            <w:shd w:val="clear" w:color="auto" w:fill="auto"/>
          </w:tcPr>
          <w:p w14:paraId="2202947D" w14:textId="77777777" w:rsidR="00A13B03" w:rsidRPr="00FF6603" w:rsidRDefault="00A13B03" w:rsidP="00A13B03">
            <w:pPr>
              <w:rPr>
                <w:rFonts w:eastAsia="Calibri"/>
              </w:rPr>
            </w:pPr>
            <w:r w:rsidRPr="00FF6603">
              <w:rPr>
                <w:rFonts w:eastAsia="Calibri"/>
              </w:rPr>
              <w:t>Depends on how many Devices they support</w:t>
            </w:r>
          </w:p>
        </w:tc>
        <w:tc>
          <w:tcPr>
            <w:tcW w:w="2250" w:type="dxa"/>
            <w:shd w:val="clear" w:color="auto" w:fill="auto"/>
          </w:tcPr>
          <w:p w14:paraId="580742FF" w14:textId="77777777" w:rsidR="00A13B03" w:rsidRPr="00FF6603" w:rsidRDefault="00A13B03" w:rsidP="00A13B03">
            <w:pPr>
              <w:rPr>
                <w:rFonts w:eastAsia="Calibri"/>
              </w:rPr>
            </w:pPr>
            <w:r w:rsidRPr="00FF6603">
              <w:rPr>
                <w:rFonts w:eastAsia="Calibri"/>
              </w:rPr>
              <w:t>Identified prior to beginning services and support of a Device</w:t>
            </w:r>
          </w:p>
        </w:tc>
      </w:tr>
      <w:tr w:rsidR="00A13B03" w:rsidRPr="00027862" w14:paraId="503BD19F" w14:textId="77777777" w:rsidTr="00A13B03">
        <w:trPr>
          <w:trHeight w:val="620"/>
        </w:trPr>
        <w:tc>
          <w:tcPr>
            <w:tcW w:w="1980" w:type="dxa"/>
            <w:shd w:val="clear" w:color="auto" w:fill="auto"/>
          </w:tcPr>
          <w:p w14:paraId="478D0699" w14:textId="77777777" w:rsidR="00A13B03" w:rsidRPr="00FF6603" w:rsidRDefault="00A13B03" w:rsidP="00A13B03">
            <w:pPr>
              <w:rPr>
                <w:rFonts w:eastAsia="Calibri"/>
              </w:rPr>
            </w:pPr>
            <w:r w:rsidRPr="00FF6603">
              <w:rPr>
                <w:rFonts w:eastAsia="Calibri"/>
              </w:rPr>
              <w:t>Manager’s Services Help Desk Manager</w:t>
            </w:r>
          </w:p>
        </w:tc>
        <w:tc>
          <w:tcPr>
            <w:tcW w:w="3690" w:type="dxa"/>
            <w:shd w:val="clear" w:color="auto" w:fill="auto"/>
          </w:tcPr>
          <w:p w14:paraId="0842EDA2" w14:textId="77777777" w:rsidR="00A13B03" w:rsidRPr="00FF6603" w:rsidRDefault="00A13B03" w:rsidP="00A13B03">
            <w:pPr>
              <w:rPr>
                <w:rFonts w:eastAsia="Calibri"/>
              </w:rPr>
            </w:pPr>
            <w:r w:rsidRPr="00FF6603">
              <w:rPr>
                <w:rFonts w:eastAsia="Calibri"/>
              </w:rPr>
              <w:t>Overall responsibility and accountability for Manager’s Services Help Desk; has decision-making authority.  Integrates Manager’s Services Help Desk processes and systems with Service Contractor Service Desk processes and systems (if applicable).  Manages day-to-day operations of Manager’s Services Help Desk and relationship with Service Contractor Service Desk</w:t>
            </w:r>
          </w:p>
        </w:tc>
        <w:tc>
          <w:tcPr>
            <w:tcW w:w="2160" w:type="dxa"/>
            <w:shd w:val="clear" w:color="auto" w:fill="auto"/>
          </w:tcPr>
          <w:p w14:paraId="0AA30F5C" w14:textId="77777777" w:rsidR="00A13B03" w:rsidRPr="00FF6603" w:rsidRDefault="00A13B03" w:rsidP="00A13B03">
            <w:pPr>
              <w:rPr>
                <w:rFonts w:eastAsia="Calibri"/>
              </w:rPr>
            </w:pPr>
            <w:r w:rsidRPr="00FF6603">
              <w:rPr>
                <w:rFonts w:eastAsia="Calibri"/>
              </w:rPr>
              <w:t>As required to meet the requirements of the SOW</w:t>
            </w:r>
          </w:p>
        </w:tc>
        <w:tc>
          <w:tcPr>
            <w:tcW w:w="2250" w:type="dxa"/>
            <w:shd w:val="clear" w:color="auto" w:fill="auto"/>
          </w:tcPr>
          <w:p w14:paraId="2C90F60B" w14:textId="77777777" w:rsidR="00A13B03" w:rsidRPr="00FF6603" w:rsidRDefault="00A13B03" w:rsidP="00A13B03">
            <w:pPr>
              <w:rPr>
                <w:rFonts w:eastAsia="Calibri"/>
              </w:rPr>
            </w:pPr>
            <w:r w:rsidRPr="00FF6603">
              <w:rPr>
                <w:rFonts w:eastAsia="Calibri"/>
              </w:rPr>
              <w:t>Effective Date</w:t>
            </w:r>
          </w:p>
        </w:tc>
      </w:tr>
      <w:tr w:rsidR="00A13B03" w:rsidRPr="00027862" w14:paraId="2008EDEA" w14:textId="77777777" w:rsidTr="00A13B03">
        <w:trPr>
          <w:trHeight w:val="620"/>
        </w:trPr>
        <w:tc>
          <w:tcPr>
            <w:tcW w:w="1980" w:type="dxa"/>
            <w:shd w:val="clear" w:color="auto" w:fill="auto"/>
          </w:tcPr>
          <w:p w14:paraId="21E5A17F" w14:textId="77777777" w:rsidR="00A13B03" w:rsidRPr="00FF6603" w:rsidRDefault="00A13B03" w:rsidP="00A13B03">
            <w:pPr>
              <w:rPr>
                <w:rFonts w:eastAsia="Calibri"/>
              </w:rPr>
            </w:pPr>
            <w:r w:rsidRPr="00FF6603">
              <w:rPr>
                <w:rFonts w:eastAsia="Calibri"/>
              </w:rPr>
              <w:t>IT/Service Desk Facility Contact</w:t>
            </w:r>
          </w:p>
        </w:tc>
        <w:tc>
          <w:tcPr>
            <w:tcW w:w="3690" w:type="dxa"/>
            <w:shd w:val="clear" w:color="auto" w:fill="auto"/>
          </w:tcPr>
          <w:p w14:paraId="01714BB9" w14:textId="77777777" w:rsidR="00A13B03" w:rsidRPr="00FF6603" w:rsidRDefault="00A13B03" w:rsidP="00A13B03">
            <w:pPr>
              <w:rPr>
                <w:rFonts w:eastAsia="Calibri"/>
              </w:rPr>
            </w:pPr>
            <w:r w:rsidRPr="00FF6603">
              <w:rPr>
                <w:rFonts w:eastAsia="Calibri"/>
              </w:rPr>
              <w:t>Manager’s IT Service Desk resource or the resource for the Service Contractor Service Desk will engage for IT/network related issues and support</w:t>
            </w:r>
          </w:p>
        </w:tc>
        <w:tc>
          <w:tcPr>
            <w:tcW w:w="2160" w:type="dxa"/>
            <w:shd w:val="clear" w:color="auto" w:fill="auto"/>
          </w:tcPr>
          <w:p w14:paraId="7272AFBA" w14:textId="77777777" w:rsidR="00A13B03" w:rsidRPr="00FF6603" w:rsidRDefault="00A13B03" w:rsidP="00A13B03">
            <w:pPr>
              <w:rPr>
                <w:rFonts w:eastAsia="Calibri"/>
              </w:rPr>
            </w:pPr>
            <w:r w:rsidRPr="00FF6603">
              <w:rPr>
                <w:rFonts w:eastAsia="Calibri"/>
              </w:rPr>
              <w:t>Varies depending on the number of supported Devices</w:t>
            </w:r>
          </w:p>
        </w:tc>
        <w:tc>
          <w:tcPr>
            <w:tcW w:w="2250" w:type="dxa"/>
            <w:shd w:val="clear" w:color="auto" w:fill="auto"/>
          </w:tcPr>
          <w:p w14:paraId="34CC6344" w14:textId="77777777" w:rsidR="00A13B03" w:rsidRPr="00FF6603" w:rsidRDefault="00A13B03" w:rsidP="00A13B03">
            <w:pPr>
              <w:rPr>
                <w:rFonts w:eastAsia="Calibri"/>
              </w:rPr>
            </w:pPr>
            <w:r w:rsidRPr="00FF6603">
              <w:rPr>
                <w:rFonts w:eastAsia="Calibri"/>
              </w:rPr>
              <w:t>Identified prior to beginning services and support of Devices at a Facility</w:t>
            </w:r>
          </w:p>
        </w:tc>
      </w:tr>
      <w:tr w:rsidR="00A13B03" w:rsidRPr="00027862" w14:paraId="61A5FD33" w14:textId="77777777" w:rsidTr="00A13B03">
        <w:trPr>
          <w:trHeight w:val="620"/>
        </w:trPr>
        <w:tc>
          <w:tcPr>
            <w:tcW w:w="1980" w:type="dxa"/>
            <w:shd w:val="clear" w:color="auto" w:fill="auto"/>
          </w:tcPr>
          <w:p w14:paraId="119BE50E" w14:textId="77777777" w:rsidR="00A13B03" w:rsidRPr="00FF6603" w:rsidRDefault="00A13B03" w:rsidP="00A13B03">
            <w:pPr>
              <w:rPr>
                <w:rFonts w:eastAsia="Calibri"/>
              </w:rPr>
            </w:pPr>
            <w:r w:rsidRPr="00FF6603">
              <w:rPr>
                <w:rFonts w:eastAsia="Calibri"/>
              </w:rPr>
              <w:t>IT Subject Matter Experts and Operations Personnel</w:t>
            </w:r>
          </w:p>
        </w:tc>
        <w:tc>
          <w:tcPr>
            <w:tcW w:w="3690" w:type="dxa"/>
            <w:shd w:val="clear" w:color="auto" w:fill="auto"/>
          </w:tcPr>
          <w:p w14:paraId="24AF02A9" w14:textId="77777777" w:rsidR="00A13B03" w:rsidRPr="00FF6603" w:rsidRDefault="00A13B03" w:rsidP="00A13B03">
            <w:pPr>
              <w:rPr>
                <w:rFonts w:eastAsia="Calibri"/>
              </w:rPr>
            </w:pPr>
            <w:r w:rsidRPr="00FF6603">
              <w:rPr>
                <w:rFonts w:eastAsia="Calibri"/>
              </w:rPr>
              <w:t>Provides Service Contractor with IP addresses and technical data required to connect the Devices to Manager’s data network.  Provide properly configured network connectivity for Devices.  Incorporate Service Contractor into the Manager IT technical change management process</w:t>
            </w:r>
          </w:p>
        </w:tc>
        <w:tc>
          <w:tcPr>
            <w:tcW w:w="2160" w:type="dxa"/>
            <w:shd w:val="clear" w:color="auto" w:fill="auto"/>
          </w:tcPr>
          <w:p w14:paraId="6905C630" w14:textId="77777777" w:rsidR="00A13B03" w:rsidRPr="00FF6603" w:rsidRDefault="00A13B03" w:rsidP="00A13B03">
            <w:pPr>
              <w:rPr>
                <w:rFonts w:eastAsia="Calibri"/>
              </w:rPr>
            </w:pPr>
            <w:r w:rsidRPr="00FF6603">
              <w:rPr>
                <w:rFonts w:eastAsia="Calibri"/>
              </w:rPr>
              <w:t xml:space="preserve">As required to enable achievement of the Project Schedule and to provide support during the Service Operations phase </w:t>
            </w:r>
          </w:p>
        </w:tc>
        <w:tc>
          <w:tcPr>
            <w:tcW w:w="2250" w:type="dxa"/>
            <w:shd w:val="clear" w:color="auto" w:fill="auto"/>
          </w:tcPr>
          <w:p w14:paraId="1D911381" w14:textId="77777777" w:rsidR="00A13B03" w:rsidRPr="00FF6603" w:rsidRDefault="00A13B03" w:rsidP="00A13B03">
            <w:pPr>
              <w:rPr>
                <w:rFonts w:eastAsia="Calibri"/>
              </w:rPr>
            </w:pPr>
            <w:r w:rsidRPr="00FF6603">
              <w:rPr>
                <w:rFonts w:eastAsia="Calibri"/>
              </w:rPr>
              <w:t>Effective Date</w:t>
            </w:r>
          </w:p>
        </w:tc>
      </w:tr>
      <w:tr w:rsidR="00A13B03" w:rsidRPr="00027862" w14:paraId="35C9A61C" w14:textId="77777777" w:rsidTr="00A13B03">
        <w:trPr>
          <w:trHeight w:val="287"/>
        </w:trPr>
        <w:tc>
          <w:tcPr>
            <w:tcW w:w="1980" w:type="dxa"/>
            <w:shd w:val="clear" w:color="auto" w:fill="auto"/>
          </w:tcPr>
          <w:p w14:paraId="37EF765A" w14:textId="77777777" w:rsidR="00A13B03" w:rsidRPr="00FF6603" w:rsidRDefault="00A13B03" w:rsidP="00A13B03">
            <w:pPr>
              <w:rPr>
                <w:rFonts w:eastAsia="Calibri"/>
              </w:rPr>
            </w:pPr>
            <w:r w:rsidRPr="00FF6603">
              <w:rPr>
                <w:rFonts w:eastAsia="Calibri"/>
              </w:rPr>
              <w:t>Facility Management and Operations Personnel</w:t>
            </w:r>
          </w:p>
        </w:tc>
        <w:tc>
          <w:tcPr>
            <w:tcW w:w="3690" w:type="dxa"/>
            <w:shd w:val="clear" w:color="auto" w:fill="auto"/>
          </w:tcPr>
          <w:p w14:paraId="789C38F4" w14:textId="77777777" w:rsidR="00A13B03" w:rsidRPr="00FF6603" w:rsidRDefault="00A13B03" w:rsidP="00A13B03">
            <w:pPr>
              <w:rPr>
                <w:rFonts w:eastAsia="Calibri"/>
              </w:rPr>
            </w:pPr>
            <w:r w:rsidRPr="00FF6603">
              <w:rPr>
                <w:rFonts w:eastAsia="Calibri"/>
              </w:rPr>
              <w:t>Provide required electrical power and outlets, network connectivity (wired or wireless), dock space, elevator time, furniture/tables/stands, Consumables Supplies storage areas, adequate working space around the Devices, and required office space for Service Contractor personnel</w:t>
            </w:r>
          </w:p>
        </w:tc>
        <w:tc>
          <w:tcPr>
            <w:tcW w:w="2160" w:type="dxa"/>
            <w:shd w:val="clear" w:color="auto" w:fill="auto"/>
          </w:tcPr>
          <w:p w14:paraId="1C41D5D0" w14:textId="77777777" w:rsidR="00A13B03" w:rsidRPr="00FF6603" w:rsidRDefault="00A13B03" w:rsidP="00A13B03">
            <w:pPr>
              <w:rPr>
                <w:rFonts w:eastAsia="Calibri"/>
              </w:rPr>
            </w:pPr>
            <w:r w:rsidRPr="00FF6603">
              <w:rPr>
                <w:rFonts w:eastAsia="Calibri"/>
              </w:rPr>
              <w:t xml:space="preserve">As required to enable achievement of the Project Schedule and to provide support during the Service Operations phase </w:t>
            </w:r>
          </w:p>
        </w:tc>
        <w:tc>
          <w:tcPr>
            <w:tcW w:w="2250" w:type="dxa"/>
            <w:shd w:val="clear" w:color="auto" w:fill="auto"/>
          </w:tcPr>
          <w:p w14:paraId="24B45911" w14:textId="77777777" w:rsidR="00A13B03" w:rsidRPr="00FF6603" w:rsidRDefault="00A13B03" w:rsidP="00A13B03">
            <w:pPr>
              <w:rPr>
                <w:rFonts w:eastAsia="Calibri"/>
              </w:rPr>
            </w:pPr>
            <w:r w:rsidRPr="00FF6603">
              <w:rPr>
                <w:rFonts w:eastAsia="Calibri"/>
              </w:rPr>
              <w:t>Identified within 30 days of Effective Date</w:t>
            </w:r>
          </w:p>
        </w:tc>
      </w:tr>
      <w:tr w:rsidR="00A13B03" w:rsidRPr="00027862" w14:paraId="07BCFCAF" w14:textId="77777777" w:rsidTr="00A13B03">
        <w:trPr>
          <w:trHeight w:val="287"/>
        </w:trPr>
        <w:tc>
          <w:tcPr>
            <w:tcW w:w="1980" w:type="dxa"/>
            <w:shd w:val="clear" w:color="auto" w:fill="auto"/>
          </w:tcPr>
          <w:p w14:paraId="13F65E36" w14:textId="77777777" w:rsidR="00A13B03" w:rsidRPr="00FF6603" w:rsidRDefault="00A13B03" w:rsidP="00A13B03">
            <w:pPr>
              <w:rPr>
                <w:rFonts w:eastAsia="Calibri"/>
              </w:rPr>
            </w:pPr>
            <w:r w:rsidRPr="00FF6603">
              <w:rPr>
                <w:rFonts w:eastAsia="Calibri"/>
              </w:rPr>
              <w:t>Communication and Change Management Leader</w:t>
            </w:r>
          </w:p>
        </w:tc>
        <w:tc>
          <w:tcPr>
            <w:tcW w:w="3690" w:type="dxa"/>
            <w:shd w:val="clear" w:color="auto" w:fill="auto"/>
          </w:tcPr>
          <w:p w14:paraId="6D88EF84" w14:textId="77777777" w:rsidR="00A13B03" w:rsidRPr="00FF6603" w:rsidRDefault="00A13B03" w:rsidP="00A13B03">
            <w:pPr>
              <w:rPr>
                <w:rFonts w:eastAsia="Calibri"/>
              </w:rPr>
            </w:pPr>
            <w:r w:rsidRPr="00FF6603">
              <w:rPr>
                <w:rFonts w:eastAsia="Calibri"/>
              </w:rPr>
              <w:t>In collaboration with Service Contractor, develop and implement a communication plan to facilitate the introduction of Services to the End Users.  Has decision-making authority over employee communications</w:t>
            </w:r>
          </w:p>
        </w:tc>
        <w:tc>
          <w:tcPr>
            <w:tcW w:w="2160" w:type="dxa"/>
            <w:shd w:val="clear" w:color="auto" w:fill="auto"/>
          </w:tcPr>
          <w:p w14:paraId="39599A1B" w14:textId="77777777" w:rsidR="00A13B03" w:rsidRPr="00FF6603" w:rsidRDefault="00A13B03" w:rsidP="00A13B03">
            <w:pPr>
              <w:rPr>
                <w:rFonts w:eastAsia="Calibri"/>
              </w:rPr>
            </w:pPr>
            <w:r w:rsidRPr="00FF6603">
              <w:rPr>
                <w:rFonts w:eastAsia="Calibri"/>
              </w:rPr>
              <w:t>As required to enable achievement of the Project Schedule</w:t>
            </w:r>
          </w:p>
        </w:tc>
        <w:tc>
          <w:tcPr>
            <w:tcW w:w="2250" w:type="dxa"/>
            <w:shd w:val="clear" w:color="auto" w:fill="auto"/>
          </w:tcPr>
          <w:p w14:paraId="3D79E117" w14:textId="77777777" w:rsidR="00A13B03" w:rsidRPr="00FF6603" w:rsidRDefault="00A13B03" w:rsidP="00A13B03">
            <w:pPr>
              <w:rPr>
                <w:rFonts w:eastAsia="Calibri"/>
              </w:rPr>
            </w:pPr>
            <w:r w:rsidRPr="00FF6603">
              <w:rPr>
                <w:rFonts w:eastAsia="Calibri"/>
              </w:rPr>
              <w:t>Effective Date</w:t>
            </w:r>
          </w:p>
        </w:tc>
      </w:tr>
      <w:tr w:rsidR="00A13B03" w:rsidRPr="00027862" w14:paraId="6DF15ED9" w14:textId="77777777" w:rsidTr="00A13B03">
        <w:trPr>
          <w:trHeight w:val="287"/>
        </w:trPr>
        <w:tc>
          <w:tcPr>
            <w:tcW w:w="1980" w:type="dxa"/>
            <w:shd w:val="clear" w:color="auto" w:fill="auto"/>
          </w:tcPr>
          <w:p w14:paraId="78368A6E" w14:textId="77777777" w:rsidR="00A13B03" w:rsidRPr="00FF6603" w:rsidRDefault="00A13B03" w:rsidP="00A13B03">
            <w:pPr>
              <w:rPr>
                <w:rFonts w:eastAsia="Calibri"/>
              </w:rPr>
            </w:pPr>
            <w:r w:rsidRPr="00FF6603">
              <w:rPr>
                <w:rFonts w:eastAsia="Calibri"/>
              </w:rPr>
              <w:t xml:space="preserve">Information Security Personnel </w:t>
            </w:r>
          </w:p>
        </w:tc>
        <w:tc>
          <w:tcPr>
            <w:tcW w:w="3690" w:type="dxa"/>
            <w:shd w:val="clear" w:color="auto" w:fill="auto"/>
          </w:tcPr>
          <w:p w14:paraId="5F699B64" w14:textId="77777777" w:rsidR="00A13B03" w:rsidRPr="00FF6603" w:rsidRDefault="00A13B03" w:rsidP="00A13B03">
            <w:pPr>
              <w:rPr>
                <w:rFonts w:eastAsia="Calibri"/>
              </w:rPr>
            </w:pPr>
            <w:r w:rsidRPr="00FF6603">
              <w:rPr>
                <w:rFonts w:eastAsia="Calibri"/>
              </w:rPr>
              <w:t>Provide Service Contractor with information security policies and procedures relevant to delivery of Services</w:t>
            </w:r>
          </w:p>
        </w:tc>
        <w:tc>
          <w:tcPr>
            <w:tcW w:w="2160" w:type="dxa"/>
            <w:shd w:val="clear" w:color="auto" w:fill="auto"/>
          </w:tcPr>
          <w:p w14:paraId="717B27DD" w14:textId="77777777" w:rsidR="00A13B03" w:rsidRPr="00FF6603" w:rsidRDefault="00A13B03" w:rsidP="00A13B03">
            <w:pPr>
              <w:rPr>
                <w:rFonts w:eastAsia="Calibri"/>
              </w:rPr>
            </w:pPr>
            <w:r w:rsidRPr="00FF6603">
              <w:rPr>
                <w:rFonts w:eastAsia="Calibri"/>
              </w:rPr>
              <w:t>As required to enable achievement of the Project Schedule</w:t>
            </w:r>
          </w:p>
        </w:tc>
        <w:tc>
          <w:tcPr>
            <w:tcW w:w="2250" w:type="dxa"/>
            <w:shd w:val="clear" w:color="auto" w:fill="auto"/>
          </w:tcPr>
          <w:p w14:paraId="1CB52FA4" w14:textId="77777777" w:rsidR="00A13B03" w:rsidRPr="00FF6603" w:rsidRDefault="00A13B03" w:rsidP="00A13B03">
            <w:pPr>
              <w:rPr>
                <w:rFonts w:eastAsia="Calibri"/>
              </w:rPr>
            </w:pPr>
            <w:r w:rsidRPr="00FF6603">
              <w:rPr>
                <w:rFonts w:eastAsia="Calibri"/>
              </w:rPr>
              <w:t>Effective Date</w:t>
            </w:r>
          </w:p>
        </w:tc>
      </w:tr>
      <w:bookmarkEnd w:id="323"/>
    </w:tbl>
    <w:p w14:paraId="5FD0947B" w14:textId="77777777" w:rsidR="00A13B03" w:rsidRPr="00776340" w:rsidRDefault="00A13B03" w:rsidP="00A13B03">
      <w:pPr>
        <w:rPr>
          <w:rFonts w:cs="Arial"/>
          <w:sz w:val="28"/>
          <w:szCs w:val="28"/>
          <w:highlight w:val="green"/>
        </w:rPr>
      </w:pPr>
    </w:p>
    <w:p w14:paraId="5FDD1104" w14:textId="77777777" w:rsidR="00A13B03" w:rsidRPr="00027862" w:rsidRDefault="00A13B03" w:rsidP="00A13B03">
      <w:pPr>
        <w:rPr>
          <w:rFonts w:cs="Arial"/>
          <w:b/>
          <w:sz w:val="22"/>
          <w:szCs w:val="22"/>
          <w:highlight w:val="green"/>
        </w:rPr>
      </w:pPr>
      <w:r w:rsidRPr="00027862">
        <w:rPr>
          <w:rFonts w:cs="Arial"/>
          <w:b/>
          <w:sz w:val="22"/>
          <w:szCs w:val="22"/>
        </w:rPr>
        <w:t>Service Contractor Resources</w:t>
      </w:r>
    </w:p>
    <w:tbl>
      <w:tblPr>
        <w:tblW w:w="107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55"/>
        <w:gridCol w:w="3870"/>
        <w:gridCol w:w="2340"/>
        <w:gridCol w:w="2430"/>
      </w:tblGrid>
      <w:tr w:rsidR="00A13B03" w:rsidRPr="00027862" w14:paraId="733EA371" w14:textId="77777777" w:rsidTr="00A13B03">
        <w:trPr>
          <w:trHeight w:val="611"/>
          <w:tblHeader/>
        </w:trPr>
        <w:tc>
          <w:tcPr>
            <w:tcW w:w="2155" w:type="dxa"/>
            <w:shd w:val="clear" w:color="auto" w:fill="2F5496"/>
            <w:vAlign w:val="center"/>
          </w:tcPr>
          <w:p w14:paraId="3EE2BA98" w14:textId="77777777" w:rsidR="00A13B03" w:rsidRPr="00FF6603" w:rsidRDefault="00A13B03" w:rsidP="00A13B03">
            <w:pPr>
              <w:rPr>
                <w:rFonts w:eastAsia="Calibri"/>
                <w:b/>
                <w:color w:val="FFFFFF"/>
              </w:rPr>
            </w:pPr>
            <w:r w:rsidRPr="00FF6603">
              <w:rPr>
                <w:rFonts w:eastAsia="Calibri"/>
                <w:b/>
                <w:color w:val="FFFFFF"/>
              </w:rPr>
              <w:t>Service Contractor Resource Role</w:t>
            </w:r>
          </w:p>
        </w:tc>
        <w:tc>
          <w:tcPr>
            <w:tcW w:w="3870" w:type="dxa"/>
            <w:shd w:val="clear" w:color="auto" w:fill="2F5496"/>
            <w:vAlign w:val="center"/>
          </w:tcPr>
          <w:p w14:paraId="1B1D2187" w14:textId="77777777" w:rsidR="00A13B03" w:rsidRPr="00FF6603" w:rsidRDefault="00A13B03" w:rsidP="00A13B03">
            <w:pPr>
              <w:rPr>
                <w:rFonts w:eastAsia="Calibri"/>
                <w:b/>
                <w:color w:val="FFFFFF"/>
              </w:rPr>
            </w:pPr>
            <w:r w:rsidRPr="00FF6603">
              <w:rPr>
                <w:rFonts w:eastAsia="Calibri"/>
                <w:b/>
                <w:color w:val="FFFFFF"/>
              </w:rPr>
              <w:t>Scope of Responsibilities</w:t>
            </w:r>
          </w:p>
        </w:tc>
        <w:tc>
          <w:tcPr>
            <w:tcW w:w="2340" w:type="dxa"/>
            <w:shd w:val="clear" w:color="auto" w:fill="2F5496"/>
            <w:vAlign w:val="center"/>
          </w:tcPr>
          <w:p w14:paraId="479BF662" w14:textId="77777777" w:rsidR="00A13B03" w:rsidRPr="00FF6603" w:rsidRDefault="00A13B03" w:rsidP="00A13B03">
            <w:pPr>
              <w:rPr>
                <w:rFonts w:eastAsia="Calibri"/>
                <w:b/>
                <w:color w:val="FFFFFF"/>
              </w:rPr>
            </w:pPr>
            <w:r w:rsidRPr="00FF6603">
              <w:rPr>
                <w:rFonts w:eastAsia="Calibri"/>
                <w:b/>
                <w:color w:val="FFFFFF"/>
              </w:rPr>
              <w:t>Time Commitment</w:t>
            </w:r>
          </w:p>
        </w:tc>
        <w:tc>
          <w:tcPr>
            <w:tcW w:w="2430" w:type="dxa"/>
            <w:shd w:val="clear" w:color="auto" w:fill="2F5496"/>
            <w:vAlign w:val="center"/>
          </w:tcPr>
          <w:p w14:paraId="4547EC3C" w14:textId="77777777" w:rsidR="00A13B03" w:rsidRPr="00FF6603" w:rsidRDefault="00A13B03" w:rsidP="00A13B03">
            <w:pPr>
              <w:rPr>
                <w:rFonts w:eastAsia="Calibri"/>
                <w:b/>
                <w:color w:val="FFFFFF"/>
              </w:rPr>
            </w:pPr>
            <w:r w:rsidRPr="00FF6603">
              <w:rPr>
                <w:rFonts w:eastAsia="Calibri"/>
                <w:b/>
                <w:color w:val="FFFFFF"/>
              </w:rPr>
              <w:t>When Required</w:t>
            </w:r>
          </w:p>
        </w:tc>
      </w:tr>
      <w:tr w:rsidR="00A13B03" w:rsidRPr="00027862" w14:paraId="6E15CC5E" w14:textId="77777777" w:rsidTr="00A13B03">
        <w:trPr>
          <w:trHeight w:val="287"/>
        </w:trPr>
        <w:tc>
          <w:tcPr>
            <w:tcW w:w="2155" w:type="dxa"/>
            <w:shd w:val="clear" w:color="auto" w:fill="auto"/>
          </w:tcPr>
          <w:p w14:paraId="45112A99" w14:textId="77777777" w:rsidR="00A13B03" w:rsidRPr="00FF6603" w:rsidRDefault="00A13B03" w:rsidP="00A13B03">
            <w:pPr>
              <w:rPr>
                <w:rFonts w:eastAsia="Calibri"/>
              </w:rPr>
            </w:pPr>
            <w:r w:rsidRPr="00FF6603">
              <w:rPr>
                <w:rFonts w:eastAsia="Calibri"/>
              </w:rPr>
              <w:t>Transition Executive</w:t>
            </w:r>
          </w:p>
        </w:tc>
        <w:tc>
          <w:tcPr>
            <w:tcW w:w="3870" w:type="dxa"/>
            <w:shd w:val="clear" w:color="auto" w:fill="auto"/>
          </w:tcPr>
          <w:p w14:paraId="3E9C15DC" w14:textId="77777777" w:rsidR="00A13B03" w:rsidRPr="00FF6603" w:rsidRDefault="00A13B03" w:rsidP="00A13B03">
            <w:pPr>
              <w:rPr>
                <w:rFonts w:eastAsia="Calibri"/>
              </w:rPr>
            </w:pPr>
            <w:r w:rsidRPr="00FF6603">
              <w:rPr>
                <w:rFonts w:eastAsia="Calibri"/>
              </w:rPr>
              <w:t>Executive-level responsibility and accountability for the Transition and Transformation phases.  First executive-level point of escalation for issues, concerns, and decisions during Transition and Transformation.  Peer to Manager Operations Executive</w:t>
            </w:r>
          </w:p>
        </w:tc>
        <w:tc>
          <w:tcPr>
            <w:tcW w:w="2340" w:type="dxa"/>
            <w:shd w:val="clear" w:color="auto" w:fill="auto"/>
          </w:tcPr>
          <w:p w14:paraId="04FF7071" w14:textId="77777777" w:rsidR="00A13B03" w:rsidRPr="00FF6603" w:rsidRDefault="00A13B03" w:rsidP="00A13B03">
            <w:pPr>
              <w:rPr>
                <w:rFonts w:eastAsia="Calibri"/>
              </w:rPr>
            </w:pPr>
            <w:r w:rsidRPr="00FF6603">
              <w:rPr>
                <w:rFonts w:eastAsia="Calibri"/>
              </w:rPr>
              <w:t>As required to meet the Project Plan</w:t>
            </w:r>
          </w:p>
        </w:tc>
        <w:tc>
          <w:tcPr>
            <w:tcW w:w="2430" w:type="dxa"/>
            <w:shd w:val="clear" w:color="auto" w:fill="auto"/>
          </w:tcPr>
          <w:p w14:paraId="56895885" w14:textId="77777777" w:rsidR="00A13B03" w:rsidRPr="00FF6603" w:rsidRDefault="00A13B03" w:rsidP="00A13B03">
            <w:pPr>
              <w:rPr>
                <w:rFonts w:eastAsia="Calibri"/>
              </w:rPr>
            </w:pPr>
            <w:r w:rsidRPr="00FF6603">
              <w:rPr>
                <w:rFonts w:eastAsia="Calibri"/>
              </w:rPr>
              <w:t>Effective Date</w:t>
            </w:r>
          </w:p>
        </w:tc>
      </w:tr>
      <w:tr w:rsidR="00A13B03" w:rsidRPr="00027862" w14:paraId="203523FE" w14:textId="77777777" w:rsidTr="00A13B03">
        <w:trPr>
          <w:trHeight w:val="287"/>
        </w:trPr>
        <w:tc>
          <w:tcPr>
            <w:tcW w:w="2155" w:type="dxa"/>
            <w:shd w:val="clear" w:color="auto" w:fill="auto"/>
          </w:tcPr>
          <w:p w14:paraId="554E1B1F" w14:textId="77777777" w:rsidR="00A13B03" w:rsidRPr="00FF6603" w:rsidRDefault="00A13B03" w:rsidP="00A13B03">
            <w:pPr>
              <w:rPr>
                <w:rFonts w:eastAsia="Calibri"/>
              </w:rPr>
            </w:pPr>
            <w:r w:rsidRPr="00FF6603">
              <w:rPr>
                <w:rFonts w:eastAsia="Calibri"/>
              </w:rPr>
              <w:t>Transition / Project Manager</w:t>
            </w:r>
          </w:p>
        </w:tc>
        <w:tc>
          <w:tcPr>
            <w:tcW w:w="3870" w:type="dxa"/>
            <w:shd w:val="clear" w:color="auto" w:fill="auto"/>
          </w:tcPr>
          <w:p w14:paraId="30736089" w14:textId="77777777" w:rsidR="00A13B03" w:rsidRPr="00FF6603" w:rsidRDefault="00A13B03" w:rsidP="00A13B03">
            <w:pPr>
              <w:rPr>
                <w:rFonts w:eastAsia="Calibri"/>
              </w:rPr>
            </w:pPr>
            <w:r w:rsidRPr="00FF6603">
              <w:rPr>
                <w:rFonts w:eastAsia="Calibri"/>
              </w:rPr>
              <w:t>During Transition and Transformation, overall responsibility and accountability for creating and leading the activities contained in the Project Plan; manages budget, schedule, and resources; conducts regular meetings with Manager; identifies and manages risks; manages overall relationship with the Manager Project Manager during Transition/Transformation.  Peer to Manager Project Manager</w:t>
            </w:r>
          </w:p>
        </w:tc>
        <w:tc>
          <w:tcPr>
            <w:tcW w:w="2340" w:type="dxa"/>
            <w:shd w:val="clear" w:color="auto" w:fill="auto"/>
          </w:tcPr>
          <w:p w14:paraId="554B2D4D" w14:textId="77777777" w:rsidR="00A13B03" w:rsidRPr="00FF6603" w:rsidRDefault="00A13B03" w:rsidP="00A13B03">
            <w:pPr>
              <w:rPr>
                <w:rFonts w:eastAsia="Calibri"/>
              </w:rPr>
            </w:pPr>
            <w:r w:rsidRPr="00FF6603">
              <w:rPr>
                <w:rFonts w:eastAsia="Calibri"/>
              </w:rPr>
              <w:t>As required to meet the Project Plan</w:t>
            </w:r>
          </w:p>
        </w:tc>
        <w:tc>
          <w:tcPr>
            <w:tcW w:w="2430" w:type="dxa"/>
            <w:shd w:val="clear" w:color="auto" w:fill="auto"/>
          </w:tcPr>
          <w:p w14:paraId="4015D264" w14:textId="77777777" w:rsidR="00A13B03" w:rsidRPr="00FF6603" w:rsidRDefault="00A13B03" w:rsidP="00A13B03">
            <w:pPr>
              <w:rPr>
                <w:rFonts w:eastAsia="Calibri"/>
              </w:rPr>
            </w:pPr>
            <w:r w:rsidRPr="00FF6603">
              <w:rPr>
                <w:rFonts w:eastAsia="Calibri"/>
              </w:rPr>
              <w:t>Effective Date</w:t>
            </w:r>
          </w:p>
        </w:tc>
      </w:tr>
      <w:tr w:rsidR="00A13B03" w:rsidRPr="00027862" w14:paraId="66C3A50A" w14:textId="77777777" w:rsidTr="00A13B03">
        <w:trPr>
          <w:trHeight w:val="620"/>
        </w:trPr>
        <w:tc>
          <w:tcPr>
            <w:tcW w:w="2155" w:type="dxa"/>
            <w:shd w:val="clear" w:color="auto" w:fill="auto"/>
          </w:tcPr>
          <w:p w14:paraId="31B27CB3" w14:textId="77777777" w:rsidR="00A13B03" w:rsidRPr="00FF6603" w:rsidRDefault="00A13B03" w:rsidP="00A13B03">
            <w:pPr>
              <w:rPr>
                <w:rFonts w:eastAsia="Calibri"/>
              </w:rPr>
            </w:pPr>
            <w:r w:rsidRPr="00FF6603">
              <w:rPr>
                <w:rFonts w:eastAsia="Calibri"/>
              </w:rPr>
              <w:t>Service Delivery Manager</w:t>
            </w:r>
          </w:p>
        </w:tc>
        <w:tc>
          <w:tcPr>
            <w:tcW w:w="3870" w:type="dxa"/>
            <w:shd w:val="clear" w:color="auto" w:fill="auto"/>
          </w:tcPr>
          <w:p w14:paraId="2766A610" w14:textId="77777777" w:rsidR="00A13B03" w:rsidRPr="00FF6603" w:rsidRDefault="00A13B03" w:rsidP="00A13B03">
            <w:pPr>
              <w:rPr>
                <w:rFonts w:eastAsia="Calibri"/>
              </w:rPr>
            </w:pPr>
            <w:r w:rsidRPr="00FF6603">
              <w:rPr>
                <w:rFonts w:eastAsia="Calibri"/>
              </w:rPr>
              <w:t>Overall executive level responsibility and accountability for the contractual, financial, Manager satisfaction, and service delivery relationship with the Manager from Effective Date through the end of Term.  Peer to Manager Operations Executive and Contract Manager</w:t>
            </w:r>
          </w:p>
        </w:tc>
        <w:tc>
          <w:tcPr>
            <w:tcW w:w="2340" w:type="dxa"/>
            <w:shd w:val="clear" w:color="auto" w:fill="auto"/>
          </w:tcPr>
          <w:p w14:paraId="27FD6EC8" w14:textId="77777777" w:rsidR="00A13B03" w:rsidRPr="00FF6603" w:rsidRDefault="00A13B03" w:rsidP="00A13B03">
            <w:pPr>
              <w:rPr>
                <w:rFonts w:eastAsia="Calibri"/>
              </w:rPr>
            </w:pPr>
            <w:r w:rsidRPr="00FF6603">
              <w:rPr>
                <w:rFonts w:eastAsia="Calibri"/>
              </w:rPr>
              <w:t>As required</w:t>
            </w:r>
          </w:p>
        </w:tc>
        <w:tc>
          <w:tcPr>
            <w:tcW w:w="2430" w:type="dxa"/>
            <w:shd w:val="clear" w:color="auto" w:fill="auto"/>
          </w:tcPr>
          <w:p w14:paraId="408FC69F" w14:textId="77777777" w:rsidR="00A13B03" w:rsidRPr="00FF6603" w:rsidRDefault="00A13B03" w:rsidP="00A13B03">
            <w:pPr>
              <w:rPr>
                <w:rFonts w:eastAsia="Calibri"/>
              </w:rPr>
            </w:pPr>
            <w:r w:rsidRPr="00FF6603">
              <w:rPr>
                <w:rFonts w:eastAsia="Calibri"/>
              </w:rPr>
              <w:t>Effective Date</w:t>
            </w:r>
          </w:p>
        </w:tc>
      </w:tr>
      <w:tr w:rsidR="00A13B03" w:rsidRPr="00027862" w14:paraId="13FF72AE" w14:textId="77777777" w:rsidTr="00A13B03">
        <w:trPr>
          <w:trHeight w:val="287"/>
        </w:trPr>
        <w:tc>
          <w:tcPr>
            <w:tcW w:w="2155" w:type="dxa"/>
            <w:shd w:val="clear" w:color="auto" w:fill="auto"/>
          </w:tcPr>
          <w:p w14:paraId="7A9F6452" w14:textId="77777777" w:rsidR="00A13B03" w:rsidRPr="00FF6603" w:rsidRDefault="00A13B03" w:rsidP="00A13B03">
            <w:pPr>
              <w:rPr>
                <w:rFonts w:eastAsia="Calibri"/>
              </w:rPr>
            </w:pPr>
            <w:r w:rsidRPr="00FF6603">
              <w:rPr>
                <w:rFonts w:eastAsia="Calibri"/>
              </w:rPr>
              <w:t>Accounts Receivable/ Billing Contact</w:t>
            </w:r>
          </w:p>
        </w:tc>
        <w:tc>
          <w:tcPr>
            <w:tcW w:w="3870" w:type="dxa"/>
            <w:shd w:val="clear" w:color="auto" w:fill="auto"/>
          </w:tcPr>
          <w:p w14:paraId="4FD88903" w14:textId="77777777" w:rsidR="00A13B03" w:rsidRPr="00FF6603" w:rsidRDefault="00A13B03" w:rsidP="00A13B03">
            <w:pPr>
              <w:rPr>
                <w:rFonts w:eastAsia="Calibri"/>
              </w:rPr>
            </w:pPr>
            <w:r w:rsidRPr="00FF6603">
              <w:rPr>
                <w:rFonts w:eastAsia="Calibri"/>
              </w:rPr>
              <w:t>Key interface to Manager Accounts Payable Contact.  Addresses billing/invoicing questions and issues.  Manages implementation of Manager-specific requirements to process invoices and payments according to SOW and Agreement terms</w:t>
            </w:r>
          </w:p>
        </w:tc>
        <w:tc>
          <w:tcPr>
            <w:tcW w:w="2340" w:type="dxa"/>
            <w:shd w:val="clear" w:color="auto" w:fill="auto"/>
          </w:tcPr>
          <w:p w14:paraId="410D0F3B" w14:textId="77777777" w:rsidR="00A13B03" w:rsidRPr="00FF6603" w:rsidRDefault="00A13B03" w:rsidP="00A13B03">
            <w:pPr>
              <w:rPr>
                <w:rFonts w:eastAsia="Calibri"/>
              </w:rPr>
            </w:pPr>
            <w:r w:rsidRPr="00FF6603">
              <w:rPr>
                <w:rFonts w:eastAsia="Calibri"/>
              </w:rPr>
              <w:t>As required</w:t>
            </w:r>
          </w:p>
        </w:tc>
        <w:tc>
          <w:tcPr>
            <w:tcW w:w="2430" w:type="dxa"/>
            <w:shd w:val="clear" w:color="auto" w:fill="auto"/>
          </w:tcPr>
          <w:p w14:paraId="2D0E2DCA" w14:textId="77777777" w:rsidR="00A13B03" w:rsidRPr="00FF6603" w:rsidRDefault="00A13B03" w:rsidP="00A13B03">
            <w:pPr>
              <w:rPr>
                <w:rFonts w:eastAsia="Calibri"/>
              </w:rPr>
            </w:pPr>
            <w:r w:rsidRPr="00FF6603">
              <w:rPr>
                <w:rFonts w:eastAsia="Calibri"/>
              </w:rPr>
              <w:t>Effective Date</w:t>
            </w:r>
          </w:p>
        </w:tc>
      </w:tr>
      <w:tr w:rsidR="00A13B03" w:rsidRPr="00027862" w14:paraId="3F56C6B3" w14:textId="77777777" w:rsidTr="00A13B03">
        <w:trPr>
          <w:trHeight w:val="557"/>
        </w:trPr>
        <w:tc>
          <w:tcPr>
            <w:tcW w:w="2155" w:type="dxa"/>
            <w:shd w:val="clear" w:color="auto" w:fill="auto"/>
          </w:tcPr>
          <w:p w14:paraId="49DF3DF3" w14:textId="77777777" w:rsidR="00A13B03" w:rsidRPr="00FF6603" w:rsidRDefault="00A13B03" w:rsidP="00A13B03">
            <w:pPr>
              <w:rPr>
                <w:rFonts w:eastAsia="Calibri"/>
              </w:rPr>
            </w:pPr>
            <w:r w:rsidRPr="00FF6603">
              <w:rPr>
                <w:rFonts w:eastAsia="Calibri"/>
              </w:rPr>
              <w:t>Solution Architect</w:t>
            </w:r>
          </w:p>
        </w:tc>
        <w:tc>
          <w:tcPr>
            <w:tcW w:w="3870" w:type="dxa"/>
            <w:shd w:val="clear" w:color="auto" w:fill="auto"/>
          </w:tcPr>
          <w:p w14:paraId="14586AB9" w14:textId="77777777" w:rsidR="00A13B03" w:rsidRPr="00FF6603" w:rsidRDefault="00A13B03" w:rsidP="00A13B03">
            <w:pPr>
              <w:rPr>
                <w:rFonts w:eastAsia="Calibri"/>
              </w:rPr>
            </w:pPr>
            <w:r w:rsidRPr="00FF6603">
              <w:rPr>
                <w:rFonts w:eastAsia="Calibri"/>
              </w:rPr>
              <w:t>Overall responsibility and accountability for the solution architecture and design required to meet Manager requirements as stated in the SOW</w:t>
            </w:r>
          </w:p>
        </w:tc>
        <w:tc>
          <w:tcPr>
            <w:tcW w:w="2340" w:type="dxa"/>
            <w:shd w:val="clear" w:color="auto" w:fill="auto"/>
          </w:tcPr>
          <w:p w14:paraId="1F02EDB6" w14:textId="77777777" w:rsidR="00A13B03" w:rsidRPr="00FF6603" w:rsidRDefault="00A13B03" w:rsidP="00A13B03">
            <w:pPr>
              <w:rPr>
                <w:rFonts w:eastAsia="Calibri"/>
              </w:rPr>
            </w:pPr>
            <w:r w:rsidRPr="00FF6603">
              <w:rPr>
                <w:rFonts w:eastAsia="Calibri"/>
              </w:rPr>
              <w:t>As required</w:t>
            </w:r>
          </w:p>
        </w:tc>
        <w:tc>
          <w:tcPr>
            <w:tcW w:w="2430" w:type="dxa"/>
            <w:shd w:val="clear" w:color="auto" w:fill="auto"/>
          </w:tcPr>
          <w:p w14:paraId="4E6622ED" w14:textId="77777777" w:rsidR="00A13B03" w:rsidRPr="00FF6603" w:rsidRDefault="00A13B03" w:rsidP="00A13B03">
            <w:pPr>
              <w:rPr>
                <w:rFonts w:eastAsia="Calibri"/>
              </w:rPr>
            </w:pPr>
            <w:r w:rsidRPr="00FF6603">
              <w:rPr>
                <w:rFonts w:eastAsia="Calibri"/>
              </w:rPr>
              <w:t>Effective Date</w:t>
            </w:r>
          </w:p>
        </w:tc>
      </w:tr>
    </w:tbl>
    <w:p w14:paraId="7F118A61" w14:textId="77777777" w:rsidR="00A13B03" w:rsidRPr="005C35E6" w:rsidRDefault="00A13B03" w:rsidP="00A13B03">
      <w:pPr>
        <w:rPr>
          <w:b/>
          <w:bCs/>
          <w:sz w:val="22"/>
          <w:szCs w:val="22"/>
        </w:rPr>
      </w:pPr>
    </w:p>
    <w:p w14:paraId="5EF6A4C5" w14:textId="77777777" w:rsidR="00A13B03" w:rsidRPr="00627806" w:rsidRDefault="00A13B03" w:rsidP="00A13B03">
      <w:pPr>
        <w:jc w:val="center"/>
        <w:rPr>
          <w:b/>
          <w:sz w:val="22"/>
          <w:szCs w:val="22"/>
        </w:rPr>
      </w:pPr>
      <w:r>
        <w:rPr>
          <w:sz w:val="22"/>
          <w:szCs w:val="22"/>
        </w:rPr>
        <w:br w:type="page"/>
      </w:r>
      <w:r w:rsidRPr="00627806">
        <w:rPr>
          <w:b/>
          <w:sz w:val="22"/>
          <w:szCs w:val="22"/>
        </w:rPr>
        <w:t>EXHIBIT A-1:  List of Facilities</w:t>
      </w:r>
    </w:p>
    <w:p w14:paraId="371C0B62" w14:textId="77777777" w:rsidR="00A13B03" w:rsidRPr="00627806" w:rsidRDefault="00A13B03" w:rsidP="00A13B03">
      <w:pPr>
        <w:jc w:val="center"/>
        <w:rPr>
          <w:b/>
          <w:sz w:val="22"/>
          <w:szCs w:val="22"/>
        </w:rPr>
      </w:pPr>
    </w:p>
    <w:p w14:paraId="49ED8512" w14:textId="77777777" w:rsidR="00A13B03" w:rsidRDefault="00A13B03" w:rsidP="00A13B03">
      <w:pPr>
        <w:tabs>
          <w:tab w:val="left" w:pos="5040"/>
          <w:tab w:val="left" w:pos="8640"/>
        </w:tabs>
        <w:jc w:val="center"/>
        <w:rPr>
          <w:b/>
          <w:sz w:val="22"/>
          <w:szCs w:val="22"/>
        </w:rPr>
      </w:pPr>
      <w:r w:rsidRPr="00627806">
        <w:rPr>
          <w:b/>
          <w:sz w:val="22"/>
          <w:szCs w:val="22"/>
        </w:rPr>
        <w:t>The below list of facilities is for reference only.  Any Owner location may receive service from Service Contractor following written request from Manager.</w:t>
      </w:r>
    </w:p>
    <w:p w14:paraId="3816CE8B" w14:textId="77777777" w:rsidR="00A13B03" w:rsidRDefault="00A13B03" w:rsidP="00A13B03">
      <w:pPr>
        <w:tabs>
          <w:tab w:val="left" w:pos="5040"/>
          <w:tab w:val="left" w:pos="8640"/>
        </w:tabs>
        <w:rPr>
          <w:b/>
          <w:sz w:val="22"/>
          <w:szCs w:val="22"/>
        </w:rPr>
      </w:pPr>
    </w:p>
    <w:p w14:paraId="5DFE7D84" w14:textId="77777777" w:rsidR="00A13B03" w:rsidRDefault="00A13B03" w:rsidP="00A13B03">
      <w:pPr>
        <w:tabs>
          <w:tab w:val="left" w:pos="5040"/>
          <w:tab w:val="left" w:pos="8640"/>
        </w:tabs>
        <w:rPr>
          <w:rFonts w:cs="Arial"/>
          <w:sz w:val="22"/>
          <w:szCs w:val="22"/>
        </w:rPr>
      </w:pPr>
      <w:r w:rsidRPr="00027862">
        <w:rPr>
          <w:rFonts w:cs="Arial"/>
          <w:sz w:val="22"/>
          <w:szCs w:val="22"/>
        </w:rPr>
        <w:t>The Services are provided at the following agreed-upon Facilities.  The list below is for reference only.  Any Equipment acquired by Manager and deployed under this SOW shall be considered In-Scope and the Facility in which the Equipment is deployed shall be considered In-Scope as well.</w:t>
      </w:r>
    </w:p>
    <w:p w14:paraId="072214B0" w14:textId="77777777" w:rsidR="00A13B03" w:rsidRDefault="00A13B03" w:rsidP="00A13B03">
      <w:pPr>
        <w:tabs>
          <w:tab w:val="left" w:pos="5040"/>
          <w:tab w:val="left" w:pos="8640"/>
        </w:tabs>
        <w:rPr>
          <w:rFonts w:cs="Arial"/>
          <w:sz w:val="22"/>
          <w:szCs w:val="2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45"/>
        <w:gridCol w:w="3258"/>
        <w:gridCol w:w="3667"/>
        <w:gridCol w:w="1644"/>
      </w:tblGrid>
      <w:tr w:rsidR="00A13B03" w:rsidRPr="00027862" w14:paraId="2D818697" w14:textId="77777777" w:rsidTr="00A13B03">
        <w:trPr>
          <w:trHeight w:val="300"/>
          <w:tblHeader/>
        </w:trPr>
        <w:tc>
          <w:tcPr>
            <w:tcW w:w="805" w:type="pct"/>
            <w:shd w:val="clear" w:color="auto" w:fill="2F5496"/>
            <w:noWrap/>
            <w:hideMark/>
          </w:tcPr>
          <w:p w14:paraId="41804E59" w14:textId="77777777" w:rsidR="00A13B03" w:rsidRPr="00FF6603" w:rsidRDefault="00A13B03" w:rsidP="00A13B03">
            <w:pPr>
              <w:spacing w:after="160" w:line="259" w:lineRule="auto"/>
              <w:rPr>
                <w:rFonts w:eastAsia="Calibri"/>
                <w:b/>
                <w:bCs/>
                <w:noProof/>
                <w:color w:val="FFFFFF"/>
              </w:rPr>
            </w:pPr>
            <w:r w:rsidRPr="00FF6603">
              <w:rPr>
                <w:rFonts w:eastAsia="Calibri"/>
                <w:b/>
                <w:bCs/>
                <w:noProof/>
                <w:color w:val="FFFFFF"/>
              </w:rPr>
              <w:t>State</w:t>
            </w:r>
          </w:p>
        </w:tc>
        <w:tc>
          <w:tcPr>
            <w:tcW w:w="1595" w:type="pct"/>
            <w:shd w:val="clear" w:color="auto" w:fill="2F5496"/>
            <w:noWrap/>
            <w:hideMark/>
          </w:tcPr>
          <w:p w14:paraId="724A7ED3" w14:textId="77777777" w:rsidR="00A13B03" w:rsidRPr="00FF6603" w:rsidRDefault="00A13B03" w:rsidP="00A13B03">
            <w:pPr>
              <w:spacing w:after="160" w:line="259" w:lineRule="auto"/>
              <w:rPr>
                <w:rFonts w:eastAsia="Calibri"/>
                <w:b/>
                <w:bCs/>
                <w:noProof/>
                <w:color w:val="FFFFFF"/>
              </w:rPr>
            </w:pPr>
            <w:r w:rsidRPr="00FF6603">
              <w:rPr>
                <w:rFonts w:eastAsia="Calibri"/>
                <w:b/>
                <w:bCs/>
                <w:noProof/>
                <w:color w:val="FFFFFF"/>
              </w:rPr>
              <w:t>City</w:t>
            </w:r>
          </w:p>
        </w:tc>
        <w:tc>
          <w:tcPr>
            <w:tcW w:w="1795" w:type="pct"/>
            <w:shd w:val="clear" w:color="auto" w:fill="2F5496"/>
            <w:noWrap/>
            <w:hideMark/>
          </w:tcPr>
          <w:p w14:paraId="2EF06455" w14:textId="77777777" w:rsidR="00A13B03" w:rsidRPr="00FF6603" w:rsidRDefault="00A13B03" w:rsidP="00A13B03">
            <w:pPr>
              <w:spacing w:after="160" w:line="259" w:lineRule="auto"/>
              <w:rPr>
                <w:rFonts w:eastAsia="Calibri"/>
                <w:b/>
                <w:bCs/>
                <w:noProof/>
                <w:color w:val="FFFFFF"/>
              </w:rPr>
            </w:pPr>
            <w:r w:rsidRPr="00FF6603">
              <w:rPr>
                <w:rFonts w:eastAsia="Calibri"/>
                <w:b/>
                <w:bCs/>
                <w:noProof/>
                <w:color w:val="FFFFFF"/>
              </w:rPr>
              <w:t xml:space="preserve">Address </w:t>
            </w:r>
          </w:p>
        </w:tc>
        <w:tc>
          <w:tcPr>
            <w:tcW w:w="805" w:type="pct"/>
            <w:shd w:val="clear" w:color="auto" w:fill="2F5496"/>
            <w:noWrap/>
            <w:hideMark/>
          </w:tcPr>
          <w:p w14:paraId="5745D822" w14:textId="77777777" w:rsidR="00A13B03" w:rsidRPr="00FF6603" w:rsidRDefault="00A13B03" w:rsidP="00A13B03">
            <w:pPr>
              <w:spacing w:after="160" w:line="259" w:lineRule="auto"/>
              <w:rPr>
                <w:rFonts w:eastAsia="Calibri"/>
                <w:b/>
                <w:bCs/>
                <w:noProof/>
                <w:color w:val="FFFFFF"/>
              </w:rPr>
            </w:pPr>
            <w:r w:rsidRPr="00FF6603">
              <w:rPr>
                <w:rFonts w:eastAsia="Calibri"/>
                <w:b/>
                <w:bCs/>
                <w:noProof/>
                <w:color w:val="FFFFFF"/>
              </w:rPr>
              <w:t>Postal Code</w:t>
            </w:r>
          </w:p>
        </w:tc>
      </w:tr>
      <w:tr w:rsidR="00A13B03" w:rsidRPr="00027862" w14:paraId="55DA4DE8" w14:textId="77777777" w:rsidTr="00A13B03">
        <w:trPr>
          <w:trHeight w:val="300"/>
        </w:trPr>
        <w:tc>
          <w:tcPr>
            <w:tcW w:w="805" w:type="pct"/>
            <w:shd w:val="clear" w:color="auto" w:fill="auto"/>
            <w:noWrap/>
            <w:hideMark/>
          </w:tcPr>
          <w:p w14:paraId="5D151A75" w14:textId="77777777" w:rsidR="00A13B03" w:rsidRPr="00FF6603" w:rsidRDefault="00A13B03" w:rsidP="00A13B03">
            <w:pPr>
              <w:spacing w:after="160" w:line="259" w:lineRule="auto"/>
              <w:rPr>
                <w:rFonts w:eastAsia="Calibri"/>
                <w:bCs/>
                <w:noProof/>
              </w:rPr>
            </w:pPr>
            <w:r w:rsidRPr="00FF6603">
              <w:rPr>
                <w:rFonts w:eastAsia="Calibri"/>
                <w:bCs/>
                <w:noProof/>
              </w:rPr>
              <w:t>AL</w:t>
            </w:r>
          </w:p>
        </w:tc>
        <w:tc>
          <w:tcPr>
            <w:tcW w:w="1595" w:type="pct"/>
            <w:shd w:val="clear" w:color="auto" w:fill="auto"/>
            <w:noWrap/>
            <w:hideMark/>
          </w:tcPr>
          <w:p w14:paraId="0DA4DEE9" w14:textId="77777777" w:rsidR="00A13B03" w:rsidRPr="00FF6603" w:rsidRDefault="00A13B03" w:rsidP="00A13B03">
            <w:pPr>
              <w:spacing w:after="160" w:line="259" w:lineRule="auto"/>
              <w:rPr>
                <w:rFonts w:eastAsia="Calibri"/>
                <w:bCs/>
                <w:noProof/>
              </w:rPr>
            </w:pPr>
            <w:r w:rsidRPr="00FF6603">
              <w:rPr>
                <w:rFonts w:eastAsia="Calibri"/>
                <w:bCs/>
                <w:noProof/>
              </w:rPr>
              <w:t>Anniston</w:t>
            </w:r>
          </w:p>
        </w:tc>
        <w:tc>
          <w:tcPr>
            <w:tcW w:w="1795" w:type="pct"/>
            <w:shd w:val="clear" w:color="auto" w:fill="auto"/>
            <w:noWrap/>
            <w:hideMark/>
          </w:tcPr>
          <w:p w14:paraId="09085369" w14:textId="77777777" w:rsidR="00A13B03" w:rsidRPr="00FF6603" w:rsidRDefault="00A13B03" w:rsidP="00A13B03">
            <w:pPr>
              <w:spacing w:after="160" w:line="259" w:lineRule="auto"/>
              <w:rPr>
                <w:rFonts w:eastAsia="Calibri"/>
                <w:bCs/>
                <w:noProof/>
              </w:rPr>
            </w:pPr>
            <w:r w:rsidRPr="00FF6603">
              <w:rPr>
                <w:rFonts w:eastAsia="Calibri"/>
                <w:bCs/>
                <w:noProof/>
              </w:rPr>
              <w:t>3346 Bynum Blvd</w:t>
            </w:r>
          </w:p>
        </w:tc>
        <w:tc>
          <w:tcPr>
            <w:tcW w:w="805" w:type="pct"/>
            <w:shd w:val="clear" w:color="auto" w:fill="auto"/>
            <w:noWrap/>
            <w:hideMark/>
          </w:tcPr>
          <w:p w14:paraId="1F74908E" w14:textId="77777777" w:rsidR="00A13B03" w:rsidRPr="00FF6603" w:rsidRDefault="00A13B03" w:rsidP="00A13B03">
            <w:pPr>
              <w:spacing w:after="160" w:line="259" w:lineRule="auto"/>
              <w:rPr>
                <w:rFonts w:eastAsia="Calibri"/>
                <w:bCs/>
                <w:noProof/>
              </w:rPr>
            </w:pPr>
            <w:r w:rsidRPr="00FF6603">
              <w:rPr>
                <w:rFonts w:eastAsia="Calibri"/>
                <w:bCs/>
                <w:noProof/>
              </w:rPr>
              <w:t>36201</w:t>
            </w:r>
          </w:p>
        </w:tc>
      </w:tr>
      <w:tr w:rsidR="00A13B03" w:rsidRPr="00027862" w14:paraId="7BA12142" w14:textId="77777777" w:rsidTr="00A13B03">
        <w:trPr>
          <w:trHeight w:val="300"/>
        </w:trPr>
        <w:tc>
          <w:tcPr>
            <w:tcW w:w="805" w:type="pct"/>
            <w:shd w:val="clear" w:color="auto" w:fill="auto"/>
            <w:noWrap/>
            <w:hideMark/>
          </w:tcPr>
          <w:p w14:paraId="32EBB192" w14:textId="77777777" w:rsidR="00A13B03" w:rsidRPr="00FF6603" w:rsidRDefault="00A13B03" w:rsidP="00A13B03">
            <w:pPr>
              <w:spacing w:after="160" w:line="259" w:lineRule="auto"/>
              <w:rPr>
                <w:rFonts w:eastAsia="Calibri"/>
                <w:bCs/>
                <w:noProof/>
              </w:rPr>
            </w:pPr>
            <w:r w:rsidRPr="00FF6603">
              <w:rPr>
                <w:rFonts w:eastAsia="Calibri"/>
                <w:bCs/>
                <w:noProof/>
              </w:rPr>
              <w:t>AL</w:t>
            </w:r>
          </w:p>
        </w:tc>
        <w:tc>
          <w:tcPr>
            <w:tcW w:w="1595" w:type="pct"/>
            <w:shd w:val="clear" w:color="auto" w:fill="auto"/>
            <w:noWrap/>
            <w:hideMark/>
          </w:tcPr>
          <w:p w14:paraId="17080449" w14:textId="77777777" w:rsidR="00A13B03" w:rsidRPr="00FF6603" w:rsidRDefault="00A13B03" w:rsidP="00A13B03">
            <w:pPr>
              <w:spacing w:after="160" w:line="259" w:lineRule="auto"/>
              <w:rPr>
                <w:rFonts w:eastAsia="Calibri"/>
                <w:bCs/>
                <w:noProof/>
              </w:rPr>
            </w:pPr>
            <w:r w:rsidRPr="00FF6603">
              <w:rPr>
                <w:rFonts w:eastAsia="Calibri"/>
                <w:bCs/>
                <w:noProof/>
              </w:rPr>
              <w:t>Huntsville</w:t>
            </w:r>
          </w:p>
        </w:tc>
        <w:tc>
          <w:tcPr>
            <w:tcW w:w="1795" w:type="pct"/>
            <w:shd w:val="clear" w:color="auto" w:fill="auto"/>
            <w:noWrap/>
            <w:hideMark/>
          </w:tcPr>
          <w:p w14:paraId="29991A9F" w14:textId="77777777" w:rsidR="00A13B03" w:rsidRPr="00FF6603" w:rsidRDefault="00A13B03" w:rsidP="00A13B03">
            <w:pPr>
              <w:spacing w:after="160" w:line="259" w:lineRule="auto"/>
              <w:rPr>
                <w:rFonts w:eastAsia="Calibri"/>
                <w:bCs/>
                <w:noProof/>
              </w:rPr>
            </w:pPr>
            <w:r w:rsidRPr="00FF6603">
              <w:rPr>
                <w:rFonts w:eastAsia="Calibri"/>
                <w:bCs/>
                <w:noProof/>
              </w:rPr>
              <w:t>151 Jetplex Blvd Sw</w:t>
            </w:r>
          </w:p>
        </w:tc>
        <w:tc>
          <w:tcPr>
            <w:tcW w:w="805" w:type="pct"/>
            <w:shd w:val="clear" w:color="auto" w:fill="auto"/>
            <w:noWrap/>
            <w:hideMark/>
          </w:tcPr>
          <w:p w14:paraId="719EFEC8" w14:textId="77777777" w:rsidR="00A13B03" w:rsidRPr="00FF6603" w:rsidRDefault="00A13B03" w:rsidP="00A13B03">
            <w:pPr>
              <w:spacing w:after="160" w:line="259" w:lineRule="auto"/>
              <w:rPr>
                <w:rFonts w:eastAsia="Calibri"/>
                <w:bCs/>
                <w:noProof/>
              </w:rPr>
            </w:pPr>
            <w:r w:rsidRPr="00FF6603">
              <w:rPr>
                <w:rFonts w:eastAsia="Calibri"/>
                <w:bCs/>
                <w:noProof/>
              </w:rPr>
              <w:t>35824</w:t>
            </w:r>
          </w:p>
        </w:tc>
      </w:tr>
      <w:tr w:rsidR="00A13B03" w:rsidRPr="00027862" w14:paraId="0D21149A" w14:textId="77777777" w:rsidTr="00A13B03">
        <w:trPr>
          <w:trHeight w:val="300"/>
        </w:trPr>
        <w:tc>
          <w:tcPr>
            <w:tcW w:w="805" w:type="pct"/>
            <w:shd w:val="clear" w:color="auto" w:fill="auto"/>
            <w:noWrap/>
            <w:hideMark/>
          </w:tcPr>
          <w:p w14:paraId="6F85E2AD" w14:textId="77777777" w:rsidR="00A13B03" w:rsidRPr="00FF6603" w:rsidRDefault="00A13B03" w:rsidP="00A13B03">
            <w:pPr>
              <w:spacing w:after="160" w:line="259" w:lineRule="auto"/>
              <w:rPr>
                <w:rFonts w:eastAsia="Calibri"/>
                <w:bCs/>
                <w:noProof/>
              </w:rPr>
            </w:pPr>
            <w:r w:rsidRPr="00FF6603">
              <w:rPr>
                <w:rFonts w:eastAsia="Calibri"/>
                <w:bCs/>
                <w:noProof/>
              </w:rPr>
              <w:t>AL</w:t>
            </w:r>
          </w:p>
        </w:tc>
        <w:tc>
          <w:tcPr>
            <w:tcW w:w="1595" w:type="pct"/>
            <w:shd w:val="clear" w:color="auto" w:fill="auto"/>
            <w:noWrap/>
            <w:hideMark/>
          </w:tcPr>
          <w:p w14:paraId="7E55F0DE" w14:textId="77777777" w:rsidR="00A13B03" w:rsidRPr="00FF6603" w:rsidRDefault="00A13B03" w:rsidP="00A13B03">
            <w:pPr>
              <w:spacing w:after="160" w:line="259" w:lineRule="auto"/>
              <w:rPr>
                <w:rFonts w:eastAsia="Calibri"/>
                <w:bCs/>
                <w:noProof/>
              </w:rPr>
            </w:pPr>
            <w:r w:rsidRPr="00FF6603">
              <w:rPr>
                <w:rFonts w:eastAsia="Calibri"/>
                <w:bCs/>
                <w:noProof/>
              </w:rPr>
              <w:t>Huntsville</w:t>
            </w:r>
          </w:p>
        </w:tc>
        <w:tc>
          <w:tcPr>
            <w:tcW w:w="1795" w:type="pct"/>
            <w:shd w:val="clear" w:color="auto" w:fill="auto"/>
            <w:noWrap/>
            <w:hideMark/>
          </w:tcPr>
          <w:p w14:paraId="420675C0" w14:textId="77777777" w:rsidR="00A13B03" w:rsidRPr="00FF6603" w:rsidRDefault="00A13B03" w:rsidP="00A13B03">
            <w:pPr>
              <w:spacing w:after="160" w:line="259" w:lineRule="auto"/>
              <w:rPr>
                <w:rFonts w:eastAsia="Calibri"/>
                <w:bCs/>
                <w:noProof/>
              </w:rPr>
            </w:pPr>
            <w:r w:rsidRPr="00FF6603">
              <w:rPr>
                <w:rFonts w:eastAsia="Calibri"/>
                <w:bCs/>
                <w:noProof/>
              </w:rPr>
              <w:t>5021 Bradford Dr Nw</w:t>
            </w:r>
          </w:p>
        </w:tc>
        <w:tc>
          <w:tcPr>
            <w:tcW w:w="805" w:type="pct"/>
            <w:shd w:val="clear" w:color="auto" w:fill="auto"/>
            <w:noWrap/>
            <w:hideMark/>
          </w:tcPr>
          <w:p w14:paraId="0CE01F65" w14:textId="77777777" w:rsidR="00A13B03" w:rsidRPr="00FF6603" w:rsidRDefault="00A13B03" w:rsidP="00A13B03">
            <w:pPr>
              <w:spacing w:after="160" w:line="259" w:lineRule="auto"/>
              <w:rPr>
                <w:rFonts w:eastAsia="Calibri"/>
                <w:bCs/>
                <w:noProof/>
              </w:rPr>
            </w:pPr>
            <w:r w:rsidRPr="00FF6603">
              <w:rPr>
                <w:rFonts w:eastAsia="Calibri"/>
                <w:bCs/>
                <w:noProof/>
              </w:rPr>
              <w:t>35805</w:t>
            </w:r>
          </w:p>
        </w:tc>
      </w:tr>
      <w:tr w:rsidR="00A13B03" w:rsidRPr="00027862" w14:paraId="195AC478" w14:textId="77777777" w:rsidTr="00A13B03">
        <w:trPr>
          <w:trHeight w:val="300"/>
        </w:trPr>
        <w:tc>
          <w:tcPr>
            <w:tcW w:w="805" w:type="pct"/>
            <w:shd w:val="clear" w:color="auto" w:fill="auto"/>
            <w:noWrap/>
            <w:hideMark/>
          </w:tcPr>
          <w:p w14:paraId="4920002E" w14:textId="77777777" w:rsidR="00A13B03" w:rsidRPr="00FF6603" w:rsidRDefault="00A13B03" w:rsidP="00A13B03">
            <w:pPr>
              <w:spacing w:after="160" w:line="259" w:lineRule="auto"/>
              <w:rPr>
                <w:rFonts w:eastAsia="Calibri"/>
                <w:bCs/>
                <w:noProof/>
              </w:rPr>
            </w:pPr>
            <w:r w:rsidRPr="00FF6603">
              <w:rPr>
                <w:rFonts w:eastAsia="Calibri"/>
                <w:bCs/>
                <w:noProof/>
              </w:rPr>
              <w:t>AL</w:t>
            </w:r>
          </w:p>
        </w:tc>
        <w:tc>
          <w:tcPr>
            <w:tcW w:w="1595" w:type="pct"/>
            <w:shd w:val="clear" w:color="auto" w:fill="auto"/>
            <w:noWrap/>
            <w:hideMark/>
          </w:tcPr>
          <w:p w14:paraId="6BB3D34E" w14:textId="77777777" w:rsidR="00A13B03" w:rsidRPr="00FF6603" w:rsidRDefault="00A13B03" w:rsidP="00A13B03">
            <w:pPr>
              <w:spacing w:after="160" w:line="259" w:lineRule="auto"/>
              <w:rPr>
                <w:rFonts w:eastAsia="Calibri"/>
                <w:bCs/>
                <w:noProof/>
              </w:rPr>
            </w:pPr>
            <w:r w:rsidRPr="00FF6603">
              <w:rPr>
                <w:rFonts w:eastAsia="Calibri"/>
                <w:bCs/>
                <w:noProof/>
              </w:rPr>
              <w:t>Huntsville</w:t>
            </w:r>
          </w:p>
        </w:tc>
        <w:tc>
          <w:tcPr>
            <w:tcW w:w="1795" w:type="pct"/>
            <w:shd w:val="clear" w:color="auto" w:fill="auto"/>
            <w:noWrap/>
            <w:hideMark/>
          </w:tcPr>
          <w:p w14:paraId="6CBE3512" w14:textId="77777777" w:rsidR="00A13B03" w:rsidRPr="00FF6603" w:rsidRDefault="00A13B03" w:rsidP="00A13B03">
            <w:pPr>
              <w:spacing w:after="160" w:line="259" w:lineRule="auto"/>
              <w:rPr>
                <w:rFonts w:eastAsia="Calibri"/>
                <w:bCs/>
                <w:noProof/>
              </w:rPr>
            </w:pPr>
            <w:r w:rsidRPr="00FF6603">
              <w:rPr>
                <w:rFonts w:eastAsia="Calibri"/>
                <w:bCs/>
                <w:noProof/>
              </w:rPr>
              <w:t>6725 Odyssey Dr Nw</w:t>
            </w:r>
          </w:p>
        </w:tc>
        <w:tc>
          <w:tcPr>
            <w:tcW w:w="805" w:type="pct"/>
            <w:shd w:val="clear" w:color="auto" w:fill="auto"/>
            <w:noWrap/>
            <w:hideMark/>
          </w:tcPr>
          <w:p w14:paraId="5806D65E" w14:textId="77777777" w:rsidR="00A13B03" w:rsidRPr="00FF6603" w:rsidRDefault="00A13B03" w:rsidP="00A13B03">
            <w:pPr>
              <w:spacing w:after="160" w:line="259" w:lineRule="auto"/>
              <w:rPr>
                <w:rFonts w:eastAsia="Calibri"/>
                <w:bCs/>
                <w:noProof/>
              </w:rPr>
            </w:pPr>
            <w:r w:rsidRPr="00FF6603">
              <w:rPr>
                <w:rFonts w:eastAsia="Calibri"/>
                <w:bCs/>
                <w:noProof/>
              </w:rPr>
              <w:t>35806</w:t>
            </w:r>
          </w:p>
        </w:tc>
      </w:tr>
      <w:tr w:rsidR="00A13B03" w:rsidRPr="00027862" w14:paraId="44E13C29" w14:textId="77777777" w:rsidTr="00A13B03">
        <w:trPr>
          <w:trHeight w:val="300"/>
        </w:trPr>
        <w:tc>
          <w:tcPr>
            <w:tcW w:w="805" w:type="pct"/>
            <w:shd w:val="clear" w:color="auto" w:fill="auto"/>
            <w:noWrap/>
            <w:hideMark/>
          </w:tcPr>
          <w:p w14:paraId="4A2FEDC9" w14:textId="77777777" w:rsidR="00A13B03" w:rsidRPr="00FF6603" w:rsidRDefault="00A13B03" w:rsidP="00A13B03">
            <w:pPr>
              <w:spacing w:after="160" w:line="259" w:lineRule="auto"/>
              <w:rPr>
                <w:rFonts w:eastAsia="Calibri"/>
                <w:bCs/>
                <w:noProof/>
              </w:rPr>
            </w:pPr>
            <w:r w:rsidRPr="00FF6603">
              <w:rPr>
                <w:rFonts w:eastAsia="Calibri"/>
                <w:bCs/>
                <w:noProof/>
              </w:rPr>
              <w:t>AL</w:t>
            </w:r>
          </w:p>
        </w:tc>
        <w:tc>
          <w:tcPr>
            <w:tcW w:w="1595" w:type="pct"/>
            <w:shd w:val="clear" w:color="auto" w:fill="auto"/>
            <w:noWrap/>
            <w:hideMark/>
          </w:tcPr>
          <w:p w14:paraId="2BC208B8" w14:textId="77777777" w:rsidR="00A13B03" w:rsidRPr="00FF6603" w:rsidRDefault="00A13B03" w:rsidP="00A13B03">
            <w:pPr>
              <w:spacing w:after="160" w:line="259" w:lineRule="auto"/>
              <w:rPr>
                <w:rFonts w:eastAsia="Calibri"/>
                <w:bCs/>
                <w:noProof/>
              </w:rPr>
            </w:pPr>
            <w:r w:rsidRPr="00FF6603">
              <w:rPr>
                <w:rFonts w:eastAsia="Calibri"/>
                <w:bCs/>
                <w:noProof/>
              </w:rPr>
              <w:t>Huntsville</w:t>
            </w:r>
          </w:p>
        </w:tc>
        <w:tc>
          <w:tcPr>
            <w:tcW w:w="1795" w:type="pct"/>
            <w:shd w:val="clear" w:color="auto" w:fill="auto"/>
            <w:noWrap/>
            <w:hideMark/>
          </w:tcPr>
          <w:p w14:paraId="4DD5465F" w14:textId="77777777" w:rsidR="00A13B03" w:rsidRPr="00FF6603" w:rsidRDefault="00A13B03" w:rsidP="00A13B03">
            <w:pPr>
              <w:spacing w:after="160" w:line="259" w:lineRule="auto"/>
              <w:rPr>
                <w:rFonts w:eastAsia="Calibri"/>
                <w:bCs/>
                <w:noProof/>
              </w:rPr>
            </w:pPr>
            <w:r w:rsidRPr="00FF6603">
              <w:rPr>
                <w:rFonts w:eastAsia="Calibri"/>
                <w:bCs/>
                <w:noProof/>
              </w:rPr>
              <w:t>9805 Kellner Rd Sw</w:t>
            </w:r>
          </w:p>
        </w:tc>
        <w:tc>
          <w:tcPr>
            <w:tcW w:w="805" w:type="pct"/>
            <w:shd w:val="clear" w:color="auto" w:fill="auto"/>
            <w:noWrap/>
            <w:hideMark/>
          </w:tcPr>
          <w:p w14:paraId="09F987F3" w14:textId="77777777" w:rsidR="00A13B03" w:rsidRPr="00FF6603" w:rsidRDefault="00A13B03" w:rsidP="00A13B03">
            <w:pPr>
              <w:spacing w:after="160" w:line="259" w:lineRule="auto"/>
              <w:rPr>
                <w:rFonts w:eastAsia="Calibri"/>
                <w:bCs/>
                <w:noProof/>
              </w:rPr>
            </w:pPr>
            <w:r w:rsidRPr="00FF6603">
              <w:rPr>
                <w:rFonts w:eastAsia="Calibri"/>
                <w:bCs/>
                <w:noProof/>
              </w:rPr>
              <w:t>35824</w:t>
            </w:r>
          </w:p>
        </w:tc>
      </w:tr>
      <w:tr w:rsidR="00A13B03" w:rsidRPr="00027862" w14:paraId="6F601C72" w14:textId="77777777" w:rsidTr="00A13B03">
        <w:trPr>
          <w:trHeight w:val="300"/>
        </w:trPr>
        <w:tc>
          <w:tcPr>
            <w:tcW w:w="805" w:type="pct"/>
            <w:shd w:val="clear" w:color="auto" w:fill="auto"/>
            <w:noWrap/>
            <w:hideMark/>
          </w:tcPr>
          <w:p w14:paraId="0FCDC44B" w14:textId="77777777" w:rsidR="00A13B03" w:rsidRPr="00FF6603" w:rsidRDefault="00A13B03" w:rsidP="00A13B03">
            <w:pPr>
              <w:spacing w:after="160" w:line="259" w:lineRule="auto"/>
              <w:rPr>
                <w:rFonts w:eastAsia="Calibri"/>
                <w:bCs/>
                <w:noProof/>
              </w:rPr>
            </w:pPr>
            <w:r w:rsidRPr="00FF6603">
              <w:rPr>
                <w:rFonts w:eastAsia="Calibri"/>
                <w:bCs/>
                <w:noProof/>
              </w:rPr>
              <w:t>AZ</w:t>
            </w:r>
          </w:p>
        </w:tc>
        <w:tc>
          <w:tcPr>
            <w:tcW w:w="1595" w:type="pct"/>
            <w:shd w:val="clear" w:color="auto" w:fill="auto"/>
            <w:noWrap/>
            <w:hideMark/>
          </w:tcPr>
          <w:p w14:paraId="63F02B17" w14:textId="77777777" w:rsidR="00A13B03" w:rsidRPr="00FF6603" w:rsidRDefault="00A13B03" w:rsidP="00A13B03">
            <w:pPr>
              <w:spacing w:after="160" w:line="259" w:lineRule="auto"/>
              <w:rPr>
                <w:rFonts w:eastAsia="Calibri"/>
                <w:bCs/>
                <w:noProof/>
              </w:rPr>
            </w:pPr>
            <w:r w:rsidRPr="00FF6603">
              <w:rPr>
                <w:rFonts w:eastAsia="Calibri"/>
                <w:bCs/>
                <w:noProof/>
              </w:rPr>
              <w:t>Sierra Vista</w:t>
            </w:r>
          </w:p>
        </w:tc>
        <w:tc>
          <w:tcPr>
            <w:tcW w:w="1795" w:type="pct"/>
            <w:shd w:val="clear" w:color="auto" w:fill="auto"/>
            <w:noWrap/>
            <w:hideMark/>
          </w:tcPr>
          <w:p w14:paraId="0FB1F3E4" w14:textId="77777777" w:rsidR="00A13B03" w:rsidRPr="00FF6603" w:rsidRDefault="00A13B03" w:rsidP="00A13B03">
            <w:pPr>
              <w:spacing w:after="160" w:line="259" w:lineRule="auto"/>
              <w:rPr>
                <w:rFonts w:eastAsia="Calibri"/>
                <w:bCs/>
                <w:noProof/>
              </w:rPr>
            </w:pPr>
            <w:r w:rsidRPr="00FF6603">
              <w:rPr>
                <w:rFonts w:eastAsia="Calibri"/>
                <w:bCs/>
                <w:noProof/>
              </w:rPr>
              <w:t>655 N Garden Ave Rm</w:t>
            </w:r>
          </w:p>
        </w:tc>
        <w:tc>
          <w:tcPr>
            <w:tcW w:w="805" w:type="pct"/>
            <w:shd w:val="clear" w:color="auto" w:fill="auto"/>
            <w:noWrap/>
            <w:hideMark/>
          </w:tcPr>
          <w:p w14:paraId="38E61FD6" w14:textId="77777777" w:rsidR="00A13B03" w:rsidRPr="00FF6603" w:rsidRDefault="00A13B03" w:rsidP="00A13B03">
            <w:pPr>
              <w:spacing w:after="160" w:line="259" w:lineRule="auto"/>
              <w:rPr>
                <w:rFonts w:eastAsia="Calibri"/>
                <w:bCs/>
                <w:noProof/>
              </w:rPr>
            </w:pPr>
            <w:r w:rsidRPr="00FF6603">
              <w:rPr>
                <w:rFonts w:eastAsia="Calibri"/>
                <w:bCs/>
                <w:noProof/>
              </w:rPr>
              <w:t>85635</w:t>
            </w:r>
          </w:p>
        </w:tc>
      </w:tr>
      <w:tr w:rsidR="00A13B03" w:rsidRPr="00027862" w14:paraId="29374197" w14:textId="77777777" w:rsidTr="00A13B03">
        <w:trPr>
          <w:trHeight w:val="300"/>
        </w:trPr>
        <w:tc>
          <w:tcPr>
            <w:tcW w:w="805" w:type="pct"/>
            <w:shd w:val="clear" w:color="auto" w:fill="auto"/>
            <w:noWrap/>
            <w:hideMark/>
          </w:tcPr>
          <w:p w14:paraId="55303B19" w14:textId="77777777" w:rsidR="00A13B03" w:rsidRPr="00FF6603" w:rsidRDefault="00A13B03" w:rsidP="00A13B03">
            <w:pPr>
              <w:spacing w:after="160" w:line="259" w:lineRule="auto"/>
              <w:rPr>
                <w:rFonts w:eastAsia="Calibri"/>
                <w:bCs/>
                <w:noProof/>
              </w:rPr>
            </w:pPr>
            <w:r w:rsidRPr="00FF6603">
              <w:rPr>
                <w:rFonts w:eastAsia="Calibri"/>
                <w:bCs/>
                <w:noProof/>
              </w:rPr>
              <w:t>CA</w:t>
            </w:r>
          </w:p>
        </w:tc>
        <w:tc>
          <w:tcPr>
            <w:tcW w:w="1595" w:type="pct"/>
            <w:shd w:val="clear" w:color="auto" w:fill="auto"/>
            <w:noWrap/>
            <w:hideMark/>
          </w:tcPr>
          <w:p w14:paraId="36580753" w14:textId="77777777" w:rsidR="00A13B03" w:rsidRPr="00FF6603" w:rsidRDefault="00A13B03" w:rsidP="00A13B03">
            <w:pPr>
              <w:spacing w:after="160" w:line="259" w:lineRule="auto"/>
              <w:rPr>
                <w:rFonts w:eastAsia="Calibri"/>
                <w:bCs/>
                <w:noProof/>
              </w:rPr>
            </w:pPr>
            <w:r w:rsidRPr="00FF6603">
              <w:rPr>
                <w:rFonts w:eastAsia="Calibri"/>
                <w:bCs/>
                <w:noProof/>
              </w:rPr>
              <w:t>El Segundo</w:t>
            </w:r>
          </w:p>
        </w:tc>
        <w:tc>
          <w:tcPr>
            <w:tcW w:w="1795" w:type="pct"/>
            <w:shd w:val="clear" w:color="auto" w:fill="auto"/>
            <w:noWrap/>
            <w:hideMark/>
          </w:tcPr>
          <w:p w14:paraId="6A1DBB70" w14:textId="77777777" w:rsidR="00A13B03" w:rsidRPr="00FF6603" w:rsidRDefault="00A13B03" w:rsidP="00A13B03">
            <w:pPr>
              <w:spacing w:after="160" w:line="259" w:lineRule="auto"/>
              <w:rPr>
                <w:rFonts w:eastAsia="Calibri"/>
                <w:bCs/>
                <w:noProof/>
              </w:rPr>
            </w:pPr>
            <w:r w:rsidRPr="00FF6603">
              <w:rPr>
                <w:rFonts w:eastAsia="Calibri"/>
                <w:bCs/>
                <w:noProof/>
              </w:rPr>
              <w:t>185 S Douglas St</w:t>
            </w:r>
          </w:p>
        </w:tc>
        <w:tc>
          <w:tcPr>
            <w:tcW w:w="805" w:type="pct"/>
            <w:shd w:val="clear" w:color="auto" w:fill="auto"/>
            <w:noWrap/>
            <w:hideMark/>
          </w:tcPr>
          <w:p w14:paraId="11ACB20C" w14:textId="77777777" w:rsidR="00A13B03" w:rsidRPr="00FF6603" w:rsidRDefault="00A13B03" w:rsidP="00A13B03">
            <w:pPr>
              <w:spacing w:after="160" w:line="259" w:lineRule="auto"/>
              <w:rPr>
                <w:rFonts w:eastAsia="Calibri"/>
                <w:bCs/>
                <w:noProof/>
              </w:rPr>
            </w:pPr>
            <w:r w:rsidRPr="00FF6603">
              <w:rPr>
                <w:rFonts w:eastAsia="Calibri"/>
                <w:bCs/>
                <w:noProof/>
              </w:rPr>
              <w:t>90245</w:t>
            </w:r>
          </w:p>
        </w:tc>
      </w:tr>
      <w:tr w:rsidR="00A13B03" w:rsidRPr="00027862" w14:paraId="743BB176" w14:textId="77777777" w:rsidTr="00A13B03">
        <w:trPr>
          <w:trHeight w:val="300"/>
        </w:trPr>
        <w:tc>
          <w:tcPr>
            <w:tcW w:w="805" w:type="pct"/>
            <w:shd w:val="clear" w:color="auto" w:fill="auto"/>
            <w:noWrap/>
            <w:hideMark/>
          </w:tcPr>
          <w:p w14:paraId="47DBFF6B" w14:textId="77777777" w:rsidR="00A13B03" w:rsidRPr="00FF6603" w:rsidRDefault="00A13B03" w:rsidP="00A13B03">
            <w:pPr>
              <w:spacing w:after="160" w:line="259" w:lineRule="auto"/>
              <w:rPr>
                <w:rFonts w:eastAsia="Calibri"/>
                <w:bCs/>
                <w:noProof/>
              </w:rPr>
            </w:pPr>
            <w:r w:rsidRPr="00FF6603">
              <w:rPr>
                <w:rFonts w:eastAsia="Calibri"/>
                <w:bCs/>
                <w:noProof/>
              </w:rPr>
              <w:t>CA</w:t>
            </w:r>
          </w:p>
        </w:tc>
        <w:tc>
          <w:tcPr>
            <w:tcW w:w="1595" w:type="pct"/>
            <w:shd w:val="clear" w:color="auto" w:fill="auto"/>
            <w:noWrap/>
            <w:hideMark/>
          </w:tcPr>
          <w:p w14:paraId="5DE2833C" w14:textId="77777777" w:rsidR="00A13B03" w:rsidRPr="00FF6603" w:rsidRDefault="00A13B03" w:rsidP="00A13B03">
            <w:pPr>
              <w:spacing w:after="160" w:line="259" w:lineRule="auto"/>
              <w:rPr>
                <w:rFonts w:eastAsia="Calibri"/>
                <w:bCs/>
                <w:noProof/>
              </w:rPr>
            </w:pPr>
            <w:r w:rsidRPr="00FF6603">
              <w:rPr>
                <w:rFonts w:eastAsia="Calibri"/>
                <w:bCs/>
                <w:noProof/>
              </w:rPr>
              <w:t>Monterey</w:t>
            </w:r>
          </w:p>
        </w:tc>
        <w:tc>
          <w:tcPr>
            <w:tcW w:w="1795" w:type="pct"/>
            <w:shd w:val="clear" w:color="auto" w:fill="auto"/>
            <w:noWrap/>
            <w:hideMark/>
          </w:tcPr>
          <w:p w14:paraId="55D18D0E" w14:textId="77777777" w:rsidR="00A13B03" w:rsidRPr="00FF6603" w:rsidRDefault="00A13B03" w:rsidP="00A13B03">
            <w:pPr>
              <w:spacing w:after="160" w:line="259" w:lineRule="auto"/>
              <w:rPr>
                <w:rFonts w:eastAsia="Calibri"/>
                <w:bCs/>
                <w:noProof/>
              </w:rPr>
            </w:pPr>
            <w:r w:rsidRPr="00FF6603">
              <w:rPr>
                <w:rFonts w:eastAsia="Calibri"/>
                <w:bCs/>
                <w:noProof/>
              </w:rPr>
              <w:t>2100 Garden Rd</w:t>
            </w:r>
          </w:p>
        </w:tc>
        <w:tc>
          <w:tcPr>
            <w:tcW w:w="805" w:type="pct"/>
            <w:shd w:val="clear" w:color="auto" w:fill="auto"/>
            <w:noWrap/>
            <w:hideMark/>
          </w:tcPr>
          <w:p w14:paraId="631D4061" w14:textId="77777777" w:rsidR="00A13B03" w:rsidRPr="00FF6603" w:rsidRDefault="00A13B03" w:rsidP="00A13B03">
            <w:pPr>
              <w:spacing w:after="160" w:line="259" w:lineRule="auto"/>
              <w:rPr>
                <w:rFonts w:eastAsia="Calibri"/>
                <w:bCs/>
                <w:noProof/>
              </w:rPr>
            </w:pPr>
            <w:r w:rsidRPr="00FF6603">
              <w:rPr>
                <w:rFonts w:eastAsia="Calibri"/>
                <w:bCs/>
                <w:noProof/>
              </w:rPr>
              <w:t>93940</w:t>
            </w:r>
          </w:p>
        </w:tc>
      </w:tr>
      <w:tr w:rsidR="00A13B03" w:rsidRPr="00027862" w14:paraId="03376CF7" w14:textId="77777777" w:rsidTr="00A13B03">
        <w:trPr>
          <w:trHeight w:val="300"/>
        </w:trPr>
        <w:tc>
          <w:tcPr>
            <w:tcW w:w="805" w:type="pct"/>
            <w:shd w:val="clear" w:color="auto" w:fill="auto"/>
            <w:noWrap/>
            <w:hideMark/>
          </w:tcPr>
          <w:p w14:paraId="3113EF1C" w14:textId="77777777" w:rsidR="00A13B03" w:rsidRPr="00FF6603" w:rsidRDefault="00A13B03" w:rsidP="00A13B03">
            <w:pPr>
              <w:spacing w:after="160" w:line="259" w:lineRule="auto"/>
              <w:rPr>
                <w:rFonts w:eastAsia="Calibri"/>
                <w:bCs/>
                <w:noProof/>
              </w:rPr>
            </w:pPr>
            <w:r w:rsidRPr="00FF6603">
              <w:rPr>
                <w:rFonts w:eastAsia="Calibri"/>
                <w:bCs/>
                <w:noProof/>
              </w:rPr>
              <w:t>CA</w:t>
            </w:r>
          </w:p>
        </w:tc>
        <w:tc>
          <w:tcPr>
            <w:tcW w:w="1595" w:type="pct"/>
            <w:shd w:val="clear" w:color="auto" w:fill="auto"/>
            <w:noWrap/>
            <w:hideMark/>
          </w:tcPr>
          <w:p w14:paraId="64C8C6BB" w14:textId="77777777" w:rsidR="00A13B03" w:rsidRPr="00FF6603" w:rsidRDefault="00A13B03" w:rsidP="00A13B03">
            <w:pPr>
              <w:spacing w:after="160" w:line="259" w:lineRule="auto"/>
              <w:rPr>
                <w:rFonts w:eastAsia="Calibri"/>
                <w:bCs/>
                <w:noProof/>
              </w:rPr>
            </w:pPr>
            <w:r w:rsidRPr="00FF6603">
              <w:rPr>
                <w:rFonts w:eastAsia="Calibri"/>
                <w:bCs/>
                <w:noProof/>
              </w:rPr>
              <w:t>Poway</w:t>
            </w:r>
          </w:p>
        </w:tc>
        <w:tc>
          <w:tcPr>
            <w:tcW w:w="1795" w:type="pct"/>
            <w:shd w:val="clear" w:color="auto" w:fill="auto"/>
            <w:noWrap/>
            <w:hideMark/>
          </w:tcPr>
          <w:p w14:paraId="057CF1AB" w14:textId="77777777" w:rsidR="00A13B03" w:rsidRPr="00FF6603" w:rsidRDefault="00A13B03" w:rsidP="00A13B03">
            <w:pPr>
              <w:spacing w:after="160" w:line="259" w:lineRule="auto"/>
              <w:rPr>
                <w:rFonts w:eastAsia="Calibri"/>
                <w:bCs/>
                <w:noProof/>
              </w:rPr>
            </w:pPr>
            <w:r w:rsidRPr="00FF6603">
              <w:rPr>
                <w:rFonts w:eastAsia="Calibri"/>
                <w:bCs/>
                <w:noProof/>
              </w:rPr>
              <w:t>13691 Danielson St</w:t>
            </w:r>
          </w:p>
        </w:tc>
        <w:tc>
          <w:tcPr>
            <w:tcW w:w="805" w:type="pct"/>
            <w:shd w:val="clear" w:color="auto" w:fill="auto"/>
            <w:noWrap/>
            <w:hideMark/>
          </w:tcPr>
          <w:p w14:paraId="254FD8A8" w14:textId="77777777" w:rsidR="00A13B03" w:rsidRPr="00FF6603" w:rsidRDefault="00A13B03" w:rsidP="00A13B03">
            <w:pPr>
              <w:spacing w:after="160" w:line="259" w:lineRule="auto"/>
              <w:rPr>
                <w:rFonts w:eastAsia="Calibri"/>
                <w:bCs/>
                <w:noProof/>
              </w:rPr>
            </w:pPr>
            <w:r w:rsidRPr="00FF6603">
              <w:rPr>
                <w:rFonts w:eastAsia="Calibri"/>
                <w:bCs/>
                <w:noProof/>
              </w:rPr>
              <w:t>92064</w:t>
            </w:r>
          </w:p>
        </w:tc>
      </w:tr>
      <w:tr w:rsidR="00A13B03" w:rsidRPr="00027862" w14:paraId="12433188" w14:textId="77777777" w:rsidTr="00A13B03">
        <w:trPr>
          <w:trHeight w:val="300"/>
        </w:trPr>
        <w:tc>
          <w:tcPr>
            <w:tcW w:w="805" w:type="pct"/>
            <w:shd w:val="clear" w:color="auto" w:fill="auto"/>
            <w:noWrap/>
            <w:hideMark/>
          </w:tcPr>
          <w:p w14:paraId="005C0199" w14:textId="77777777" w:rsidR="00A13B03" w:rsidRPr="00FF6603" w:rsidRDefault="00A13B03" w:rsidP="00A13B03">
            <w:pPr>
              <w:spacing w:after="160" w:line="259" w:lineRule="auto"/>
              <w:rPr>
                <w:rFonts w:eastAsia="Calibri"/>
                <w:bCs/>
                <w:noProof/>
              </w:rPr>
            </w:pPr>
            <w:r w:rsidRPr="00FF6603">
              <w:rPr>
                <w:rFonts w:eastAsia="Calibri"/>
                <w:bCs/>
                <w:noProof/>
              </w:rPr>
              <w:t>CA</w:t>
            </w:r>
          </w:p>
        </w:tc>
        <w:tc>
          <w:tcPr>
            <w:tcW w:w="1595" w:type="pct"/>
            <w:shd w:val="clear" w:color="auto" w:fill="auto"/>
            <w:noWrap/>
            <w:hideMark/>
          </w:tcPr>
          <w:p w14:paraId="64B5F118" w14:textId="77777777" w:rsidR="00A13B03" w:rsidRPr="00FF6603" w:rsidRDefault="00A13B03" w:rsidP="00A13B03">
            <w:pPr>
              <w:spacing w:after="160" w:line="259" w:lineRule="auto"/>
              <w:rPr>
                <w:rFonts w:eastAsia="Calibri"/>
                <w:bCs/>
                <w:noProof/>
              </w:rPr>
            </w:pPr>
            <w:r w:rsidRPr="00FF6603">
              <w:rPr>
                <w:rFonts w:eastAsia="Calibri"/>
                <w:bCs/>
                <w:noProof/>
              </w:rPr>
              <w:t>San Diego</w:t>
            </w:r>
          </w:p>
        </w:tc>
        <w:tc>
          <w:tcPr>
            <w:tcW w:w="1795" w:type="pct"/>
            <w:shd w:val="clear" w:color="auto" w:fill="auto"/>
            <w:noWrap/>
            <w:hideMark/>
          </w:tcPr>
          <w:p w14:paraId="32EF247E" w14:textId="77777777" w:rsidR="00A13B03" w:rsidRPr="00FF6603" w:rsidRDefault="00A13B03" w:rsidP="00A13B03">
            <w:pPr>
              <w:spacing w:after="160" w:line="259" w:lineRule="auto"/>
              <w:rPr>
                <w:rFonts w:eastAsia="Calibri"/>
                <w:bCs/>
                <w:noProof/>
              </w:rPr>
            </w:pPr>
            <w:r w:rsidRPr="00FF6603">
              <w:rPr>
                <w:rFonts w:eastAsia="Calibri"/>
                <w:bCs/>
                <w:noProof/>
              </w:rPr>
              <w:t>4015 Hancock St</w:t>
            </w:r>
          </w:p>
        </w:tc>
        <w:tc>
          <w:tcPr>
            <w:tcW w:w="805" w:type="pct"/>
            <w:shd w:val="clear" w:color="auto" w:fill="auto"/>
            <w:noWrap/>
            <w:hideMark/>
          </w:tcPr>
          <w:p w14:paraId="1B57CC3E" w14:textId="77777777" w:rsidR="00A13B03" w:rsidRPr="00FF6603" w:rsidRDefault="00A13B03" w:rsidP="00A13B03">
            <w:pPr>
              <w:spacing w:after="160" w:line="259" w:lineRule="auto"/>
              <w:rPr>
                <w:rFonts w:eastAsia="Calibri"/>
                <w:bCs/>
                <w:noProof/>
              </w:rPr>
            </w:pPr>
            <w:r w:rsidRPr="00FF6603">
              <w:rPr>
                <w:rFonts w:eastAsia="Calibri"/>
                <w:bCs/>
                <w:noProof/>
              </w:rPr>
              <w:t>92110</w:t>
            </w:r>
          </w:p>
        </w:tc>
      </w:tr>
      <w:tr w:rsidR="00A13B03" w:rsidRPr="00027862" w14:paraId="060117A2" w14:textId="77777777" w:rsidTr="00A13B03">
        <w:trPr>
          <w:trHeight w:val="300"/>
        </w:trPr>
        <w:tc>
          <w:tcPr>
            <w:tcW w:w="805" w:type="pct"/>
            <w:shd w:val="clear" w:color="auto" w:fill="auto"/>
            <w:noWrap/>
            <w:hideMark/>
          </w:tcPr>
          <w:p w14:paraId="36CFDB10" w14:textId="77777777" w:rsidR="00A13B03" w:rsidRPr="00FF6603" w:rsidRDefault="00A13B03" w:rsidP="00A13B03">
            <w:pPr>
              <w:spacing w:after="160" w:line="259" w:lineRule="auto"/>
              <w:rPr>
                <w:rFonts w:eastAsia="Calibri"/>
                <w:bCs/>
                <w:noProof/>
              </w:rPr>
            </w:pPr>
            <w:r w:rsidRPr="00FF6603">
              <w:rPr>
                <w:rFonts w:eastAsia="Calibri"/>
                <w:bCs/>
                <w:noProof/>
              </w:rPr>
              <w:t>CA</w:t>
            </w:r>
          </w:p>
        </w:tc>
        <w:tc>
          <w:tcPr>
            <w:tcW w:w="1595" w:type="pct"/>
            <w:shd w:val="clear" w:color="auto" w:fill="auto"/>
            <w:noWrap/>
            <w:hideMark/>
          </w:tcPr>
          <w:p w14:paraId="5F13D88A" w14:textId="77777777" w:rsidR="00A13B03" w:rsidRPr="00FF6603" w:rsidRDefault="00A13B03" w:rsidP="00A13B03">
            <w:pPr>
              <w:spacing w:after="160" w:line="259" w:lineRule="auto"/>
              <w:rPr>
                <w:rFonts w:eastAsia="Calibri"/>
                <w:bCs/>
                <w:noProof/>
              </w:rPr>
            </w:pPr>
            <w:r w:rsidRPr="00FF6603">
              <w:rPr>
                <w:rFonts w:eastAsia="Calibri"/>
                <w:bCs/>
                <w:noProof/>
              </w:rPr>
              <w:t>San Diego</w:t>
            </w:r>
          </w:p>
        </w:tc>
        <w:tc>
          <w:tcPr>
            <w:tcW w:w="1795" w:type="pct"/>
            <w:shd w:val="clear" w:color="auto" w:fill="auto"/>
            <w:noWrap/>
            <w:hideMark/>
          </w:tcPr>
          <w:p w14:paraId="17671D46" w14:textId="77777777" w:rsidR="00A13B03" w:rsidRPr="00FF6603" w:rsidRDefault="00A13B03" w:rsidP="00A13B03">
            <w:pPr>
              <w:spacing w:after="160" w:line="259" w:lineRule="auto"/>
              <w:rPr>
                <w:rFonts w:eastAsia="Calibri"/>
                <w:bCs/>
                <w:noProof/>
              </w:rPr>
            </w:pPr>
            <w:r w:rsidRPr="00FF6603">
              <w:rPr>
                <w:rFonts w:eastAsia="Calibri"/>
                <w:bCs/>
                <w:noProof/>
              </w:rPr>
              <w:t>4065 Hancock St</w:t>
            </w:r>
          </w:p>
        </w:tc>
        <w:tc>
          <w:tcPr>
            <w:tcW w:w="805" w:type="pct"/>
            <w:shd w:val="clear" w:color="auto" w:fill="auto"/>
            <w:noWrap/>
            <w:hideMark/>
          </w:tcPr>
          <w:p w14:paraId="69DAB28F" w14:textId="77777777" w:rsidR="00A13B03" w:rsidRPr="00FF6603" w:rsidRDefault="00A13B03" w:rsidP="00A13B03">
            <w:pPr>
              <w:spacing w:after="160" w:line="259" w:lineRule="auto"/>
              <w:rPr>
                <w:rFonts w:eastAsia="Calibri"/>
                <w:bCs/>
                <w:noProof/>
              </w:rPr>
            </w:pPr>
            <w:r w:rsidRPr="00FF6603">
              <w:rPr>
                <w:rFonts w:eastAsia="Calibri"/>
                <w:bCs/>
                <w:noProof/>
              </w:rPr>
              <w:t>92110</w:t>
            </w:r>
          </w:p>
        </w:tc>
      </w:tr>
      <w:tr w:rsidR="00A13B03" w:rsidRPr="00027862" w14:paraId="6D5EF4B2" w14:textId="77777777" w:rsidTr="00A13B03">
        <w:trPr>
          <w:trHeight w:val="300"/>
        </w:trPr>
        <w:tc>
          <w:tcPr>
            <w:tcW w:w="805" w:type="pct"/>
            <w:shd w:val="clear" w:color="auto" w:fill="auto"/>
            <w:noWrap/>
            <w:hideMark/>
          </w:tcPr>
          <w:p w14:paraId="72F442BE" w14:textId="77777777" w:rsidR="00A13B03" w:rsidRPr="00FF6603" w:rsidRDefault="00A13B03" w:rsidP="00A13B03">
            <w:pPr>
              <w:spacing w:after="160" w:line="259" w:lineRule="auto"/>
              <w:rPr>
                <w:rFonts w:eastAsia="Calibri"/>
                <w:bCs/>
                <w:noProof/>
              </w:rPr>
            </w:pPr>
            <w:r w:rsidRPr="00FF6603">
              <w:rPr>
                <w:rFonts w:eastAsia="Calibri"/>
                <w:bCs/>
                <w:noProof/>
              </w:rPr>
              <w:t>CA</w:t>
            </w:r>
          </w:p>
        </w:tc>
        <w:tc>
          <w:tcPr>
            <w:tcW w:w="1595" w:type="pct"/>
            <w:shd w:val="clear" w:color="auto" w:fill="auto"/>
            <w:noWrap/>
            <w:hideMark/>
          </w:tcPr>
          <w:p w14:paraId="1FB16943" w14:textId="77777777" w:rsidR="00A13B03" w:rsidRPr="00FF6603" w:rsidRDefault="00A13B03" w:rsidP="00A13B03">
            <w:pPr>
              <w:spacing w:after="160" w:line="259" w:lineRule="auto"/>
              <w:rPr>
                <w:rFonts w:eastAsia="Calibri"/>
                <w:bCs/>
                <w:noProof/>
              </w:rPr>
            </w:pPr>
            <w:r w:rsidRPr="00FF6603">
              <w:rPr>
                <w:rFonts w:eastAsia="Calibri"/>
                <w:bCs/>
                <w:noProof/>
              </w:rPr>
              <w:t>Santa Maria</w:t>
            </w:r>
          </w:p>
        </w:tc>
        <w:tc>
          <w:tcPr>
            <w:tcW w:w="1795" w:type="pct"/>
            <w:shd w:val="clear" w:color="auto" w:fill="auto"/>
            <w:noWrap/>
            <w:hideMark/>
          </w:tcPr>
          <w:p w14:paraId="741FFB17" w14:textId="77777777" w:rsidR="00A13B03" w:rsidRPr="00FF6603" w:rsidRDefault="00A13B03" w:rsidP="00A13B03">
            <w:pPr>
              <w:spacing w:after="160" w:line="259" w:lineRule="auto"/>
              <w:rPr>
                <w:rFonts w:eastAsia="Calibri"/>
                <w:bCs/>
                <w:noProof/>
              </w:rPr>
            </w:pPr>
            <w:r w:rsidRPr="00FF6603">
              <w:rPr>
                <w:rFonts w:eastAsia="Calibri"/>
                <w:bCs/>
                <w:noProof/>
              </w:rPr>
              <w:t>3201 Airpark Dr</w:t>
            </w:r>
          </w:p>
        </w:tc>
        <w:tc>
          <w:tcPr>
            <w:tcW w:w="805" w:type="pct"/>
            <w:shd w:val="clear" w:color="auto" w:fill="auto"/>
            <w:noWrap/>
            <w:hideMark/>
          </w:tcPr>
          <w:p w14:paraId="09F093B3" w14:textId="77777777" w:rsidR="00A13B03" w:rsidRPr="00FF6603" w:rsidRDefault="00A13B03" w:rsidP="00A13B03">
            <w:pPr>
              <w:spacing w:after="160" w:line="259" w:lineRule="auto"/>
              <w:rPr>
                <w:rFonts w:eastAsia="Calibri"/>
                <w:bCs/>
                <w:noProof/>
              </w:rPr>
            </w:pPr>
            <w:r w:rsidRPr="00FF6603">
              <w:rPr>
                <w:rFonts w:eastAsia="Calibri"/>
                <w:bCs/>
                <w:noProof/>
              </w:rPr>
              <w:t>93455</w:t>
            </w:r>
          </w:p>
        </w:tc>
      </w:tr>
      <w:tr w:rsidR="00A13B03" w:rsidRPr="00027862" w14:paraId="1E8EB2BF" w14:textId="77777777" w:rsidTr="00A13B03">
        <w:trPr>
          <w:trHeight w:val="300"/>
        </w:trPr>
        <w:tc>
          <w:tcPr>
            <w:tcW w:w="805" w:type="pct"/>
            <w:shd w:val="clear" w:color="auto" w:fill="auto"/>
            <w:noWrap/>
            <w:hideMark/>
          </w:tcPr>
          <w:p w14:paraId="6EDE331E" w14:textId="77777777" w:rsidR="00A13B03" w:rsidRPr="00FF6603" w:rsidRDefault="00A13B03" w:rsidP="00A13B03">
            <w:pPr>
              <w:spacing w:after="160" w:line="259" w:lineRule="auto"/>
              <w:rPr>
                <w:rFonts w:eastAsia="Calibri"/>
                <w:bCs/>
                <w:noProof/>
              </w:rPr>
            </w:pPr>
            <w:r w:rsidRPr="00FF6603">
              <w:rPr>
                <w:rFonts w:eastAsia="Calibri"/>
                <w:bCs/>
                <w:noProof/>
              </w:rPr>
              <w:t>CO</w:t>
            </w:r>
          </w:p>
        </w:tc>
        <w:tc>
          <w:tcPr>
            <w:tcW w:w="1595" w:type="pct"/>
            <w:shd w:val="clear" w:color="auto" w:fill="auto"/>
            <w:noWrap/>
            <w:hideMark/>
          </w:tcPr>
          <w:p w14:paraId="5D5BF9D0" w14:textId="77777777" w:rsidR="00A13B03" w:rsidRPr="00FF6603" w:rsidRDefault="00A13B03" w:rsidP="00A13B03">
            <w:pPr>
              <w:spacing w:after="160" w:line="259" w:lineRule="auto"/>
              <w:rPr>
                <w:rFonts w:eastAsia="Calibri"/>
                <w:bCs/>
                <w:noProof/>
              </w:rPr>
            </w:pPr>
            <w:r w:rsidRPr="00FF6603">
              <w:rPr>
                <w:rFonts w:eastAsia="Calibri"/>
                <w:bCs/>
                <w:noProof/>
              </w:rPr>
              <w:t>Broomfield</w:t>
            </w:r>
          </w:p>
        </w:tc>
        <w:tc>
          <w:tcPr>
            <w:tcW w:w="1795" w:type="pct"/>
            <w:shd w:val="clear" w:color="auto" w:fill="auto"/>
            <w:noWrap/>
            <w:hideMark/>
          </w:tcPr>
          <w:p w14:paraId="2C8B7A67" w14:textId="77777777" w:rsidR="00A13B03" w:rsidRPr="00FF6603" w:rsidRDefault="00A13B03" w:rsidP="00A13B03">
            <w:pPr>
              <w:spacing w:after="160" w:line="259" w:lineRule="auto"/>
              <w:rPr>
                <w:rFonts w:eastAsia="Calibri"/>
                <w:bCs/>
                <w:noProof/>
              </w:rPr>
            </w:pPr>
            <w:r w:rsidRPr="00FF6603">
              <w:rPr>
                <w:rFonts w:eastAsia="Calibri"/>
                <w:bCs/>
                <w:noProof/>
              </w:rPr>
              <w:t>105 Technology Dr</w:t>
            </w:r>
          </w:p>
        </w:tc>
        <w:tc>
          <w:tcPr>
            <w:tcW w:w="805" w:type="pct"/>
            <w:shd w:val="clear" w:color="auto" w:fill="auto"/>
            <w:noWrap/>
            <w:hideMark/>
          </w:tcPr>
          <w:p w14:paraId="7DE39316" w14:textId="77777777" w:rsidR="00A13B03" w:rsidRPr="00FF6603" w:rsidRDefault="00A13B03" w:rsidP="00A13B03">
            <w:pPr>
              <w:spacing w:after="160" w:line="259" w:lineRule="auto"/>
              <w:rPr>
                <w:rFonts w:eastAsia="Calibri"/>
                <w:bCs/>
                <w:noProof/>
              </w:rPr>
            </w:pPr>
            <w:r w:rsidRPr="00FF6603">
              <w:rPr>
                <w:rFonts w:eastAsia="Calibri"/>
                <w:bCs/>
                <w:noProof/>
              </w:rPr>
              <w:t>80021</w:t>
            </w:r>
          </w:p>
        </w:tc>
      </w:tr>
      <w:tr w:rsidR="00A13B03" w:rsidRPr="00027862" w14:paraId="4547D839" w14:textId="77777777" w:rsidTr="00A13B03">
        <w:trPr>
          <w:trHeight w:val="300"/>
        </w:trPr>
        <w:tc>
          <w:tcPr>
            <w:tcW w:w="805" w:type="pct"/>
            <w:shd w:val="clear" w:color="auto" w:fill="auto"/>
            <w:noWrap/>
            <w:hideMark/>
          </w:tcPr>
          <w:p w14:paraId="636C17AF" w14:textId="77777777" w:rsidR="00A13B03" w:rsidRPr="00FF6603" w:rsidRDefault="00A13B03" w:rsidP="00A13B03">
            <w:pPr>
              <w:spacing w:after="160" w:line="259" w:lineRule="auto"/>
              <w:rPr>
                <w:rFonts w:eastAsia="Calibri"/>
                <w:bCs/>
                <w:noProof/>
              </w:rPr>
            </w:pPr>
            <w:r w:rsidRPr="00FF6603">
              <w:rPr>
                <w:rFonts w:eastAsia="Calibri"/>
                <w:bCs/>
                <w:noProof/>
              </w:rPr>
              <w:t>CT</w:t>
            </w:r>
          </w:p>
        </w:tc>
        <w:tc>
          <w:tcPr>
            <w:tcW w:w="1595" w:type="pct"/>
            <w:shd w:val="clear" w:color="auto" w:fill="auto"/>
            <w:noWrap/>
            <w:hideMark/>
          </w:tcPr>
          <w:p w14:paraId="44D58DA9" w14:textId="77777777" w:rsidR="00A13B03" w:rsidRPr="00FF6603" w:rsidRDefault="00A13B03" w:rsidP="00A13B03">
            <w:pPr>
              <w:spacing w:after="160" w:line="259" w:lineRule="auto"/>
              <w:rPr>
                <w:rFonts w:eastAsia="Calibri"/>
                <w:bCs/>
                <w:noProof/>
              </w:rPr>
            </w:pPr>
            <w:r w:rsidRPr="00FF6603">
              <w:rPr>
                <w:rFonts w:eastAsia="Calibri"/>
                <w:bCs/>
                <w:noProof/>
              </w:rPr>
              <w:t>Mystic</w:t>
            </w:r>
          </w:p>
        </w:tc>
        <w:tc>
          <w:tcPr>
            <w:tcW w:w="1795" w:type="pct"/>
            <w:shd w:val="clear" w:color="auto" w:fill="auto"/>
            <w:noWrap/>
            <w:hideMark/>
          </w:tcPr>
          <w:p w14:paraId="4FA85440" w14:textId="77777777" w:rsidR="00A13B03" w:rsidRPr="00FF6603" w:rsidRDefault="00A13B03" w:rsidP="00A13B03">
            <w:pPr>
              <w:spacing w:after="160" w:line="259" w:lineRule="auto"/>
              <w:rPr>
                <w:rFonts w:eastAsia="Calibri"/>
                <w:bCs/>
                <w:noProof/>
              </w:rPr>
            </w:pPr>
            <w:r w:rsidRPr="00FF6603">
              <w:rPr>
                <w:rFonts w:eastAsia="Calibri"/>
                <w:bCs/>
                <w:noProof/>
              </w:rPr>
              <w:t>23 Clara Dr</w:t>
            </w:r>
          </w:p>
        </w:tc>
        <w:tc>
          <w:tcPr>
            <w:tcW w:w="805" w:type="pct"/>
            <w:shd w:val="clear" w:color="auto" w:fill="auto"/>
            <w:noWrap/>
            <w:hideMark/>
          </w:tcPr>
          <w:p w14:paraId="07B4FC83" w14:textId="77777777" w:rsidR="00A13B03" w:rsidRPr="00FF6603" w:rsidRDefault="00A13B03" w:rsidP="00A13B03">
            <w:pPr>
              <w:spacing w:after="160" w:line="259" w:lineRule="auto"/>
              <w:rPr>
                <w:rFonts w:eastAsia="Calibri"/>
                <w:bCs/>
                <w:noProof/>
              </w:rPr>
            </w:pPr>
            <w:r w:rsidRPr="00FF6603">
              <w:rPr>
                <w:rFonts w:eastAsia="Calibri"/>
                <w:bCs/>
                <w:noProof/>
              </w:rPr>
              <w:t>06355</w:t>
            </w:r>
          </w:p>
        </w:tc>
      </w:tr>
      <w:tr w:rsidR="00A13B03" w:rsidRPr="00027862" w14:paraId="23E160AD" w14:textId="77777777" w:rsidTr="00A13B03">
        <w:trPr>
          <w:trHeight w:val="300"/>
        </w:trPr>
        <w:tc>
          <w:tcPr>
            <w:tcW w:w="805" w:type="pct"/>
            <w:shd w:val="clear" w:color="auto" w:fill="auto"/>
            <w:noWrap/>
            <w:hideMark/>
          </w:tcPr>
          <w:p w14:paraId="703EEA1B" w14:textId="77777777" w:rsidR="00A13B03" w:rsidRPr="00FF6603" w:rsidRDefault="00A13B03" w:rsidP="00A13B03">
            <w:pPr>
              <w:spacing w:after="160" w:line="259" w:lineRule="auto"/>
              <w:rPr>
                <w:rFonts w:eastAsia="Calibri"/>
                <w:bCs/>
                <w:noProof/>
              </w:rPr>
            </w:pPr>
            <w:r w:rsidRPr="00FF6603">
              <w:rPr>
                <w:rFonts w:eastAsia="Calibri"/>
                <w:bCs/>
                <w:noProof/>
              </w:rPr>
              <w:t>DC</w:t>
            </w:r>
          </w:p>
        </w:tc>
        <w:tc>
          <w:tcPr>
            <w:tcW w:w="1595" w:type="pct"/>
            <w:shd w:val="clear" w:color="auto" w:fill="auto"/>
            <w:noWrap/>
            <w:hideMark/>
          </w:tcPr>
          <w:p w14:paraId="38A80120" w14:textId="77777777" w:rsidR="00A13B03" w:rsidRPr="00FF6603" w:rsidRDefault="00A13B03" w:rsidP="00A13B03">
            <w:pPr>
              <w:spacing w:after="160" w:line="259" w:lineRule="auto"/>
              <w:rPr>
                <w:rFonts w:eastAsia="Calibri"/>
                <w:bCs/>
                <w:noProof/>
              </w:rPr>
            </w:pPr>
            <w:r w:rsidRPr="00FF6603">
              <w:rPr>
                <w:rFonts w:eastAsia="Calibri"/>
                <w:bCs/>
                <w:noProof/>
              </w:rPr>
              <w:t>Washington</w:t>
            </w:r>
          </w:p>
        </w:tc>
        <w:tc>
          <w:tcPr>
            <w:tcW w:w="1795" w:type="pct"/>
            <w:shd w:val="clear" w:color="auto" w:fill="auto"/>
            <w:noWrap/>
            <w:hideMark/>
          </w:tcPr>
          <w:p w14:paraId="203FF115" w14:textId="77777777" w:rsidR="00A13B03" w:rsidRPr="00FF6603" w:rsidRDefault="00A13B03" w:rsidP="00A13B03">
            <w:pPr>
              <w:spacing w:after="160" w:line="259" w:lineRule="auto"/>
              <w:rPr>
                <w:rFonts w:eastAsia="Calibri"/>
                <w:bCs/>
                <w:noProof/>
              </w:rPr>
            </w:pPr>
            <w:r w:rsidRPr="00FF6603">
              <w:rPr>
                <w:rFonts w:eastAsia="Calibri"/>
                <w:bCs/>
                <w:noProof/>
              </w:rPr>
              <w:t>400 Virginia Ave Sw</w:t>
            </w:r>
          </w:p>
        </w:tc>
        <w:tc>
          <w:tcPr>
            <w:tcW w:w="805" w:type="pct"/>
            <w:shd w:val="clear" w:color="auto" w:fill="auto"/>
            <w:noWrap/>
            <w:hideMark/>
          </w:tcPr>
          <w:p w14:paraId="50107EE8" w14:textId="77777777" w:rsidR="00A13B03" w:rsidRPr="00FF6603" w:rsidRDefault="00A13B03" w:rsidP="00A13B03">
            <w:pPr>
              <w:spacing w:after="160" w:line="259" w:lineRule="auto"/>
              <w:rPr>
                <w:rFonts w:eastAsia="Calibri"/>
                <w:bCs/>
                <w:noProof/>
              </w:rPr>
            </w:pPr>
            <w:r w:rsidRPr="00FF6603">
              <w:rPr>
                <w:rFonts w:eastAsia="Calibri"/>
                <w:bCs/>
                <w:noProof/>
              </w:rPr>
              <w:t>20024</w:t>
            </w:r>
          </w:p>
        </w:tc>
      </w:tr>
      <w:tr w:rsidR="00A13B03" w:rsidRPr="00027862" w14:paraId="043E6403" w14:textId="77777777" w:rsidTr="00A13B03">
        <w:trPr>
          <w:trHeight w:val="300"/>
        </w:trPr>
        <w:tc>
          <w:tcPr>
            <w:tcW w:w="805" w:type="pct"/>
            <w:shd w:val="clear" w:color="auto" w:fill="auto"/>
            <w:noWrap/>
            <w:hideMark/>
          </w:tcPr>
          <w:p w14:paraId="184690E3" w14:textId="77777777" w:rsidR="00A13B03" w:rsidRPr="00FF6603" w:rsidRDefault="00A13B03" w:rsidP="00A13B03">
            <w:pPr>
              <w:spacing w:after="160" w:line="259" w:lineRule="auto"/>
              <w:rPr>
                <w:rFonts w:eastAsia="Calibri"/>
                <w:bCs/>
                <w:noProof/>
              </w:rPr>
            </w:pPr>
            <w:r w:rsidRPr="00FF6603">
              <w:rPr>
                <w:rFonts w:eastAsia="Calibri"/>
                <w:bCs/>
                <w:noProof/>
              </w:rPr>
              <w:t>DC</w:t>
            </w:r>
          </w:p>
        </w:tc>
        <w:tc>
          <w:tcPr>
            <w:tcW w:w="1595" w:type="pct"/>
            <w:shd w:val="clear" w:color="auto" w:fill="auto"/>
            <w:noWrap/>
            <w:hideMark/>
          </w:tcPr>
          <w:p w14:paraId="6631053E" w14:textId="77777777" w:rsidR="00A13B03" w:rsidRPr="00FF6603" w:rsidRDefault="00A13B03" w:rsidP="00A13B03">
            <w:pPr>
              <w:spacing w:after="160" w:line="259" w:lineRule="auto"/>
              <w:rPr>
                <w:rFonts w:eastAsia="Calibri"/>
                <w:bCs/>
                <w:noProof/>
              </w:rPr>
            </w:pPr>
            <w:r w:rsidRPr="00FF6603">
              <w:rPr>
                <w:rFonts w:eastAsia="Calibri"/>
                <w:bCs/>
                <w:noProof/>
              </w:rPr>
              <w:t>Washington</w:t>
            </w:r>
          </w:p>
        </w:tc>
        <w:tc>
          <w:tcPr>
            <w:tcW w:w="1795" w:type="pct"/>
            <w:shd w:val="clear" w:color="auto" w:fill="auto"/>
            <w:noWrap/>
            <w:hideMark/>
          </w:tcPr>
          <w:p w14:paraId="01A2FEE2" w14:textId="77777777" w:rsidR="00A13B03" w:rsidRPr="00FF6603" w:rsidRDefault="00A13B03" w:rsidP="00A13B03">
            <w:pPr>
              <w:spacing w:after="160" w:line="259" w:lineRule="auto"/>
              <w:rPr>
                <w:rFonts w:eastAsia="Calibri"/>
                <w:bCs/>
                <w:noProof/>
              </w:rPr>
            </w:pPr>
            <w:r w:rsidRPr="00FF6603">
              <w:rPr>
                <w:rFonts w:eastAsia="Calibri"/>
                <w:bCs/>
                <w:noProof/>
              </w:rPr>
              <w:t>80 M St Se</w:t>
            </w:r>
          </w:p>
        </w:tc>
        <w:tc>
          <w:tcPr>
            <w:tcW w:w="805" w:type="pct"/>
            <w:shd w:val="clear" w:color="auto" w:fill="auto"/>
            <w:noWrap/>
            <w:hideMark/>
          </w:tcPr>
          <w:p w14:paraId="6518D208" w14:textId="77777777" w:rsidR="00A13B03" w:rsidRPr="00FF6603" w:rsidRDefault="00A13B03" w:rsidP="00A13B03">
            <w:pPr>
              <w:spacing w:after="160" w:line="259" w:lineRule="auto"/>
              <w:rPr>
                <w:rFonts w:eastAsia="Calibri"/>
                <w:bCs/>
                <w:noProof/>
              </w:rPr>
            </w:pPr>
            <w:r w:rsidRPr="00FF6603">
              <w:rPr>
                <w:rFonts w:eastAsia="Calibri"/>
                <w:bCs/>
                <w:noProof/>
              </w:rPr>
              <w:t>20003</w:t>
            </w:r>
          </w:p>
        </w:tc>
      </w:tr>
      <w:tr w:rsidR="00A13B03" w:rsidRPr="00027862" w14:paraId="0C6D81BB" w14:textId="77777777" w:rsidTr="00A13B03">
        <w:trPr>
          <w:trHeight w:val="300"/>
        </w:trPr>
        <w:tc>
          <w:tcPr>
            <w:tcW w:w="805" w:type="pct"/>
            <w:shd w:val="clear" w:color="auto" w:fill="auto"/>
            <w:noWrap/>
            <w:hideMark/>
          </w:tcPr>
          <w:p w14:paraId="688F83A1" w14:textId="77777777" w:rsidR="00A13B03" w:rsidRPr="00FF6603" w:rsidRDefault="00A13B03" w:rsidP="00A13B03">
            <w:pPr>
              <w:spacing w:after="160" w:line="259" w:lineRule="auto"/>
              <w:rPr>
                <w:rFonts w:eastAsia="Calibri"/>
                <w:bCs/>
                <w:noProof/>
              </w:rPr>
            </w:pPr>
            <w:r w:rsidRPr="00FF6603">
              <w:rPr>
                <w:rFonts w:eastAsia="Calibri"/>
                <w:bCs/>
                <w:noProof/>
              </w:rPr>
              <w:t>FL</w:t>
            </w:r>
          </w:p>
        </w:tc>
        <w:tc>
          <w:tcPr>
            <w:tcW w:w="1595" w:type="pct"/>
            <w:shd w:val="clear" w:color="auto" w:fill="auto"/>
            <w:noWrap/>
            <w:hideMark/>
          </w:tcPr>
          <w:p w14:paraId="64B9AEB3" w14:textId="77777777" w:rsidR="00A13B03" w:rsidRPr="00FF6603" w:rsidRDefault="00A13B03" w:rsidP="00A13B03">
            <w:pPr>
              <w:spacing w:after="160" w:line="259" w:lineRule="auto"/>
              <w:rPr>
                <w:rFonts w:eastAsia="Calibri"/>
                <w:bCs/>
                <w:noProof/>
              </w:rPr>
            </w:pPr>
            <w:r w:rsidRPr="00FF6603">
              <w:rPr>
                <w:rFonts w:eastAsia="Calibri"/>
                <w:bCs/>
                <w:noProof/>
              </w:rPr>
              <w:t>Cape Canaveral</w:t>
            </w:r>
          </w:p>
        </w:tc>
        <w:tc>
          <w:tcPr>
            <w:tcW w:w="1795" w:type="pct"/>
            <w:shd w:val="clear" w:color="auto" w:fill="auto"/>
            <w:noWrap/>
            <w:hideMark/>
          </w:tcPr>
          <w:p w14:paraId="426FE27E" w14:textId="77777777" w:rsidR="00A13B03" w:rsidRPr="00FF6603" w:rsidRDefault="00A13B03" w:rsidP="00A13B03">
            <w:pPr>
              <w:spacing w:after="160" w:line="259" w:lineRule="auto"/>
              <w:rPr>
                <w:rFonts w:eastAsia="Calibri"/>
                <w:bCs/>
                <w:noProof/>
              </w:rPr>
            </w:pPr>
            <w:r w:rsidRPr="00FF6603">
              <w:rPr>
                <w:rFonts w:eastAsia="Calibri"/>
                <w:bCs/>
                <w:noProof/>
              </w:rPr>
              <w:t>8910 Astronaut Blvd</w:t>
            </w:r>
          </w:p>
        </w:tc>
        <w:tc>
          <w:tcPr>
            <w:tcW w:w="805" w:type="pct"/>
            <w:shd w:val="clear" w:color="auto" w:fill="auto"/>
            <w:noWrap/>
            <w:hideMark/>
          </w:tcPr>
          <w:p w14:paraId="5950D0F7" w14:textId="77777777" w:rsidR="00A13B03" w:rsidRPr="00FF6603" w:rsidRDefault="00A13B03" w:rsidP="00A13B03">
            <w:pPr>
              <w:spacing w:after="160" w:line="259" w:lineRule="auto"/>
              <w:rPr>
                <w:rFonts w:eastAsia="Calibri"/>
                <w:bCs/>
                <w:noProof/>
              </w:rPr>
            </w:pPr>
            <w:r w:rsidRPr="00FF6603">
              <w:rPr>
                <w:rFonts w:eastAsia="Calibri"/>
                <w:bCs/>
                <w:noProof/>
              </w:rPr>
              <w:t>32920</w:t>
            </w:r>
          </w:p>
        </w:tc>
      </w:tr>
      <w:tr w:rsidR="00A13B03" w:rsidRPr="00027862" w14:paraId="59D1EB00" w14:textId="77777777" w:rsidTr="00A13B03">
        <w:trPr>
          <w:trHeight w:val="300"/>
        </w:trPr>
        <w:tc>
          <w:tcPr>
            <w:tcW w:w="805" w:type="pct"/>
            <w:shd w:val="clear" w:color="auto" w:fill="auto"/>
            <w:noWrap/>
            <w:hideMark/>
          </w:tcPr>
          <w:p w14:paraId="601688EC" w14:textId="77777777" w:rsidR="00A13B03" w:rsidRPr="00FF6603" w:rsidRDefault="00A13B03" w:rsidP="00A13B03">
            <w:pPr>
              <w:spacing w:after="160" w:line="259" w:lineRule="auto"/>
              <w:rPr>
                <w:rFonts w:eastAsia="Calibri"/>
                <w:bCs/>
                <w:noProof/>
              </w:rPr>
            </w:pPr>
            <w:r w:rsidRPr="00FF6603">
              <w:rPr>
                <w:rFonts w:eastAsia="Calibri"/>
                <w:bCs/>
                <w:noProof/>
              </w:rPr>
              <w:t>FL</w:t>
            </w:r>
          </w:p>
        </w:tc>
        <w:tc>
          <w:tcPr>
            <w:tcW w:w="1595" w:type="pct"/>
            <w:shd w:val="clear" w:color="auto" w:fill="auto"/>
            <w:noWrap/>
            <w:hideMark/>
          </w:tcPr>
          <w:p w14:paraId="5B8FA318" w14:textId="77777777" w:rsidR="00A13B03" w:rsidRPr="00FF6603" w:rsidRDefault="00A13B03" w:rsidP="00A13B03">
            <w:pPr>
              <w:spacing w:after="160" w:line="259" w:lineRule="auto"/>
              <w:rPr>
                <w:rFonts w:eastAsia="Calibri"/>
                <w:bCs/>
                <w:noProof/>
              </w:rPr>
            </w:pPr>
            <w:r w:rsidRPr="00FF6603">
              <w:rPr>
                <w:rFonts w:eastAsia="Calibri"/>
                <w:bCs/>
                <w:noProof/>
              </w:rPr>
              <w:t>Hurlburt Field</w:t>
            </w:r>
          </w:p>
        </w:tc>
        <w:tc>
          <w:tcPr>
            <w:tcW w:w="1795" w:type="pct"/>
            <w:shd w:val="clear" w:color="auto" w:fill="auto"/>
            <w:noWrap/>
            <w:hideMark/>
          </w:tcPr>
          <w:p w14:paraId="3070B5FF" w14:textId="77777777" w:rsidR="00A13B03" w:rsidRPr="00FF6603" w:rsidRDefault="00A13B03" w:rsidP="00A13B03">
            <w:pPr>
              <w:spacing w:after="160" w:line="259" w:lineRule="auto"/>
              <w:rPr>
                <w:rFonts w:eastAsia="Calibri"/>
                <w:bCs/>
                <w:noProof/>
              </w:rPr>
            </w:pPr>
            <w:r w:rsidRPr="00FF6603">
              <w:rPr>
                <w:rFonts w:eastAsia="Calibri"/>
                <w:bCs/>
                <w:noProof/>
              </w:rPr>
              <w:t>238 Hartson St</w:t>
            </w:r>
          </w:p>
        </w:tc>
        <w:tc>
          <w:tcPr>
            <w:tcW w:w="805" w:type="pct"/>
            <w:shd w:val="clear" w:color="auto" w:fill="auto"/>
            <w:noWrap/>
            <w:hideMark/>
          </w:tcPr>
          <w:p w14:paraId="6F02CF27" w14:textId="77777777" w:rsidR="00A13B03" w:rsidRPr="00FF6603" w:rsidRDefault="00A13B03" w:rsidP="00A13B03">
            <w:pPr>
              <w:spacing w:after="160" w:line="259" w:lineRule="auto"/>
              <w:rPr>
                <w:rFonts w:eastAsia="Calibri"/>
                <w:bCs/>
                <w:noProof/>
              </w:rPr>
            </w:pPr>
            <w:r w:rsidRPr="00FF6603">
              <w:rPr>
                <w:rFonts w:eastAsia="Calibri"/>
                <w:bCs/>
                <w:noProof/>
              </w:rPr>
              <w:t>32544</w:t>
            </w:r>
          </w:p>
        </w:tc>
      </w:tr>
      <w:tr w:rsidR="00A13B03" w:rsidRPr="00027862" w14:paraId="78CC2FBD" w14:textId="77777777" w:rsidTr="00A13B03">
        <w:trPr>
          <w:trHeight w:val="300"/>
        </w:trPr>
        <w:tc>
          <w:tcPr>
            <w:tcW w:w="805" w:type="pct"/>
            <w:shd w:val="clear" w:color="auto" w:fill="auto"/>
            <w:noWrap/>
            <w:hideMark/>
          </w:tcPr>
          <w:p w14:paraId="65314520" w14:textId="77777777" w:rsidR="00A13B03" w:rsidRPr="00FF6603" w:rsidRDefault="00A13B03" w:rsidP="00A13B03">
            <w:pPr>
              <w:spacing w:after="160" w:line="259" w:lineRule="auto"/>
              <w:rPr>
                <w:rFonts w:eastAsia="Calibri"/>
                <w:bCs/>
                <w:noProof/>
              </w:rPr>
            </w:pPr>
            <w:r w:rsidRPr="00FF6603">
              <w:rPr>
                <w:rFonts w:eastAsia="Calibri"/>
                <w:bCs/>
                <w:noProof/>
              </w:rPr>
              <w:t>FL</w:t>
            </w:r>
          </w:p>
        </w:tc>
        <w:tc>
          <w:tcPr>
            <w:tcW w:w="1595" w:type="pct"/>
            <w:shd w:val="clear" w:color="auto" w:fill="auto"/>
            <w:noWrap/>
            <w:hideMark/>
          </w:tcPr>
          <w:p w14:paraId="2E35CC92" w14:textId="77777777" w:rsidR="00A13B03" w:rsidRPr="00FF6603" w:rsidRDefault="00A13B03" w:rsidP="00A13B03">
            <w:pPr>
              <w:spacing w:after="160" w:line="259" w:lineRule="auto"/>
              <w:rPr>
                <w:rFonts w:eastAsia="Calibri"/>
                <w:bCs/>
                <w:noProof/>
              </w:rPr>
            </w:pPr>
            <w:r w:rsidRPr="00FF6603">
              <w:rPr>
                <w:rFonts w:eastAsia="Calibri"/>
                <w:bCs/>
                <w:noProof/>
              </w:rPr>
              <w:t>Jacksonville</w:t>
            </w:r>
          </w:p>
        </w:tc>
        <w:tc>
          <w:tcPr>
            <w:tcW w:w="1795" w:type="pct"/>
            <w:shd w:val="clear" w:color="auto" w:fill="auto"/>
            <w:noWrap/>
            <w:hideMark/>
          </w:tcPr>
          <w:p w14:paraId="60F5BEC0" w14:textId="77777777" w:rsidR="00A13B03" w:rsidRPr="00FF6603" w:rsidRDefault="00A13B03" w:rsidP="00A13B03">
            <w:pPr>
              <w:spacing w:after="160" w:line="259" w:lineRule="auto"/>
              <w:rPr>
                <w:rFonts w:eastAsia="Calibri"/>
                <w:bCs/>
                <w:noProof/>
              </w:rPr>
            </w:pPr>
            <w:r w:rsidRPr="00FF6603">
              <w:rPr>
                <w:rFonts w:eastAsia="Calibri"/>
                <w:bCs/>
                <w:noProof/>
              </w:rPr>
              <w:t>6801 Roosevelt Blvd</w:t>
            </w:r>
          </w:p>
        </w:tc>
        <w:tc>
          <w:tcPr>
            <w:tcW w:w="805" w:type="pct"/>
            <w:shd w:val="clear" w:color="auto" w:fill="auto"/>
            <w:noWrap/>
            <w:hideMark/>
          </w:tcPr>
          <w:p w14:paraId="4EA3B10D" w14:textId="77777777" w:rsidR="00A13B03" w:rsidRPr="00FF6603" w:rsidRDefault="00A13B03" w:rsidP="00A13B03">
            <w:pPr>
              <w:spacing w:after="160" w:line="259" w:lineRule="auto"/>
              <w:rPr>
                <w:rFonts w:eastAsia="Calibri"/>
                <w:bCs/>
                <w:noProof/>
              </w:rPr>
            </w:pPr>
            <w:r w:rsidRPr="00FF6603">
              <w:rPr>
                <w:rFonts w:eastAsia="Calibri"/>
                <w:bCs/>
                <w:noProof/>
              </w:rPr>
              <w:t>32212</w:t>
            </w:r>
          </w:p>
        </w:tc>
      </w:tr>
      <w:tr w:rsidR="00A13B03" w:rsidRPr="00027862" w14:paraId="41CB5C08" w14:textId="77777777" w:rsidTr="00A13B03">
        <w:trPr>
          <w:trHeight w:val="300"/>
        </w:trPr>
        <w:tc>
          <w:tcPr>
            <w:tcW w:w="805" w:type="pct"/>
            <w:shd w:val="clear" w:color="auto" w:fill="auto"/>
            <w:noWrap/>
            <w:hideMark/>
          </w:tcPr>
          <w:p w14:paraId="4C5054B4" w14:textId="77777777" w:rsidR="00A13B03" w:rsidRPr="00FF6603" w:rsidRDefault="00A13B03" w:rsidP="00A13B03">
            <w:pPr>
              <w:spacing w:after="160" w:line="259" w:lineRule="auto"/>
              <w:rPr>
                <w:rFonts w:eastAsia="Calibri"/>
                <w:bCs/>
                <w:noProof/>
              </w:rPr>
            </w:pPr>
            <w:r w:rsidRPr="00FF6603">
              <w:rPr>
                <w:rFonts w:eastAsia="Calibri"/>
                <w:bCs/>
                <w:noProof/>
              </w:rPr>
              <w:t>FL</w:t>
            </w:r>
          </w:p>
        </w:tc>
        <w:tc>
          <w:tcPr>
            <w:tcW w:w="1595" w:type="pct"/>
            <w:shd w:val="clear" w:color="auto" w:fill="auto"/>
            <w:noWrap/>
            <w:hideMark/>
          </w:tcPr>
          <w:p w14:paraId="40CE5EB9" w14:textId="77777777" w:rsidR="00A13B03" w:rsidRPr="00FF6603" w:rsidRDefault="00A13B03" w:rsidP="00A13B03">
            <w:pPr>
              <w:spacing w:after="160" w:line="259" w:lineRule="auto"/>
              <w:rPr>
                <w:rFonts w:eastAsia="Calibri"/>
                <w:bCs/>
                <w:noProof/>
              </w:rPr>
            </w:pPr>
            <w:r w:rsidRPr="00FF6603">
              <w:rPr>
                <w:rFonts w:eastAsia="Calibri"/>
                <w:bCs/>
                <w:noProof/>
              </w:rPr>
              <w:t>Orlando</w:t>
            </w:r>
          </w:p>
        </w:tc>
        <w:tc>
          <w:tcPr>
            <w:tcW w:w="1795" w:type="pct"/>
            <w:shd w:val="clear" w:color="auto" w:fill="auto"/>
            <w:noWrap/>
            <w:hideMark/>
          </w:tcPr>
          <w:p w14:paraId="4814B72C" w14:textId="77777777" w:rsidR="00A13B03" w:rsidRPr="00FF6603" w:rsidRDefault="00A13B03" w:rsidP="00A13B03">
            <w:pPr>
              <w:spacing w:after="160" w:line="259" w:lineRule="auto"/>
              <w:rPr>
                <w:rFonts w:eastAsia="Calibri"/>
                <w:bCs/>
                <w:noProof/>
              </w:rPr>
            </w:pPr>
            <w:r w:rsidRPr="00FF6603">
              <w:rPr>
                <w:rFonts w:eastAsia="Calibri"/>
                <w:bCs/>
                <w:noProof/>
              </w:rPr>
              <w:t>13501 Ingenuity Dr</w:t>
            </w:r>
          </w:p>
        </w:tc>
        <w:tc>
          <w:tcPr>
            <w:tcW w:w="805" w:type="pct"/>
            <w:shd w:val="clear" w:color="auto" w:fill="auto"/>
            <w:noWrap/>
            <w:hideMark/>
          </w:tcPr>
          <w:p w14:paraId="5DC3F643" w14:textId="77777777" w:rsidR="00A13B03" w:rsidRPr="00FF6603" w:rsidRDefault="00A13B03" w:rsidP="00A13B03">
            <w:pPr>
              <w:spacing w:after="160" w:line="259" w:lineRule="auto"/>
              <w:rPr>
                <w:rFonts w:eastAsia="Calibri"/>
                <w:bCs/>
                <w:noProof/>
              </w:rPr>
            </w:pPr>
            <w:r w:rsidRPr="00FF6603">
              <w:rPr>
                <w:rFonts w:eastAsia="Calibri"/>
                <w:bCs/>
                <w:noProof/>
              </w:rPr>
              <w:t>32826</w:t>
            </w:r>
          </w:p>
        </w:tc>
      </w:tr>
      <w:tr w:rsidR="00A13B03" w:rsidRPr="00027862" w14:paraId="46390C2F" w14:textId="77777777" w:rsidTr="00A13B03">
        <w:trPr>
          <w:trHeight w:val="300"/>
        </w:trPr>
        <w:tc>
          <w:tcPr>
            <w:tcW w:w="805" w:type="pct"/>
            <w:shd w:val="clear" w:color="auto" w:fill="auto"/>
            <w:noWrap/>
            <w:hideMark/>
          </w:tcPr>
          <w:p w14:paraId="319663C4" w14:textId="77777777" w:rsidR="00A13B03" w:rsidRPr="00FF6603" w:rsidRDefault="00A13B03" w:rsidP="00A13B03">
            <w:pPr>
              <w:spacing w:after="160" w:line="259" w:lineRule="auto"/>
              <w:rPr>
                <w:rFonts w:eastAsia="Calibri"/>
                <w:bCs/>
                <w:noProof/>
              </w:rPr>
            </w:pPr>
            <w:r w:rsidRPr="00FF6603">
              <w:rPr>
                <w:rFonts w:eastAsia="Calibri"/>
                <w:bCs/>
                <w:noProof/>
              </w:rPr>
              <w:t>FL</w:t>
            </w:r>
          </w:p>
        </w:tc>
        <w:tc>
          <w:tcPr>
            <w:tcW w:w="1595" w:type="pct"/>
            <w:shd w:val="clear" w:color="auto" w:fill="auto"/>
            <w:noWrap/>
            <w:hideMark/>
          </w:tcPr>
          <w:p w14:paraId="717E2D44" w14:textId="77777777" w:rsidR="00A13B03" w:rsidRPr="00FF6603" w:rsidRDefault="00A13B03" w:rsidP="00A13B03">
            <w:pPr>
              <w:spacing w:after="160" w:line="259" w:lineRule="auto"/>
              <w:rPr>
                <w:rFonts w:eastAsia="Calibri"/>
                <w:bCs/>
                <w:noProof/>
              </w:rPr>
            </w:pPr>
            <w:r w:rsidRPr="00FF6603">
              <w:rPr>
                <w:rFonts w:eastAsia="Calibri"/>
                <w:bCs/>
                <w:noProof/>
              </w:rPr>
              <w:t>Panama City</w:t>
            </w:r>
          </w:p>
        </w:tc>
        <w:tc>
          <w:tcPr>
            <w:tcW w:w="1795" w:type="pct"/>
            <w:shd w:val="clear" w:color="auto" w:fill="auto"/>
            <w:noWrap/>
            <w:hideMark/>
          </w:tcPr>
          <w:p w14:paraId="109B8C75" w14:textId="77777777" w:rsidR="00A13B03" w:rsidRPr="00FF6603" w:rsidRDefault="00A13B03" w:rsidP="00A13B03">
            <w:pPr>
              <w:spacing w:after="160" w:line="259" w:lineRule="auto"/>
              <w:rPr>
                <w:rFonts w:eastAsia="Calibri"/>
                <w:bCs/>
                <w:noProof/>
              </w:rPr>
            </w:pPr>
            <w:r w:rsidRPr="00FF6603">
              <w:rPr>
                <w:rFonts w:eastAsia="Calibri"/>
                <w:bCs/>
                <w:noProof/>
              </w:rPr>
              <w:t>2020 Thomas Dr</w:t>
            </w:r>
          </w:p>
        </w:tc>
        <w:tc>
          <w:tcPr>
            <w:tcW w:w="805" w:type="pct"/>
            <w:shd w:val="clear" w:color="auto" w:fill="auto"/>
            <w:noWrap/>
            <w:hideMark/>
          </w:tcPr>
          <w:p w14:paraId="3A6816A2" w14:textId="77777777" w:rsidR="00A13B03" w:rsidRPr="00FF6603" w:rsidRDefault="00A13B03" w:rsidP="00A13B03">
            <w:pPr>
              <w:spacing w:after="160" w:line="259" w:lineRule="auto"/>
              <w:rPr>
                <w:rFonts w:eastAsia="Calibri"/>
                <w:bCs/>
                <w:noProof/>
              </w:rPr>
            </w:pPr>
            <w:r w:rsidRPr="00FF6603">
              <w:rPr>
                <w:rFonts w:eastAsia="Calibri"/>
                <w:bCs/>
                <w:noProof/>
              </w:rPr>
              <w:t>32408</w:t>
            </w:r>
          </w:p>
        </w:tc>
      </w:tr>
      <w:tr w:rsidR="00A13B03" w:rsidRPr="00027862" w14:paraId="456ACCFA" w14:textId="77777777" w:rsidTr="00A13B03">
        <w:trPr>
          <w:trHeight w:val="300"/>
        </w:trPr>
        <w:tc>
          <w:tcPr>
            <w:tcW w:w="805" w:type="pct"/>
            <w:shd w:val="clear" w:color="auto" w:fill="auto"/>
            <w:noWrap/>
            <w:hideMark/>
          </w:tcPr>
          <w:p w14:paraId="15953DEB" w14:textId="77777777" w:rsidR="00A13B03" w:rsidRPr="00FF6603" w:rsidRDefault="00A13B03" w:rsidP="00A13B03">
            <w:pPr>
              <w:spacing w:after="160" w:line="259" w:lineRule="auto"/>
              <w:rPr>
                <w:rFonts w:eastAsia="Calibri"/>
                <w:bCs/>
                <w:noProof/>
              </w:rPr>
            </w:pPr>
            <w:r w:rsidRPr="00FF6603">
              <w:rPr>
                <w:rFonts w:eastAsia="Calibri"/>
                <w:bCs/>
                <w:noProof/>
              </w:rPr>
              <w:t>FL</w:t>
            </w:r>
          </w:p>
        </w:tc>
        <w:tc>
          <w:tcPr>
            <w:tcW w:w="1595" w:type="pct"/>
            <w:shd w:val="clear" w:color="auto" w:fill="auto"/>
            <w:noWrap/>
            <w:hideMark/>
          </w:tcPr>
          <w:p w14:paraId="197527DB" w14:textId="77777777" w:rsidR="00A13B03" w:rsidRPr="00FF6603" w:rsidRDefault="00A13B03" w:rsidP="00A13B03">
            <w:pPr>
              <w:spacing w:after="160" w:line="259" w:lineRule="auto"/>
              <w:rPr>
                <w:rFonts w:eastAsia="Calibri"/>
                <w:bCs/>
                <w:noProof/>
              </w:rPr>
            </w:pPr>
            <w:r w:rsidRPr="00FF6603">
              <w:rPr>
                <w:rFonts w:eastAsia="Calibri"/>
                <w:bCs/>
                <w:noProof/>
              </w:rPr>
              <w:t>Tampa</w:t>
            </w:r>
          </w:p>
        </w:tc>
        <w:tc>
          <w:tcPr>
            <w:tcW w:w="1795" w:type="pct"/>
            <w:shd w:val="clear" w:color="auto" w:fill="auto"/>
            <w:noWrap/>
            <w:hideMark/>
          </w:tcPr>
          <w:p w14:paraId="3E86BAF9" w14:textId="77777777" w:rsidR="00A13B03" w:rsidRPr="00FF6603" w:rsidRDefault="00A13B03" w:rsidP="00A13B03">
            <w:pPr>
              <w:spacing w:after="160" w:line="259" w:lineRule="auto"/>
              <w:rPr>
                <w:rFonts w:eastAsia="Calibri"/>
                <w:bCs/>
                <w:noProof/>
              </w:rPr>
            </w:pPr>
            <w:r w:rsidRPr="00FF6603">
              <w:rPr>
                <w:rFonts w:eastAsia="Calibri"/>
                <w:bCs/>
                <w:noProof/>
              </w:rPr>
              <w:t>1 N Dale Mabry Hwy</w:t>
            </w:r>
          </w:p>
        </w:tc>
        <w:tc>
          <w:tcPr>
            <w:tcW w:w="805" w:type="pct"/>
            <w:shd w:val="clear" w:color="auto" w:fill="auto"/>
            <w:noWrap/>
            <w:hideMark/>
          </w:tcPr>
          <w:p w14:paraId="51BFC80F" w14:textId="77777777" w:rsidR="00A13B03" w:rsidRPr="00FF6603" w:rsidRDefault="00A13B03" w:rsidP="00A13B03">
            <w:pPr>
              <w:spacing w:after="160" w:line="259" w:lineRule="auto"/>
              <w:rPr>
                <w:rFonts w:eastAsia="Calibri"/>
                <w:bCs/>
                <w:noProof/>
              </w:rPr>
            </w:pPr>
            <w:r w:rsidRPr="00FF6603">
              <w:rPr>
                <w:rFonts w:eastAsia="Calibri"/>
                <w:bCs/>
                <w:noProof/>
              </w:rPr>
              <w:t>33609</w:t>
            </w:r>
          </w:p>
        </w:tc>
      </w:tr>
      <w:tr w:rsidR="00A13B03" w:rsidRPr="00027862" w14:paraId="4FC01AEB" w14:textId="77777777" w:rsidTr="00A13B03">
        <w:trPr>
          <w:trHeight w:val="300"/>
        </w:trPr>
        <w:tc>
          <w:tcPr>
            <w:tcW w:w="805" w:type="pct"/>
            <w:shd w:val="clear" w:color="auto" w:fill="auto"/>
            <w:noWrap/>
            <w:hideMark/>
          </w:tcPr>
          <w:p w14:paraId="2D467162" w14:textId="77777777" w:rsidR="00A13B03" w:rsidRPr="00FF6603" w:rsidRDefault="00A13B03" w:rsidP="00A13B03">
            <w:pPr>
              <w:spacing w:after="160" w:line="259" w:lineRule="auto"/>
              <w:rPr>
                <w:rFonts w:eastAsia="Calibri"/>
                <w:bCs/>
                <w:noProof/>
              </w:rPr>
            </w:pPr>
            <w:r w:rsidRPr="00FF6603">
              <w:rPr>
                <w:rFonts w:eastAsia="Calibri"/>
                <w:bCs/>
                <w:noProof/>
              </w:rPr>
              <w:t>GA</w:t>
            </w:r>
          </w:p>
        </w:tc>
        <w:tc>
          <w:tcPr>
            <w:tcW w:w="1595" w:type="pct"/>
            <w:shd w:val="clear" w:color="auto" w:fill="auto"/>
            <w:noWrap/>
            <w:hideMark/>
          </w:tcPr>
          <w:p w14:paraId="027878EC" w14:textId="77777777" w:rsidR="00A13B03" w:rsidRPr="00FF6603" w:rsidRDefault="00A13B03" w:rsidP="00A13B03">
            <w:pPr>
              <w:spacing w:after="160" w:line="259" w:lineRule="auto"/>
              <w:rPr>
                <w:rFonts w:eastAsia="Calibri"/>
                <w:bCs/>
                <w:noProof/>
              </w:rPr>
            </w:pPr>
            <w:r w:rsidRPr="00FF6603">
              <w:rPr>
                <w:rFonts w:eastAsia="Calibri"/>
                <w:bCs/>
                <w:noProof/>
              </w:rPr>
              <w:t>Augusta</w:t>
            </w:r>
          </w:p>
        </w:tc>
        <w:tc>
          <w:tcPr>
            <w:tcW w:w="1795" w:type="pct"/>
            <w:shd w:val="clear" w:color="auto" w:fill="auto"/>
            <w:noWrap/>
            <w:hideMark/>
          </w:tcPr>
          <w:p w14:paraId="62C3B1AD" w14:textId="77777777" w:rsidR="00A13B03" w:rsidRPr="00FF6603" w:rsidRDefault="00A13B03" w:rsidP="00A13B03">
            <w:pPr>
              <w:spacing w:after="160" w:line="259" w:lineRule="auto"/>
              <w:rPr>
                <w:rFonts w:eastAsia="Calibri"/>
                <w:bCs/>
                <w:noProof/>
              </w:rPr>
            </w:pPr>
            <w:r w:rsidRPr="00FF6603">
              <w:rPr>
                <w:rFonts w:eastAsia="Calibri"/>
                <w:bCs/>
                <w:noProof/>
              </w:rPr>
              <w:t>1450 Greene St</w:t>
            </w:r>
          </w:p>
        </w:tc>
        <w:tc>
          <w:tcPr>
            <w:tcW w:w="805" w:type="pct"/>
            <w:shd w:val="clear" w:color="auto" w:fill="auto"/>
            <w:noWrap/>
            <w:hideMark/>
          </w:tcPr>
          <w:p w14:paraId="08841FAE" w14:textId="77777777" w:rsidR="00A13B03" w:rsidRPr="00FF6603" w:rsidRDefault="00A13B03" w:rsidP="00A13B03">
            <w:pPr>
              <w:spacing w:after="160" w:line="259" w:lineRule="auto"/>
              <w:rPr>
                <w:rFonts w:eastAsia="Calibri"/>
                <w:bCs/>
                <w:noProof/>
              </w:rPr>
            </w:pPr>
            <w:r w:rsidRPr="00FF6603">
              <w:rPr>
                <w:rFonts w:eastAsia="Calibri"/>
                <w:bCs/>
                <w:noProof/>
              </w:rPr>
              <w:t>30901</w:t>
            </w:r>
          </w:p>
        </w:tc>
      </w:tr>
      <w:tr w:rsidR="00A13B03" w:rsidRPr="00027862" w14:paraId="0AC8092B" w14:textId="77777777" w:rsidTr="00A13B03">
        <w:trPr>
          <w:trHeight w:val="300"/>
        </w:trPr>
        <w:tc>
          <w:tcPr>
            <w:tcW w:w="805" w:type="pct"/>
            <w:shd w:val="clear" w:color="auto" w:fill="auto"/>
            <w:noWrap/>
            <w:hideMark/>
          </w:tcPr>
          <w:p w14:paraId="17D598DE" w14:textId="77777777" w:rsidR="00A13B03" w:rsidRPr="00FF6603" w:rsidRDefault="00A13B03" w:rsidP="00A13B03">
            <w:pPr>
              <w:spacing w:after="160" w:line="259" w:lineRule="auto"/>
              <w:rPr>
                <w:rFonts w:eastAsia="Calibri"/>
                <w:bCs/>
                <w:noProof/>
              </w:rPr>
            </w:pPr>
            <w:r w:rsidRPr="00FF6603">
              <w:rPr>
                <w:rFonts w:eastAsia="Calibri"/>
                <w:bCs/>
                <w:noProof/>
              </w:rPr>
              <w:t>GA</w:t>
            </w:r>
          </w:p>
        </w:tc>
        <w:tc>
          <w:tcPr>
            <w:tcW w:w="1595" w:type="pct"/>
            <w:shd w:val="clear" w:color="auto" w:fill="auto"/>
            <w:noWrap/>
            <w:hideMark/>
          </w:tcPr>
          <w:p w14:paraId="78563AE9" w14:textId="77777777" w:rsidR="00A13B03" w:rsidRPr="00FF6603" w:rsidRDefault="00A13B03" w:rsidP="00A13B03">
            <w:pPr>
              <w:spacing w:after="160" w:line="259" w:lineRule="auto"/>
              <w:rPr>
                <w:rFonts w:eastAsia="Calibri"/>
                <w:bCs/>
                <w:noProof/>
              </w:rPr>
            </w:pPr>
            <w:r w:rsidRPr="00FF6603">
              <w:rPr>
                <w:rFonts w:eastAsia="Calibri"/>
                <w:bCs/>
                <w:noProof/>
              </w:rPr>
              <w:t>Columbus</w:t>
            </w:r>
          </w:p>
        </w:tc>
        <w:tc>
          <w:tcPr>
            <w:tcW w:w="1795" w:type="pct"/>
            <w:shd w:val="clear" w:color="auto" w:fill="auto"/>
            <w:noWrap/>
            <w:hideMark/>
          </w:tcPr>
          <w:p w14:paraId="1F1EFAAD" w14:textId="77777777" w:rsidR="00A13B03" w:rsidRPr="00FF6603" w:rsidRDefault="00A13B03" w:rsidP="00A13B03">
            <w:pPr>
              <w:spacing w:after="160" w:line="259" w:lineRule="auto"/>
              <w:rPr>
                <w:rFonts w:eastAsia="Calibri"/>
                <w:bCs/>
                <w:noProof/>
              </w:rPr>
            </w:pPr>
            <w:r w:rsidRPr="00FF6603">
              <w:rPr>
                <w:rFonts w:eastAsia="Calibri"/>
                <w:bCs/>
                <w:noProof/>
              </w:rPr>
              <w:t>1037 Front Ave</w:t>
            </w:r>
          </w:p>
        </w:tc>
        <w:tc>
          <w:tcPr>
            <w:tcW w:w="805" w:type="pct"/>
            <w:shd w:val="clear" w:color="auto" w:fill="auto"/>
            <w:noWrap/>
            <w:hideMark/>
          </w:tcPr>
          <w:p w14:paraId="02838669" w14:textId="77777777" w:rsidR="00A13B03" w:rsidRPr="00FF6603" w:rsidRDefault="00A13B03" w:rsidP="00A13B03">
            <w:pPr>
              <w:spacing w:after="160" w:line="259" w:lineRule="auto"/>
              <w:rPr>
                <w:rFonts w:eastAsia="Calibri"/>
                <w:bCs/>
                <w:noProof/>
              </w:rPr>
            </w:pPr>
            <w:r w:rsidRPr="00FF6603">
              <w:rPr>
                <w:rFonts w:eastAsia="Calibri"/>
                <w:bCs/>
                <w:noProof/>
              </w:rPr>
              <w:t>31901</w:t>
            </w:r>
          </w:p>
        </w:tc>
      </w:tr>
      <w:tr w:rsidR="00A13B03" w:rsidRPr="00027862" w14:paraId="15250843" w14:textId="77777777" w:rsidTr="00A13B03">
        <w:trPr>
          <w:trHeight w:val="300"/>
        </w:trPr>
        <w:tc>
          <w:tcPr>
            <w:tcW w:w="805" w:type="pct"/>
            <w:shd w:val="clear" w:color="auto" w:fill="auto"/>
            <w:noWrap/>
            <w:hideMark/>
          </w:tcPr>
          <w:p w14:paraId="371471BE" w14:textId="77777777" w:rsidR="00A13B03" w:rsidRPr="00FF6603" w:rsidRDefault="00A13B03" w:rsidP="00A13B03">
            <w:pPr>
              <w:spacing w:after="160" w:line="259" w:lineRule="auto"/>
              <w:rPr>
                <w:rFonts w:eastAsia="Calibri"/>
                <w:bCs/>
                <w:noProof/>
              </w:rPr>
            </w:pPr>
            <w:r w:rsidRPr="00FF6603">
              <w:rPr>
                <w:rFonts w:eastAsia="Calibri"/>
                <w:bCs/>
                <w:noProof/>
              </w:rPr>
              <w:t>GA</w:t>
            </w:r>
          </w:p>
        </w:tc>
        <w:tc>
          <w:tcPr>
            <w:tcW w:w="1595" w:type="pct"/>
            <w:shd w:val="clear" w:color="auto" w:fill="auto"/>
            <w:noWrap/>
            <w:hideMark/>
          </w:tcPr>
          <w:p w14:paraId="265C5C8F" w14:textId="77777777" w:rsidR="00A13B03" w:rsidRPr="00FF6603" w:rsidRDefault="00A13B03" w:rsidP="00A13B03">
            <w:pPr>
              <w:spacing w:after="160" w:line="259" w:lineRule="auto"/>
              <w:rPr>
                <w:rFonts w:eastAsia="Calibri"/>
                <w:bCs/>
                <w:noProof/>
              </w:rPr>
            </w:pPr>
            <w:r w:rsidRPr="00FF6603">
              <w:rPr>
                <w:rFonts w:eastAsia="Calibri"/>
                <w:bCs/>
                <w:noProof/>
              </w:rPr>
              <w:t>Warner Robins</w:t>
            </w:r>
          </w:p>
        </w:tc>
        <w:tc>
          <w:tcPr>
            <w:tcW w:w="1795" w:type="pct"/>
            <w:shd w:val="clear" w:color="auto" w:fill="auto"/>
            <w:noWrap/>
            <w:hideMark/>
          </w:tcPr>
          <w:p w14:paraId="40579CA3" w14:textId="77777777" w:rsidR="00A13B03" w:rsidRPr="00FF6603" w:rsidRDefault="00A13B03" w:rsidP="00A13B03">
            <w:pPr>
              <w:spacing w:after="160" w:line="259" w:lineRule="auto"/>
              <w:rPr>
                <w:rFonts w:eastAsia="Calibri"/>
                <w:bCs/>
                <w:noProof/>
              </w:rPr>
            </w:pPr>
            <w:r w:rsidRPr="00FF6603">
              <w:rPr>
                <w:rFonts w:eastAsia="Calibri"/>
                <w:bCs/>
                <w:noProof/>
              </w:rPr>
              <w:t>806 Park Dr</w:t>
            </w:r>
          </w:p>
        </w:tc>
        <w:tc>
          <w:tcPr>
            <w:tcW w:w="805" w:type="pct"/>
            <w:shd w:val="clear" w:color="auto" w:fill="auto"/>
            <w:noWrap/>
            <w:hideMark/>
          </w:tcPr>
          <w:p w14:paraId="7C20E603" w14:textId="77777777" w:rsidR="00A13B03" w:rsidRPr="00FF6603" w:rsidRDefault="00A13B03" w:rsidP="00A13B03">
            <w:pPr>
              <w:spacing w:after="160" w:line="259" w:lineRule="auto"/>
              <w:rPr>
                <w:rFonts w:eastAsia="Calibri"/>
                <w:bCs/>
                <w:noProof/>
              </w:rPr>
            </w:pPr>
            <w:r w:rsidRPr="00FF6603">
              <w:rPr>
                <w:rFonts w:eastAsia="Calibri"/>
                <w:bCs/>
                <w:noProof/>
              </w:rPr>
              <w:t>31088</w:t>
            </w:r>
          </w:p>
        </w:tc>
      </w:tr>
      <w:tr w:rsidR="00A13B03" w:rsidRPr="00027862" w14:paraId="56B189BC" w14:textId="77777777" w:rsidTr="00A13B03">
        <w:trPr>
          <w:trHeight w:val="300"/>
        </w:trPr>
        <w:tc>
          <w:tcPr>
            <w:tcW w:w="805" w:type="pct"/>
            <w:shd w:val="clear" w:color="auto" w:fill="auto"/>
            <w:noWrap/>
            <w:hideMark/>
          </w:tcPr>
          <w:p w14:paraId="48BABFE4" w14:textId="77777777" w:rsidR="00A13B03" w:rsidRPr="00FF6603" w:rsidRDefault="00A13B03" w:rsidP="00A13B03">
            <w:pPr>
              <w:spacing w:after="160" w:line="259" w:lineRule="auto"/>
              <w:rPr>
                <w:rFonts w:eastAsia="Calibri"/>
                <w:bCs/>
                <w:noProof/>
              </w:rPr>
            </w:pPr>
            <w:r w:rsidRPr="00FF6603">
              <w:rPr>
                <w:rFonts w:eastAsia="Calibri"/>
                <w:bCs/>
                <w:noProof/>
              </w:rPr>
              <w:t>GU</w:t>
            </w:r>
          </w:p>
        </w:tc>
        <w:tc>
          <w:tcPr>
            <w:tcW w:w="1595" w:type="pct"/>
            <w:shd w:val="clear" w:color="auto" w:fill="auto"/>
            <w:noWrap/>
            <w:hideMark/>
          </w:tcPr>
          <w:p w14:paraId="3F606798" w14:textId="77777777" w:rsidR="00A13B03" w:rsidRPr="00FF6603" w:rsidRDefault="00A13B03" w:rsidP="00A13B03">
            <w:pPr>
              <w:spacing w:after="160" w:line="259" w:lineRule="auto"/>
              <w:rPr>
                <w:rFonts w:eastAsia="Calibri"/>
                <w:bCs/>
                <w:noProof/>
              </w:rPr>
            </w:pPr>
            <w:r w:rsidRPr="00FF6603">
              <w:rPr>
                <w:rFonts w:eastAsia="Calibri"/>
                <w:bCs/>
                <w:noProof/>
              </w:rPr>
              <w:t>Hagatna</w:t>
            </w:r>
          </w:p>
        </w:tc>
        <w:tc>
          <w:tcPr>
            <w:tcW w:w="1795" w:type="pct"/>
            <w:shd w:val="clear" w:color="auto" w:fill="auto"/>
            <w:noWrap/>
            <w:hideMark/>
          </w:tcPr>
          <w:p w14:paraId="7072FCEB" w14:textId="77777777" w:rsidR="00A13B03" w:rsidRPr="00FF6603" w:rsidRDefault="00A13B03" w:rsidP="00A13B03">
            <w:pPr>
              <w:spacing w:after="160" w:line="259" w:lineRule="auto"/>
              <w:rPr>
                <w:rFonts w:eastAsia="Calibri"/>
                <w:bCs/>
                <w:noProof/>
              </w:rPr>
            </w:pPr>
            <w:r w:rsidRPr="00FF6603">
              <w:rPr>
                <w:rFonts w:eastAsia="Calibri"/>
                <w:bCs/>
                <w:noProof/>
              </w:rPr>
              <w:t>414 W Soledad Ave</w:t>
            </w:r>
          </w:p>
        </w:tc>
        <w:tc>
          <w:tcPr>
            <w:tcW w:w="805" w:type="pct"/>
            <w:shd w:val="clear" w:color="auto" w:fill="auto"/>
            <w:noWrap/>
            <w:hideMark/>
          </w:tcPr>
          <w:p w14:paraId="065DC740" w14:textId="77777777" w:rsidR="00A13B03" w:rsidRPr="00FF6603" w:rsidRDefault="00A13B03" w:rsidP="00A13B03">
            <w:pPr>
              <w:spacing w:after="160" w:line="259" w:lineRule="auto"/>
              <w:rPr>
                <w:rFonts w:eastAsia="Calibri"/>
                <w:bCs/>
                <w:noProof/>
              </w:rPr>
            </w:pPr>
            <w:r w:rsidRPr="00FF6603">
              <w:rPr>
                <w:rFonts w:eastAsia="Calibri"/>
                <w:bCs/>
                <w:noProof/>
              </w:rPr>
              <w:t>96910</w:t>
            </w:r>
          </w:p>
        </w:tc>
      </w:tr>
      <w:tr w:rsidR="00A13B03" w:rsidRPr="00027862" w14:paraId="3683A2EF" w14:textId="77777777" w:rsidTr="00A13B03">
        <w:trPr>
          <w:trHeight w:val="300"/>
        </w:trPr>
        <w:tc>
          <w:tcPr>
            <w:tcW w:w="805" w:type="pct"/>
            <w:shd w:val="clear" w:color="auto" w:fill="auto"/>
            <w:noWrap/>
            <w:hideMark/>
          </w:tcPr>
          <w:p w14:paraId="73FDE6EE" w14:textId="77777777" w:rsidR="00A13B03" w:rsidRPr="00FF6603" w:rsidRDefault="00A13B03" w:rsidP="00A13B03">
            <w:pPr>
              <w:spacing w:after="160" w:line="259" w:lineRule="auto"/>
              <w:rPr>
                <w:rFonts w:eastAsia="Calibri"/>
                <w:bCs/>
                <w:noProof/>
              </w:rPr>
            </w:pPr>
            <w:r w:rsidRPr="00FF6603">
              <w:rPr>
                <w:rFonts w:eastAsia="Calibri"/>
                <w:bCs/>
                <w:noProof/>
              </w:rPr>
              <w:t>HI</w:t>
            </w:r>
          </w:p>
        </w:tc>
        <w:tc>
          <w:tcPr>
            <w:tcW w:w="1595" w:type="pct"/>
            <w:shd w:val="clear" w:color="auto" w:fill="auto"/>
            <w:noWrap/>
            <w:hideMark/>
          </w:tcPr>
          <w:p w14:paraId="6E913F67" w14:textId="77777777" w:rsidR="00A13B03" w:rsidRPr="00FF6603" w:rsidRDefault="00A13B03" w:rsidP="00A13B03">
            <w:pPr>
              <w:spacing w:after="160" w:line="259" w:lineRule="auto"/>
              <w:rPr>
                <w:rFonts w:eastAsia="Calibri"/>
                <w:bCs/>
                <w:noProof/>
              </w:rPr>
            </w:pPr>
            <w:r w:rsidRPr="00FF6603">
              <w:rPr>
                <w:rFonts w:eastAsia="Calibri"/>
                <w:bCs/>
                <w:noProof/>
              </w:rPr>
              <w:t>Honolulu</w:t>
            </w:r>
          </w:p>
        </w:tc>
        <w:tc>
          <w:tcPr>
            <w:tcW w:w="1795" w:type="pct"/>
            <w:shd w:val="clear" w:color="auto" w:fill="auto"/>
            <w:noWrap/>
            <w:hideMark/>
          </w:tcPr>
          <w:p w14:paraId="553A57DD" w14:textId="77777777" w:rsidR="00A13B03" w:rsidRPr="00FF6603" w:rsidRDefault="00A13B03" w:rsidP="00A13B03">
            <w:pPr>
              <w:spacing w:after="160" w:line="259" w:lineRule="auto"/>
              <w:rPr>
                <w:rFonts w:eastAsia="Calibri"/>
                <w:bCs/>
                <w:noProof/>
              </w:rPr>
            </w:pPr>
            <w:r w:rsidRPr="00FF6603">
              <w:rPr>
                <w:rFonts w:eastAsia="Calibri"/>
                <w:bCs/>
                <w:noProof/>
              </w:rPr>
              <w:t>3375 Koapaka St</w:t>
            </w:r>
          </w:p>
        </w:tc>
        <w:tc>
          <w:tcPr>
            <w:tcW w:w="805" w:type="pct"/>
            <w:shd w:val="clear" w:color="auto" w:fill="auto"/>
            <w:noWrap/>
            <w:hideMark/>
          </w:tcPr>
          <w:p w14:paraId="3A49A675" w14:textId="77777777" w:rsidR="00A13B03" w:rsidRPr="00FF6603" w:rsidRDefault="00A13B03" w:rsidP="00A13B03">
            <w:pPr>
              <w:spacing w:after="160" w:line="259" w:lineRule="auto"/>
              <w:rPr>
                <w:rFonts w:eastAsia="Calibri"/>
                <w:bCs/>
                <w:noProof/>
              </w:rPr>
            </w:pPr>
            <w:r w:rsidRPr="00FF6603">
              <w:rPr>
                <w:rFonts w:eastAsia="Calibri"/>
                <w:bCs/>
                <w:noProof/>
              </w:rPr>
              <w:t>96819</w:t>
            </w:r>
          </w:p>
        </w:tc>
      </w:tr>
      <w:tr w:rsidR="00A13B03" w:rsidRPr="00027862" w14:paraId="7BA2E226" w14:textId="77777777" w:rsidTr="00A13B03">
        <w:trPr>
          <w:trHeight w:val="300"/>
        </w:trPr>
        <w:tc>
          <w:tcPr>
            <w:tcW w:w="805" w:type="pct"/>
            <w:shd w:val="clear" w:color="auto" w:fill="auto"/>
            <w:noWrap/>
            <w:hideMark/>
          </w:tcPr>
          <w:p w14:paraId="730E68CA" w14:textId="77777777" w:rsidR="00A13B03" w:rsidRPr="00FF6603" w:rsidRDefault="00A13B03" w:rsidP="00A13B03">
            <w:pPr>
              <w:spacing w:after="160" w:line="259" w:lineRule="auto"/>
              <w:rPr>
                <w:rFonts w:eastAsia="Calibri"/>
                <w:bCs/>
                <w:noProof/>
              </w:rPr>
            </w:pPr>
            <w:r w:rsidRPr="00FF6603">
              <w:rPr>
                <w:rFonts w:eastAsia="Calibri"/>
                <w:bCs/>
                <w:noProof/>
              </w:rPr>
              <w:t>IL</w:t>
            </w:r>
          </w:p>
        </w:tc>
        <w:tc>
          <w:tcPr>
            <w:tcW w:w="1595" w:type="pct"/>
            <w:shd w:val="clear" w:color="auto" w:fill="auto"/>
            <w:noWrap/>
            <w:hideMark/>
          </w:tcPr>
          <w:p w14:paraId="0AD6EF8B" w14:textId="77777777" w:rsidR="00A13B03" w:rsidRPr="00FF6603" w:rsidRDefault="00A13B03" w:rsidP="00A13B03">
            <w:pPr>
              <w:spacing w:after="160" w:line="259" w:lineRule="auto"/>
              <w:rPr>
                <w:rFonts w:eastAsia="Calibri"/>
                <w:bCs/>
                <w:noProof/>
              </w:rPr>
            </w:pPr>
            <w:r w:rsidRPr="00FF6603">
              <w:rPr>
                <w:rFonts w:eastAsia="Calibri"/>
                <w:bCs/>
                <w:noProof/>
              </w:rPr>
              <w:t>O Fallon</w:t>
            </w:r>
          </w:p>
        </w:tc>
        <w:tc>
          <w:tcPr>
            <w:tcW w:w="1795" w:type="pct"/>
            <w:shd w:val="clear" w:color="auto" w:fill="auto"/>
            <w:noWrap/>
            <w:hideMark/>
          </w:tcPr>
          <w:p w14:paraId="72B0592C" w14:textId="77777777" w:rsidR="00A13B03" w:rsidRPr="00FF6603" w:rsidRDefault="00A13B03" w:rsidP="00A13B03">
            <w:pPr>
              <w:spacing w:after="160" w:line="259" w:lineRule="auto"/>
              <w:rPr>
                <w:rFonts w:eastAsia="Calibri"/>
                <w:bCs/>
                <w:noProof/>
              </w:rPr>
            </w:pPr>
            <w:r w:rsidRPr="00FF6603">
              <w:rPr>
                <w:rFonts w:eastAsia="Calibri"/>
                <w:bCs/>
                <w:noProof/>
              </w:rPr>
              <w:t>731 Lakepointe Ctr</w:t>
            </w:r>
          </w:p>
        </w:tc>
        <w:tc>
          <w:tcPr>
            <w:tcW w:w="805" w:type="pct"/>
            <w:shd w:val="clear" w:color="auto" w:fill="auto"/>
            <w:noWrap/>
            <w:hideMark/>
          </w:tcPr>
          <w:p w14:paraId="7259D73B" w14:textId="77777777" w:rsidR="00A13B03" w:rsidRPr="00FF6603" w:rsidRDefault="00A13B03" w:rsidP="00A13B03">
            <w:pPr>
              <w:spacing w:after="160" w:line="259" w:lineRule="auto"/>
              <w:rPr>
                <w:rFonts w:eastAsia="Calibri"/>
                <w:bCs/>
                <w:noProof/>
              </w:rPr>
            </w:pPr>
            <w:r w:rsidRPr="00FF6603">
              <w:rPr>
                <w:rFonts w:eastAsia="Calibri"/>
                <w:bCs/>
                <w:noProof/>
              </w:rPr>
              <w:t>62269</w:t>
            </w:r>
          </w:p>
        </w:tc>
      </w:tr>
      <w:tr w:rsidR="00A13B03" w:rsidRPr="00027862" w14:paraId="1D3BF210" w14:textId="77777777" w:rsidTr="00A13B03">
        <w:trPr>
          <w:trHeight w:val="300"/>
        </w:trPr>
        <w:tc>
          <w:tcPr>
            <w:tcW w:w="805" w:type="pct"/>
            <w:shd w:val="clear" w:color="auto" w:fill="auto"/>
            <w:noWrap/>
            <w:hideMark/>
          </w:tcPr>
          <w:p w14:paraId="32CAC56A" w14:textId="77777777" w:rsidR="00A13B03" w:rsidRPr="00FF6603" w:rsidRDefault="00A13B03" w:rsidP="00A13B03">
            <w:pPr>
              <w:spacing w:after="160" w:line="259" w:lineRule="auto"/>
              <w:rPr>
                <w:rFonts w:eastAsia="Calibri"/>
                <w:bCs/>
                <w:noProof/>
              </w:rPr>
            </w:pPr>
            <w:r w:rsidRPr="00FF6603">
              <w:rPr>
                <w:rFonts w:eastAsia="Calibri"/>
                <w:bCs/>
                <w:noProof/>
              </w:rPr>
              <w:t>IN</w:t>
            </w:r>
          </w:p>
        </w:tc>
        <w:tc>
          <w:tcPr>
            <w:tcW w:w="1595" w:type="pct"/>
            <w:shd w:val="clear" w:color="auto" w:fill="auto"/>
            <w:noWrap/>
            <w:hideMark/>
          </w:tcPr>
          <w:p w14:paraId="280445DB" w14:textId="77777777" w:rsidR="00A13B03" w:rsidRPr="00FF6603" w:rsidRDefault="00A13B03" w:rsidP="00A13B03">
            <w:pPr>
              <w:spacing w:after="160" w:line="259" w:lineRule="auto"/>
              <w:rPr>
                <w:rFonts w:eastAsia="Calibri"/>
                <w:bCs/>
                <w:noProof/>
              </w:rPr>
            </w:pPr>
            <w:r w:rsidRPr="00FF6603">
              <w:rPr>
                <w:rFonts w:eastAsia="Calibri"/>
                <w:bCs/>
                <w:noProof/>
              </w:rPr>
              <w:t>Bedford</w:t>
            </w:r>
          </w:p>
        </w:tc>
        <w:tc>
          <w:tcPr>
            <w:tcW w:w="1795" w:type="pct"/>
            <w:shd w:val="clear" w:color="auto" w:fill="auto"/>
            <w:noWrap/>
            <w:hideMark/>
          </w:tcPr>
          <w:p w14:paraId="46F8ADF0" w14:textId="77777777" w:rsidR="00A13B03" w:rsidRPr="00FF6603" w:rsidRDefault="00A13B03" w:rsidP="00A13B03">
            <w:pPr>
              <w:spacing w:after="160" w:line="259" w:lineRule="auto"/>
              <w:rPr>
                <w:rFonts w:eastAsia="Calibri"/>
                <w:bCs/>
                <w:noProof/>
              </w:rPr>
            </w:pPr>
            <w:r w:rsidRPr="00FF6603">
              <w:rPr>
                <w:rFonts w:eastAsia="Calibri"/>
                <w:bCs/>
                <w:noProof/>
              </w:rPr>
              <w:t>3290 16th St</w:t>
            </w:r>
          </w:p>
        </w:tc>
        <w:tc>
          <w:tcPr>
            <w:tcW w:w="805" w:type="pct"/>
            <w:shd w:val="clear" w:color="auto" w:fill="auto"/>
            <w:noWrap/>
            <w:hideMark/>
          </w:tcPr>
          <w:p w14:paraId="4D359FB0" w14:textId="77777777" w:rsidR="00A13B03" w:rsidRPr="00FF6603" w:rsidRDefault="00A13B03" w:rsidP="00A13B03">
            <w:pPr>
              <w:spacing w:after="160" w:line="259" w:lineRule="auto"/>
              <w:rPr>
                <w:rFonts w:eastAsia="Calibri"/>
                <w:bCs/>
                <w:noProof/>
              </w:rPr>
            </w:pPr>
            <w:r w:rsidRPr="00FF6603">
              <w:rPr>
                <w:rFonts w:eastAsia="Calibri"/>
                <w:bCs/>
                <w:noProof/>
              </w:rPr>
              <w:t>47421</w:t>
            </w:r>
          </w:p>
        </w:tc>
      </w:tr>
      <w:tr w:rsidR="00A13B03" w:rsidRPr="00027862" w14:paraId="60AC9D7C" w14:textId="77777777" w:rsidTr="00A13B03">
        <w:trPr>
          <w:trHeight w:val="300"/>
        </w:trPr>
        <w:tc>
          <w:tcPr>
            <w:tcW w:w="805" w:type="pct"/>
            <w:shd w:val="clear" w:color="auto" w:fill="auto"/>
            <w:noWrap/>
            <w:hideMark/>
          </w:tcPr>
          <w:p w14:paraId="1FC22276" w14:textId="77777777" w:rsidR="00A13B03" w:rsidRPr="00FF6603" w:rsidRDefault="00A13B03" w:rsidP="00A13B03">
            <w:pPr>
              <w:spacing w:after="160" w:line="259" w:lineRule="auto"/>
              <w:rPr>
                <w:rFonts w:eastAsia="Calibri"/>
                <w:bCs/>
                <w:noProof/>
              </w:rPr>
            </w:pPr>
            <w:r w:rsidRPr="00FF6603">
              <w:rPr>
                <w:rFonts w:eastAsia="Calibri"/>
                <w:bCs/>
                <w:noProof/>
              </w:rPr>
              <w:t>IN</w:t>
            </w:r>
          </w:p>
        </w:tc>
        <w:tc>
          <w:tcPr>
            <w:tcW w:w="1595" w:type="pct"/>
            <w:shd w:val="clear" w:color="auto" w:fill="auto"/>
            <w:noWrap/>
            <w:hideMark/>
          </w:tcPr>
          <w:p w14:paraId="75B0C9C1" w14:textId="77777777" w:rsidR="00A13B03" w:rsidRPr="00FF6603" w:rsidRDefault="00A13B03" w:rsidP="00A13B03">
            <w:pPr>
              <w:spacing w:after="160" w:line="259" w:lineRule="auto"/>
              <w:rPr>
                <w:rFonts w:eastAsia="Calibri"/>
                <w:bCs/>
                <w:noProof/>
              </w:rPr>
            </w:pPr>
            <w:r w:rsidRPr="00FF6603">
              <w:rPr>
                <w:rFonts w:eastAsia="Calibri"/>
                <w:bCs/>
                <w:noProof/>
              </w:rPr>
              <w:t>Bedford</w:t>
            </w:r>
          </w:p>
        </w:tc>
        <w:tc>
          <w:tcPr>
            <w:tcW w:w="1795" w:type="pct"/>
            <w:shd w:val="clear" w:color="auto" w:fill="auto"/>
            <w:noWrap/>
            <w:hideMark/>
          </w:tcPr>
          <w:p w14:paraId="1A38D67E" w14:textId="77777777" w:rsidR="00A13B03" w:rsidRPr="00FF6603" w:rsidRDefault="00A13B03" w:rsidP="00A13B03">
            <w:pPr>
              <w:spacing w:after="160" w:line="259" w:lineRule="auto"/>
              <w:rPr>
                <w:rFonts w:eastAsia="Calibri"/>
                <w:bCs/>
                <w:noProof/>
              </w:rPr>
            </w:pPr>
            <w:r w:rsidRPr="00FF6603">
              <w:rPr>
                <w:rFonts w:eastAsia="Calibri"/>
                <w:bCs/>
                <w:noProof/>
              </w:rPr>
              <w:t>3290 16th St Rm 1147</w:t>
            </w:r>
          </w:p>
        </w:tc>
        <w:tc>
          <w:tcPr>
            <w:tcW w:w="805" w:type="pct"/>
            <w:shd w:val="clear" w:color="auto" w:fill="auto"/>
            <w:noWrap/>
            <w:hideMark/>
          </w:tcPr>
          <w:p w14:paraId="11897079" w14:textId="77777777" w:rsidR="00A13B03" w:rsidRPr="00FF6603" w:rsidRDefault="00A13B03" w:rsidP="00A13B03">
            <w:pPr>
              <w:spacing w:after="160" w:line="259" w:lineRule="auto"/>
              <w:rPr>
                <w:rFonts w:eastAsia="Calibri"/>
                <w:bCs/>
                <w:noProof/>
              </w:rPr>
            </w:pPr>
            <w:r w:rsidRPr="00FF6603">
              <w:rPr>
                <w:rFonts w:eastAsia="Calibri"/>
                <w:bCs/>
                <w:noProof/>
              </w:rPr>
              <w:t>47421</w:t>
            </w:r>
          </w:p>
        </w:tc>
      </w:tr>
      <w:tr w:rsidR="00A13B03" w:rsidRPr="00027862" w14:paraId="37BCE5BC" w14:textId="77777777" w:rsidTr="00A13B03">
        <w:trPr>
          <w:trHeight w:val="300"/>
        </w:trPr>
        <w:tc>
          <w:tcPr>
            <w:tcW w:w="805" w:type="pct"/>
            <w:shd w:val="clear" w:color="auto" w:fill="auto"/>
            <w:noWrap/>
            <w:hideMark/>
          </w:tcPr>
          <w:p w14:paraId="59227B7B" w14:textId="77777777" w:rsidR="00A13B03" w:rsidRPr="00FF6603" w:rsidRDefault="00A13B03" w:rsidP="00A13B03">
            <w:pPr>
              <w:spacing w:after="160" w:line="259" w:lineRule="auto"/>
              <w:rPr>
                <w:rFonts w:eastAsia="Calibri"/>
                <w:bCs/>
                <w:noProof/>
              </w:rPr>
            </w:pPr>
            <w:r w:rsidRPr="00FF6603">
              <w:rPr>
                <w:rFonts w:eastAsia="Calibri"/>
                <w:bCs/>
                <w:noProof/>
              </w:rPr>
              <w:t>IN</w:t>
            </w:r>
          </w:p>
        </w:tc>
        <w:tc>
          <w:tcPr>
            <w:tcW w:w="1595" w:type="pct"/>
            <w:shd w:val="clear" w:color="auto" w:fill="auto"/>
            <w:noWrap/>
            <w:hideMark/>
          </w:tcPr>
          <w:p w14:paraId="1AE80AEE" w14:textId="77777777" w:rsidR="00A13B03" w:rsidRPr="00FF6603" w:rsidRDefault="00A13B03" w:rsidP="00A13B03">
            <w:pPr>
              <w:spacing w:after="160" w:line="259" w:lineRule="auto"/>
              <w:rPr>
                <w:rFonts w:eastAsia="Calibri"/>
                <w:bCs/>
                <w:noProof/>
              </w:rPr>
            </w:pPr>
            <w:r w:rsidRPr="00FF6603">
              <w:rPr>
                <w:rFonts w:eastAsia="Calibri"/>
                <w:bCs/>
                <w:noProof/>
              </w:rPr>
              <w:t>Crane</w:t>
            </w:r>
          </w:p>
        </w:tc>
        <w:tc>
          <w:tcPr>
            <w:tcW w:w="1795" w:type="pct"/>
            <w:shd w:val="clear" w:color="auto" w:fill="auto"/>
            <w:noWrap/>
            <w:hideMark/>
          </w:tcPr>
          <w:p w14:paraId="52F81FDB" w14:textId="77777777" w:rsidR="00A13B03" w:rsidRPr="00FF6603" w:rsidRDefault="00A13B03" w:rsidP="00A13B03">
            <w:pPr>
              <w:spacing w:after="160" w:line="259" w:lineRule="auto"/>
              <w:rPr>
                <w:rFonts w:eastAsia="Calibri"/>
                <w:bCs/>
                <w:noProof/>
              </w:rPr>
            </w:pPr>
            <w:r w:rsidRPr="00FF6603">
              <w:rPr>
                <w:rFonts w:eastAsia="Calibri"/>
                <w:bCs/>
                <w:noProof/>
              </w:rPr>
              <w:t>14064 E Westgate Ct</w:t>
            </w:r>
          </w:p>
        </w:tc>
        <w:tc>
          <w:tcPr>
            <w:tcW w:w="805" w:type="pct"/>
            <w:shd w:val="clear" w:color="auto" w:fill="auto"/>
            <w:noWrap/>
            <w:hideMark/>
          </w:tcPr>
          <w:p w14:paraId="13EAF4C5" w14:textId="77777777" w:rsidR="00A13B03" w:rsidRPr="00FF6603" w:rsidRDefault="00A13B03" w:rsidP="00A13B03">
            <w:pPr>
              <w:spacing w:after="160" w:line="259" w:lineRule="auto"/>
              <w:rPr>
                <w:rFonts w:eastAsia="Calibri"/>
                <w:bCs/>
                <w:noProof/>
              </w:rPr>
            </w:pPr>
            <w:r w:rsidRPr="00FF6603">
              <w:rPr>
                <w:rFonts w:eastAsia="Calibri"/>
                <w:bCs/>
                <w:noProof/>
              </w:rPr>
              <w:t>47522</w:t>
            </w:r>
          </w:p>
        </w:tc>
      </w:tr>
      <w:tr w:rsidR="00A13B03" w:rsidRPr="00027862" w14:paraId="0058FD57" w14:textId="77777777" w:rsidTr="00A13B03">
        <w:trPr>
          <w:trHeight w:val="300"/>
        </w:trPr>
        <w:tc>
          <w:tcPr>
            <w:tcW w:w="805" w:type="pct"/>
            <w:shd w:val="clear" w:color="auto" w:fill="auto"/>
            <w:noWrap/>
            <w:hideMark/>
          </w:tcPr>
          <w:p w14:paraId="64C631AA" w14:textId="77777777" w:rsidR="00A13B03" w:rsidRPr="00FF6603" w:rsidRDefault="00A13B03" w:rsidP="00A13B03">
            <w:pPr>
              <w:spacing w:after="160" w:line="259" w:lineRule="auto"/>
              <w:rPr>
                <w:rFonts w:eastAsia="Calibri"/>
                <w:bCs/>
                <w:noProof/>
              </w:rPr>
            </w:pPr>
            <w:r w:rsidRPr="00FF6603">
              <w:rPr>
                <w:rFonts w:eastAsia="Calibri"/>
                <w:bCs/>
                <w:noProof/>
              </w:rPr>
              <w:t>IN</w:t>
            </w:r>
          </w:p>
        </w:tc>
        <w:tc>
          <w:tcPr>
            <w:tcW w:w="1595" w:type="pct"/>
            <w:shd w:val="clear" w:color="auto" w:fill="auto"/>
            <w:noWrap/>
            <w:hideMark/>
          </w:tcPr>
          <w:p w14:paraId="226C34D4" w14:textId="77777777" w:rsidR="00A13B03" w:rsidRPr="00FF6603" w:rsidRDefault="00A13B03" w:rsidP="00A13B03">
            <w:pPr>
              <w:spacing w:after="160" w:line="259" w:lineRule="auto"/>
              <w:rPr>
                <w:rFonts w:eastAsia="Calibri"/>
                <w:bCs/>
                <w:noProof/>
              </w:rPr>
            </w:pPr>
            <w:r w:rsidRPr="00FF6603">
              <w:rPr>
                <w:rFonts w:eastAsia="Calibri"/>
                <w:bCs/>
                <w:noProof/>
              </w:rPr>
              <w:t>Crown Point</w:t>
            </w:r>
          </w:p>
        </w:tc>
        <w:tc>
          <w:tcPr>
            <w:tcW w:w="1795" w:type="pct"/>
            <w:shd w:val="clear" w:color="auto" w:fill="auto"/>
            <w:noWrap/>
            <w:hideMark/>
          </w:tcPr>
          <w:p w14:paraId="2C337C56" w14:textId="77777777" w:rsidR="00A13B03" w:rsidRPr="00FF6603" w:rsidRDefault="00A13B03" w:rsidP="00A13B03">
            <w:pPr>
              <w:spacing w:after="160" w:line="259" w:lineRule="auto"/>
              <w:rPr>
                <w:rFonts w:eastAsia="Calibri"/>
                <w:bCs/>
                <w:noProof/>
              </w:rPr>
            </w:pPr>
            <w:r w:rsidRPr="00FF6603">
              <w:rPr>
                <w:rFonts w:eastAsia="Calibri"/>
                <w:bCs/>
                <w:noProof/>
              </w:rPr>
              <w:t>9800 Connecticut Dr</w:t>
            </w:r>
          </w:p>
        </w:tc>
        <w:tc>
          <w:tcPr>
            <w:tcW w:w="805" w:type="pct"/>
            <w:shd w:val="clear" w:color="auto" w:fill="auto"/>
            <w:noWrap/>
            <w:hideMark/>
          </w:tcPr>
          <w:p w14:paraId="4E35C87B" w14:textId="77777777" w:rsidR="00A13B03" w:rsidRPr="00FF6603" w:rsidRDefault="00A13B03" w:rsidP="00A13B03">
            <w:pPr>
              <w:spacing w:after="160" w:line="259" w:lineRule="auto"/>
              <w:rPr>
                <w:rFonts w:eastAsia="Calibri"/>
                <w:bCs/>
                <w:noProof/>
              </w:rPr>
            </w:pPr>
            <w:r w:rsidRPr="00FF6603">
              <w:rPr>
                <w:rFonts w:eastAsia="Calibri"/>
                <w:bCs/>
                <w:noProof/>
              </w:rPr>
              <w:t>46307</w:t>
            </w:r>
          </w:p>
        </w:tc>
      </w:tr>
      <w:tr w:rsidR="00A13B03" w:rsidRPr="00027862" w14:paraId="12873370" w14:textId="77777777" w:rsidTr="00A13B03">
        <w:trPr>
          <w:trHeight w:val="300"/>
        </w:trPr>
        <w:tc>
          <w:tcPr>
            <w:tcW w:w="805" w:type="pct"/>
            <w:shd w:val="clear" w:color="auto" w:fill="auto"/>
            <w:noWrap/>
            <w:hideMark/>
          </w:tcPr>
          <w:p w14:paraId="70FBA03C" w14:textId="77777777" w:rsidR="00A13B03" w:rsidRPr="00FF6603" w:rsidRDefault="00A13B03" w:rsidP="00A13B03">
            <w:pPr>
              <w:spacing w:after="160" w:line="259" w:lineRule="auto"/>
              <w:rPr>
                <w:rFonts w:eastAsia="Calibri"/>
                <w:bCs/>
                <w:noProof/>
              </w:rPr>
            </w:pPr>
            <w:r w:rsidRPr="00FF6603">
              <w:rPr>
                <w:rFonts w:eastAsia="Calibri"/>
                <w:bCs/>
                <w:noProof/>
              </w:rPr>
              <w:t>IN</w:t>
            </w:r>
          </w:p>
        </w:tc>
        <w:tc>
          <w:tcPr>
            <w:tcW w:w="1595" w:type="pct"/>
            <w:shd w:val="clear" w:color="auto" w:fill="auto"/>
            <w:noWrap/>
            <w:hideMark/>
          </w:tcPr>
          <w:p w14:paraId="003F0F65" w14:textId="77777777" w:rsidR="00A13B03" w:rsidRPr="00FF6603" w:rsidRDefault="00A13B03" w:rsidP="00A13B03">
            <w:pPr>
              <w:spacing w:after="160" w:line="259" w:lineRule="auto"/>
              <w:rPr>
                <w:rFonts w:eastAsia="Calibri"/>
                <w:bCs/>
                <w:noProof/>
              </w:rPr>
            </w:pPr>
            <w:r w:rsidRPr="00FF6603">
              <w:rPr>
                <w:rFonts w:eastAsia="Calibri"/>
                <w:bCs/>
                <w:noProof/>
              </w:rPr>
              <w:t>Indianapolis</w:t>
            </w:r>
          </w:p>
        </w:tc>
        <w:tc>
          <w:tcPr>
            <w:tcW w:w="1795" w:type="pct"/>
            <w:shd w:val="clear" w:color="auto" w:fill="auto"/>
            <w:noWrap/>
            <w:hideMark/>
          </w:tcPr>
          <w:p w14:paraId="0E3E3F48" w14:textId="77777777" w:rsidR="00A13B03" w:rsidRPr="00FF6603" w:rsidRDefault="00A13B03" w:rsidP="00A13B03">
            <w:pPr>
              <w:spacing w:after="160" w:line="259" w:lineRule="auto"/>
              <w:rPr>
                <w:rFonts w:eastAsia="Calibri"/>
                <w:bCs/>
                <w:noProof/>
              </w:rPr>
            </w:pPr>
            <w:r w:rsidRPr="00FF6603">
              <w:rPr>
                <w:rFonts w:eastAsia="Calibri"/>
                <w:bCs/>
                <w:noProof/>
              </w:rPr>
              <w:t>4422 Bragdon St</w:t>
            </w:r>
          </w:p>
        </w:tc>
        <w:tc>
          <w:tcPr>
            <w:tcW w:w="805" w:type="pct"/>
            <w:shd w:val="clear" w:color="auto" w:fill="auto"/>
            <w:noWrap/>
            <w:hideMark/>
          </w:tcPr>
          <w:p w14:paraId="050E595F" w14:textId="77777777" w:rsidR="00A13B03" w:rsidRPr="00FF6603" w:rsidRDefault="00A13B03" w:rsidP="00A13B03">
            <w:pPr>
              <w:spacing w:after="160" w:line="259" w:lineRule="auto"/>
              <w:rPr>
                <w:rFonts w:eastAsia="Calibri"/>
                <w:bCs/>
                <w:noProof/>
              </w:rPr>
            </w:pPr>
            <w:r w:rsidRPr="00FF6603">
              <w:rPr>
                <w:rFonts w:eastAsia="Calibri"/>
                <w:bCs/>
                <w:noProof/>
              </w:rPr>
              <w:t>46226</w:t>
            </w:r>
          </w:p>
        </w:tc>
      </w:tr>
      <w:tr w:rsidR="00A13B03" w:rsidRPr="00027862" w14:paraId="183580DE" w14:textId="77777777" w:rsidTr="00A13B03">
        <w:trPr>
          <w:trHeight w:val="300"/>
        </w:trPr>
        <w:tc>
          <w:tcPr>
            <w:tcW w:w="805" w:type="pct"/>
            <w:shd w:val="clear" w:color="auto" w:fill="auto"/>
            <w:noWrap/>
            <w:hideMark/>
          </w:tcPr>
          <w:p w14:paraId="67CD15E0" w14:textId="77777777" w:rsidR="00A13B03" w:rsidRPr="00FF6603" w:rsidRDefault="00A13B03" w:rsidP="00A13B03">
            <w:pPr>
              <w:spacing w:after="160" w:line="259" w:lineRule="auto"/>
              <w:rPr>
                <w:rFonts w:eastAsia="Calibri"/>
                <w:bCs/>
                <w:noProof/>
              </w:rPr>
            </w:pPr>
            <w:r w:rsidRPr="00FF6603">
              <w:rPr>
                <w:rFonts w:eastAsia="Calibri"/>
                <w:bCs/>
                <w:noProof/>
              </w:rPr>
              <w:t>KY</w:t>
            </w:r>
          </w:p>
        </w:tc>
        <w:tc>
          <w:tcPr>
            <w:tcW w:w="1595" w:type="pct"/>
            <w:shd w:val="clear" w:color="auto" w:fill="auto"/>
            <w:noWrap/>
            <w:hideMark/>
          </w:tcPr>
          <w:p w14:paraId="41CD1BA1" w14:textId="77777777" w:rsidR="00A13B03" w:rsidRPr="00FF6603" w:rsidRDefault="00A13B03" w:rsidP="00A13B03">
            <w:pPr>
              <w:spacing w:after="160" w:line="259" w:lineRule="auto"/>
              <w:rPr>
                <w:rFonts w:eastAsia="Calibri"/>
                <w:bCs/>
                <w:noProof/>
              </w:rPr>
            </w:pPr>
            <w:r w:rsidRPr="00FF6603">
              <w:rPr>
                <w:rFonts w:eastAsia="Calibri"/>
                <w:bCs/>
                <w:noProof/>
              </w:rPr>
              <w:t>Somerset</w:t>
            </w:r>
          </w:p>
        </w:tc>
        <w:tc>
          <w:tcPr>
            <w:tcW w:w="1795" w:type="pct"/>
            <w:shd w:val="clear" w:color="auto" w:fill="auto"/>
            <w:noWrap/>
            <w:hideMark/>
          </w:tcPr>
          <w:p w14:paraId="74A9D90F" w14:textId="77777777" w:rsidR="00A13B03" w:rsidRPr="00FF6603" w:rsidRDefault="00A13B03" w:rsidP="00A13B03">
            <w:pPr>
              <w:spacing w:after="160" w:line="259" w:lineRule="auto"/>
              <w:rPr>
                <w:rFonts w:eastAsia="Calibri"/>
                <w:bCs/>
                <w:noProof/>
              </w:rPr>
            </w:pPr>
            <w:r w:rsidRPr="00FF6603">
              <w:rPr>
                <w:rFonts w:eastAsia="Calibri"/>
                <w:bCs/>
                <w:noProof/>
              </w:rPr>
              <w:t>155 Valley Oak Dr</w:t>
            </w:r>
          </w:p>
        </w:tc>
        <w:tc>
          <w:tcPr>
            <w:tcW w:w="805" w:type="pct"/>
            <w:shd w:val="clear" w:color="auto" w:fill="auto"/>
            <w:noWrap/>
            <w:hideMark/>
          </w:tcPr>
          <w:p w14:paraId="32F91208" w14:textId="77777777" w:rsidR="00A13B03" w:rsidRPr="00FF6603" w:rsidRDefault="00A13B03" w:rsidP="00A13B03">
            <w:pPr>
              <w:spacing w:after="160" w:line="259" w:lineRule="auto"/>
              <w:rPr>
                <w:rFonts w:eastAsia="Calibri"/>
                <w:bCs/>
                <w:noProof/>
              </w:rPr>
            </w:pPr>
            <w:r w:rsidRPr="00FF6603">
              <w:rPr>
                <w:rFonts w:eastAsia="Calibri"/>
                <w:bCs/>
                <w:noProof/>
              </w:rPr>
              <w:t>42503</w:t>
            </w:r>
          </w:p>
        </w:tc>
      </w:tr>
      <w:tr w:rsidR="00A13B03" w:rsidRPr="00027862" w14:paraId="01DA7727" w14:textId="77777777" w:rsidTr="00A13B03">
        <w:trPr>
          <w:trHeight w:val="300"/>
        </w:trPr>
        <w:tc>
          <w:tcPr>
            <w:tcW w:w="805" w:type="pct"/>
            <w:shd w:val="clear" w:color="auto" w:fill="auto"/>
            <w:noWrap/>
            <w:hideMark/>
          </w:tcPr>
          <w:p w14:paraId="579D94D2" w14:textId="77777777" w:rsidR="00A13B03" w:rsidRPr="00FF6603" w:rsidRDefault="00A13B03" w:rsidP="00A13B03">
            <w:pPr>
              <w:spacing w:after="160" w:line="259" w:lineRule="auto"/>
              <w:rPr>
                <w:rFonts w:eastAsia="Calibri"/>
                <w:bCs/>
                <w:noProof/>
              </w:rPr>
            </w:pPr>
            <w:r w:rsidRPr="00FF6603">
              <w:rPr>
                <w:rFonts w:eastAsia="Calibri"/>
                <w:bCs/>
                <w:noProof/>
              </w:rPr>
              <w:t>MD</w:t>
            </w:r>
          </w:p>
        </w:tc>
        <w:tc>
          <w:tcPr>
            <w:tcW w:w="1595" w:type="pct"/>
            <w:shd w:val="clear" w:color="auto" w:fill="auto"/>
            <w:noWrap/>
            <w:hideMark/>
          </w:tcPr>
          <w:p w14:paraId="536323C4" w14:textId="77777777" w:rsidR="00A13B03" w:rsidRPr="00FF6603" w:rsidRDefault="00A13B03" w:rsidP="00A13B03">
            <w:pPr>
              <w:spacing w:after="160" w:line="259" w:lineRule="auto"/>
              <w:rPr>
                <w:rFonts w:eastAsia="Calibri"/>
                <w:bCs/>
                <w:noProof/>
              </w:rPr>
            </w:pPr>
            <w:r w:rsidRPr="00FF6603">
              <w:rPr>
                <w:rFonts w:eastAsia="Calibri"/>
                <w:bCs/>
                <w:noProof/>
              </w:rPr>
              <w:t>Aber Prov Grd</w:t>
            </w:r>
          </w:p>
        </w:tc>
        <w:tc>
          <w:tcPr>
            <w:tcW w:w="1795" w:type="pct"/>
            <w:shd w:val="clear" w:color="auto" w:fill="auto"/>
            <w:noWrap/>
            <w:hideMark/>
          </w:tcPr>
          <w:p w14:paraId="1D5FEA20" w14:textId="77777777" w:rsidR="00A13B03" w:rsidRPr="00FF6603" w:rsidRDefault="00A13B03" w:rsidP="00A13B03">
            <w:pPr>
              <w:spacing w:after="160" w:line="259" w:lineRule="auto"/>
              <w:rPr>
                <w:rFonts w:eastAsia="Calibri"/>
                <w:bCs/>
                <w:noProof/>
              </w:rPr>
            </w:pPr>
            <w:r w:rsidRPr="00FF6603">
              <w:rPr>
                <w:rFonts w:eastAsia="Calibri"/>
                <w:bCs/>
                <w:noProof/>
              </w:rPr>
              <w:t>6210 Guardian Gtwy</w:t>
            </w:r>
          </w:p>
        </w:tc>
        <w:tc>
          <w:tcPr>
            <w:tcW w:w="805" w:type="pct"/>
            <w:shd w:val="clear" w:color="auto" w:fill="auto"/>
            <w:noWrap/>
            <w:hideMark/>
          </w:tcPr>
          <w:p w14:paraId="03A591E4" w14:textId="77777777" w:rsidR="00A13B03" w:rsidRPr="00FF6603" w:rsidRDefault="00A13B03" w:rsidP="00A13B03">
            <w:pPr>
              <w:spacing w:after="160" w:line="259" w:lineRule="auto"/>
              <w:rPr>
                <w:rFonts w:eastAsia="Calibri"/>
                <w:bCs/>
                <w:noProof/>
              </w:rPr>
            </w:pPr>
            <w:r w:rsidRPr="00FF6603">
              <w:rPr>
                <w:rFonts w:eastAsia="Calibri"/>
                <w:bCs/>
                <w:noProof/>
              </w:rPr>
              <w:t>21005</w:t>
            </w:r>
          </w:p>
        </w:tc>
      </w:tr>
      <w:tr w:rsidR="00A13B03" w:rsidRPr="00027862" w14:paraId="3AFCE2D1" w14:textId="77777777" w:rsidTr="00A13B03">
        <w:trPr>
          <w:trHeight w:val="300"/>
        </w:trPr>
        <w:tc>
          <w:tcPr>
            <w:tcW w:w="805" w:type="pct"/>
            <w:shd w:val="clear" w:color="auto" w:fill="auto"/>
            <w:noWrap/>
            <w:hideMark/>
          </w:tcPr>
          <w:p w14:paraId="3519C3CC" w14:textId="77777777" w:rsidR="00A13B03" w:rsidRPr="00FF6603" w:rsidRDefault="00A13B03" w:rsidP="00A13B03">
            <w:pPr>
              <w:spacing w:after="160" w:line="259" w:lineRule="auto"/>
              <w:rPr>
                <w:rFonts w:eastAsia="Calibri"/>
                <w:bCs/>
                <w:noProof/>
              </w:rPr>
            </w:pPr>
            <w:r w:rsidRPr="00FF6603">
              <w:rPr>
                <w:rFonts w:eastAsia="Calibri"/>
                <w:bCs/>
                <w:noProof/>
              </w:rPr>
              <w:t>MD</w:t>
            </w:r>
          </w:p>
        </w:tc>
        <w:tc>
          <w:tcPr>
            <w:tcW w:w="1595" w:type="pct"/>
            <w:shd w:val="clear" w:color="auto" w:fill="auto"/>
            <w:noWrap/>
            <w:hideMark/>
          </w:tcPr>
          <w:p w14:paraId="38793E88" w14:textId="77777777" w:rsidR="00A13B03" w:rsidRPr="00FF6603" w:rsidRDefault="00A13B03" w:rsidP="00A13B03">
            <w:pPr>
              <w:spacing w:after="160" w:line="259" w:lineRule="auto"/>
              <w:rPr>
                <w:rFonts w:eastAsia="Calibri"/>
                <w:bCs/>
                <w:noProof/>
              </w:rPr>
            </w:pPr>
            <w:r w:rsidRPr="00FF6603">
              <w:rPr>
                <w:rFonts w:eastAsia="Calibri"/>
                <w:bCs/>
                <w:noProof/>
              </w:rPr>
              <w:t>Annapolis Junction</w:t>
            </w:r>
          </w:p>
        </w:tc>
        <w:tc>
          <w:tcPr>
            <w:tcW w:w="1795" w:type="pct"/>
            <w:shd w:val="clear" w:color="auto" w:fill="auto"/>
            <w:noWrap/>
            <w:hideMark/>
          </w:tcPr>
          <w:p w14:paraId="1E60B496" w14:textId="77777777" w:rsidR="00A13B03" w:rsidRPr="00FF6603" w:rsidRDefault="00A13B03" w:rsidP="00A13B03">
            <w:pPr>
              <w:spacing w:after="160" w:line="259" w:lineRule="auto"/>
              <w:rPr>
                <w:rFonts w:eastAsia="Calibri"/>
                <w:bCs/>
                <w:noProof/>
              </w:rPr>
            </w:pPr>
            <w:r w:rsidRPr="00FF6603">
              <w:rPr>
                <w:rFonts w:eastAsia="Calibri"/>
                <w:bCs/>
                <w:noProof/>
              </w:rPr>
              <w:t>302 Sentinel Dr</w:t>
            </w:r>
          </w:p>
        </w:tc>
        <w:tc>
          <w:tcPr>
            <w:tcW w:w="805" w:type="pct"/>
            <w:shd w:val="clear" w:color="auto" w:fill="auto"/>
            <w:noWrap/>
            <w:hideMark/>
          </w:tcPr>
          <w:p w14:paraId="7EFC9569" w14:textId="77777777" w:rsidR="00A13B03" w:rsidRPr="00FF6603" w:rsidRDefault="00A13B03" w:rsidP="00A13B03">
            <w:pPr>
              <w:spacing w:after="160" w:line="259" w:lineRule="auto"/>
              <w:rPr>
                <w:rFonts w:eastAsia="Calibri"/>
                <w:bCs/>
                <w:noProof/>
              </w:rPr>
            </w:pPr>
            <w:r w:rsidRPr="00FF6603">
              <w:rPr>
                <w:rFonts w:eastAsia="Calibri"/>
                <w:bCs/>
                <w:noProof/>
              </w:rPr>
              <w:t>20701</w:t>
            </w:r>
          </w:p>
        </w:tc>
      </w:tr>
      <w:tr w:rsidR="00A13B03" w:rsidRPr="00027862" w14:paraId="5CA95091" w14:textId="77777777" w:rsidTr="00A13B03">
        <w:trPr>
          <w:trHeight w:val="300"/>
        </w:trPr>
        <w:tc>
          <w:tcPr>
            <w:tcW w:w="805" w:type="pct"/>
            <w:shd w:val="clear" w:color="auto" w:fill="auto"/>
            <w:noWrap/>
            <w:hideMark/>
          </w:tcPr>
          <w:p w14:paraId="12964791" w14:textId="77777777" w:rsidR="00A13B03" w:rsidRPr="00FF6603" w:rsidRDefault="00A13B03" w:rsidP="00A13B03">
            <w:pPr>
              <w:spacing w:after="160" w:line="259" w:lineRule="auto"/>
              <w:rPr>
                <w:rFonts w:eastAsia="Calibri"/>
                <w:bCs/>
                <w:noProof/>
              </w:rPr>
            </w:pPr>
            <w:r w:rsidRPr="00FF6603">
              <w:rPr>
                <w:rFonts w:eastAsia="Calibri"/>
                <w:bCs/>
                <w:noProof/>
              </w:rPr>
              <w:t>MD</w:t>
            </w:r>
          </w:p>
        </w:tc>
        <w:tc>
          <w:tcPr>
            <w:tcW w:w="1595" w:type="pct"/>
            <w:shd w:val="clear" w:color="auto" w:fill="auto"/>
            <w:noWrap/>
            <w:hideMark/>
          </w:tcPr>
          <w:p w14:paraId="2A443EC6" w14:textId="77777777" w:rsidR="00A13B03" w:rsidRPr="00FF6603" w:rsidRDefault="00A13B03" w:rsidP="00A13B03">
            <w:pPr>
              <w:spacing w:after="160" w:line="259" w:lineRule="auto"/>
              <w:rPr>
                <w:rFonts w:eastAsia="Calibri"/>
                <w:bCs/>
                <w:noProof/>
              </w:rPr>
            </w:pPr>
            <w:r w:rsidRPr="00FF6603">
              <w:rPr>
                <w:rFonts w:eastAsia="Calibri"/>
                <w:bCs/>
                <w:noProof/>
              </w:rPr>
              <w:t>California</w:t>
            </w:r>
          </w:p>
        </w:tc>
        <w:tc>
          <w:tcPr>
            <w:tcW w:w="1795" w:type="pct"/>
            <w:shd w:val="clear" w:color="auto" w:fill="auto"/>
            <w:noWrap/>
            <w:hideMark/>
          </w:tcPr>
          <w:p w14:paraId="1728F525" w14:textId="77777777" w:rsidR="00A13B03" w:rsidRPr="00FF6603" w:rsidRDefault="00A13B03" w:rsidP="00A13B03">
            <w:pPr>
              <w:spacing w:after="160" w:line="259" w:lineRule="auto"/>
              <w:rPr>
                <w:rFonts w:eastAsia="Calibri"/>
                <w:bCs/>
                <w:noProof/>
              </w:rPr>
            </w:pPr>
            <w:r w:rsidRPr="00FF6603">
              <w:rPr>
                <w:rFonts w:eastAsia="Calibri"/>
                <w:bCs/>
                <w:noProof/>
              </w:rPr>
              <w:t>45310 Abell House Ln</w:t>
            </w:r>
          </w:p>
        </w:tc>
        <w:tc>
          <w:tcPr>
            <w:tcW w:w="805" w:type="pct"/>
            <w:shd w:val="clear" w:color="auto" w:fill="auto"/>
            <w:noWrap/>
            <w:hideMark/>
          </w:tcPr>
          <w:p w14:paraId="19513D4C" w14:textId="77777777" w:rsidR="00A13B03" w:rsidRPr="00FF6603" w:rsidRDefault="00A13B03" w:rsidP="00A13B03">
            <w:pPr>
              <w:spacing w:after="160" w:line="259" w:lineRule="auto"/>
              <w:rPr>
                <w:rFonts w:eastAsia="Calibri"/>
                <w:bCs/>
                <w:noProof/>
              </w:rPr>
            </w:pPr>
            <w:r w:rsidRPr="00FF6603">
              <w:rPr>
                <w:rFonts w:eastAsia="Calibri"/>
                <w:bCs/>
                <w:noProof/>
              </w:rPr>
              <w:t>20619</w:t>
            </w:r>
          </w:p>
        </w:tc>
      </w:tr>
      <w:tr w:rsidR="00A13B03" w:rsidRPr="00027862" w14:paraId="4DF1F0CA" w14:textId="77777777" w:rsidTr="00A13B03">
        <w:trPr>
          <w:trHeight w:val="300"/>
        </w:trPr>
        <w:tc>
          <w:tcPr>
            <w:tcW w:w="805" w:type="pct"/>
            <w:shd w:val="clear" w:color="auto" w:fill="auto"/>
            <w:noWrap/>
            <w:hideMark/>
          </w:tcPr>
          <w:p w14:paraId="6684C136" w14:textId="77777777" w:rsidR="00A13B03" w:rsidRPr="00FF6603" w:rsidRDefault="00A13B03" w:rsidP="00A13B03">
            <w:pPr>
              <w:spacing w:after="160" w:line="259" w:lineRule="auto"/>
              <w:rPr>
                <w:rFonts w:eastAsia="Calibri"/>
                <w:bCs/>
                <w:noProof/>
              </w:rPr>
            </w:pPr>
            <w:r w:rsidRPr="00FF6603">
              <w:rPr>
                <w:rFonts w:eastAsia="Calibri"/>
                <w:bCs/>
                <w:noProof/>
              </w:rPr>
              <w:t>MD</w:t>
            </w:r>
          </w:p>
        </w:tc>
        <w:tc>
          <w:tcPr>
            <w:tcW w:w="1595" w:type="pct"/>
            <w:shd w:val="clear" w:color="auto" w:fill="auto"/>
            <w:noWrap/>
            <w:hideMark/>
          </w:tcPr>
          <w:p w14:paraId="0DF51C19" w14:textId="77777777" w:rsidR="00A13B03" w:rsidRPr="00FF6603" w:rsidRDefault="00A13B03" w:rsidP="00A13B03">
            <w:pPr>
              <w:spacing w:after="160" w:line="259" w:lineRule="auto"/>
              <w:rPr>
                <w:rFonts w:eastAsia="Calibri"/>
                <w:bCs/>
                <w:noProof/>
              </w:rPr>
            </w:pPr>
            <w:r w:rsidRPr="00FF6603">
              <w:rPr>
                <w:rFonts w:eastAsia="Calibri"/>
                <w:bCs/>
                <w:noProof/>
              </w:rPr>
              <w:t>La Plata</w:t>
            </w:r>
          </w:p>
        </w:tc>
        <w:tc>
          <w:tcPr>
            <w:tcW w:w="1795" w:type="pct"/>
            <w:shd w:val="clear" w:color="auto" w:fill="auto"/>
            <w:noWrap/>
            <w:hideMark/>
          </w:tcPr>
          <w:p w14:paraId="0F4398A4" w14:textId="77777777" w:rsidR="00A13B03" w:rsidRPr="00FF6603" w:rsidRDefault="00A13B03" w:rsidP="00A13B03">
            <w:pPr>
              <w:spacing w:after="160" w:line="259" w:lineRule="auto"/>
              <w:rPr>
                <w:rFonts w:eastAsia="Calibri"/>
                <w:bCs/>
                <w:noProof/>
              </w:rPr>
            </w:pPr>
            <w:r w:rsidRPr="00FF6603">
              <w:rPr>
                <w:rFonts w:eastAsia="Calibri"/>
                <w:bCs/>
                <w:noProof/>
              </w:rPr>
              <w:t>113 Howard St Rm 328</w:t>
            </w:r>
          </w:p>
        </w:tc>
        <w:tc>
          <w:tcPr>
            <w:tcW w:w="805" w:type="pct"/>
            <w:shd w:val="clear" w:color="auto" w:fill="auto"/>
            <w:noWrap/>
            <w:hideMark/>
          </w:tcPr>
          <w:p w14:paraId="2F438FD7" w14:textId="77777777" w:rsidR="00A13B03" w:rsidRPr="00FF6603" w:rsidRDefault="00A13B03" w:rsidP="00A13B03">
            <w:pPr>
              <w:spacing w:after="160" w:line="259" w:lineRule="auto"/>
              <w:rPr>
                <w:rFonts w:eastAsia="Calibri"/>
                <w:bCs/>
                <w:noProof/>
              </w:rPr>
            </w:pPr>
            <w:r w:rsidRPr="00FF6603">
              <w:rPr>
                <w:rFonts w:eastAsia="Calibri"/>
                <w:bCs/>
                <w:noProof/>
              </w:rPr>
              <w:t>20646</w:t>
            </w:r>
          </w:p>
        </w:tc>
      </w:tr>
      <w:tr w:rsidR="00A13B03" w:rsidRPr="00027862" w14:paraId="7D13F335" w14:textId="77777777" w:rsidTr="00A13B03">
        <w:trPr>
          <w:trHeight w:val="300"/>
        </w:trPr>
        <w:tc>
          <w:tcPr>
            <w:tcW w:w="805" w:type="pct"/>
            <w:shd w:val="clear" w:color="auto" w:fill="auto"/>
            <w:noWrap/>
            <w:hideMark/>
          </w:tcPr>
          <w:p w14:paraId="55AF4C60" w14:textId="77777777" w:rsidR="00A13B03" w:rsidRPr="00FF6603" w:rsidRDefault="00A13B03" w:rsidP="00A13B03">
            <w:pPr>
              <w:spacing w:after="160" w:line="259" w:lineRule="auto"/>
              <w:rPr>
                <w:rFonts w:eastAsia="Calibri"/>
                <w:bCs/>
                <w:noProof/>
              </w:rPr>
            </w:pPr>
            <w:r w:rsidRPr="00FF6603">
              <w:rPr>
                <w:rFonts w:eastAsia="Calibri"/>
                <w:bCs/>
                <w:noProof/>
              </w:rPr>
              <w:t>MD</w:t>
            </w:r>
          </w:p>
        </w:tc>
        <w:tc>
          <w:tcPr>
            <w:tcW w:w="1595" w:type="pct"/>
            <w:shd w:val="clear" w:color="auto" w:fill="auto"/>
            <w:noWrap/>
            <w:hideMark/>
          </w:tcPr>
          <w:p w14:paraId="4111D44B" w14:textId="77777777" w:rsidR="00A13B03" w:rsidRPr="00FF6603" w:rsidRDefault="00A13B03" w:rsidP="00A13B03">
            <w:pPr>
              <w:spacing w:after="160" w:line="259" w:lineRule="auto"/>
              <w:rPr>
                <w:rFonts w:eastAsia="Calibri"/>
                <w:bCs/>
                <w:noProof/>
              </w:rPr>
            </w:pPr>
            <w:r w:rsidRPr="00FF6603">
              <w:rPr>
                <w:rFonts w:eastAsia="Calibri"/>
                <w:bCs/>
                <w:noProof/>
              </w:rPr>
              <w:t>Lanham</w:t>
            </w:r>
          </w:p>
        </w:tc>
        <w:tc>
          <w:tcPr>
            <w:tcW w:w="1795" w:type="pct"/>
            <w:shd w:val="clear" w:color="auto" w:fill="auto"/>
            <w:noWrap/>
            <w:hideMark/>
          </w:tcPr>
          <w:p w14:paraId="640A1DC8" w14:textId="77777777" w:rsidR="00A13B03" w:rsidRPr="00FF6603" w:rsidRDefault="00A13B03" w:rsidP="00A13B03">
            <w:pPr>
              <w:spacing w:after="160" w:line="259" w:lineRule="auto"/>
              <w:rPr>
                <w:rFonts w:eastAsia="Calibri"/>
                <w:bCs/>
                <w:noProof/>
              </w:rPr>
            </w:pPr>
            <w:r w:rsidRPr="00FF6603">
              <w:rPr>
                <w:rFonts w:eastAsia="Calibri"/>
                <w:bCs/>
                <w:noProof/>
              </w:rPr>
              <w:t>10210 Greenbelt Rd</w:t>
            </w:r>
          </w:p>
        </w:tc>
        <w:tc>
          <w:tcPr>
            <w:tcW w:w="805" w:type="pct"/>
            <w:shd w:val="clear" w:color="auto" w:fill="auto"/>
            <w:noWrap/>
            <w:hideMark/>
          </w:tcPr>
          <w:p w14:paraId="73256801" w14:textId="77777777" w:rsidR="00A13B03" w:rsidRPr="00FF6603" w:rsidRDefault="00A13B03" w:rsidP="00A13B03">
            <w:pPr>
              <w:spacing w:after="160" w:line="259" w:lineRule="auto"/>
              <w:rPr>
                <w:rFonts w:eastAsia="Calibri"/>
                <w:bCs/>
                <w:noProof/>
              </w:rPr>
            </w:pPr>
            <w:r w:rsidRPr="00FF6603">
              <w:rPr>
                <w:rFonts w:eastAsia="Calibri"/>
                <w:bCs/>
                <w:noProof/>
              </w:rPr>
              <w:t>20706</w:t>
            </w:r>
          </w:p>
        </w:tc>
      </w:tr>
      <w:tr w:rsidR="00A13B03" w:rsidRPr="00027862" w14:paraId="57F9753A" w14:textId="77777777" w:rsidTr="00A13B03">
        <w:trPr>
          <w:trHeight w:val="300"/>
        </w:trPr>
        <w:tc>
          <w:tcPr>
            <w:tcW w:w="805" w:type="pct"/>
            <w:shd w:val="clear" w:color="auto" w:fill="auto"/>
            <w:noWrap/>
            <w:hideMark/>
          </w:tcPr>
          <w:p w14:paraId="01663A69" w14:textId="77777777" w:rsidR="00A13B03" w:rsidRPr="00FF6603" w:rsidRDefault="00A13B03" w:rsidP="00A13B03">
            <w:pPr>
              <w:spacing w:after="160" w:line="259" w:lineRule="auto"/>
              <w:rPr>
                <w:rFonts w:eastAsia="Calibri"/>
                <w:bCs/>
                <w:noProof/>
              </w:rPr>
            </w:pPr>
            <w:r w:rsidRPr="00FF6603">
              <w:rPr>
                <w:rFonts w:eastAsia="Calibri"/>
                <w:bCs/>
                <w:noProof/>
              </w:rPr>
              <w:t>MI</w:t>
            </w:r>
          </w:p>
        </w:tc>
        <w:tc>
          <w:tcPr>
            <w:tcW w:w="1595" w:type="pct"/>
            <w:shd w:val="clear" w:color="auto" w:fill="auto"/>
            <w:noWrap/>
            <w:hideMark/>
          </w:tcPr>
          <w:p w14:paraId="49DB6EE3" w14:textId="77777777" w:rsidR="00A13B03" w:rsidRPr="00FF6603" w:rsidRDefault="00A13B03" w:rsidP="00A13B03">
            <w:pPr>
              <w:spacing w:after="160" w:line="259" w:lineRule="auto"/>
              <w:rPr>
                <w:rFonts w:eastAsia="Calibri"/>
                <w:bCs/>
                <w:noProof/>
              </w:rPr>
            </w:pPr>
            <w:r w:rsidRPr="00FF6603">
              <w:rPr>
                <w:rFonts w:eastAsia="Calibri"/>
                <w:bCs/>
                <w:noProof/>
              </w:rPr>
              <w:t>Sterling Heights</w:t>
            </w:r>
          </w:p>
        </w:tc>
        <w:tc>
          <w:tcPr>
            <w:tcW w:w="1795" w:type="pct"/>
            <w:shd w:val="clear" w:color="auto" w:fill="auto"/>
            <w:noWrap/>
            <w:hideMark/>
          </w:tcPr>
          <w:p w14:paraId="0239E2C5" w14:textId="77777777" w:rsidR="00A13B03" w:rsidRPr="00FF6603" w:rsidRDefault="00A13B03" w:rsidP="00A13B03">
            <w:pPr>
              <w:spacing w:after="160" w:line="259" w:lineRule="auto"/>
              <w:rPr>
                <w:rFonts w:eastAsia="Calibri"/>
                <w:bCs/>
                <w:noProof/>
              </w:rPr>
            </w:pPr>
            <w:r w:rsidRPr="00FF6603">
              <w:rPr>
                <w:rFonts w:eastAsia="Calibri"/>
                <w:bCs/>
                <w:noProof/>
              </w:rPr>
              <w:t>6260 18 1/2 Mile Rd</w:t>
            </w:r>
          </w:p>
        </w:tc>
        <w:tc>
          <w:tcPr>
            <w:tcW w:w="805" w:type="pct"/>
            <w:shd w:val="clear" w:color="auto" w:fill="auto"/>
            <w:noWrap/>
            <w:hideMark/>
          </w:tcPr>
          <w:p w14:paraId="01BD5884" w14:textId="77777777" w:rsidR="00A13B03" w:rsidRPr="00FF6603" w:rsidRDefault="00A13B03" w:rsidP="00A13B03">
            <w:pPr>
              <w:spacing w:after="160" w:line="259" w:lineRule="auto"/>
              <w:rPr>
                <w:rFonts w:eastAsia="Calibri"/>
                <w:bCs/>
                <w:noProof/>
              </w:rPr>
            </w:pPr>
            <w:r w:rsidRPr="00FF6603">
              <w:rPr>
                <w:rFonts w:eastAsia="Calibri"/>
                <w:bCs/>
                <w:noProof/>
              </w:rPr>
              <w:t>48314</w:t>
            </w:r>
          </w:p>
        </w:tc>
      </w:tr>
      <w:tr w:rsidR="00A13B03" w:rsidRPr="00027862" w14:paraId="3644C961" w14:textId="77777777" w:rsidTr="00A13B03">
        <w:trPr>
          <w:trHeight w:val="300"/>
        </w:trPr>
        <w:tc>
          <w:tcPr>
            <w:tcW w:w="805" w:type="pct"/>
            <w:shd w:val="clear" w:color="auto" w:fill="auto"/>
            <w:noWrap/>
            <w:hideMark/>
          </w:tcPr>
          <w:p w14:paraId="18132888" w14:textId="77777777" w:rsidR="00A13B03" w:rsidRPr="00FF6603" w:rsidRDefault="00A13B03" w:rsidP="00A13B03">
            <w:pPr>
              <w:spacing w:after="160" w:line="259" w:lineRule="auto"/>
              <w:rPr>
                <w:rFonts w:eastAsia="Calibri"/>
                <w:bCs/>
                <w:noProof/>
              </w:rPr>
            </w:pPr>
            <w:r w:rsidRPr="00FF6603">
              <w:rPr>
                <w:rFonts w:eastAsia="Calibri"/>
                <w:bCs/>
                <w:noProof/>
              </w:rPr>
              <w:t>MO</w:t>
            </w:r>
          </w:p>
        </w:tc>
        <w:tc>
          <w:tcPr>
            <w:tcW w:w="1595" w:type="pct"/>
            <w:shd w:val="clear" w:color="auto" w:fill="auto"/>
            <w:noWrap/>
            <w:hideMark/>
          </w:tcPr>
          <w:p w14:paraId="32069BE9" w14:textId="77777777" w:rsidR="00A13B03" w:rsidRPr="00FF6603" w:rsidRDefault="00A13B03" w:rsidP="00A13B03">
            <w:pPr>
              <w:spacing w:after="160" w:line="259" w:lineRule="auto"/>
              <w:rPr>
                <w:rFonts w:eastAsia="Calibri"/>
                <w:bCs/>
                <w:noProof/>
              </w:rPr>
            </w:pPr>
            <w:r w:rsidRPr="00FF6603">
              <w:rPr>
                <w:rFonts w:eastAsia="Calibri"/>
                <w:bCs/>
                <w:noProof/>
              </w:rPr>
              <w:t>Kansas City</w:t>
            </w:r>
          </w:p>
        </w:tc>
        <w:tc>
          <w:tcPr>
            <w:tcW w:w="1795" w:type="pct"/>
            <w:shd w:val="clear" w:color="auto" w:fill="auto"/>
            <w:noWrap/>
            <w:hideMark/>
          </w:tcPr>
          <w:p w14:paraId="4297FD74" w14:textId="77777777" w:rsidR="00A13B03" w:rsidRPr="00FF6603" w:rsidRDefault="00A13B03" w:rsidP="00A13B03">
            <w:pPr>
              <w:spacing w:after="160" w:line="259" w:lineRule="auto"/>
              <w:rPr>
                <w:rFonts w:eastAsia="Calibri"/>
                <w:bCs/>
                <w:noProof/>
              </w:rPr>
            </w:pPr>
            <w:r w:rsidRPr="00FF6603">
              <w:rPr>
                <w:rFonts w:eastAsia="Calibri"/>
                <w:bCs/>
                <w:noProof/>
              </w:rPr>
              <w:t>6601 Winchester Ave</w:t>
            </w:r>
          </w:p>
        </w:tc>
        <w:tc>
          <w:tcPr>
            <w:tcW w:w="805" w:type="pct"/>
            <w:shd w:val="clear" w:color="auto" w:fill="auto"/>
            <w:noWrap/>
            <w:hideMark/>
          </w:tcPr>
          <w:p w14:paraId="5BE333BD" w14:textId="77777777" w:rsidR="00A13B03" w:rsidRPr="00FF6603" w:rsidRDefault="00A13B03" w:rsidP="00A13B03">
            <w:pPr>
              <w:spacing w:after="160" w:line="259" w:lineRule="auto"/>
              <w:rPr>
                <w:rFonts w:eastAsia="Calibri"/>
                <w:bCs/>
                <w:noProof/>
              </w:rPr>
            </w:pPr>
            <w:r w:rsidRPr="00FF6603">
              <w:rPr>
                <w:rFonts w:eastAsia="Calibri"/>
                <w:bCs/>
                <w:noProof/>
              </w:rPr>
              <w:t>64133</w:t>
            </w:r>
          </w:p>
        </w:tc>
      </w:tr>
      <w:tr w:rsidR="00A13B03" w:rsidRPr="00027862" w14:paraId="246C7330" w14:textId="77777777" w:rsidTr="00A13B03">
        <w:trPr>
          <w:trHeight w:val="300"/>
        </w:trPr>
        <w:tc>
          <w:tcPr>
            <w:tcW w:w="805" w:type="pct"/>
            <w:shd w:val="clear" w:color="auto" w:fill="auto"/>
            <w:noWrap/>
            <w:hideMark/>
          </w:tcPr>
          <w:p w14:paraId="07EE616A" w14:textId="77777777" w:rsidR="00A13B03" w:rsidRPr="00FF6603" w:rsidRDefault="00A13B03" w:rsidP="00A13B03">
            <w:pPr>
              <w:spacing w:after="160" w:line="259" w:lineRule="auto"/>
              <w:rPr>
                <w:rFonts w:eastAsia="Calibri"/>
                <w:bCs/>
                <w:noProof/>
              </w:rPr>
            </w:pPr>
            <w:r w:rsidRPr="00FF6603">
              <w:rPr>
                <w:rFonts w:eastAsia="Calibri"/>
                <w:bCs/>
                <w:noProof/>
              </w:rPr>
              <w:t>NC</w:t>
            </w:r>
          </w:p>
        </w:tc>
        <w:tc>
          <w:tcPr>
            <w:tcW w:w="1595" w:type="pct"/>
            <w:shd w:val="clear" w:color="auto" w:fill="auto"/>
            <w:noWrap/>
            <w:hideMark/>
          </w:tcPr>
          <w:p w14:paraId="5F1BC472" w14:textId="77777777" w:rsidR="00A13B03" w:rsidRPr="00FF6603" w:rsidRDefault="00A13B03" w:rsidP="00A13B03">
            <w:pPr>
              <w:spacing w:after="160" w:line="259" w:lineRule="auto"/>
              <w:rPr>
                <w:rFonts w:eastAsia="Calibri"/>
                <w:bCs/>
                <w:noProof/>
              </w:rPr>
            </w:pPr>
            <w:r w:rsidRPr="00FF6603">
              <w:rPr>
                <w:rFonts w:eastAsia="Calibri"/>
                <w:bCs/>
                <w:noProof/>
              </w:rPr>
              <w:t>Havelock</w:t>
            </w:r>
          </w:p>
        </w:tc>
        <w:tc>
          <w:tcPr>
            <w:tcW w:w="1795" w:type="pct"/>
            <w:shd w:val="clear" w:color="auto" w:fill="auto"/>
            <w:noWrap/>
            <w:hideMark/>
          </w:tcPr>
          <w:p w14:paraId="474C384F" w14:textId="77777777" w:rsidR="00A13B03" w:rsidRPr="00FF6603" w:rsidRDefault="00A13B03" w:rsidP="00A13B03">
            <w:pPr>
              <w:spacing w:after="160" w:line="259" w:lineRule="auto"/>
              <w:rPr>
                <w:rFonts w:eastAsia="Calibri"/>
                <w:bCs/>
                <w:noProof/>
              </w:rPr>
            </w:pPr>
            <w:r w:rsidRPr="00FF6603">
              <w:rPr>
                <w:rFonts w:eastAsia="Calibri"/>
                <w:bCs/>
                <w:noProof/>
              </w:rPr>
              <w:t>420 W Main St</w:t>
            </w:r>
          </w:p>
        </w:tc>
        <w:tc>
          <w:tcPr>
            <w:tcW w:w="805" w:type="pct"/>
            <w:shd w:val="clear" w:color="auto" w:fill="auto"/>
            <w:noWrap/>
            <w:hideMark/>
          </w:tcPr>
          <w:p w14:paraId="521901F2" w14:textId="77777777" w:rsidR="00A13B03" w:rsidRPr="00FF6603" w:rsidRDefault="00A13B03" w:rsidP="00A13B03">
            <w:pPr>
              <w:spacing w:after="160" w:line="259" w:lineRule="auto"/>
              <w:rPr>
                <w:rFonts w:eastAsia="Calibri"/>
                <w:bCs/>
                <w:noProof/>
              </w:rPr>
            </w:pPr>
            <w:r w:rsidRPr="00FF6603">
              <w:rPr>
                <w:rFonts w:eastAsia="Calibri"/>
                <w:bCs/>
                <w:noProof/>
              </w:rPr>
              <w:t>28532</w:t>
            </w:r>
          </w:p>
        </w:tc>
      </w:tr>
      <w:tr w:rsidR="00A13B03" w:rsidRPr="00027862" w14:paraId="1FC4F022" w14:textId="77777777" w:rsidTr="00A13B03">
        <w:trPr>
          <w:trHeight w:val="300"/>
        </w:trPr>
        <w:tc>
          <w:tcPr>
            <w:tcW w:w="805" w:type="pct"/>
            <w:shd w:val="clear" w:color="auto" w:fill="auto"/>
            <w:noWrap/>
            <w:hideMark/>
          </w:tcPr>
          <w:p w14:paraId="6F8BBCD8" w14:textId="77777777" w:rsidR="00A13B03" w:rsidRPr="00FF6603" w:rsidRDefault="00A13B03" w:rsidP="00A13B03">
            <w:pPr>
              <w:spacing w:after="160" w:line="259" w:lineRule="auto"/>
              <w:rPr>
                <w:rFonts w:eastAsia="Calibri"/>
                <w:bCs/>
                <w:noProof/>
              </w:rPr>
            </w:pPr>
            <w:r w:rsidRPr="00FF6603">
              <w:rPr>
                <w:rFonts w:eastAsia="Calibri"/>
                <w:bCs/>
                <w:noProof/>
              </w:rPr>
              <w:t>NC</w:t>
            </w:r>
          </w:p>
        </w:tc>
        <w:tc>
          <w:tcPr>
            <w:tcW w:w="1595" w:type="pct"/>
            <w:shd w:val="clear" w:color="auto" w:fill="auto"/>
            <w:noWrap/>
            <w:hideMark/>
          </w:tcPr>
          <w:p w14:paraId="5ED8A473" w14:textId="77777777" w:rsidR="00A13B03" w:rsidRPr="00FF6603" w:rsidRDefault="00A13B03" w:rsidP="00A13B03">
            <w:pPr>
              <w:spacing w:after="160" w:line="259" w:lineRule="auto"/>
              <w:rPr>
                <w:rFonts w:eastAsia="Calibri"/>
                <w:bCs/>
                <w:noProof/>
              </w:rPr>
            </w:pPr>
            <w:r w:rsidRPr="00FF6603">
              <w:rPr>
                <w:rFonts w:eastAsia="Calibri"/>
                <w:bCs/>
                <w:noProof/>
              </w:rPr>
              <w:t>Jacksonville</w:t>
            </w:r>
          </w:p>
        </w:tc>
        <w:tc>
          <w:tcPr>
            <w:tcW w:w="1795" w:type="pct"/>
            <w:shd w:val="clear" w:color="auto" w:fill="auto"/>
            <w:noWrap/>
            <w:hideMark/>
          </w:tcPr>
          <w:p w14:paraId="3829C4E4" w14:textId="77777777" w:rsidR="00A13B03" w:rsidRPr="00FF6603" w:rsidRDefault="00A13B03" w:rsidP="00A13B03">
            <w:pPr>
              <w:spacing w:after="160" w:line="259" w:lineRule="auto"/>
              <w:rPr>
                <w:rFonts w:eastAsia="Calibri"/>
                <w:bCs/>
                <w:noProof/>
              </w:rPr>
            </w:pPr>
            <w:r w:rsidRPr="00FF6603">
              <w:rPr>
                <w:rFonts w:eastAsia="Calibri"/>
                <w:bCs/>
                <w:noProof/>
              </w:rPr>
              <w:t>200 Valencia Dr</w:t>
            </w:r>
          </w:p>
        </w:tc>
        <w:tc>
          <w:tcPr>
            <w:tcW w:w="805" w:type="pct"/>
            <w:shd w:val="clear" w:color="auto" w:fill="auto"/>
            <w:noWrap/>
            <w:hideMark/>
          </w:tcPr>
          <w:p w14:paraId="357334FF" w14:textId="77777777" w:rsidR="00A13B03" w:rsidRPr="00FF6603" w:rsidRDefault="00A13B03" w:rsidP="00A13B03">
            <w:pPr>
              <w:spacing w:after="160" w:line="259" w:lineRule="auto"/>
              <w:rPr>
                <w:rFonts w:eastAsia="Calibri"/>
                <w:bCs/>
                <w:noProof/>
              </w:rPr>
            </w:pPr>
            <w:r w:rsidRPr="00FF6603">
              <w:rPr>
                <w:rFonts w:eastAsia="Calibri"/>
                <w:bCs/>
                <w:noProof/>
              </w:rPr>
              <w:t>28546</w:t>
            </w:r>
          </w:p>
        </w:tc>
      </w:tr>
      <w:tr w:rsidR="00A13B03" w:rsidRPr="00027862" w14:paraId="2802791F" w14:textId="77777777" w:rsidTr="00A13B03">
        <w:trPr>
          <w:trHeight w:val="300"/>
        </w:trPr>
        <w:tc>
          <w:tcPr>
            <w:tcW w:w="805" w:type="pct"/>
            <w:shd w:val="clear" w:color="auto" w:fill="auto"/>
            <w:noWrap/>
            <w:hideMark/>
          </w:tcPr>
          <w:p w14:paraId="613D057E" w14:textId="77777777" w:rsidR="00A13B03" w:rsidRPr="00FF6603" w:rsidRDefault="00A13B03" w:rsidP="00A13B03">
            <w:pPr>
              <w:spacing w:after="160" w:line="259" w:lineRule="auto"/>
              <w:rPr>
                <w:rFonts w:eastAsia="Calibri"/>
                <w:bCs/>
                <w:noProof/>
              </w:rPr>
            </w:pPr>
            <w:r w:rsidRPr="00FF6603">
              <w:rPr>
                <w:rFonts w:eastAsia="Calibri"/>
                <w:bCs/>
                <w:noProof/>
              </w:rPr>
              <w:t>NJ</w:t>
            </w:r>
          </w:p>
        </w:tc>
        <w:tc>
          <w:tcPr>
            <w:tcW w:w="1595" w:type="pct"/>
            <w:shd w:val="clear" w:color="auto" w:fill="auto"/>
            <w:noWrap/>
            <w:hideMark/>
          </w:tcPr>
          <w:p w14:paraId="7D089500" w14:textId="77777777" w:rsidR="00A13B03" w:rsidRPr="00FF6603" w:rsidRDefault="00A13B03" w:rsidP="00A13B03">
            <w:pPr>
              <w:spacing w:after="160" w:line="259" w:lineRule="auto"/>
              <w:rPr>
                <w:rFonts w:eastAsia="Calibri"/>
                <w:bCs/>
                <w:noProof/>
              </w:rPr>
            </w:pPr>
            <w:r w:rsidRPr="00FF6603">
              <w:rPr>
                <w:rFonts w:eastAsia="Calibri"/>
                <w:bCs/>
                <w:noProof/>
              </w:rPr>
              <w:t>Fairfield</w:t>
            </w:r>
          </w:p>
        </w:tc>
        <w:tc>
          <w:tcPr>
            <w:tcW w:w="1795" w:type="pct"/>
            <w:shd w:val="clear" w:color="auto" w:fill="auto"/>
            <w:noWrap/>
            <w:hideMark/>
          </w:tcPr>
          <w:p w14:paraId="4D492639" w14:textId="77777777" w:rsidR="00A13B03" w:rsidRPr="00FF6603" w:rsidRDefault="00A13B03" w:rsidP="00A13B03">
            <w:pPr>
              <w:spacing w:after="160" w:line="259" w:lineRule="auto"/>
              <w:rPr>
                <w:rFonts w:eastAsia="Calibri"/>
                <w:bCs/>
                <w:noProof/>
              </w:rPr>
            </w:pPr>
            <w:r w:rsidRPr="00FF6603">
              <w:rPr>
                <w:rFonts w:eastAsia="Calibri"/>
                <w:bCs/>
                <w:noProof/>
              </w:rPr>
              <w:t>155 Passaic Ave</w:t>
            </w:r>
          </w:p>
        </w:tc>
        <w:tc>
          <w:tcPr>
            <w:tcW w:w="805" w:type="pct"/>
            <w:shd w:val="clear" w:color="auto" w:fill="auto"/>
            <w:noWrap/>
            <w:hideMark/>
          </w:tcPr>
          <w:p w14:paraId="0A4C310D" w14:textId="77777777" w:rsidR="00A13B03" w:rsidRPr="00FF6603" w:rsidRDefault="00A13B03" w:rsidP="00A13B03">
            <w:pPr>
              <w:spacing w:after="160" w:line="259" w:lineRule="auto"/>
              <w:rPr>
                <w:rFonts w:eastAsia="Calibri"/>
                <w:bCs/>
                <w:noProof/>
              </w:rPr>
            </w:pPr>
            <w:r w:rsidRPr="00FF6603">
              <w:rPr>
                <w:rFonts w:eastAsia="Calibri"/>
                <w:bCs/>
                <w:noProof/>
              </w:rPr>
              <w:t>07004</w:t>
            </w:r>
          </w:p>
        </w:tc>
      </w:tr>
      <w:tr w:rsidR="00A13B03" w:rsidRPr="00027862" w14:paraId="4EE4D11D" w14:textId="77777777" w:rsidTr="00A13B03">
        <w:trPr>
          <w:trHeight w:val="300"/>
        </w:trPr>
        <w:tc>
          <w:tcPr>
            <w:tcW w:w="805" w:type="pct"/>
            <w:shd w:val="clear" w:color="auto" w:fill="auto"/>
            <w:noWrap/>
            <w:hideMark/>
          </w:tcPr>
          <w:p w14:paraId="01ED52FD" w14:textId="77777777" w:rsidR="00A13B03" w:rsidRPr="00FF6603" w:rsidRDefault="00A13B03" w:rsidP="00A13B03">
            <w:pPr>
              <w:spacing w:after="160" w:line="259" w:lineRule="auto"/>
              <w:rPr>
                <w:rFonts w:eastAsia="Calibri"/>
                <w:bCs/>
                <w:noProof/>
              </w:rPr>
            </w:pPr>
            <w:r w:rsidRPr="00FF6603">
              <w:rPr>
                <w:rFonts w:eastAsia="Calibri"/>
                <w:bCs/>
                <w:noProof/>
              </w:rPr>
              <w:t>NY</w:t>
            </w:r>
          </w:p>
        </w:tc>
        <w:tc>
          <w:tcPr>
            <w:tcW w:w="1595" w:type="pct"/>
            <w:shd w:val="clear" w:color="auto" w:fill="auto"/>
            <w:noWrap/>
            <w:hideMark/>
          </w:tcPr>
          <w:p w14:paraId="08955448" w14:textId="77777777" w:rsidR="00A13B03" w:rsidRPr="00FF6603" w:rsidRDefault="00A13B03" w:rsidP="00A13B03">
            <w:pPr>
              <w:spacing w:after="160" w:line="259" w:lineRule="auto"/>
              <w:rPr>
                <w:rFonts w:eastAsia="Calibri"/>
                <w:bCs/>
                <w:noProof/>
              </w:rPr>
            </w:pPr>
            <w:r w:rsidRPr="00FF6603">
              <w:rPr>
                <w:rFonts w:eastAsia="Calibri"/>
                <w:bCs/>
                <w:noProof/>
              </w:rPr>
              <w:t>Buffalo</w:t>
            </w:r>
          </w:p>
        </w:tc>
        <w:tc>
          <w:tcPr>
            <w:tcW w:w="1795" w:type="pct"/>
            <w:shd w:val="clear" w:color="auto" w:fill="auto"/>
            <w:noWrap/>
            <w:hideMark/>
          </w:tcPr>
          <w:p w14:paraId="63CF139E" w14:textId="77777777" w:rsidR="00A13B03" w:rsidRPr="00FF6603" w:rsidRDefault="00A13B03" w:rsidP="00A13B03">
            <w:pPr>
              <w:spacing w:after="160" w:line="259" w:lineRule="auto"/>
              <w:rPr>
                <w:rFonts w:eastAsia="Calibri"/>
                <w:bCs/>
                <w:noProof/>
              </w:rPr>
            </w:pPr>
            <w:r w:rsidRPr="00FF6603">
              <w:rPr>
                <w:rFonts w:eastAsia="Calibri"/>
                <w:bCs/>
                <w:noProof/>
              </w:rPr>
              <w:t>4240 Ridge Lea Rd</w:t>
            </w:r>
          </w:p>
        </w:tc>
        <w:tc>
          <w:tcPr>
            <w:tcW w:w="805" w:type="pct"/>
            <w:shd w:val="clear" w:color="auto" w:fill="auto"/>
            <w:noWrap/>
            <w:hideMark/>
          </w:tcPr>
          <w:p w14:paraId="1A306D7B" w14:textId="77777777" w:rsidR="00A13B03" w:rsidRPr="00FF6603" w:rsidRDefault="00A13B03" w:rsidP="00A13B03">
            <w:pPr>
              <w:spacing w:after="160" w:line="259" w:lineRule="auto"/>
              <w:rPr>
                <w:rFonts w:eastAsia="Calibri"/>
                <w:bCs/>
                <w:noProof/>
              </w:rPr>
            </w:pPr>
            <w:r w:rsidRPr="00FF6603">
              <w:rPr>
                <w:rFonts w:eastAsia="Calibri"/>
                <w:bCs/>
                <w:noProof/>
              </w:rPr>
              <w:t>14226</w:t>
            </w:r>
          </w:p>
        </w:tc>
      </w:tr>
      <w:tr w:rsidR="00A13B03" w:rsidRPr="00027862" w14:paraId="5C77E98C" w14:textId="77777777" w:rsidTr="00A13B03">
        <w:trPr>
          <w:trHeight w:val="300"/>
        </w:trPr>
        <w:tc>
          <w:tcPr>
            <w:tcW w:w="805" w:type="pct"/>
            <w:shd w:val="clear" w:color="auto" w:fill="auto"/>
            <w:noWrap/>
            <w:hideMark/>
          </w:tcPr>
          <w:p w14:paraId="3B371FAD" w14:textId="77777777" w:rsidR="00A13B03" w:rsidRPr="00FF6603" w:rsidRDefault="00A13B03" w:rsidP="00A13B03">
            <w:pPr>
              <w:spacing w:after="160" w:line="259" w:lineRule="auto"/>
              <w:rPr>
                <w:rFonts w:eastAsia="Calibri"/>
                <w:bCs/>
                <w:noProof/>
              </w:rPr>
            </w:pPr>
            <w:r w:rsidRPr="00FF6603">
              <w:rPr>
                <w:rFonts w:eastAsia="Calibri"/>
                <w:bCs/>
                <w:noProof/>
              </w:rPr>
              <w:t>PA</w:t>
            </w:r>
          </w:p>
        </w:tc>
        <w:tc>
          <w:tcPr>
            <w:tcW w:w="1595" w:type="pct"/>
            <w:shd w:val="clear" w:color="auto" w:fill="auto"/>
            <w:noWrap/>
            <w:hideMark/>
          </w:tcPr>
          <w:p w14:paraId="4CC6F707" w14:textId="77777777" w:rsidR="00A13B03" w:rsidRPr="00FF6603" w:rsidRDefault="00A13B03" w:rsidP="00A13B03">
            <w:pPr>
              <w:spacing w:after="160" w:line="259" w:lineRule="auto"/>
              <w:rPr>
                <w:rFonts w:eastAsia="Calibri"/>
                <w:bCs/>
                <w:noProof/>
              </w:rPr>
            </w:pPr>
            <w:r w:rsidRPr="00FF6603">
              <w:rPr>
                <w:rFonts w:eastAsia="Calibri"/>
                <w:bCs/>
                <w:noProof/>
              </w:rPr>
              <w:t>Chambersburg</w:t>
            </w:r>
          </w:p>
        </w:tc>
        <w:tc>
          <w:tcPr>
            <w:tcW w:w="1795" w:type="pct"/>
            <w:shd w:val="clear" w:color="auto" w:fill="auto"/>
            <w:noWrap/>
            <w:hideMark/>
          </w:tcPr>
          <w:p w14:paraId="07FFB6D1" w14:textId="77777777" w:rsidR="00A13B03" w:rsidRPr="00FF6603" w:rsidRDefault="00A13B03" w:rsidP="00A13B03">
            <w:pPr>
              <w:spacing w:after="160" w:line="259" w:lineRule="auto"/>
              <w:rPr>
                <w:rFonts w:eastAsia="Calibri"/>
                <w:bCs/>
                <w:noProof/>
              </w:rPr>
            </w:pPr>
            <w:r w:rsidRPr="00FF6603">
              <w:rPr>
                <w:rFonts w:eastAsia="Calibri"/>
                <w:bCs/>
                <w:noProof/>
              </w:rPr>
              <w:t>1051 Sheffler Dr</w:t>
            </w:r>
          </w:p>
        </w:tc>
        <w:tc>
          <w:tcPr>
            <w:tcW w:w="805" w:type="pct"/>
            <w:shd w:val="clear" w:color="auto" w:fill="auto"/>
            <w:noWrap/>
            <w:hideMark/>
          </w:tcPr>
          <w:p w14:paraId="78151948" w14:textId="77777777" w:rsidR="00A13B03" w:rsidRPr="00FF6603" w:rsidRDefault="00A13B03" w:rsidP="00A13B03">
            <w:pPr>
              <w:spacing w:after="160" w:line="259" w:lineRule="auto"/>
              <w:rPr>
                <w:rFonts w:eastAsia="Calibri"/>
                <w:bCs/>
                <w:noProof/>
              </w:rPr>
            </w:pPr>
            <w:r w:rsidRPr="00FF6603">
              <w:rPr>
                <w:rFonts w:eastAsia="Calibri"/>
                <w:bCs/>
                <w:noProof/>
              </w:rPr>
              <w:t>17201</w:t>
            </w:r>
          </w:p>
        </w:tc>
      </w:tr>
      <w:tr w:rsidR="00A13B03" w:rsidRPr="00027862" w14:paraId="0669637A" w14:textId="77777777" w:rsidTr="00A13B03">
        <w:trPr>
          <w:trHeight w:val="300"/>
        </w:trPr>
        <w:tc>
          <w:tcPr>
            <w:tcW w:w="805" w:type="pct"/>
            <w:shd w:val="clear" w:color="auto" w:fill="auto"/>
            <w:noWrap/>
            <w:hideMark/>
          </w:tcPr>
          <w:p w14:paraId="7F478C94" w14:textId="77777777" w:rsidR="00A13B03" w:rsidRPr="00FF6603" w:rsidRDefault="00A13B03" w:rsidP="00A13B03">
            <w:pPr>
              <w:spacing w:after="160" w:line="259" w:lineRule="auto"/>
              <w:rPr>
                <w:rFonts w:eastAsia="Calibri"/>
                <w:bCs/>
                <w:noProof/>
              </w:rPr>
            </w:pPr>
            <w:r w:rsidRPr="00FF6603">
              <w:rPr>
                <w:rFonts w:eastAsia="Calibri"/>
                <w:bCs/>
                <w:noProof/>
              </w:rPr>
              <w:t>RI</w:t>
            </w:r>
          </w:p>
        </w:tc>
        <w:tc>
          <w:tcPr>
            <w:tcW w:w="1595" w:type="pct"/>
            <w:shd w:val="clear" w:color="auto" w:fill="auto"/>
            <w:noWrap/>
            <w:hideMark/>
          </w:tcPr>
          <w:p w14:paraId="76E8F91B" w14:textId="77777777" w:rsidR="00A13B03" w:rsidRPr="00FF6603" w:rsidRDefault="00A13B03" w:rsidP="00A13B03">
            <w:pPr>
              <w:spacing w:after="160" w:line="259" w:lineRule="auto"/>
              <w:rPr>
                <w:rFonts w:eastAsia="Calibri"/>
                <w:bCs/>
                <w:noProof/>
              </w:rPr>
            </w:pPr>
            <w:r w:rsidRPr="00FF6603">
              <w:rPr>
                <w:rFonts w:eastAsia="Calibri"/>
                <w:bCs/>
                <w:noProof/>
              </w:rPr>
              <w:t>Middletown</w:t>
            </w:r>
          </w:p>
        </w:tc>
        <w:tc>
          <w:tcPr>
            <w:tcW w:w="1795" w:type="pct"/>
            <w:shd w:val="clear" w:color="auto" w:fill="auto"/>
            <w:noWrap/>
            <w:hideMark/>
          </w:tcPr>
          <w:p w14:paraId="62A97E03" w14:textId="77777777" w:rsidR="00A13B03" w:rsidRPr="00FF6603" w:rsidRDefault="00A13B03" w:rsidP="00A13B03">
            <w:pPr>
              <w:spacing w:after="160" w:line="259" w:lineRule="auto"/>
              <w:rPr>
                <w:rFonts w:eastAsia="Calibri"/>
                <w:bCs/>
                <w:noProof/>
              </w:rPr>
            </w:pPr>
            <w:r w:rsidRPr="00FF6603">
              <w:rPr>
                <w:rFonts w:eastAsia="Calibri"/>
                <w:bCs/>
                <w:noProof/>
              </w:rPr>
              <w:t>28 Jacome Way</w:t>
            </w:r>
          </w:p>
        </w:tc>
        <w:tc>
          <w:tcPr>
            <w:tcW w:w="805" w:type="pct"/>
            <w:shd w:val="clear" w:color="auto" w:fill="auto"/>
            <w:noWrap/>
            <w:hideMark/>
          </w:tcPr>
          <w:p w14:paraId="1B542703" w14:textId="77777777" w:rsidR="00A13B03" w:rsidRPr="00FF6603" w:rsidRDefault="00A13B03" w:rsidP="00A13B03">
            <w:pPr>
              <w:spacing w:after="160" w:line="259" w:lineRule="auto"/>
              <w:rPr>
                <w:rFonts w:eastAsia="Calibri"/>
                <w:bCs/>
                <w:noProof/>
              </w:rPr>
            </w:pPr>
            <w:r w:rsidRPr="00FF6603">
              <w:rPr>
                <w:rFonts w:eastAsia="Calibri"/>
                <w:bCs/>
                <w:noProof/>
              </w:rPr>
              <w:t>02842</w:t>
            </w:r>
          </w:p>
        </w:tc>
      </w:tr>
      <w:tr w:rsidR="00A13B03" w:rsidRPr="00027862" w14:paraId="7DC96AE1" w14:textId="77777777" w:rsidTr="00A13B03">
        <w:trPr>
          <w:trHeight w:val="300"/>
        </w:trPr>
        <w:tc>
          <w:tcPr>
            <w:tcW w:w="805" w:type="pct"/>
            <w:shd w:val="clear" w:color="auto" w:fill="auto"/>
            <w:noWrap/>
            <w:hideMark/>
          </w:tcPr>
          <w:p w14:paraId="1419FA71" w14:textId="77777777" w:rsidR="00A13B03" w:rsidRPr="00FF6603" w:rsidRDefault="00A13B03" w:rsidP="00A13B03">
            <w:pPr>
              <w:spacing w:after="160" w:line="259" w:lineRule="auto"/>
              <w:rPr>
                <w:rFonts w:eastAsia="Calibri"/>
                <w:bCs/>
                <w:noProof/>
              </w:rPr>
            </w:pPr>
            <w:r w:rsidRPr="00FF6603">
              <w:rPr>
                <w:rFonts w:eastAsia="Calibri"/>
                <w:bCs/>
                <w:noProof/>
              </w:rPr>
              <w:t>SC</w:t>
            </w:r>
          </w:p>
        </w:tc>
        <w:tc>
          <w:tcPr>
            <w:tcW w:w="1595" w:type="pct"/>
            <w:shd w:val="clear" w:color="auto" w:fill="auto"/>
            <w:noWrap/>
            <w:hideMark/>
          </w:tcPr>
          <w:p w14:paraId="43A98097" w14:textId="77777777" w:rsidR="00A13B03" w:rsidRPr="00FF6603" w:rsidRDefault="00A13B03" w:rsidP="00A13B03">
            <w:pPr>
              <w:spacing w:after="160" w:line="259" w:lineRule="auto"/>
              <w:rPr>
                <w:rFonts w:eastAsia="Calibri"/>
                <w:bCs/>
                <w:noProof/>
              </w:rPr>
            </w:pPr>
            <w:r w:rsidRPr="00FF6603">
              <w:rPr>
                <w:rFonts w:eastAsia="Calibri"/>
                <w:bCs/>
                <w:noProof/>
              </w:rPr>
              <w:t>Charleston</w:t>
            </w:r>
          </w:p>
        </w:tc>
        <w:tc>
          <w:tcPr>
            <w:tcW w:w="1795" w:type="pct"/>
            <w:shd w:val="clear" w:color="auto" w:fill="auto"/>
            <w:noWrap/>
            <w:hideMark/>
          </w:tcPr>
          <w:p w14:paraId="58B6FBE4" w14:textId="77777777" w:rsidR="00A13B03" w:rsidRPr="00FF6603" w:rsidRDefault="00A13B03" w:rsidP="00A13B03">
            <w:pPr>
              <w:spacing w:after="160" w:line="259" w:lineRule="auto"/>
              <w:rPr>
                <w:rFonts w:eastAsia="Calibri"/>
                <w:bCs/>
                <w:noProof/>
              </w:rPr>
            </w:pPr>
            <w:r w:rsidRPr="00FF6603">
              <w:rPr>
                <w:rFonts w:eastAsia="Calibri"/>
                <w:bCs/>
                <w:noProof/>
              </w:rPr>
              <w:t>5617 N Rhett Ave</w:t>
            </w:r>
          </w:p>
        </w:tc>
        <w:tc>
          <w:tcPr>
            <w:tcW w:w="805" w:type="pct"/>
            <w:shd w:val="clear" w:color="auto" w:fill="auto"/>
            <w:noWrap/>
            <w:hideMark/>
          </w:tcPr>
          <w:p w14:paraId="7EEA4E43" w14:textId="77777777" w:rsidR="00A13B03" w:rsidRPr="00FF6603" w:rsidRDefault="00A13B03" w:rsidP="00A13B03">
            <w:pPr>
              <w:spacing w:after="160" w:line="259" w:lineRule="auto"/>
              <w:rPr>
                <w:rFonts w:eastAsia="Calibri"/>
                <w:bCs/>
                <w:noProof/>
              </w:rPr>
            </w:pPr>
            <w:r w:rsidRPr="00FF6603">
              <w:rPr>
                <w:rFonts w:eastAsia="Calibri"/>
                <w:bCs/>
                <w:noProof/>
              </w:rPr>
              <w:t>29406</w:t>
            </w:r>
          </w:p>
        </w:tc>
      </w:tr>
      <w:tr w:rsidR="00A13B03" w:rsidRPr="00027862" w14:paraId="2E37A25A" w14:textId="77777777" w:rsidTr="00A13B03">
        <w:trPr>
          <w:trHeight w:val="300"/>
        </w:trPr>
        <w:tc>
          <w:tcPr>
            <w:tcW w:w="805" w:type="pct"/>
            <w:shd w:val="clear" w:color="auto" w:fill="auto"/>
            <w:noWrap/>
            <w:hideMark/>
          </w:tcPr>
          <w:p w14:paraId="33163466" w14:textId="77777777" w:rsidR="00A13B03" w:rsidRPr="00FF6603" w:rsidRDefault="00A13B03" w:rsidP="00A13B03">
            <w:pPr>
              <w:spacing w:after="160" w:line="259" w:lineRule="auto"/>
              <w:rPr>
                <w:rFonts w:eastAsia="Calibri"/>
                <w:bCs/>
                <w:noProof/>
              </w:rPr>
            </w:pPr>
            <w:r w:rsidRPr="00FF6603">
              <w:rPr>
                <w:rFonts w:eastAsia="Calibri"/>
                <w:bCs/>
                <w:noProof/>
              </w:rPr>
              <w:t>SC</w:t>
            </w:r>
          </w:p>
        </w:tc>
        <w:tc>
          <w:tcPr>
            <w:tcW w:w="1595" w:type="pct"/>
            <w:shd w:val="clear" w:color="auto" w:fill="auto"/>
            <w:noWrap/>
            <w:hideMark/>
          </w:tcPr>
          <w:p w14:paraId="75E4EDDD" w14:textId="77777777" w:rsidR="00A13B03" w:rsidRPr="00FF6603" w:rsidRDefault="00A13B03" w:rsidP="00A13B03">
            <w:pPr>
              <w:spacing w:after="160" w:line="259" w:lineRule="auto"/>
              <w:rPr>
                <w:rFonts w:eastAsia="Calibri"/>
                <w:bCs/>
                <w:noProof/>
              </w:rPr>
            </w:pPr>
            <w:r w:rsidRPr="00FF6603">
              <w:rPr>
                <w:rFonts w:eastAsia="Calibri"/>
                <w:bCs/>
                <w:noProof/>
              </w:rPr>
              <w:t>Hanahan</w:t>
            </w:r>
          </w:p>
        </w:tc>
        <w:tc>
          <w:tcPr>
            <w:tcW w:w="1795" w:type="pct"/>
            <w:shd w:val="clear" w:color="auto" w:fill="auto"/>
            <w:noWrap/>
            <w:hideMark/>
          </w:tcPr>
          <w:p w14:paraId="6A863C0E" w14:textId="77777777" w:rsidR="00A13B03" w:rsidRPr="00FF6603" w:rsidRDefault="00A13B03" w:rsidP="00A13B03">
            <w:pPr>
              <w:spacing w:after="160" w:line="259" w:lineRule="auto"/>
              <w:rPr>
                <w:rFonts w:eastAsia="Calibri"/>
                <w:bCs/>
                <w:noProof/>
              </w:rPr>
            </w:pPr>
            <w:r w:rsidRPr="00FF6603">
              <w:rPr>
                <w:rFonts w:eastAsia="Calibri"/>
                <w:bCs/>
                <w:noProof/>
              </w:rPr>
              <w:t>1020 Northpointe</w:t>
            </w:r>
          </w:p>
        </w:tc>
        <w:tc>
          <w:tcPr>
            <w:tcW w:w="805" w:type="pct"/>
            <w:shd w:val="clear" w:color="auto" w:fill="auto"/>
            <w:noWrap/>
            <w:hideMark/>
          </w:tcPr>
          <w:p w14:paraId="3ABAE032" w14:textId="77777777" w:rsidR="00A13B03" w:rsidRPr="00FF6603" w:rsidRDefault="00A13B03" w:rsidP="00A13B03">
            <w:pPr>
              <w:spacing w:after="160" w:line="259" w:lineRule="auto"/>
              <w:rPr>
                <w:rFonts w:eastAsia="Calibri"/>
                <w:bCs/>
                <w:noProof/>
              </w:rPr>
            </w:pPr>
            <w:r w:rsidRPr="00FF6603">
              <w:rPr>
                <w:rFonts w:eastAsia="Calibri"/>
                <w:bCs/>
                <w:noProof/>
              </w:rPr>
              <w:t>29410</w:t>
            </w:r>
          </w:p>
        </w:tc>
      </w:tr>
      <w:tr w:rsidR="00A13B03" w:rsidRPr="00027862" w14:paraId="284E81F9" w14:textId="77777777" w:rsidTr="00A13B03">
        <w:trPr>
          <w:trHeight w:val="300"/>
        </w:trPr>
        <w:tc>
          <w:tcPr>
            <w:tcW w:w="805" w:type="pct"/>
            <w:shd w:val="clear" w:color="auto" w:fill="auto"/>
            <w:noWrap/>
            <w:hideMark/>
          </w:tcPr>
          <w:p w14:paraId="275C156A" w14:textId="77777777" w:rsidR="00A13B03" w:rsidRPr="00FF6603" w:rsidRDefault="00A13B03" w:rsidP="00A13B03">
            <w:pPr>
              <w:spacing w:after="160" w:line="259" w:lineRule="auto"/>
              <w:rPr>
                <w:rFonts w:eastAsia="Calibri"/>
                <w:bCs/>
                <w:noProof/>
              </w:rPr>
            </w:pPr>
            <w:r w:rsidRPr="00FF6603">
              <w:rPr>
                <w:rFonts w:eastAsia="Calibri"/>
                <w:bCs/>
                <w:noProof/>
              </w:rPr>
              <w:t>SC</w:t>
            </w:r>
          </w:p>
        </w:tc>
        <w:tc>
          <w:tcPr>
            <w:tcW w:w="1595" w:type="pct"/>
            <w:shd w:val="clear" w:color="auto" w:fill="auto"/>
            <w:noWrap/>
            <w:hideMark/>
          </w:tcPr>
          <w:p w14:paraId="12AE3843" w14:textId="77777777" w:rsidR="00A13B03" w:rsidRPr="00FF6603" w:rsidRDefault="00A13B03" w:rsidP="00A13B03">
            <w:pPr>
              <w:spacing w:after="160" w:line="259" w:lineRule="auto"/>
              <w:rPr>
                <w:rFonts w:eastAsia="Calibri"/>
                <w:bCs/>
                <w:noProof/>
              </w:rPr>
            </w:pPr>
            <w:r w:rsidRPr="00FF6603">
              <w:rPr>
                <w:rFonts w:eastAsia="Calibri"/>
                <w:bCs/>
                <w:noProof/>
              </w:rPr>
              <w:t>Hanahan</w:t>
            </w:r>
          </w:p>
        </w:tc>
        <w:tc>
          <w:tcPr>
            <w:tcW w:w="1795" w:type="pct"/>
            <w:shd w:val="clear" w:color="auto" w:fill="auto"/>
            <w:noWrap/>
            <w:hideMark/>
          </w:tcPr>
          <w:p w14:paraId="40B11105" w14:textId="77777777" w:rsidR="00A13B03" w:rsidRPr="00FF6603" w:rsidRDefault="00A13B03" w:rsidP="00A13B03">
            <w:pPr>
              <w:spacing w:after="160" w:line="259" w:lineRule="auto"/>
              <w:rPr>
                <w:rFonts w:eastAsia="Calibri"/>
                <w:bCs/>
                <w:noProof/>
              </w:rPr>
            </w:pPr>
            <w:r w:rsidRPr="00FF6603">
              <w:rPr>
                <w:rFonts w:eastAsia="Calibri"/>
                <w:bCs/>
                <w:noProof/>
              </w:rPr>
              <w:t>7410 Magi Rd</w:t>
            </w:r>
          </w:p>
        </w:tc>
        <w:tc>
          <w:tcPr>
            <w:tcW w:w="805" w:type="pct"/>
            <w:shd w:val="clear" w:color="auto" w:fill="auto"/>
            <w:noWrap/>
            <w:hideMark/>
          </w:tcPr>
          <w:p w14:paraId="63E6CCDF" w14:textId="77777777" w:rsidR="00A13B03" w:rsidRPr="00FF6603" w:rsidRDefault="00A13B03" w:rsidP="00A13B03">
            <w:pPr>
              <w:spacing w:after="160" w:line="259" w:lineRule="auto"/>
              <w:rPr>
                <w:rFonts w:eastAsia="Calibri"/>
                <w:bCs/>
                <w:noProof/>
              </w:rPr>
            </w:pPr>
            <w:r w:rsidRPr="00FF6603">
              <w:rPr>
                <w:rFonts w:eastAsia="Calibri"/>
                <w:bCs/>
                <w:noProof/>
              </w:rPr>
              <w:t>29410</w:t>
            </w:r>
          </w:p>
        </w:tc>
      </w:tr>
      <w:tr w:rsidR="00A13B03" w:rsidRPr="00027862" w14:paraId="6BC73B78" w14:textId="77777777" w:rsidTr="00A13B03">
        <w:trPr>
          <w:trHeight w:val="300"/>
        </w:trPr>
        <w:tc>
          <w:tcPr>
            <w:tcW w:w="805" w:type="pct"/>
            <w:shd w:val="clear" w:color="auto" w:fill="auto"/>
            <w:noWrap/>
            <w:hideMark/>
          </w:tcPr>
          <w:p w14:paraId="66DCE3B4" w14:textId="77777777" w:rsidR="00A13B03" w:rsidRPr="00FF6603" w:rsidRDefault="00A13B03" w:rsidP="00A13B03">
            <w:pPr>
              <w:spacing w:after="160" w:line="259" w:lineRule="auto"/>
              <w:rPr>
                <w:rFonts w:eastAsia="Calibri"/>
                <w:bCs/>
                <w:noProof/>
              </w:rPr>
            </w:pPr>
            <w:r w:rsidRPr="00FF6603">
              <w:rPr>
                <w:rFonts w:eastAsia="Calibri"/>
                <w:bCs/>
                <w:noProof/>
              </w:rPr>
              <w:t>SC</w:t>
            </w:r>
          </w:p>
        </w:tc>
        <w:tc>
          <w:tcPr>
            <w:tcW w:w="1595" w:type="pct"/>
            <w:shd w:val="clear" w:color="auto" w:fill="auto"/>
            <w:noWrap/>
            <w:hideMark/>
          </w:tcPr>
          <w:p w14:paraId="43185DB6" w14:textId="77777777" w:rsidR="00A13B03" w:rsidRPr="00FF6603" w:rsidRDefault="00A13B03" w:rsidP="00A13B03">
            <w:pPr>
              <w:spacing w:after="160" w:line="259" w:lineRule="auto"/>
              <w:rPr>
                <w:rFonts w:eastAsia="Calibri"/>
                <w:bCs/>
                <w:noProof/>
              </w:rPr>
            </w:pPr>
            <w:r w:rsidRPr="00FF6603">
              <w:rPr>
                <w:rFonts w:eastAsia="Calibri"/>
                <w:bCs/>
                <w:noProof/>
              </w:rPr>
              <w:t>North Charleston</w:t>
            </w:r>
          </w:p>
        </w:tc>
        <w:tc>
          <w:tcPr>
            <w:tcW w:w="1795" w:type="pct"/>
            <w:shd w:val="clear" w:color="auto" w:fill="auto"/>
            <w:noWrap/>
            <w:hideMark/>
          </w:tcPr>
          <w:p w14:paraId="18CFE97C" w14:textId="77777777" w:rsidR="00A13B03" w:rsidRPr="00FF6603" w:rsidRDefault="00A13B03" w:rsidP="00A13B03">
            <w:pPr>
              <w:spacing w:after="160" w:line="259" w:lineRule="auto"/>
              <w:rPr>
                <w:rFonts w:eastAsia="Calibri"/>
                <w:bCs/>
                <w:noProof/>
              </w:rPr>
            </w:pPr>
            <w:r w:rsidRPr="00FF6603">
              <w:rPr>
                <w:rFonts w:eastAsia="Calibri"/>
                <w:bCs/>
                <w:noProof/>
              </w:rPr>
              <w:t>5617 N Rhett Ave</w:t>
            </w:r>
          </w:p>
        </w:tc>
        <w:tc>
          <w:tcPr>
            <w:tcW w:w="805" w:type="pct"/>
            <w:shd w:val="clear" w:color="auto" w:fill="auto"/>
            <w:noWrap/>
            <w:hideMark/>
          </w:tcPr>
          <w:p w14:paraId="7B3CEFC4" w14:textId="77777777" w:rsidR="00A13B03" w:rsidRPr="00FF6603" w:rsidRDefault="00A13B03" w:rsidP="00A13B03">
            <w:pPr>
              <w:spacing w:after="160" w:line="259" w:lineRule="auto"/>
              <w:rPr>
                <w:rFonts w:eastAsia="Calibri"/>
                <w:bCs/>
                <w:noProof/>
              </w:rPr>
            </w:pPr>
            <w:r w:rsidRPr="00FF6603">
              <w:rPr>
                <w:rFonts w:eastAsia="Calibri"/>
                <w:bCs/>
                <w:noProof/>
              </w:rPr>
              <w:t>29406</w:t>
            </w:r>
          </w:p>
        </w:tc>
      </w:tr>
      <w:tr w:rsidR="00A13B03" w:rsidRPr="00027862" w14:paraId="541BEF2B" w14:textId="77777777" w:rsidTr="00A13B03">
        <w:trPr>
          <w:trHeight w:val="300"/>
        </w:trPr>
        <w:tc>
          <w:tcPr>
            <w:tcW w:w="805" w:type="pct"/>
            <w:shd w:val="clear" w:color="auto" w:fill="auto"/>
            <w:noWrap/>
            <w:hideMark/>
          </w:tcPr>
          <w:p w14:paraId="554161CE" w14:textId="77777777" w:rsidR="00A13B03" w:rsidRPr="00FF6603" w:rsidRDefault="00A13B03" w:rsidP="00A13B03">
            <w:pPr>
              <w:spacing w:after="160" w:line="259" w:lineRule="auto"/>
              <w:rPr>
                <w:rFonts w:eastAsia="Calibri"/>
                <w:bCs/>
                <w:noProof/>
              </w:rPr>
            </w:pPr>
            <w:r w:rsidRPr="00FF6603">
              <w:rPr>
                <w:rFonts w:eastAsia="Calibri"/>
                <w:bCs/>
                <w:noProof/>
              </w:rPr>
              <w:t>TN</w:t>
            </w:r>
          </w:p>
        </w:tc>
        <w:tc>
          <w:tcPr>
            <w:tcW w:w="1595" w:type="pct"/>
            <w:shd w:val="clear" w:color="auto" w:fill="auto"/>
            <w:noWrap/>
            <w:hideMark/>
          </w:tcPr>
          <w:p w14:paraId="4851F560" w14:textId="77777777" w:rsidR="00A13B03" w:rsidRPr="00FF6603" w:rsidRDefault="00A13B03" w:rsidP="00A13B03">
            <w:pPr>
              <w:spacing w:after="160" w:line="259" w:lineRule="auto"/>
              <w:rPr>
                <w:rFonts w:eastAsia="Calibri"/>
                <w:bCs/>
                <w:noProof/>
              </w:rPr>
            </w:pPr>
            <w:r w:rsidRPr="00FF6603">
              <w:rPr>
                <w:rFonts w:eastAsia="Calibri"/>
                <w:bCs/>
                <w:noProof/>
              </w:rPr>
              <w:t>Cookeville</w:t>
            </w:r>
          </w:p>
        </w:tc>
        <w:tc>
          <w:tcPr>
            <w:tcW w:w="1795" w:type="pct"/>
            <w:shd w:val="clear" w:color="auto" w:fill="auto"/>
            <w:noWrap/>
            <w:hideMark/>
          </w:tcPr>
          <w:p w14:paraId="0B3F400A" w14:textId="77777777" w:rsidR="00A13B03" w:rsidRPr="00FF6603" w:rsidRDefault="00A13B03" w:rsidP="00A13B03">
            <w:pPr>
              <w:spacing w:after="160" w:line="259" w:lineRule="auto"/>
              <w:rPr>
                <w:rFonts w:eastAsia="Calibri"/>
                <w:bCs/>
                <w:noProof/>
              </w:rPr>
            </w:pPr>
            <w:r w:rsidRPr="00FF6603">
              <w:rPr>
                <w:rFonts w:eastAsia="Calibri"/>
                <w:bCs/>
                <w:noProof/>
              </w:rPr>
              <w:t>10 W Broad St</w:t>
            </w:r>
          </w:p>
        </w:tc>
        <w:tc>
          <w:tcPr>
            <w:tcW w:w="805" w:type="pct"/>
            <w:shd w:val="clear" w:color="auto" w:fill="auto"/>
            <w:noWrap/>
            <w:hideMark/>
          </w:tcPr>
          <w:p w14:paraId="14888325" w14:textId="77777777" w:rsidR="00A13B03" w:rsidRPr="00FF6603" w:rsidRDefault="00A13B03" w:rsidP="00A13B03">
            <w:pPr>
              <w:spacing w:after="160" w:line="259" w:lineRule="auto"/>
              <w:rPr>
                <w:rFonts w:eastAsia="Calibri"/>
                <w:bCs/>
                <w:noProof/>
              </w:rPr>
            </w:pPr>
            <w:r w:rsidRPr="00FF6603">
              <w:rPr>
                <w:rFonts w:eastAsia="Calibri"/>
                <w:bCs/>
                <w:noProof/>
              </w:rPr>
              <w:t>38501</w:t>
            </w:r>
          </w:p>
        </w:tc>
      </w:tr>
      <w:tr w:rsidR="00A13B03" w:rsidRPr="00027862" w14:paraId="0B91A70A" w14:textId="77777777" w:rsidTr="00A13B03">
        <w:trPr>
          <w:trHeight w:val="300"/>
        </w:trPr>
        <w:tc>
          <w:tcPr>
            <w:tcW w:w="805" w:type="pct"/>
            <w:shd w:val="clear" w:color="auto" w:fill="auto"/>
            <w:noWrap/>
            <w:hideMark/>
          </w:tcPr>
          <w:p w14:paraId="4EB31E76" w14:textId="77777777" w:rsidR="00A13B03" w:rsidRPr="00FF6603" w:rsidRDefault="00A13B03" w:rsidP="00A13B03">
            <w:pPr>
              <w:spacing w:after="160" w:line="259" w:lineRule="auto"/>
              <w:rPr>
                <w:rFonts w:eastAsia="Calibri"/>
                <w:bCs/>
                <w:noProof/>
              </w:rPr>
            </w:pPr>
            <w:r w:rsidRPr="00FF6603">
              <w:rPr>
                <w:rFonts w:eastAsia="Calibri"/>
                <w:bCs/>
                <w:noProof/>
              </w:rPr>
              <w:t>TN</w:t>
            </w:r>
          </w:p>
        </w:tc>
        <w:tc>
          <w:tcPr>
            <w:tcW w:w="1595" w:type="pct"/>
            <w:shd w:val="clear" w:color="auto" w:fill="auto"/>
            <w:noWrap/>
            <w:hideMark/>
          </w:tcPr>
          <w:p w14:paraId="48A4668A" w14:textId="77777777" w:rsidR="00A13B03" w:rsidRPr="00FF6603" w:rsidRDefault="00A13B03" w:rsidP="00A13B03">
            <w:pPr>
              <w:spacing w:after="160" w:line="259" w:lineRule="auto"/>
              <w:rPr>
                <w:rFonts w:eastAsia="Calibri"/>
                <w:bCs/>
                <w:noProof/>
              </w:rPr>
            </w:pPr>
            <w:r w:rsidRPr="00FF6603">
              <w:rPr>
                <w:rFonts w:eastAsia="Calibri"/>
                <w:bCs/>
                <w:noProof/>
              </w:rPr>
              <w:t>Oak Ridge</w:t>
            </w:r>
          </w:p>
        </w:tc>
        <w:tc>
          <w:tcPr>
            <w:tcW w:w="1795" w:type="pct"/>
            <w:shd w:val="clear" w:color="auto" w:fill="auto"/>
            <w:noWrap/>
            <w:hideMark/>
          </w:tcPr>
          <w:p w14:paraId="65FE9585" w14:textId="77777777" w:rsidR="00A13B03" w:rsidRPr="00FF6603" w:rsidRDefault="00A13B03" w:rsidP="00A13B03">
            <w:pPr>
              <w:spacing w:after="160" w:line="259" w:lineRule="auto"/>
              <w:rPr>
                <w:rFonts w:eastAsia="Calibri"/>
                <w:bCs/>
                <w:noProof/>
              </w:rPr>
            </w:pPr>
            <w:r w:rsidRPr="00FF6603">
              <w:rPr>
                <w:rFonts w:eastAsia="Calibri"/>
                <w:bCs/>
                <w:noProof/>
              </w:rPr>
              <w:t>151 Lafayette Dr</w:t>
            </w:r>
          </w:p>
        </w:tc>
        <w:tc>
          <w:tcPr>
            <w:tcW w:w="805" w:type="pct"/>
            <w:shd w:val="clear" w:color="auto" w:fill="auto"/>
            <w:noWrap/>
            <w:hideMark/>
          </w:tcPr>
          <w:p w14:paraId="72BB03E7" w14:textId="77777777" w:rsidR="00A13B03" w:rsidRPr="00FF6603" w:rsidRDefault="00A13B03" w:rsidP="00A13B03">
            <w:pPr>
              <w:spacing w:after="160" w:line="259" w:lineRule="auto"/>
              <w:rPr>
                <w:rFonts w:eastAsia="Calibri"/>
                <w:bCs/>
                <w:noProof/>
              </w:rPr>
            </w:pPr>
            <w:r w:rsidRPr="00FF6603">
              <w:rPr>
                <w:rFonts w:eastAsia="Calibri"/>
                <w:bCs/>
                <w:noProof/>
              </w:rPr>
              <w:t>37830</w:t>
            </w:r>
          </w:p>
        </w:tc>
      </w:tr>
      <w:tr w:rsidR="00A13B03" w:rsidRPr="00027862" w14:paraId="4669EF71" w14:textId="77777777" w:rsidTr="00A13B03">
        <w:trPr>
          <w:trHeight w:val="300"/>
        </w:trPr>
        <w:tc>
          <w:tcPr>
            <w:tcW w:w="805" w:type="pct"/>
            <w:shd w:val="clear" w:color="auto" w:fill="auto"/>
            <w:noWrap/>
            <w:hideMark/>
          </w:tcPr>
          <w:p w14:paraId="6DC1D052" w14:textId="77777777" w:rsidR="00A13B03" w:rsidRPr="00FF6603" w:rsidRDefault="00A13B03" w:rsidP="00A13B03">
            <w:pPr>
              <w:spacing w:after="160" w:line="259" w:lineRule="auto"/>
              <w:rPr>
                <w:rFonts w:eastAsia="Calibri"/>
                <w:bCs/>
                <w:noProof/>
              </w:rPr>
            </w:pPr>
            <w:r w:rsidRPr="00FF6603">
              <w:rPr>
                <w:rFonts w:eastAsia="Calibri"/>
                <w:bCs/>
                <w:noProof/>
              </w:rPr>
              <w:t>TX</w:t>
            </w:r>
          </w:p>
        </w:tc>
        <w:tc>
          <w:tcPr>
            <w:tcW w:w="1595" w:type="pct"/>
            <w:shd w:val="clear" w:color="auto" w:fill="auto"/>
            <w:noWrap/>
            <w:hideMark/>
          </w:tcPr>
          <w:p w14:paraId="3F61C1A4" w14:textId="77777777" w:rsidR="00A13B03" w:rsidRPr="00FF6603" w:rsidRDefault="00A13B03" w:rsidP="00A13B03">
            <w:pPr>
              <w:spacing w:after="160" w:line="259" w:lineRule="auto"/>
              <w:rPr>
                <w:rFonts w:eastAsia="Calibri"/>
                <w:bCs/>
                <w:noProof/>
              </w:rPr>
            </w:pPr>
            <w:r w:rsidRPr="00FF6603">
              <w:rPr>
                <w:rFonts w:eastAsia="Calibri"/>
                <w:bCs/>
                <w:noProof/>
              </w:rPr>
              <w:t>El Paso</w:t>
            </w:r>
          </w:p>
        </w:tc>
        <w:tc>
          <w:tcPr>
            <w:tcW w:w="1795" w:type="pct"/>
            <w:shd w:val="clear" w:color="auto" w:fill="auto"/>
            <w:noWrap/>
            <w:hideMark/>
          </w:tcPr>
          <w:p w14:paraId="244E8121" w14:textId="77777777" w:rsidR="00A13B03" w:rsidRPr="00FF6603" w:rsidRDefault="00A13B03" w:rsidP="00A13B03">
            <w:pPr>
              <w:spacing w:after="160" w:line="259" w:lineRule="auto"/>
              <w:rPr>
                <w:rFonts w:eastAsia="Calibri"/>
                <w:bCs/>
                <w:noProof/>
              </w:rPr>
            </w:pPr>
            <w:r w:rsidRPr="00FF6603">
              <w:rPr>
                <w:rFonts w:eastAsia="Calibri"/>
                <w:bCs/>
                <w:noProof/>
              </w:rPr>
              <w:t>301 George Perry</w:t>
            </w:r>
          </w:p>
        </w:tc>
        <w:tc>
          <w:tcPr>
            <w:tcW w:w="805" w:type="pct"/>
            <w:shd w:val="clear" w:color="auto" w:fill="auto"/>
            <w:noWrap/>
            <w:hideMark/>
          </w:tcPr>
          <w:p w14:paraId="72BC8C94" w14:textId="77777777" w:rsidR="00A13B03" w:rsidRPr="00FF6603" w:rsidRDefault="00A13B03" w:rsidP="00A13B03">
            <w:pPr>
              <w:spacing w:after="160" w:line="259" w:lineRule="auto"/>
              <w:rPr>
                <w:rFonts w:eastAsia="Calibri"/>
                <w:bCs/>
                <w:noProof/>
              </w:rPr>
            </w:pPr>
            <w:r w:rsidRPr="00FF6603">
              <w:rPr>
                <w:rFonts w:eastAsia="Calibri"/>
                <w:bCs/>
                <w:noProof/>
              </w:rPr>
              <w:t>79925</w:t>
            </w:r>
          </w:p>
        </w:tc>
      </w:tr>
      <w:tr w:rsidR="00A13B03" w:rsidRPr="00027862" w14:paraId="14A1A217" w14:textId="77777777" w:rsidTr="00A13B03">
        <w:trPr>
          <w:trHeight w:val="300"/>
        </w:trPr>
        <w:tc>
          <w:tcPr>
            <w:tcW w:w="805" w:type="pct"/>
            <w:shd w:val="clear" w:color="auto" w:fill="auto"/>
            <w:noWrap/>
            <w:hideMark/>
          </w:tcPr>
          <w:p w14:paraId="6913AE9F" w14:textId="77777777" w:rsidR="00A13B03" w:rsidRPr="00FF6603" w:rsidRDefault="00A13B03" w:rsidP="00A13B03">
            <w:pPr>
              <w:spacing w:after="160" w:line="259" w:lineRule="auto"/>
              <w:rPr>
                <w:rFonts w:eastAsia="Calibri"/>
                <w:bCs/>
                <w:noProof/>
              </w:rPr>
            </w:pPr>
            <w:r w:rsidRPr="00FF6603">
              <w:rPr>
                <w:rFonts w:eastAsia="Calibri"/>
                <w:bCs/>
                <w:noProof/>
              </w:rPr>
              <w:t>TX</w:t>
            </w:r>
          </w:p>
        </w:tc>
        <w:tc>
          <w:tcPr>
            <w:tcW w:w="1595" w:type="pct"/>
            <w:shd w:val="clear" w:color="auto" w:fill="auto"/>
            <w:noWrap/>
            <w:hideMark/>
          </w:tcPr>
          <w:p w14:paraId="331EEB2B" w14:textId="77777777" w:rsidR="00A13B03" w:rsidRPr="00FF6603" w:rsidRDefault="00A13B03" w:rsidP="00A13B03">
            <w:pPr>
              <w:spacing w:after="160" w:line="259" w:lineRule="auto"/>
              <w:rPr>
                <w:rFonts w:eastAsia="Calibri"/>
                <w:bCs/>
                <w:noProof/>
              </w:rPr>
            </w:pPr>
            <w:r w:rsidRPr="00FF6603">
              <w:rPr>
                <w:rFonts w:eastAsia="Calibri"/>
                <w:bCs/>
                <w:noProof/>
              </w:rPr>
              <w:t>El Paso</w:t>
            </w:r>
          </w:p>
        </w:tc>
        <w:tc>
          <w:tcPr>
            <w:tcW w:w="1795" w:type="pct"/>
            <w:shd w:val="clear" w:color="auto" w:fill="auto"/>
            <w:noWrap/>
            <w:hideMark/>
          </w:tcPr>
          <w:p w14:paraId="4430AF8E" w14:textId="77777777" w:rsidR="00A13B03" w:rsidRPr="00FF6603" w:rsidRDefault="00A13B03" w:rsidP="00A13B03">
            <w:pPr>
              <w:spacing w:after="160" w:line="259" w:lineRule="auto"/>
              <w:rPr>
                <w:rFonts w:eastAsia="Calibri"/>
                <w:bCs/>
                <w:noProof/>
              </w:rPr>
            </w:pPr>
            <w:r w:rsidRPr="00FF6603">
              <w:rPr>
                <w:rFonts w:eastAsia="Calibri"/>
                <w:bCs/>
                <w:noProof/>
              </w:rPr>
              <w:t>7400 Viscount Blvd</w:t>
            </w:r>
          </w:p>
        </w:tc>
        <w:tc>
          <w:tcPr>
            <w:tcW w:w="805" w:type="pct"/>
            <w:shd w:val="clear" w:color="auto" w:fill="auto"/>
            <w:noWrap/>
            <w:hideMark/>
          </w:tcPr>
          <w:p w14:paraId="1ACBB9BF" w14:textId="77777777" w:rsidR="00A13B03" w:rsidRPr="00FF6603" w:rsidRDefault="00A13B03" w:rsidP="00A13B03">
            <w:pPr>
              <w:spacing w:after="160" w:line="259" w:lineRule="auto"/>
              <w:rPr>
                <w:rFonts w:eastAsia="Calibri"/>
                <w:bCs/>
                <w:noProof/>
              </w:rPr>
            </w:pPr>
            <w:r w:rsidRPr="00FF6603">
              <w:rPr>
                <w:rFonts w:eastAsia="Calibri"/>
                <w:bCs/>
                <w:noProof/>
              </w:rPr>
              <w:t>79925</w:t>
            </w:r>
          </w:p>
        </w:tc>
      </w:tr>
      <w:tr w:rsidR="00A13B03" w:rsidRPr="00027862" w14:paraId="07B281DC" w14:textId="77777777" w:rsidTr="00A13B03">
        <w:trPr>
          <w:trHeight w:val="300"/>
        </w:trPr>
        <w:tc>
          <w:tcPr>
            <w:tcW w:w="805" w:type="pct"/>
            <w:shd w:val="clear" w:color="auto" w:fill="auto"/>
            <w:noWrap/>
            <w:hideMark/>
          </w:tcPr>
          <w:p w14:paraId="17D40DB2" w14:textId="77777777" w:rsidR="00A13B03" w:rsidRPr="00FF6603" w:rsidRDefault="00A13B03" w:rsidP="00A13B03">
            <w:pPr>
              <w:spacing w:after="160" w:line="259" w:lineRule="auto"/>
              <w:rPr>
                <w:rFonts w:eastAsia="Calibri"/>
                <w:bCs/>
                <w:noProof/>
              </w:rPr>
            </w:pPr>
            <w:r w:rsidRPr="00FF6603">
              <w:rPr>
                <w:rFonts w:eastAsia="Calibri"/>
                <w:bCs/>
                <w:noProof/>
              </w:rPr>
              <w:t>TX</w:t>
            </w:r>
          </w:p>
        </w:tc>
        <w:tc>
          <w:tcPr>
            <w:tcW w:w="1595" w:type="pct"/>
            <w:shd w:val="clear" w:color="auto" w:fill="auto"/>
            <w:noWrap/>
            <w:hideMark/>
          </w:tcPr>
          <w:p w14:paraId="3D1E2820" w14:textId="77777777" w:rsidR="00A13B03" w:rsidRPr="00FF6603" w:rsidRDefault="00A13B03" w:rsidP="00A13B03">
            <w:pPr>
              <w:spacing w:after="160" w:line="259" w:lineRule="auto"/>
              <w:rPr>
                <w:rFonts w:eastAsia="Calibri"/>
                <w:bCs/>
                <w:noProof/>
              </w:rPr>
            </w:pPr>
            <w:r w:rsidRPr="00FF6603">
              <w:rPr>
                <w:rFonts w:eastAsia="Calibri"/>
                <w:bCs/>
                <w:noProof/>
              </w:rPr>
              <w:t>Fort Worth</w:t>
            </w:r>
          </w:p>
        </w:tc>
        <w:tc>
          <w:tcPr>
            <w:tcW w:w="1795" w:type="pct"/>
            <w:shd w:val="clear" w:color="auto" w:fill="auto"/>
            <w:noWrap/>
            <w:hideMark/>
          </w:tcPr>
          <w:p w14:paraId="48F631E2" w14:textId="77777777" w:rsidR="00A13B03" w:rsidRPr="00FF6603" w:rsidRDefault="00A13B03" w:rsidP="00A13B03">
            <w:pPr>
              <w:spacing w:after="160" w:line="259" w:lineRule="auto"/>
              <w:rPr>
                <w:rFonts w:eastAsia="Calibri"/>
                <w:bCs/>
                <w:noProof/>
              </w:rPr>
            </w:pPr>
            <w:r w:rsidRPr="00FF6603">
              <w:rPr>
                <w:rFonts w:eastAsia="Calibri"/>
                <w:bCs/>
                <w:noProof/>
              </w:rPr>
              <w:t>125 Intermodal Pkwy</w:t>
            </w:r>
          </w:p>
        </w:tc>
        <w:tc>
          <w:tcPr>
            <w:tcW w:w="805" w:type="pct"/>
            <w:shd w:val="clear" w:color="auto" w:fill="auto"/>
            <w:noWrap/>
            <w:hideMark/>
          </w:tcPr>
          <w:p w14:paraId="27E49846" w14:textId="77777777" w:rsidR="00A13B03" w:rsidRPr="00FF6603" w:rsidRDefault="00A13B03" w:rsidP="00A13B03">
            <w:pPr>
              <w:spacing w:after="160" w:line="259" w:lineRule="auto"/>
              <w:rPr>
                <w:rFonts w:eastAsia="Calibri"/>
                <w:bCs/>
                <w:noProof/>
              </w:rPr>
            </w:pPr>
            <w:r w:rsidRPr="00FF6603">
              <w:rPr>
                <w:rFonts w:eastAsia="Calibri"/>
                <w:bCs/>
                <w:noProof/>
              </w:rPr>
              <w:t>76177</w:t>
            </w:r>
          </w:p>
        </w:tc>
      </w:tr>
      <w:tr w:rsidR="00A13B03" w:rsidRPr="00027862" w14:paraId="65467BA1" w14:textId="77777777" w:rsidTr="00A13B03">
        <w:trPr>
          <w:trHeight w:val="300"/>
        </w:trPr>
        <w:tc>
          <w:tcPr>
            <w:tcW w:w="805" w:type="pct"/>
            <w:shd w:val="clear" w:color="auto" w:fill="auto"/>
            <w:noWrap/>
            <w:hideMark/>
          </w:tcPr>
          <w:p w14:paraId="662C92E3" w14:textId="77777777" w:rsidR="00A13B03" w:rsidRPr="00FF6603" w:rsidRDefault="00A13B03" w:rsidP="00A13B03">
            <w:pPr>
              <w:spacing w:after="160" w:line="259" w:lineRule="auto"/>
              <w:rPr>
                <w:rFonts w:eastAsia="Calibri"/>
                <w:bCs/>
                <w:noProof/>
              </w:rPr>
            </w:pPr>
            <w:r w:rsidRPr="00FF6603">
              <w:rPr>
                <w:rFonts w:eastAsia="Calibri"/>
                <w:bCs/>
                <w:noProof/>
              </w:rPr>
              <w:t>TX</w:t>
            </w:r>
          </w:p>
        </w:tc>
        <w:tc>
          <w:tcPr>
            <w:tcW w:w="1595" w:type="pct"/>
            <w:shd w:val="clear" w:color="auto" w:fill="auto"/>
            <w:noWrap/>
            <w:hideMark/>
          </w:tcPr>
          <w:p w14:paraId="570BF09F" w14:textId="77777777" w:rsidR="00A13B03" w:rsidRPr="00FF6603" w:rsidRDefault="00A13B03" w:rsidP="00A13B03">
            <w:pPr>
              <w:spacing w:after="160" w:line="259" w:lineRule="auto"/>
              <w:rPr>
                <w:rFonts w:eastAsia="Calibri"/>
                <w:bCs/>
                <w:noProof/>
              </w:rPr>
            </w:pPr>
            <w:r w:rsidRPr="00FF6603">
              <w:rPr>
                <w:rFonts w:eastAsia="Calibri"/>
                <w:bCs/>
                <w:noProof/>
              </w:rPr>
              <w:t>Houston</w:t>
            </w:r>
          </w:p>
        </w:tc>
        <w:tc>
          <w:tcPr>
            <w:tcW w:w="1795" w:type="pct"/>
            <w:shd w:val="clear" w:color="auto" w:fill="auto"/>
            <w:noWrap/>
            <w:hideMark/>
          </w:tcPr>
          <w:p w14:paraId="001ADBA8" w14:textId="77777777" w:rsidR="00A13B03" w:rsidRPr="00FF6603" w:rsidRDefault="00A13B03" w:rsidP="00A13B03">
            <w:pPr>
              <w:spacing w:after="160" w:line="259" w:lineRule="auto"/>
              <w:rPr>
                <w:rFonts w:eastAsia="Calibri"/>
                <w:bCs/>
                <w:noProof/>
              </w:rPr>
            </w:pPr>
            <w:r w:rsidRPr="00FF6603">
              <w:rPr>
                <w:rFonts w:eastAsia="Calibri"/>
                <w:bCs/>
                <w:noProof/>
              </w:rPr>
              <w:t>2450 Nasa Pkwy</w:t>
            </w:r>
          </w:p>
        </w:tc>
        <w:tc>
          <w:tcPr>
            <w:tcW w:w="805" w:type="pct"/>
            <w:shd w:val="clear" w:color="auto" w:fill="auto"/>
            <w:noWrap/>
            <w:hideMark/>
          </w:tcPr>
          <w:p w14:paraId="216971FB" w14:textId="77777777" w:rsidR="00A13B03" w:rsidRPr="00FF6603" w:rsidRDefault="00A13B03" w:rsidP="00A13B03">
            <w:pPr>
              <w:spacing w:after="160" w:line="259" w:lineRule="auto"/>
              <w:rPr>
                <w:rFonts w:eastAsia="Calibri"/>
                <w:bCs/>
                <w:noProof/>
              </w:rPr>
            </w:pPr>
            <w:r w:rsidRPr="00FF6603">
              <w:rPr>
                <w:rFonts w:eastAsia="Calibri"/>
                <w:bCs/>
                <w:noProof/>
              </w:rPr>
              <w:t>77058</w:t>
            </w:r>
          </w:p>
        </w:tc>
      </w:tr>
      <w:tr w:rsidR="00A13B03" w:rsidRPr="00027862" w14:paraId="7690D7E2" w14:textId="77777777" w:rsidTr="00A13B03">
        <w:trPr>
          <w:trHeight w:val="300"/>
        </w:trPr>
        <w:tc>
          <w:tcPr>
            <w:tcW w:w="805" w:type="pct"/>
            <w:shd w:val="clear" w:color="auto" w:fill="auto"/>
            <w:noWrap/>
            <w:hideMark/>
          </w:tcPr>
          <w:p w14:paraId="5C01C8B9" w14:textId="77777777" w:rsidR="00A13B03" w:rsidRPr="00FF6603" w:rsidRDefault="00A13B03" w:rsidP="00A13B03">
            <w:pPr>
              <w:spacing w:after="160" w:line="259" w:lineRule="auto"/>
              <w:rPr>
                <w:rFonts w:eastAsia="Calibri"/>
                <w:bCs/>
                <w:noProof/>
              </w:rPr>
            </w:pPr>
            <w:r w:rsidRPr="00FF6603">
              <w:rPr>
                <w:rFonts w:eastAsia="Calibri"/>
                <w:bCs/>
                <w:noProof/>
              </w:rPr>
              <w:t>TX</w:t>
            </w:r>
          </w:p>
        </w:tc>
        <w:tc>
          <w:tcPr>
            <w:tcW w:w="1595" w:type="pct"/>
            <w:shd w:val="clear" w:color="auto" w:fill="auto"/>
            <w:noWrap/>
            <w:hideMark/>
          </w:tcPr>
          <w:p w14:paraId="4B7E3700" w14:textId="77777777" w:rsidR="00A13B03" w:rsidRPr="00FF6603" w:rsidRDefault="00A13B03" w:rsidP="00A13B03">
            <w:pPr>
              <w:spacing w:after="160" w:line="259" w:lineRule="auto"/>
              <w:rPr>
                <w:rFonts w:eastAsia="Calibri"/>
                <w:bCs/>
                <w:noProof/>
              </w:rPr>
            </w:pPr>
            <w:r w:rsidRPr="00FF6603">
              <w:rPr>
                <w:rFonts w:eastAsia="Calibri"/>
                <w:bCs/>
                <w:noProof/>
              </w:rPr>
              <w:t>New Boston</w:t>
            </w:r>
          </w:p>
        </w:tc>
        <w:tc>
          <w:tcPr>
            <w:tcW w:w="1795" w:type="pct"/>
            <w:shd w:val="clear" w:color="auto" w:fill="auto"/>
            <w:noWrap/>
            <w:hideMark/>
          </w:tcPr>
          <w:p w14:paraId="4410D404" w14:textId="77777777" w:rsidR="00A13B03" w:rsidRPr="00FF6603" w:rsidRDefault="00A13B03" w:rsidP="00A13B03">
            <w:pPr>
              <w:spacing w:after="160" w:line="259" w:lineRule="auto"/>
              <w:rPr>
                <w:rFonts w:eastAsia="Calibri"/>
                <w:bCs/>
                <w:noProof/>
              </w:rPr>
            </w:pPr>
            <w:r w:rsidRPr="00FF6603">
              <w:rPr>
                <w:rFonts w:eastAsia="Calibri"/>
                <w:bCs/>
                <w:noProof/>
              </w:rPr>
              <w:t>134 W Us Highway 82</w:t>
            </w:r>
          </w:p>
        </w:tc>
        <w:tc>
          <w:tcPr>
            <w:tcW w:w="805" w:type="pct"/>
            <w:shd w:val="clear" w:color="auto" w:fill="auto"/>
            <w:noWrap/>
            <w:hideMark/>
          </w:tcPr>
          <w:p w14:paraId="54A26F33" w14:textId="77777777" w:rsidR="00A13B03" w:rsidRPr="00FF6603" w:rsidRDefault="00A13B03" w:rsidP="00A13B03">
            <w:pPr>
              <w:spacing w:after="160" w:line="259" w:lineRule="auto"/>
              <w:rPr>
                <w:rFonts w:eastAsia="Calibri"/>
                <w:bCs/>
                <w:noProof/>
              </w:rPr>
            </w:pPr>
            <w:r w:rsidRPr="00FF6603">
              <w:rPr>
                <w:rFonts w:eastAsia="Calibri"/>
                <w:bCs/>
                <w:noProof/>
              </w:rPr>
              <w:t>75570</w:t>
            </w:r>
          </w:p>
        </w:tc>
      </w:tr>
      <w:tr w:rsidR="00A13B03" w:rsidRPr="00027862" w14:paraId="451FDE17" w14:textId="77777777" w:rsidTr="00A13B03">
        <w:trPr>
          <w:trHeight w:val="300"/>
        </w:trPr>
        <w:tc>
          <w:tcPr>
            <w:tcW w:w="805" w:type="pct"/>
            <w:shd w:val="clear" w:color="auto" w:fill="auto"/>
            <w:noWrap/>
            <w:hideMark/>
          </w:tcPr>
          <w:p w14:paraId="2DB6E992" w14:textId="77777777" w:rsidR="00A13B03" w:rsidRPr="00FF6603" w:rsidRDefault="00A13B03" w:rsidP="00A13B03">
            <w:pPr>
              <w:spacing w:after="160" w:line="259" w:lineRule="auto"/>
              <w:rPr>
                <w:rFonts w:eastAsia="Calibri"/>
                <w:bCs/>
                <w:noProof/>
              </w:rPr>
            </w:pPr>
            <w:r w:rsidRPr="00FF6603">
              <w:rPr>
                <w:rFonts w:eastAsia="Calibri"/>
                <w:bCs/>
                <w:noProof/>
              </w:rPr>
              <w:t>VA</w:t>
            </w:r>
          </w:p>
        </w:tc>
        <w:tc>
          <w:tcPr>
            <w:tcW w:w="1595" w:type="pct"/>
            <w:shd w:val="clear" w:color="auto" w:fill="auto"/>
            <w:noWrap/>
            <w:hideMark/>
          </w:tcPr>
          <w:p w14:paraId="5D2B523D" w14:textId="77777777" w:rsidR="00A13B03" w:rsidRPr="00FF6603" w:rsidRDefault="00A13B03" w:rsidP="00A13B03">
            <w:pPr>
              <w:spacing w:after="160" w:line="259" w:lineRule="auto"/>
              <w:rPr>
                <w:rFonts w:eastAsia="Calibri"/>
                <w:bCs/>
                <w:noProof/>
              </w:rPr>
            </w:pPr>
            <w:r w:rsidRPr="00FF6603">
              <w:rPr>
                <w:rFonts w:eastAsia="Calibri"/>
                <w:bCs/>
                <w:noProof/>
              </w:rPr>
              <w:t>Alexandria</w:t>
            </w:r>
          </w:p>
        </w:tc>
        <w:tc>
          <w:tcPr>
            <w:tcW w:w="1795" w:type="pct"/>
            <w:shd w:val="clear" w:color="auto" w:fill="auto"/>
            <w:noWrap/>
            <w:hideMark/>
          </w:tcPr>
          <w:p w14:paraId="61FEE3F2" w14:textId="77777777" w:rsidR="00A13B03" w:rsidRPr="00FF6603" w:rsidRDefault="00A13B03" w:rsidP="00A13B03">
            <w:pPr>
              <w:spacing w:after="160" w:line="259" w:lineRule="auto"/>
              <w:rPr>
                <w:rFonts w:eastAsia="Calibri"/>
                <w:bCs/>
                <w:noProof/>
              </w:rPr>
            </w:pPr>
            <w:r w:rsidRPr="00FF6603">
              <w:rPr>
                <w:rFonts w:eastAsia="Calibri"/>
                <w:bCs/>
                <w:noProof/>
              </w:rPr>
              <w:t>2501 Jameson Ave</w:t>
            </w:r>
          </w:p>
        </w:tc>
        <w:tc>
          <w:tcPr>
            <w:tcW w:w="805" w:type="pct"/>
            <w:shd w:val="clear" w:color="auto" w:fill="auto"/>
            <w:noWrap/>
            <w:hideMark/>
          </w:tcPr>
          <w:p w14:paraId="0A7BA970" w14:textId="77777777" w:rsidR="00A13B03" w:rsidRPr="00FF6603" w:rsidRDefault="00A13B03" w:rsidP="00A13B03">
            <w:pPr>
              <w:spacing w:after="160" w:line="259" w:lineRule="auto"/>
              <w:rPr>
                <w:rFonts w:eastAsia="Calibri"/>
                <w:bCs/>
                <w:noProof/>
              </w:rPr>
            </w:pPr>
            <w:r w:rsidRPr="00FF6603">
              <w:rPr>
                <w:rFonts w:eastAsia="Calibri"/>
                <w:bCs/>
                <w:noProof/>
              </w:rPr>
              <w:t>22314</w:t>
            </w:r>
          </w:p>
        </w:tc>
      </w:tr>
      <w:tr w:rsidR="00A13B03" w:rsidRPr="00027862" w14:paraId="616589B9" w14:textId="77777777" w:rsidTr="00A13B03">
        <w:trPr>
          <w:trHeight w:val="300"/>
        </w:trPr>
        <w:tc>
          <w:tcPr>
            <w:tcW w:w="805" w:type="pct"/>
            <w:shd w:val="clear" w:color="auto" w:fill="auto"/>
            <w:noWrap/>
            <w:hideMark/>
          </w:tcPr>
          <w:p w14:paraId="7297FF3B" w14:textId="77777777" w:rsidR="00A13B03" w:rsidRPr="00FF6603" w:rsidRDefault="00A13B03" w:rsidP="00A13B03">
            <w:pPr>
              <w:spacing w:after="160" w:line="259" w:lineRule="auto"/>
              <w:rPr>
                <w:rFonts w:eastAsia="Calibri"/>
                <w:bCs/>
                <w:noProof/>
              </w:rPr>
            </w:pPr>
            <w:r w:rsidRPr="00FF6603">
              <w:rPr>
                <w:rFonts w:eastAsia="Calibri"/>
                <w:bCs/>
                <w:noProof/>
              </w:rPr>
              <w:t>VA</w:t>
            </w:r>
          </w:p>
        </w:tc>
        <w:tc>
          <w:tcPr>
            <w:tcW w:w="1595" w:type="pct"/>
            <w:shd w:val="clear" w:color="auto" w:fill="auto"/>
            <w:noWrap/>
            <w:hideMark/>
          </w:tcPr>
          <w:p w14:paraId="4C276355" w14:textId="77777777" w:rsidR="00A13B03" w:rsidRPr="00FF6603" w:rsidRDefault="00A13B03" w:rsidP="00A13B03">
            <w:pPr>
              <w:spacing w:after="160" w:line="259" w:lineRule="auto"/>
              <w:rPr>
                <w:rFonts w:eastAsia="Calibri"/>
                <w:bCs/>
                <w:noProof/>
              </w:rPr>
            </w:pPr>
            <w:r w:rsidRPr="00FF6603">
              <w:rPr>
                <w:rFonts w:eastAsia="Calibri"/>
                <w:bCs/>
                <w:noProof/>
              </w:rPr>
              <w:t>Arlington</w:t>
            </w:r>
          </w:p>
        </w:tc>
        <w:tc>
          <w:tcPr>
            <w:tcW w:w="1795" w:type="pct"/>
            <w:shd w:val="clear" w:color="auto" w:fill="auto"/>
            <w:noWrap/>
            <w:hideMark/>
          </w:tcPr>
          <w:p w14:paraId="1E1A991C" w14:textId="77777777" w:rsidR="00A13B03" w:rsidRPr="00FF6603" w:rsidRDefault="00A13B03" w:rsidP="00A13B03">
            <w:pPr>
              <w:spacing w:after="160" w:line="259" w:lineRule="auto"/>
              <w:rPr>
                <w:rFonts w:eastAsia="Calibri"/>
                <w:bCs/>
                <w:noProof/>
              </w:rPr>
            </w:pPr>
            <w:r w:rsidRPr="00FF6603">
              <w:rPr>
                <w:rFonts w:eastAsia="Calibri"/>
                <w:bCs/>
                <w:noProof/>
              </w:rPr>
              <w:t>1225 S Clark St</w:t>
            </w:r>
          </w:p>
        </w:tc>
        <w:tc>
          <w:tcPr>
            <w:tcW w:w="805" w:type="pct"/>
            <w:shd w:val="clear" w:color="auto" w:fill="auto"/>
            <w:noWrap/>
            <w:hideMark/>
          </w:tcPr>
          <w:p w14:paraId="7D7089DB" w14:textId="77777777" w:rsidR="00A13B03" w:rsidRPr="00FF6603" w:rsidRDefault="00A13B03" w:rsidP="00A13B03">
            <w:pPr>
              <w:spacing w:after="160" w:line="259" w:lineRule="auto"/>
              <w:rPr>
                <w:rFonts w:eastAsia="Calibri"/>
                <w:bCs/>
                <w:noProof/>
              </w:rPr>
            </w:pPr>
            <w:r w:rsidRPr="00FF6603">
              <w:rPr>
                <w:rFonts w:eastAsia="Calibri"/>
                <w:bCs/>
                <w:noProof/>
              </w:rPr>
              <w:t>22202</w:t>
            </w:r>
          </w:p>
        </w:tc>
      </w:tr>
      <w:tr w:rsidR="00A13B03" w:rsidRPr="00027862" w14:paraId="6FC9192D" w14:textId="77777777" w:rsidTr="00A13B03">
        <w:trPr>
          <w:trHeight w:val="300"/>
        </w:trPr>
        <w:tc>
          <w:tcPr>
            <w:tcW w:w="805" w:type="pct"/>
            <w:shd w:val="clear" w:color="auto" w:fill="auto"/>
            <w:noWrap/>
            <w:hideMark/>
          </w:tcPr>
          <w:p w14:paraId="0F615F18" w14:textId="77777777" w:rsidR="00A13B03" w:rsidRPr="00FF6603" w:rsidRDefault="00A13B03" w:rsidP="00A13B03">
            <w:pPr>
              <w:spacing w:after="160" w:line="259" w:lineRule="auto"/>
              <w:rPr>
                <w:rFonts w:eastAsia="Calibri"/>
                <w:bCs/>
                <w:noProof/>
              </w:rPr>
            </w:pPr>
            <w:r w:rsidRPr="00FF6603">
              <w:rPr>
                <w:rFonts w:eastAsia="Calibri"/>
                <w:bCs/>
                <w:noProof/>
              </w:rPr>
              <w:t>VA</w:t>
            </w:r>
          </w:p>
        </w:tc>
        <w:tc>
          <w:tcPr>
            <w:tcW w:w="1595" w:type="pct"/>
            <w:shd w:val="clear" w:color="auto" w:fill="auto"/>
            <w:noWrap/>
            <w:hideMark/>
          </w:tcPr>
          <w:p w14:paraId="2589C9E0" w14:textId="77777777" w:rsidR="00A13B03" w:rsidRPr="00FF6603" w:rsidRDefault="00A13B03" w:rsidP="00A13B03">
            <w:pPr>
              <w:spacing w:after="160" w:line="259" w:lineRule="auto"/>
              <w:rPr>
                <w:rFonts w:eastAsia="Calibri"/>
                <w:bCs/>
                <w:noProof/>
              </w:rPr>
            </w:pPr>
            <w:r w:rsidRPr="00FF6603">
              <w:rPr>
                <w:rFonts w:eastAsia="Calibri"/>
                <w:bCs/>
                <w:noProof/>
              </w:rPr>
              <w:t>Arlington</w:t>
            </w:r>
          </w:p>
        </w:tc>
        <w:tc>
          <w:tcPr>
            <w:tcW w:w="1795" w:type="pct"/>
            <w:shd w:val="clear" w:color="auto" w:fill="auto"/>
            <w:noWrap/>
            <w:hideMark/>
          </w:tcPr>
          <w:p w14:paraId="32126C05" w14:textId="77777777" w:rsidR="00A13B03" w:rsidRPr="00FF6603" w:rsidRDefault="00A13B03" w:rsidP="00A13B03">
            <w:pPr>
              <w:spacing w:after="160" w:line="259" w:lineRule="auto"/>
              <w:rPr>
                <w:rFonts w:eastAsia="Calibri"/>
                <w:bCs/>
                <w:noProof/>
              </w:rPr>
            </w:pPr>
            <w:r w:rsidRPr="00FF6603">
              <w:rPr>
                <w:rFonts w:eastAsia="Calibri"/>
                <w:bCs/>
                <w:noProof/>
              </w:rPr>
              <w:t>1820 Fort Myer Dr</w:t>
            </w:r>
          </w:p>
        </w:tc>
        <w:tc>
          <w:tcPr>
            <w:tcW w:w="805" w:type="pct"/>
            <w:shd w:val="clear" w:color="auto" w:fill="auto"/>
            <w:noWrap/>
            <w:hideMark/>
          </w:tcPr>
          <w:p w14:paraId="07C6C6E6" w14:textId="77777777" w:rsidR="00A13B03" w:rsidRPr="00FF6603" w:rsidRDefault="00A13B03" w:rsidP="00A13B03">
            <w:pPr>
              <w:spacing w:after="160" w:line="259" w:lineRule="auto"/>
              <w:rPr>
                <w:rFonts w:eastAsia="Calibri"/>
                <w:bCs/>
                <w:noProof/>
              </w:rPr>
            </w:pPr>
            <w:r w:rsidRPr="00FF6603">
              <w:rPr>
                <w:rFonts w:eastAsia="Calibri"/>
                <w:bCs/>
                <w:noProof/>
              </w:rPr>
              <w:t>22209</w:t>
            </w:r>
          </w:p>
        </w:tc>
      </w:tr>
      <w:tr w:rsidR="00A13B03" w:rsidRPr="00027862" w14:paraId="2526873A" w14:textId="77777777" w:rsidTr="00A13B03">
        <w:trPr>
          <w:trHeight w:val="300"/>
        </w:trPr>
        <w:tc>
          <w:tcPr>
            <w:tcW w:w="805" w:type="pct"/>
            <w:shd w:val="clear" w:color="auto" w:fill="auto"/>
            <w:noWrap/>
            <w:hideMark/>
          </w:tcPr>
          <w:p w14:paraId="10D7D953" w14:textId="77777777" w:rsidR="00A13B03" w:rsidRPr="00FF6603" w:rsidRDefault="00A13B03" w:rsidP="00A13B03">
            <w:pPr>
              <w:spacing w:after="160" w:line="259" w:lineRule="auto"/>
              <w:rPr>
                <w:rFonts w:eastAsia="Calibri"/>
                <w:bCs/>
                <w:noProof/>
              </w:rPr>
            </w:pPr>
            <w:r w:rsidRPr="00FF6603">
              <w:rPr>
                <w:rFonts w:eastAsia="Calibri"/>
                <w:bCs/>
                <w:noProof/>
              </w:rPr>
              <w:t>VA</w:t>
            </w:r>
          </w:p>
        </w:tc>
        <w:tc>
          <w:tcPr>
            <w:tcW w:w="1595" w:type="pct"/>
            <w:shd w:val="clear" w:color="auto" w:fill="auto"/>
            <w:noWrap/>
            <w:hideMark/>
          </w:tcPr>
          <w:p w14:paraId="43B8EFF0" w14:textId="77777777" w:rsidR="00A13B03" w:rsidRPr="00FF6603" w:rsidRDefault="00A13B03" w:rsidP="00A13B03">
            <w:pPr>
              <w:spacing w:after="160" w:line="259" w:lineRule="auto"/>
              <w:rPr>
                <w:rFonts w:eastAsia="Calibri"/>
                <w:bCs/>
                <w:noProof/>
              </w:rPr>
            </w:pPr>
            <w:r w:rsidRPr="00FF6603">
              <w:rPr>
                <w:rFonts w:eastAsia="Calibri"/>
                <w:bCs/>
                <w:noProof/>
              </w:rPr>
              <w:t>Arlington</w:t>
            </w:r>
          </w:p>
        </w:tc>
        <w:tc>
          <w:tcPr>
            <w:tcW w:w="1795" w:type="pct"/>
            <w:shd w:val="clear" w:color="auto" w:fill="auto"/>
            <w:noWrap/>
            <w:hideMark/>
          </w:tcPr>
          <w:p w14:paraId="28D9992A" w14:textId="77777777" w:rsidR="00A13B03" w:rsidRPr="00FF6603" w:rsidRDefault="00A13B03" w:rsidP="00A13B03">
            <w:pPr>
              <w:spacing w:after="160" w:line="259" w:lineRule="auto"/>
              <w:rPr>
                <w:rFonts w:eastAsia="Calibri"/>
                <w:bCs/>
                <w:noProof/>
              </w:rPr>
            </w:pPr>
            <w:r w:rsidRPr="00FF6603">
              <w:rPr>
                <w:rFonts w:eastAsia="Calibri"/>
                <w:bCs/>
                <w:noProof/>
              </w:rPr>
              <w:t>2231 Crystal Dr</w:t>
            </w:r>
          </w:p>
        </w:tc>
        <w:tc>
          <w:tcPr>
            <w:tcW w:w="805" w:type="pct"/>
            <w:shd w:val="clear" w:color="auto" w:fill="auto"/>
            <w:noWrap/>
            <w:hideMark/>
          </w:tcPr>
          <w:p w14:paraId="3ED5A4F8" w14:textId="77777777" w:rsidR="00A13B03" w:rsidRPr="00FF6603" w:rsidRDefault="00A13B03" w:rsidP="00A13B03">
            <w:pPr>
              <w:spacing w:after="160" w:line="259" w:lineRule="auto"/>
              <w:rPr>
                <w:rFonts w:eastAsia="Calibri"/>
                <w:bCs/>
                <w:noProof/>
              </w:rPr>
            </w:pPr>
            <w:r w:rsidRPr="00FF6603">
              <w:rPr>
                <w:rFonts w:eastAsia="Calibri"/>
                <w:bCs/>
                <w:noProof/>
              </w:rPr>
              <w:t>22202</w:t>
            </w:r>
          </w:p>
        </w:tc>
      </w:tr>
      <w:tr w:rsidR="00A13B03" w:rsidRPr="00027862" w14:paraId="7C0AB8FF" w14:textId="77777777" w:rsidTr="00A13B03">
        <w:trPr>
          <w:trHeight w:val="300"/>
        </w:trPr>
        <w:tc>
          <w:tcPr>
            <w:tcW w:w="805" w:type="pct"/>
            <w:shd w:val="clear" w:color="auto" w:fill="auto"/>
            <w:noWrap/>
            <w:hideMark/>
          </w:tcPr>
          <w:p w14:paraId="521E7A56" w14:textId="77777777" w:rsidR="00A13B03" w:rsidRPr="00FF6603" w:rsidRDefault="00A13B03" w:rsidP="00A13B03">
            <w:pPr>
              <w:spacing w:after="160" w:line="259" w:lineRule="auto"/>
              <w:rPr>
                <w:rFonts w:eastAsia="Calibri"/>
                <w:bCs/>
                <w:noProof/>
              </w:rPr>
            </w:pPr>
            <w:r w:rsidRPr="00FF6603">
              <w:rPr>
                <w:rFonts w:eastAsia="Calibri"/>
                <w:bCs/>
                <w:noProof/>
              </w:rPr>
              <w:t>VA</w:t>
            </w:r>
          </w:p>
        </w:tc>
        <w:tc>
          <w:tcPr>
            <w:tcW w:w="1595" w:type="pct"/>
            <w:shd w:val="clear" w:color="auto" w:fill="auto"/>
            <w:noWrap/>
            <w:hideMark/>
          </w:tcPr>
          <w:p w14:paraId="76480CE8" w14:textId="77777777" w:rsidR="00A13B03" w:rsidRPr="00FF6603" w:rsidRDefault="00A13B03" w:rsidP="00A13B03">
            <w:pPr>
              <w:spacing w:after="160" w:line="259" w:lineRule="auto"/>
              <w:rPr>
                <w:rFonts w:eastAsia="Calibri"/>
                <w:bCs/>
                <w:noProof/>
              </w:rPr>
            </w:pPr>
            <w:r w:rsidRPr="00FF6603">
              <w:rPr>
                <w:rFonts w:eastAsia="Calibri"/>
                <w:bCs/>
                <w:noProof/>
              </w:rPr>
              <w:t>Chantilly</w:t>
            </w:r>
          </w:p>
        </w:tc>
        <w:tc>
          <w:tcPr>
            <w:tcW w:w="1795" w:type="pct"/>
            <w:shd w:val="clear" w:color="auto" w:fill="auto"/>
            <w:noWrap/>
            <w:hideMark/>
          </w:tcPr>
          <w:p w14:paraId="45240E0D" w14:textId="77777777" w:rsidR="00A13B03" w:rsidRPr="00FF6603" w:rsidRDefault="00A13B03" w:rsidP="00A13B03">
            <w:pPr>
              <w:spacing w:after="160" w:line="259" w:lineRule="auto"/>
              <w:rPr>
                <w:rFonts w:eastAsia="Calibri"/>
                <w:bCs/>
                <w:noProof/>
              </w:rPr>
            </w:pPr>
            <w:r w:rsidRPr="00FF6603">
              <w:rPr>
                <w:rFonts w:eastAsia="Calibri"/>
                <w:bCs/>
                <w:noProof/>
              </w:rPr>
              <w:t>14672 Lee Rd</w:t>
            </w:r>
          </w:p>
        </w:tc>
        <w:tc>
          <w:tcPr>
            <w:tcW w:w="805" w:type="pct"/>
            <w:shd w:val="clear" w:color="auto" w:fill="auto"/>
            <w:noWrap/>
            <w:hideMark/>
          </w:tcPr>
          <w:p w14:paraId="133BE69C" w14:textId="77777777" w:rsidR="00A13B03" w:rsidRPr="00FF6603" w:rsidRDefault="00A13B03" w:rsidP="00A13B03">
            <w:pPr>
              <w:spacing w:after="160" w:line="259" w:lineRule="auto"/>
              <w:rPr>
                <w:rFonts w:eastAsia="Calibri"/>
                <w:bCs/>
                <w:noProof/>
              </w:rPr>
            </w:pPr>
            <w:r w:rsidRPr="00FF6603">
              <w:rPr>
                <w:rFonts w:eastAsia="Calibri"/>
                <w:bCs/>
                <w:noProof/>
              </w:rPr>
              <w:t>20151</w:t>
            </w:r>
          </w:p>
        </w:tc>
      </w:tr>
      <w:tr w:rsidR="00A13B03" w:rsidRPr="00027862" w14:paraId="233E00EE" w14:textId="77777777" w:rsidTr="00A13B03">
        <w:trPr>
          <w:trHeight w:val="300"/>
        </w:trPr>
        <w:tc>
          <w:tcPr>
            <w:tcW w:w="805" w:type="pct"/>
            <w:shd w:val="clear" w:color="auto" w:fill="auto"/>
            <w:noWrap/>
            <w:hideMark/>
          </w:tcPr>
          <w:p w14:paraId="42681608" w14:textId="77777777" w:rsidR="00A13B03" w:rsidRPr="00FF6603" w:rsidRDefault="00A13B03" w:rsidP="00A13B03">
            <w:pPr>
              <w:spacing w:after="160" w:line="259" w:lineRule="auto"/>
              <w:rPr>
                <w:rFonts w:eastAsia="Calibri"/>
                <w:bCs/>
                <w:noProof/>
              </w:rPr>
            </w:pPr>
            <w:r w:rsidRPr="00FF6603">
              <w:rPr>
                <w:rFonts w:eastAsia="Calibri"/>
                <w:bCs/>
                <w:noProof/>
              </w:rPr>
              <w:t>VA</w:t>
            </w:r>
          </w:p>
        </w:tc>
        <w:tc>
          <w:tcPr>
            <w:tcW w:w="1595" w:type="pct"/>
            <w:shd w:val="clear" w:color="auto" w:fill="auto"/>
            <w:noWrap/>
            <w:hideMark/>
          </w:tcPr>
          <w:p w14:paraId="2E221370" w14:textId="77777777" w:rsidR="00A13B03" w:rsidRPr="00FF6603" w:rsidRDefault="00A13B03" w:rsidP="00A13B03">
            <w:pPr>
              <w:spacing w:after="160" w:line="259" w:lineRule="auto"/>
              <w:rPr>
                <w:rFonts w:eastAsia="Calibri"/>
                <w:bCs/>
                <w:noProof/>
              </w:rPr>
            </w:pPr>
            <w:r w:rsidRPr="00FF6603">
              <w:rPr>
                <w:rFonts w:eastAsia="Calibri"/>
                <w:bCs/>
                <w:noProof/>
              </w:rPr>
              <w:t>Clintwood</w:t>
            </w:r>
          </w:p>
        </w:tc>
        <w:tc>
          <w:tcPr>
            <w:tcW w:w="1795" w:type="pct"/>
            <w:shd w:val="clear" w:color="auto" w:fill="auto"/>
            <w:noWrap/>
            <w:hideMark/>
          </w:tcPr>
          <w:p w14:paraId="6C50840E" w14:textId="77777777" w:rsidR="00A13B03" w:rsidRPr="00FF6603" w:rsidRDefault="00A13B03" w:rsidP="00A13B03">
            <w:pPr>
              <w:spacing w:after="160" w:line="259" w:lineRule="auto"/>
              <w:rPr>
                <w:rFonts w:eastAsia="Calibri"/>
                <w:bCs/>
                <w:noProof/>
              </w:rPr>
            </w:pPr>
            <w:r w:rsidRPr="00FF6603">
              <w:rPr>
                <w:rFonts w:eastAsia="Calibri"/>
                <w:bCs/>
                <w:noProof/>
              </w:rPr>
              <w:t>539 Technology Dr</w:t>
            </w:r>
          </w:p>
        </w:tc>
        <w:tc>
          <w:tcPr>
            <w:tcW w:w="805" w:type="pct"/>
            <w:shd w:val="clear" w:color="auto" w:fill="auto"/>
            <w:noWrap/>
            <w:hideMark/>
          </w:tcPr>
          <w:p w14:paraId="67E6FB27" w14:textId="77777777" w:rsidR="00A13B03" w:rsidRPr="00FF6603" w:rsidRDefault="00A13B03" w:rsidP="00A13B03">
            <w:pPr>
              <w:spacing w:after="160" w:line="259" w:lineRule="auto"/>
              <w:rPr>
                <w:rFonts w:eastAsia="Calibri"/>
                <w:bCs/>
                <w:noProof/>
              </w:rPr>
            </w:pPr>
            <w:r w:rsidRPr="00FF6603">
              <w:rPr>
                <w:rFonts w:eastAsia="Calibri"/>
                <w:bCs/>
                <w:noProof/>
              </w:rPr>
              <w:t>24228</w:t>
            </w:r>
          </w:p>
        </w:tc>
      </w:tr>
      <w:tr w:rsidR="00A13B03" w:rsidRPr="00027862" w14:paraId="5A6A1200" w14:textId="77777777" w:rsidTr="00A13B03">
        <w:trPr>
          <w:trHeight w:val="300"/>
        </w:trPr>
        <w:tc>
          <w:tcPr>
            <w:tcW w:w="805" w:type="pct"/>
            <w:shd w:val="clear" w:color="auto" w:fill="auto"/>
            <w:noWrap/>
            <w:hideMark/>
          </w:tcPr>
          <w:p w14:paraId="1CB6644F" w14:textId="77777777" w:rsidR="00A13B03" w:rsidRPr="00FF6603" w:rsidRDefault="00A13B03" w:rsidP="00A13B03">
            <w:pPr>
              <w:spacing w:after="160" w:line="259" w:lineRule="auto"/>
              <w:rPr>
                <w:rFonts w:eastAsia="Calibri"/>
                <w:bCs/>
                <w:noProof/>
              </w:rPr>
            </w:pPr>
            <w:r w:rsidRPr="00FF6603">
              <w:rPr>
                <w:rFonts w:eastAsia="Calibri"/>
                <w:bCs/>
                <w:noProof/>
              </w:rPr>
              <w:t>VA</w:t>
            </w:r>
          </w:p>
        </w:tc>
        <w:tc>
          <w:tcPr>
            <w:tcW w:w="1595" w:type="pct"/>
            <w:shd w:val="clear" w:color="auto" w:fill="auto"/>
            <w:noWrap/>
            <w:hideMark/>
          </w:tcPr>
          <w:p w14:paraId="1C32E6DF" w14:textId="77777777" w:rsidR="00A13B03" w:rsidRPr="00FF6603" w:rsidRDefault="00A13B03" w:rsidP="00A13B03">
            <w:pPr>
              <w:spacing w:after="160" w:line="259" w:lineRule="auto"/>
              <w:rPr>
                <w:rFonts w:eastAsia="Calibri"/>
                <w:bCs/>
                <w:noProof/>
              </w:rPr>
            </w:pPr>
            <w:r w:rsidRPr="00FF6603">
              <w:rPr>
                <w:rFonts w:eastAsia="Calibri"/>
                <w:bCs/>
                <w:noProof/>
              </w:rPr>
              <w:t>King George</w:t>
            </w:r>
          </w:p>
        </w:tc>
        <w:tc>
          <w:tcPr>
            <w:tcW w:w="1795" w:type="pct"/>
            <w:shd w:val="clear" w:color="auto" w:fill="auto"/>
            <w:noWrap/>
            <w:hideMark/>
          </w:tcPr>
          <w:p w14:paraId="67CFA704" w14:textId="77777777" w:rsidR="00A13B03" w:rsidRPr="00FF6603" w:rsidRDefault="00A13B03" w:rsidP="00A13B03">
            <w:pPr>
              <w:spacing w:after="160" w:line="259" w:lineRule="auto"/>
              <w:rPr>
                <w:rFonts w:eastAsia="Calibri"/>
                <w:bCs/>
                <w:noProof/>
              </w:rPr>
            </w:pPr>
            <w:r w:rsidRPr="00FF6603">
              <w:rPr>
                <w:rFonts w:eastAsia="Calibri"/>
                <w:bCs/>
                <w:noProof/>
              </w:rPr>
              <w:t>16442 Commerce Dr</w:t>
            </w:r>
          </w:p>
        </w:tc>
        <w:tc>
          <w:tcPr>
            <w:tcW w:w="805" w:type="pct"/>
            <w:shd w:val="clear" w:color="auto" w:fill="auto"/>
            <w:noWrap/>
            <w:hideMark/>
          </w:tcPr>
          <w:p w14:paraId="24473286" w14:textId="77777777" w:rsidR="00A13B03" w:rsidRPr="00FF6603" w:rsidRDefault="00A13B03" w:rsidP="00A13B03">
            <w:pPr>
              <w:spacing w:after="160" w:line="259" w:lineRule="auto"/>
              <w:rPr>
                <w:rFonts w:eastAsia="Calibri"/>
                <w:bCs/>
                <w:noProof/>
              </w:rPr>
            </w:pPr>
            <w:r w:rsidRPr="00FF6603">
              <w:rPr>
                <w:rFonts w:eastAsia="Calibri"/>
                <w:bCs/>
                <w:noProof/>
              </w:rPr>
              <w:t>22485</w:t>
            </w:r>
          </w:p>
        </w:tc>
      </w:tr>
      <w:tr w:rsidR="00A13B03" w:rsidRPr="00027862" w14:paraId="503B9746" w14:textId="77777777" w:rsidTr="00A13B03">
        <w:trPr>
          <w:trHeight w:val="300"/>
        </w:trPr>
        <w:tc>
          <w:tcPr>
            <w:tcW w:w="805" w:type="pct"/>
            <w:shd w:val="clear" w:color="auto" w:fill="auto"/>
            <w:noWrap/>
            <w:hideMark/>
          </w:tcPr>
          <w:p w14:paraId="3241633E" w14:textId="77777777" w:rsidR="00A13B03" w:rsidRPr="00FF6603" w:rsidRDefault="00A13B03" w:rsidP="00A13B03">
            <w:pPr>
              <w:spacing w:after="160" w:line="259" w:lineRule="auto"/>
              <w:rPr>
                <w:rFonts w:eastAsia="Calibri"/>
                <w:bCs/>
                <w:noProof/>
              </w:rPr>
            </w:pPr>
            <w:r w:rsidRPr="00FF6603">
              <w:rPr>
                <w:rFonts w:eastAsia="Calibri"/>
                <w:bCs/>
                <w:noProof/>
              </w:rPr>
              <w:t>VA</w:t>
            </w:r>
          </w:p>
        </w:tc>
        <w:tc>
          <w:tcPr>
            <w:tcW w:w="1595" w:type="pct"/>
            <w:shd w:val="clear" w:color="auto" w:fill="auto"/>
            <w:noWrap/>
            <w:hideMark/>
          </w:tcPr>
          <w:p w14:paraId="118901D1" w14:textId="77777777" w:rsidR="00A13B03" w:rsidRPr="00FF6603" w:rsidRDefault="00A13B03" w:rsidP="00A13B03">
            <w:pPr>
              <w:spacing w:after="160" w:line="259" w:lineRule="auto"/>
              <w:rPr>
                <w:rFonts w:eastAsia="Calibri"/>
                <w:bCs/>
                <w:noProof/>
              </w:rPr>
            </w:pPr>
            <w:r w:rsidRPr="00FF6603">
              <w:rPr>
                <w:rFonts w:eastAsia="Calibri"/>
                <w:bCs/>
                <w:noProof/>
              </w:rPr>
              <w:t>Mc Lean</w:t>
            </w:r>
          </w:p>
        </w:tc>
        <w:tc>
          <w:tcPr>
            <w:tcW w:w="1795" w:type="pct"/>
            <w:shd w:val="clear" w:color="auto" w:fill="auto"/>
            <w:noWrap/>
            <w:hideMark/>
          </w:tcPr>
          <w:p w14:paraId="50175C8E" w14:textId="77777777" w:rsidR="00A13B03" w:rsidRPr="00FF6603" w:rsidRDefault="00A13B03" w:rsidP="00A13B03">
            <w:pPr>
              <w:spacing w:after="160" w:line="259" w:lineRule="auto"/>
              <w:rPr>
                <w:rFonts w:eastAsia="Calibri"/>
                <w:bCs/>
                <w:noProof/>
              </w:rPr>
            </w:pPr>
            <w:r w:rsidRPr="00FF6603">
              <w:rPr>
                <w:rFonts w:eastAsia="Calibri"/>
                <w:bCs/>
                <w:noProof/>
              </w:rPr>
              <w:t>1707 Saic Dr</w:t>
            </w:r>
          </w:p>
        </w:tc>
        <w:tc>
          <w:tcPr>
            <w:tcW w:w="805" w:type="pct"/>
            <w:shd w:val="clear" w:color="auto" w:fill="auto"/>
            <w:noWrap/>
            <w:hideMark/>
          </w:tcPr>
          <w:p w14:paraId="2B46A52E" w14:textId="77777777" w:rsidR="00A13B03" w:rsidRPr="00FF6603" w:rsidRDefault="00A13B03" w:rsidP="00A13B03">
            <w:pPr>
              <w:spacing w:after="160" w:line="259" w:lineRule="auto"/>
              <w:rPr>
                <w:rFonts w:eastAsia="Calibri"/>
                <w:bCs/>
                <w:noProof/>
              </w:rPr>
            </w:pPr>
            <w:r w:rsidRPr="00FF6603">
              <w:rPr>
                <w:rFonts w:eastAsia="Calibri"/>
                <w:bCs/>
                <w:noProof/>
              </w:rPr>
              <w:t>22102</w:t>
            </w:r>
          </w:p>
        </w:tc>
      </w:tr>
      <w:tr w:rsidR="00A13B03" w:rsidRPr="00027862" w14:paraId="76F258DA" w14:textId="77777777" w:rsidTr="00A13B03">
        <w:trPr>
          <w:trHeight w:val="300"/>
        </w:trPr>
        <w:tc>
          <w:tcPr>
            <w:tcW w:w="805" w:type="pct"/>
            <w:shd w:val="clear" w:color="auto" w:fill="auto"/>
            <w:noWrap/>
            <w:hideMark/>
          </w:tcPr>
          <w:p w14:paraId="19272FCC" w14:textId="77777777" w:rsidR="00A13B03" w:rsidRPr="00FF6603" w:rsidRDefault="00A13B03" w:rsidP="00A13B03">
            <w:pPr>
              <w:spacing w:after="160" w:line="259" w:lineRule="auto"/>
              <w:rPr>
                <w:rFonts w:eastAsia="Calibri"/>
                <w:bCs/>
                <w:noProof/>
              </w:rPr>
            </w:pPr>
            <w:r w:rsidRPr="00FF6603">
              <w:rPr>
                <w:rFonts w:eastAsia="Calibri"/>
                <w:bCs/>
                <w:noProof/>
              </w:rPr>
              <w:t>VA</w:t>
            </w:r>
          </w:p>
        </w:tc>
        <w:tc>
          <w:tcPr>
            <w:tcW w:w="1595" w:type="pct"/>
            <w:shd w:val="clear" w:color="auto" w:fill="auto"/>
            <w:noWrap/>
            <w:hideMark/>
          </w:tcPr>
          <w:p w14:paraId="0F617702" w14:textId="77777777" w:rsidR="00A13B03" w:rsidRPr="00FF6603" w:rsidRDefault="00A13B03" w:rsidP="00A13B03">
            <w:pPr>
              <w:spacing w:after="160" w:line="259" w:lineRule="auto"/>
              <w:rPr>
                <w:rFonts w:eastAsia="Calibri"/>
                <w:bCs/>
                <w:noProof/>
              </w:rPr>
            </w:pPr>
            <w:r w:rsidRPr="00FF6603">
              <w:rPr>
                <w:rFonts w:eastAsia="Calibri"/>
                <w:bCs/>
                <w:noProof/>
              </w:rPr>
              <w:t>Mc Lean</w:t>
            </w:r>
          </w:p>
        </w:tc>
        <w:tc>
          <w:tcPr>
            <w:tcW w:w="1795" w:type="pct"/>
            <w:shd w:val="clear" w:color="auto" w:fill="auto"/>
            <w:noWrap/>
            <w:hideMark/>
          </w:tcPr>
          <w:p w14:paraId="291F4FA9" w14:textId="77777777" w:rsidR="00A13B03" w:rsidRPr="00FF6603" w:rsidRDefault="00A13B03" w:rsidP="00A13B03">
            <w:pPr>
              <w:spacing w:after="160" w:line="259" w:lineRule="auto"/>
              <w:rPr>
                <w:rFonts w:eastAsia="Calibri"/>
                <w:bCs/>
                <w:noProof/>
              </w:rPr>
            </w:pPr>
            <w:r w:rsidRPr="00FF6603">
              <w:rPr>
                <w:rFonts w:eastAsia="Calibri"/>
                <w:bCs/>
                <w:noProof/>
              </w:rPr>
              <w:t>1785 Greensboro</w:t>
            </w:r>
          </w:p>
        </w:tc>
        <w:tc>
          <w:tcPr>
            <w:tcW w:w="805" w:type="pct"/>
            <w:shd w:val="clear" w:color="auto" w:fill="auto"/>
            <w:noWrap/>
            <w:hideMark/>
          </w:tcPr>
          <w:p w14:paraId="313FC842" w14:textId="77777777" w:rsidR="00A13B03" w:rsidRPr="00FF6603" w:rsidRDefault="00A13B03" w:rsidP="00A13B03">
            <w:pPr>
              <w:spacing w:after="160" w:line="259" w:lineRule="auto"/>
              <w:rPr>
                <w:rFonts w:eastAsia="Calibri"/>
                <w:bCs/>
                <w:noProof/>
              </w:rPr>
            </w:pPr>
            <w:r w:rsidRPr="00FF6603">
              <w:rPr>
                <w:rFonts w:eastAsia="Calibri"/>
                <w:bCs/>
                <w:noProof/>
              </w:rPr>
              <w:t>22102</w:t>
            </w:r>
          </w:p>
        </w:tc>
      </w:tr>
      <w:tr w:rsidR="00A13B03" w:rsidRPr="00027862" w14:paraId="59C8CCE1" w14:textId="77777777" w:rsidTr="00A13B03">
        <w:trPr>
          <w:trHeight w:val="300"/>
        </w:trPr>
        <w:tc>
          <w:tcPr>
            <w:tcW w:w="805" w:type="pct"/>
            <w:shd w:val="clear" w:color="auto" w:fill="auto"/>
            <w:noWrap/>
            <w:hideMark/>
          </w:tcPr>
          <w:p w14:paraId="4A478AF8" w14:textId="77777777" w:rsidR="00A13B03" w:rsidRPr="00FF6603" w:rsidRDefault="00A13B03" w:rsidP="00A13B03">
            <w:pPr>
              <w:spacing w:after="160" w:line="259" w:lineRule="auto"/>
              <w:rPr>
                <w:rFonts w:eastAsia="Calibri"/>
                <w:bCs/>
                <w:noProof/>
              </w:rPr>
            </w:pPr>
            <w:r w:rsidRPr="00FF6603">
              <w:rPr>
                <w:rFonts w:eastAsia="Calibri"/>
                <w:bCs/>
                <w:noProof/>
              </w:rPr>
              <w:t>VA</w:t>
            </w:r>
          </w:p>
        </w:tc>
        <w:tc>
          <w:tcPr>
            <w:tcW w:w="1595" w:type="pct"/>
            <w:shd w:val="clear" w:color="auto" w:fill="auto"/>
            <w:noWrap/>
            <w:hideMark/>
          </w:tcPr>
          <w:p w14:paraId="35AB3BF6" w14:textId="77777777" w:rsidR="00A13B03" w:rsidRPr="00FF6603" w:rsidRDefault="00A13B03" w:rsidP="00A13B03">
            <w:pPr>
              <w:spacing w:after="160" w:line="259" w:lineRule="auto"/>
              <w:rPr>
                <w:rFonts w:eastAsia="Calibri"/>
                <w:bCs/>
                <w:noProof/>
              </w:rPr>
            </w:pPr>
            <w:r w:rsidRPr="00FF6603">
              <w:rPr>
                <w:rFonts w:eastAsia="Calibri"/>
                <w:bCs/>
                <w:noProof/>
              </w:rPr>
              <w:t>Norfolk</w:t>
            </w:r>
          </w:p>
        </w:tc>
        <w:tc>
          <w:tcPr>
            <w:tcW w:w="1795" w:type="pct"/>
            <w:shd w:val="clear" w:color="auto" w:fill="auto"/>
            <w:noWrap/>
            <w:hideMark/>
          </w:tcPr>
          <w:p w14:paraId="05282D7A" w14:textId="77777777" w:rsidR="00A13B03" w:rsidRPr="00FF6603" w:rsidRDefault="00A13B03" w:rsidP="00A13B03">
            <w:pPr>
              <w:spacing w:after="160" w:line="259" w:lineRule="auto"/>
              <w:rPr>
                <w:rFonts w:eastAsia="Calibri"/>
                <w:bCs/>
                <w:noProof/>
              </w:rPr>
            </w:pPr>
            <w:r w:rsidRPr="00FF6603">
              <w:rPr>
                <w:rFonts w:eastAsia="Calibri"/>
                <w:bCs/>
                <w:noProof/>
              </w:rPr>
              <w:t>9349 4th Ave</w:t>
            </w:r>
          </w:p>
        </w:tc>
        <w:tc>
          <w:tcPr>
            <w:tcW w:w="805" w:type="pct"/>
            <w:shd w:val="clear" w:color="auto" w:fill="auto"/>
            <w:noWrap/>
            <w:hideMark/>
          </w:tcPr>
          <w:p w14:paraId="71656461" w14:textId="77777777" w:rsidR="00A13B03" w:rsidRPr="00FF6603" w:rsidRDefault="00A13B03" w:rsidP="00A13B03">
            <w:pPr>
              <w:spacing w:after="160" w:line="259" w:lineRule="auto"/>
              <w:rPr>
                <w:rFonts w:eastAsia="Calibri"/>
                <w:bCs/>
                <w:noProof/>
              </w:rPr>
            </w:pPr>
            <w:r w:rsidRPr="00FF6603">
              <w:rPr>
                <w:rFonts w:eastAsia="Calibri"/>
                <w:bCs/>
                <w:noProof/>
              </w:rPr>
              <w:t>23511</w:t>
            </w:r>
          </w:p>
        </w:tc>
      </w:tr>
      <w:tr w:rsidR="00A13B03" w:rsidRPr="00027862" w14:paraId="3FB7DF08" w14:textId="77777777" w:rsidTr="00A13B03">
        <w:trPr>
          <w:trHeight w:val="300"/>
        </w:trPr>
        <w:tc>
          <w:tcPr>
            <w:tcW w:w="805" w:type="pct"/>
            <w:shd w:val="clear" w:color="auto" w:fill="auto"/>
            <w:noWrap/>
            <w:hideMark/>
          </w:tcPr>
          <w:p w14:paraId="0768C675" w14:textId="77777777" w:rsidR="00A13B03" w:rsidRPr="00FF6603" w:rsidRDefault="00A13B03" w:rsidP="00A13B03">
            <w:pPr>
              <w:spacing w:after="160" w:line="259" w:lineRule="auto"/>
              <w:rPr>
                <w:rFonts w:eastAsia="Calibri"/>
                <w:bCs/>
                <w:noProof/>
              </w:rPr>
            </w:pPr>
            <w:r w:rsidRPr="00FF6603">
              <w:rPr>
                <w:rFonts w:eastAsia="Calibri"/>
                <w:bCs/>
                <w:noProof/>
              </w:rPr>
              <w:t>VA</w:t>
            </w:r>
          </w:p>
        </w:tc>
        <w:tc>
          <w:tcPr>
            <w:tcW w:w="1595" w:type="pct"/>
            <w:shd w:val="clear" w:color="auto" w:fill="auto"/>
            <w:noWrap/>
            <w:hideMark/>
          </w:tcPr>
          <w:p w14:paraId="59922D80" w14:textId="77777777" w:rsidR="00A13B03" w:rsidRPr="00FF6603" w:rsidRDefault="00A13B03" w:rsidP="00A13B03">
            <w:pPr>
              <w:spacing w:after="160" w:line="259" w:lineRule="auto"/>
              <w:rPr>
                <w:rFonts w:eastAsia="Calibri"/>
                <w:bCs/>
                <w:noProof/>
              </w:rPr>
            </w:pPr>
            <w:r w:rsidRPr="00FF6603">
              <w:rPr>
                <w:rFonts w:eastAsia="Calibri"/>
                <w:bCs/>
                <w:noProof/>
              </w:rPr>
              <w:t>Reston</w:t>
            </w:r>
          </w:p>
        </w:tc>
        <w:tc>
          <w:tcPr>
            <w:tcW w:w="1795" w:type="pct"/>
            <w:shd w:val="clear" w:color="auto" w:fill="auto"/>
            <w:noWrap/>
            <w:hideMark/>
          </w:tcPr>
          <w:p w14:paraId="57E86DC7" w14:textId="77777777" w:rsidR="00A13B03" w:rsidRPr="00FF6603" w:rsidRDefault="00A13B03" w:rsidP="00A13B03">
            <w:pPr>
              <w:spacing w:after="160" w:line="259" w:lineRule="auto"/>
              <w:rPr>
                <w:rFonts w:eastAsia="Calibri"/>
                <w:bCs/>
                <w:noProof/>
              </w:rPr>
            </w:pPr>
            <w:r w:rsidRPr="00FF6603">
              <w:rPr>
                <w:rFonts w:eastAsia="Calibri"/>
                <w:bCs/>
                <w:noProof/>
              </w:rPr>
              <w:t>11111 Sunset Hills</w:t>
            </w:r>
          </w:p>
        </w:tc>
        <w:tc>
          <w:tcPr>
            <w:tcW w:w="805" w:type="pct"/>
            <w:shd w:val="clear" w:color="auto" w:fill="auto"/>
            <w:noWrap/>
            <w:hideMark/>
          </w:tcPr>
          <w:p w14:paraId="0AC842D0" w14:textId="77777777" w:rsidR="00A13B03" w:rsidRPr="00FF6603" w:rsidRDefault="00A13B03" w:rsidP="00A13B03">
            <w:pPr>
              <w:spacing w:after="160" w:line="259" w:lineRule="auto"/>
              <w:rPr>
                <w:rFonts w:eastAsia="Calibri"/>
                <w:bCs/>
                <w:noProof/>
              </w:rPr>
            </w:pPr>
            <w:r w:rsidRPr="00FF6603">
              <w:rPr>
                <w:rFonts w:eastAsia="Calibri"/>
                <w:bCs/>
                <w:noProof/>
              </w:rPr>
              <w:t>20190</w:t>
            </w:r>
          </w:p>
        </w:tc>
      </w:tr>
      <w:tr w:rsidR="00A13B03" w:rsidRPr="00027862" w14:paraId="0CB423C8" w14:textId="77777777" w:rsidTr="00A13B03">
        <w:trPr>
          <w:trHeight w:val="300"/>
        </w:trPr>
        <w:tc>
          <w:tcPr>
            <w:tcW w:w="805" w:type="pct"/>
            <w:shd w:val="clear" w:color="auto" w:fill="auto"/>
            <w:noWrap/>
            <w:hideMark/>
          </w:tcPr>
          <w:p w14:paraId="0BF41BF6" w14:textId="77777777" w:rsidR="00A13B03" w:rsidRPr="00FF6603" w:rsidRDefault="00A13B03" w:rsidP="00A13B03">
            <w:pPr>
              <w:spacing w:after="160" w:line="259" w:lineRule="auto"/>
              <w:rPr>
                <w:rFonts w:eastAsia="Calibri"/>
                <w:bCs/>
                <w:noProof/>
              </w:rPr>
            </w:pPr>
            <w:r w:rsidRPr="00FF6603">
              <w:rPr>
                <w:rFonts w:eastAsia="Calibri"/>
                <w:bCs/>
                <w:noProof/>
              </w:rPr>
              <w:t>VA</w:t>
            </w:r>
          </w:p>
        </w:tc>
        <w:tc>
          <w:tcPr>
            <w:tcW w:w="1595" w:type="pct"/>
            <w:shd w:val="clear" w:color="auto" w:fill="auto"/>
            <w:noWrap/>
            <w:hideMark/>
          </w:tcPr>
          <w:p w14:paraId="2EE16EFB" w14:textId="77777777" w:rsidR="00A13B03" w:rsidRPr="00FF6603" w:rsidRDefault="00A13B03" w:rsidP="00A13B03">
            <w:pPr>
              <w:spacing w:after="160" w:line="259" w:lineRule="auto"/>
              <w:rPr>
                <w:rFonts w:eastAsia="Calibri"/>
                <w:bCs/>
                <w:noProof/>
              </w:rPr>
            </w:pPr>
            <w:r w:rsidRPr="00FF6603">
              <w:rPr>
                <w:rFonts w:eastAsia="Calibri"/>
                <w:bCs/>
                <w:noProof/>
              </w:rPr>
              <w:t>Reston</w:t>
            </w:r>
          </w:p>
        </w:tc>
        <w:tc>
          <w:tcPr>
            <w:tcW w:w="1795" w:type="pct"/>
            <w:shd w:val="clear" w:color="auto" w:fill="auto"/>
            <w:noWrap/>
            <w:hideMark/>
          </w:tcPr>
          <w:p w14:paraId="196B5905" w14:textId="77777777" w:rsidR="00A13B03" w:rsidRPr="00FF6603" w:rsidRDefault="00A13B03" w:rsidP="00A13B03">
            <w:pPr>
              <w:spacing w:after="160" w:line="259" w:lineRule="auto"/>
              <w:rPr>
                <w:rFonts w:eastAsia="Calibri"/>
                <w:bCs/>
                <w:noProof/>
              </w:rPr>
            </w:pPr>
            <w:r w:rsidRPr="00FF6603">
              <w:rPr>
                <w:rFonts w:eastAsia="Calibri"/>
                <w:bCs/>
                <w:noProof/>
              </w:rPr>
              <w:t>12010 Sunset Hills</w:t>
            </w:r>
          </w:p>
        </w:tc>
        <w:tc>
          <w:tcPr>
            <w:tcW w:w="805" w:type="pct"/>
            <w:shd w:val="clear" w:color="auto" w:fill="auto"/>
            <w:noWrap/>
            <w:hideMark/>
          </w:tcPr>
          <w:p w14:paraId="4642D362" w14:textId="77777777" w:rsidR="00A13B03" w:rsidRPr="00FF6603" w:rsidRDefault="00A13B03" w:rsidP="00A13B03">
            <w:pPr>
              <w:spacing w:after="160" w:line="259" w:lineRule="auto"/>
              <w:rPr>
                <w:rFonts w:eastAsia="Calibri"/>
                <w:bCs/>
                <w:noProof/>
              </w:rPr>
            </w:pPr>
            <w:r w:rsidRPr="00FF6603">
              <w:rPr>
                <w:rFonts w:eastAsia="Calibri"/>
                <w:bCs/>
                <w:noProof/>
              </w:rPr>
              <w:t>20190</w:t>
            </w:r>
          </w:p>
        </w:tc>
      </w:tr>
      <w:tr w:rsidR="00A13B03" w:rsidRPr="00027862" w14:paraId="460B9E6E" w14:textId="77777777" w:rsidTr="00A13B03">
        <w:trPr>
          <w:trHeight w:val="300"/>
        </w:trPr>
        <w:tc>
          <w:tcPr>
            <w:tcW w:w="805" w:type="pct"/>
            <w:shd w:val="clear" w:color="auto" w:fill="auto"/>
            <w:noWrap/>
            <w:hideMark/>
          </w:tcPr>
          <w:p w14:paraId="75CD6693" w14:textId="77777777" w:rsidR="00A13B03" w:rsidRPr="00FF6603" w:rsidRDefault="00A13B03" w:rsidP="00A13B03">
            <w:pPr>
              <w:spacing w:after="160" w:line="259" w:lineRule="auto"/>
              <w:rPr>
                <w:rFonts w:eastAsia="Calibri"/>
                <w:bCs/>
                <w:noProof/>
              </w:rPr>
            </w:pPr>
            <w:r w:rsidRPr="00FF6603">
              <w:rPr>
                <w:rFonts w:eastAsia="Calibri"/>
                <w:bCs/>
                <w:noProof/>
              </w:rPr>
              <w:t>VA</w:t>
            </w:r>
          </w:p>
        </w:tc>
        <w:tc>
          <w:tcPr>
            <w:tcW w:w="1595" w:type="pct"/>
            <w:shd w:val="clear" w:color="auto" w:fill="auto"/>
            <w:noWrap/>
            <w:hideMark/>
          </w:tcPr>
          <w:p w14:paraId="63E51B13" w14:textId="77777777" w:rsidR="00A13B03" w:rsidRPr="00FF6603" w:rsidRDefault="00A13B03" w:rsidP="00A13B03">
            <w:pPr>
              <w:spacing w:after="160" w:line="259" w:lineRule="auto"/>
              <w:rPr>
                <w:rFonts w:eastAsia="Calibri"/>
                <w:bCs/>
                <w:noProof/>
              </w:rPr>
            </w:pPr>
            <w:r w:rsidRPr="00FF6603">
              <w:rPr>
                <w:rFonts w:eastAsia="Calibri"/>
                <w:bCs/>
                <w:noProof/>
              </w:rPr>
              <w:t>Richmond</w:t>
            </w:r>
          </w:p>
        </w:tc>
        <w:tc>
          <w:tcPr>
            <w:tcW w:w="1795" w:type="pct"/>
            <w:shd w:val="clear" w:color="auto" w:fill="auto"/>
            <w:noWrap/>
            <w:hideMark/>
          </w:tcPr>
          <w:p w14:paraId="674C838A" w14:textId="77777777" w:rsidR="00A13B03" w:rsidRPr="00FF6603" w:rsidRDefault="00A13B03" w:rsidP="00A13B03">
            <w:pPr>
              <w:spacing w:after="160" w:line="259" w:lineRule="auto"/>
              <w:rPr>
                <w:rFonts w:eastAsia="Calibri"/>
                <w:bCs/>
                <w:noProof/>
              </w:rPr>
            </w:pPr>
            <w:r w:rsidRPr="00FF6603">
              <w:rPr>
                <w:rFonts w:eastAsia="Calibri"/>
                <w:bCs/>
                <w:noProof/>
              </w:rPr>
              <w:t>1051 E Cary St</w:t>
            </w:r>
          </w:p>
        </w:tc>
        <w:tc>
          <w:tcPr>
            <w:tcW w:w="805" w:type="pct"/>
            <w:shd w:val="clear" w:color="auto" w:fill="auto"/>
            <w:noWrap/>
            <w:hideMark/>
          </w:tcPr>
          <w:p w14:paraId="7D5F2497" w14:textId="77777777" w:rsidR="00A13B03" w:rsidRPr="00FF6603" w:rsidRDefault="00A13B03" w:rsidP="00A13B03">
            <w:pPr>
              <w:spacing w:after="160" w:line="259" w:lineRule="auto"/>
              <w:rPr>
                <w:rFonts w:eastAsia="Calibri"/>
                <w:bCs/>
                <w:noProof/>
              </w:rPr>
            </w:pPr>
            <w:r w:rsidRPr="00FF6603">
              <w:rPr>
                <w:rFonts w:eastAsia="Calibri"/>
                <w:bCs/>
                <w:noProof/>
              </w:rPr>
              <w:t>23219</w:t>
            </w:r>
          </w:p>
        </w:tc>
      </w:tr>
      <w:tr w:rsidR="00A13B03" w:rsidRPr="00027862" w14:paraId="4C598184" w14:textId="77777777" w:rsidTr="00A13B03">
        <w:trPr>
          <w:trHeight w:val="300"/>
        </w:trPr>
        <w:tc>
          <w:tcPr>
            <w:tcW w:w="805" w:type="pct"/>
            <w:shd w:val="clear" w:color="auto" w:fill="auto"/>
            <w:noWrap/>
            <w:hideMark/>
          </w:tcPr>
          <w:p w14:paraId="46C9B941" w14:textId="77777777" w:rsidR="00A13B03" w:rsidRPr="00FF6603" w:rsidRDefault="00A13B03" w:rsidP="00A13B03">
            <w:pPr>
              <w:spacing w:after="160" w:line="259" w:lineRule="auto"/>
              <w:rPr>
                <w:rFonts w:eastAsia="Calibri"/>
                <w:bCs/>
                <w:noProof/>
              </w:rPr>
            </w:pPr>
            <w:r w:rsidRPr="00FF6603">
              <w:rPr>
                <w:rFonts w:eastAsia="Calibri"/>
                <w:bCs/>
                <w:noProof/>
              </w:rPr>
              <w:t>VA</w:t>
            </w:r>
          </w:p>
        </w:tc>
        <w:tc>
          <w:tcPr>
            <w:tcW w:w="1595" w:type="pct"/>
            <w:shd w:val="clear" w:color="auto" w:fill="auto"/>
            <w:noWrap/>
            <w:hideMark/>
          </w:tcPr>
          <w:p w14:paraId="43D4BD8B" w14:textId="77777777" w:rsidR="00A13B03" w:rsidRPr="00FF6603" w:rsidRDefault="00A13B03" w:rsidP="00A13B03">
            <w:pPr>
              <w:spacing w:after="160" w:line="259" w:lineRule="auto"/>
              <w:rPr>
                <w:rFonts w:eastAsia="Calibri"/>
                <w:bCs/>
                <w:noProof/>
              </w:rPr>
            </w:pPr>
            <w:r w:rsidRPr="00FF6603">
              <w:rPr>
                <w:rFonts w:eastAsia="Calibri"/>
                <w:bCs/>
                <w:noProof/>
              </w:rPr>
              <w:t>Springfield</w:t>
            </w:r>
          </w:p>
        </w:tc>
        <w:tc>
          <w:tcPr>
            <w:tcW w:w="1795" w:type="pct"/>
            <w:shd w:val="clear" w:color="auto" w:fill="auto"/>
            <w:noWrap/>
            <w:hideMark/>
          </w:tcPr>
          <w:p w14:paraId="5378498C" w14:textId="77777777" w:rsidR="00A13B03" w:rsidRPr="00FF6603" w:rsidRDefault="00A13B03" w:rsidP="00A13B03">
            <w:pPr>
              <w:spacing w:after="160" w:line="259" w:lineRule="auto"/>
              <w:rPr>
                <w:rFonts w:eastAsia="Calibri"/>
                <w:bCs/>
                <w:noProof/>
              </w:rPr>
            </w:pPr>
            <w:r w:rsidRPr="00FF6603">
              <w:rPr>
                <w:rFonts w:eastAsia="Calibri"/>
                <w:bCs/>
                <w:noProof/>
              </w:rPr>
              <w:t>7403 Boston Blvd</w:t>
            </w:r>
          </w:p>
        </w:tc>
        <w:tc>
          <w:tcPr>
            <w:tcW w:w="805" w:type="pct"/>
            <w:shd w:val="clear" w:color="auto" w:fill="auto"/>
            <w:noWrap/>
            <w:hideMark/>
          </w:tcPr>
          <w:p w14:paraId="48AA67B6" w14:textId="77777777" w:rsidR="00A13B03" w:rsidRPr="00FF6603" w:rsidRDefault="00A13B03" w:rsidP="00A13B03">
            <w:pPr>
              <w:spacing w:after="160" w:line="259" w:lineRule="auto"/>
              <w:rPr>
                <w:rFonts w:eastAsia="Calibri"/>
                <w:bCs/>
                <w:noProof/>
              </w:rPr>
            </w:pPr>
            <w:r w:rsidRPr="00FF6603">
              <w:rPr>
                <w:rFonts w:eastAsia="Calibri"/>
                <w:bCs/>
                <w:noProof/>
              </w:rPr>
              <w:t>22153</w:t>
            </w:r>
          </w:p>
        </w:tc>
      </w:tr>
      <w:tr w:rsidR="00A13B03" w:rsidRPr="00027862" w14:paraId="537E979C" w14:textId="77777777" w:rsidTr="00A13B03">
        <w:trPr>
          <w:trHeight w:val="300"/>
        </w:trPr>
        <w:tc>
          <w:tcPr>
            <w:tcW w:w="805" w:type="pct"/>
            <w:shd w:val="clear" w:color="auto" w:fill="auto"/>
            <w:noWrap/>
            <w:hideMark/>
          </w:tcPr>
          <w:p w14:paraId="20CA7AF9" w14:textId="77777777" w:rsidR="00A13B03" w:rsidRPr="00FF6603" w:rsidRDefault="00A13B03" w:rsidP="00A13B03">
            <w:pPr>
              <w:spacing w:after="160" w:line="259" w:lineRule="auto"/>
              <w:rPr>
                <w:rFonts w:eastAsia="Calibri"/>
                <w:bCs/>
                <w:noProof/>
              </w:rPr>
            </w:pPr>
            <w:r w:rsidRPr="00FF6603">
              <w:rPr>
                <w:rFonts w:eastAsia="Calibri"/>
                <w:bCs/>
                <w:noProof/>
              </w:rPr>
              <w:t>VA</w:t>
            </w:r>
          </w:p>
        </w:tc>
        <w:tc>
          <w:tcPr>
            <w:tcW w:w="1595" w:type="pct"/>
            <w:shd w:val="clear" w:color="auto" w:fill="auto"/>
            <w:noWrap/>
            <w:hideMark/>
          </w:tcPr>
          <w:p w14:paraId="12DC6A04" w14:textId="77777777" w:rsidR="00A13B03" w:rsidRPr="00FF6603" w:rsidRDefault="00A13B03" w:rsidP="00A13B03">
            <w:pPr>
              <w:spacing w:after="160" w:line="259" w:lineRule="auto"/>
              <w:rPr>
                <w:rFonts w:eastAsia="Calibri"/>
                <w:bCs/>
                <w:noProof/>
              </w:rPr>
            </w:pPr>
            <w:r w:rsidRPr="00FF6603">
              <w:rPr>
                <w:rFonts w:eastAsia="Calibri"/>
                <w:bCs/>
                <w:noProof/>
              </w:rPr>
              <w:t>Stafford</w:t>
            </w:r>
          </w:p>
        </w:tc>
        <w:tc>
          <w:tcPr>
            <w:tcW w:w="1795" w:type="pct"/>
            <w:shd w:val="clear" w:color="auto" w:fill="auto"/>
            <w:noWrap/>
            <w:hideMark/>
          </w:tcPr>
          <w:p w14:paraId="2CDBE0D7" w14:textId="77777777" w:rsidR="00A13B03" w:rsidRPr="00FF6603" w:rsidRDefault="00A13B03" w:rsidP="00A13B03">
            <w:pPr>
              <w:spacing w:after="160" w:line="259" w:lineRule="auto"/>
              <w:rPr>
                <w:rFonts w:eastAsia="Calibri"/>
                <w:bCs/>
                <w:noProof/>
              </w:rPr>
            </w:pPr>
            <w:r w:rsidRPr="00FF6603">
              <w:rPr>
                <w:rFonts w:eastAsia="Calibri"/>
                <w:bCs/>
                <w:noProof/>
              </w:rPr>
              <w:t>800 Corporate Dr</w:t>
            </w:r>
          </w:p>
        </w:tc>
        <w:tc>
          <w:tcPr>
            <w:tcW w:w="805" w:type="pct"/>
            <w:shd w:val="clear" w:color="auto" w:fill="auto"/>
            <w:noWrap/>
            <w:hideMark/>
          </w:tcPr>
          <w:p w14:paraId="0A4D533A" w14:textId="77777777" w:rsidR="00A13B03" w:rsidRPr="00FF6603" w:rsidRDefault="00A13B03" w:rsidP="00A13B03">
            <w:pPr>
              <w:spacing w:after="160" w:line="259" w:lineRule="auto"/>
              <w:rPr>
                <w:rFonts w:eastAsia="Calibri"/>
                <w:bCs/>
                <w:noProof/>
              </w:rPr>
            </w:pPr>
            <w:r w:rsidRPr="00FF6603">
              <w:rPr>
                <w:rFonts w:eastAsia="Calibri"/>
                <w:bCs/>
                <w:noProof/>
              </w:rPr>
              <w:t>22554</w:t>
            </w:r>
          </w:p>
        </w:tc>
      </w:tr>
      <w:tr w:rsidR="00A13B03" w:rsidRPr="00027862" w14:paraId="0576098E" w14:textId="77777777" w:rsidTr="00A13B03">
        <w:trPr>
          <w:trHeight w:val="300"/>
        </w:trPr>
        <w:tc>
          <w:tcPr>
            <w:tcW w:w="805" w:type="pct"/>
            <w:shd w:val="clear" w:color="auto" w:fill="auto"/>
            <w:noWrap/>
            <w:hideMark/>
          </w:tcPr>
          <w:p w14:paraId="3A8B16B6" w14:textId="77777777" w:rsidR="00A13B03" w:rsidRPr="00FF6603" w:rsidRDefault="00A13B03" w:rsidP="00A13B03">
            <w:pPr>
              <w:spacing w:after="160" w:line="259" w:lineRule="auto"/>
              <w:rPr>
                <w:rFonts w:eastAsia="Calibri"/>
                <w:bCs/>
                <w:noProof/>
              </w:rPr>
            </w:pPr>
            <w:r w:rsidRPr="00FF6603">
              <w:rPr>
                <w:rFonts w:eastAsia="Calibri"/>
                <w:bCs/>
                <w:noProof/>
              </w:rPr>
              <w:t>VA</w:t>
            </w:r>
          </w:p>
        </w:tc>
        <w:tc>
          <w:tcPr>
            <w:tcW w:w="1595" w:type="pct"/>
            <w:shd w:val="clear" w:color="auto" w:fill="auto"/>
            <w:noWrap/>
            <w:hideMark/>
          </w:tcPr>
          <w:p w14:paraId="04F31232" w14:textId="77777777" w:rsidR="00A13B03" w:rsidRPr="00FF6603" w:rsidRDefault="00A13B03" w:rsidP="00A13B03">
            <w:pPr>
              <w:spacing w:after="160" w:line="259" w:lineRule="auto"/>
              <w:rPr>
                <w:rFonts w:eastAsia="Calibri"/>
                <w:bCs/>
                <w:noProof/>
              </w:rPr>
            </w:pPr>
            <w:r w:rsidRPr="00FF6603">
              <w:rPr>
                <w:rFonts w:eastAsia="Calibri"/>
                <w:bCs/>
                <w:noProof/>
              </w:rPr>
              <w:t>Vienna</w:t>
            </w:r>
          </w:p>
        </w:tc>
        <w:tc>
          <w:tcPr>
            <w:tcW w:w="1795" w:type="pct"/>
            <w:shd w:val="clear" w:color="auto" w:fill="auto"/>
            <w:noWrap/>
            <w:hideMark/>
          </w:tcPr>
          <w:p w14:paraId="7C0DC5FA" w14:textId="77777777" w:rsidR="00A13B03" w:rsidRPr="00FF6603" w:rsidRDefault="00A13B03" w:rsidP="00A13B03">
            <w:pPr>
              <w:spacing w:after="160" w:line="259" w:lineRule="auto"/>
              <w:rPr>
                <w:rFonts w:eastAsia="Calibri"/>
                <w:bCs/>
                <w:noProof/>
              </w:rPr>
            </w:pPr>
            <w:r w:rsidRPr="00FF6603">
              <w:rPr>
                <w:rFonts w:eastAsia="Calibri"/>
                <w:bCs/>
                <w:noProof/>
              </w:rPr>
              <w:t>7990 Science</w:t>
            </w:r>
          </w:p>
        </w:tc>
        <w:tc>
          <w:tcPr>
            <w:tcW w:w="805" w:type="pct"/>
            <w:shd w:val="clear" w:color="auto" w:fill="auto"/>
            <w:noWrap/>
            <w:hideMark/>
          </w:tcPr>
          <w:p w14:paraId="37710267" w14:textId="77777777" w:rsidR="00A13B03" w:rsidRPr="00FF6603" w:rsidRDefault="00A13B03" w:rsidP="00A13B03">
            <w:pPr>
              <w:spacing w:after="160" w:line="259" w:lineRule="auto"/>
              <w:rPr>
                <w:rFonts w:eastAsia="Calibri"/>
                <w:bCs/>
                <w:noProof/>
              </w:rPr>
            </w:pPr>
            <w:r w:rsidRPr="00FF6603">
              <w:rPr>
                <w:rFonts w:eastAsia="Calibri"/>
                <w:bCs/>
                <w:noProof/>
              </w:rPr>
              <w:t>22182</w:t>
            </w:r>
          </w:p>
        </w:tc>
      </w:tr>
      <w:tr w:rsidR="00A13B03" w:rsidRPr="00027862" w14:paraId="506B653F" w14:textId="77777777" w:rsidTr="00A13B03">
        <w:trPr>
          <w:trHeight w:val="300"/>
        </w:trPr>
        <w:tc>
          <w:tcPr>
            <w:tcW w:w="805" w:type="pct"/>
            <w:shd w:val="clear" w:color="auto" w:fill="auto"/>
            <w:noWrap/>
            <w:hideMark/>
          </w:tcPr>
          <w:p w14:paraId="1C5941CA" w14:textId="77777777" w:rsidR="00A13B03" w:rsidRPr="00FF6603" w:rsidRDefault="00A13B03" w:rsidP="00A13B03">
            <w:pPr>
              <w:spacing w:after="160" w:line="259" w:lineRule="auto"/>
              <w:rPr>
                <w:rFonts w:eastAsia="Calibri"/>
                <w:bCs/>
                <w:noProof/>
              </w:rPr>
            </w:pPr>
            <w:r w:rsidRPr="00FF6603">
              <w:rPr>
                <w:rFonts w:eastAsia="Calibri"/>
                <w:bCs/>
                <w:noProof/>
              </w:rPr>
              <w:t>VA</w:t>
            </w:r>
          </w:p>
        </w:tc>
        <w:tc>
          <w:tcPr>
            <w:tcW w:w="1595" w:type="pct"/>
            <w:shd w:val="clear" w:color="auto" w:fill="auto"/>
            <w:noWrap/>
            <w:hideMark/>
          </w:tcPr>
          <w:p w14:paraId="273D9483" w14:textId="77777777" w:rsidR="00A13B03" w:rsidRPr="00FF6603" w:rsidRDefault="00A13B03" w:rsidP="00A13B03">
            <w:pPr>
              <w:spacing w:after="160" w:line="259" w:lineRule="auto"/>
              <w:rPr>
                <w:rFonts w:eastAsia="Calibri"/>
                <w:bCs/>
                <w:noProof/>
              </w:rPr>
            </w:pPr>
            <w:r w:rsidRPr="00FF6603">
              <w:rPr>
                <w:rFonts w:eastAsia="Calibri"/>
                <w:bCs/>
                <w:noProof/>
              </w:rPr>
              <w:t>Virginia Beach</w:t>
            </w:r>
          </w:p>
        </w:tc>
        <w:tc>
          <w:tcPr>
            <w:tcW w:w="1795" w:type="pct"/>
            <w:shd w:val="clear" w:color="auto" w:fill="auto"/>
            <w:noWrap/>
            <w:hideMark/>
          </w:tcPr>
          <w:p w14:paraId="00772CED" w14:textId="77777777" w:rsidR="00A13B03" w:rsidRPr="00FF6603" w:rsidRDefault="00A13B03" w:rsidP="00A13B03">
            <w:pPr>
              <w:spacing w:after="160" w:line="259" w:lineRule="auto"/>
              <w:rPr>
                <w:rFonts w:eastAsia="Calibri"/>
                <w:bCs/>
                <w:noProof/>
              </w:rPr>
            </w:pPr>
            <w:r w:rsidRPr="00FF6603">
              <w:rPr>
                <w:rFonts w:eastAsia="Calibri"/>
                <w:bCs/>
                <w:noProof/>
              </w:rPr>
              <w:t>2829 Guardian Ln</w:t>
            </w:r>
          </w:p>
        </w:tc>
        <w:tc>
          <w:tcPr>
            <w:tcW w:w="805" w:type="pct"/>
            <w:shd w:val="clear" w:color="auto" w:fill="auto"/>
            <w:noWrap/>
            <w:hideMark/>
          </w:tcPr>
          <w:p w14:paraId="77033093" w14:textId="77777777" w:rsidR="00A13B03" w:rsidRPr="00FF6603" w:rsidRDefault="00A13B03" w:rsidP="00A13B03">
            <w:pPr>
              <w:spacing w:after="160" w:line="259" w:lineRule="auto"/>
              <w:rPr>
                <w:rFonts w:eastAsia="Calibri"/>
                <w:bCs/>
                <w:noProof/>
              </w:rPr>
            </w:pPr>
            <w:r w:rsidRPr="00FF6603">
              <w:rPr>
                <w:rFonts w:eastAsia="Calibri"/>
                <w:bCs/>
                <w:noProof/>
              </w:rPr>
              <w:t>23452</w:t>
            </w:r>
          </w:p>
        </w:tc>
      </w:tr>
      <w:tr w:rsidR="00A13B03" w:rsidRPr="00027862" w14:paraId="15ED0A40" w14:textId="77777777" w:rsidTr="00A13B03">
        <w:trPr>
          <w:trHeight w:val="300"/>
        </w:trPr>
        <w:tc>
          <w:tcPr>
            <w:tcW w:w="805" w:type="pct"/>
            <w:shd w:val="clear" w:color="auto" w:fill="auto"/>
            <w:noWrap/>
            <w:hideMark/>
          </w:tcPr>
          <w:p w14:paraId="43181234" w14:textId="77777777" w:rsidR="00A13B03" w:rsidRPr="00FF6603" w:rsidRDefault="00A13B03" w:rsidP="00A13B03">
            <w:pPr>
              <w:spacing w:after="160" w:line="259" w:lineRule="auto"/>
              <w:rPr>
                <w:rFonts w:eastAsia="Calibri"/>
                <w:bCs/>
                <w:noProof/>
              </w:rPr>
            </w:pPr>
            <w:r w:rsidRPr="00FF6603">
              <w:rPr>
                <w:rFonts w:eastAsia="Calibri"/>
                <w:bCs/>
                <w:noProof/>
              </w:rPr>
              <w:t>WA</w:t>
            </w:r>
          </w:p>
        </w:tc>
        <w:tc>
          <w:tcPr>
            <w:tcW w:w="1595" w:type="pct"/>
            <w:shd w:val="clear" w:color="auto" w:fill="auto"/>
            <w:noWrap/>
            <w:hideMark/>
          </w:tcPr>
          <w:p w14:paraId="0D7F3973" w14:textId="77777777" w:rsidR="00A13B03" w:rsidRPr="00FF6603" w:rsidRDefault="00A13B03" w:rsidP="00A13B03">
            <w:pPr>
              <w:spacing w:after="160" w:line="259" w:lineRule="auto"/>
              <w:rPr>
                <w:rFonts w:eastAsia="Calibri"/>
                <w:bCs/>
                <w:noProof/>
              </w:rPr>
            </w:pPr>
            <w:r w:rsidRPr="00FF6603">
              <w:rPr>
                <w:rFonts w:eastAsia="Calibri"/>
                <w:bCs/>
                <w:noProof/>
              </w:rPr>
              <w:t>Seattle</w:t>
            </w:r>
          </w:p>
        </w:tc>
        <w:tc>
          <w:tcPr>
            <w:tcW w:w="1795" w:type="pct"/>
            <w:shd w:val="clear" w:color="auto" w:fill="auto"/>
            <w:noWrap/>
            <w:hideMark/>
          </w:tcPr>
          <w:p w14:paraId="64CB9B1C" w14:textId="77777777" w:rsidR="00A13B03" w:rsidRPr="00FF6603" w:rsidRDefault="00A13B03" w:rsidP="00A13B03">
            <w:pPr>
              <w:spacing w:after="160" w:line="259" w:lineRule="auto"/>
              <w:rPr>
                <w:rFonts w:eastAsia="Calibri"/>
                <w:bCs/>
                <w:noProof/>
              </w:rPr>
            </w:pPr>
            <w:r w:rsidRPr="00FF6603">
              <w:rPr>
                <w:rFonts w:eastAsia="Calibri"/>
                <w:bCs/>
                <w:noProof/>
              </w:rPr>
              <w:t>1008 Western Ave</w:t>
            </w:r>
          </w:p>
        </w:tc>
        <w:tc>
          <w:tcPr>
            <w:tcW w:w="805" w:type="pct"/>
            <w:shd w:val="clear" w:color="auto" w:fill="auto"/>
            <w:noWrap/>
            <w:hideMark/>
          </w:tcPr>
          <w:p w14:paraId="720A730F" w14:textId="77777777" w:rsidR="00A13B03" w:rsidRPr="00FF6603" w:rsidRDefault="00A13B03" w:rsidP="00A13B03">
            <w:pPr>
              <w:spacing w:after="160" w:line="259" w:lineRule="auto"/>
              <w:rPr>
                <w:rFonts w:eastAsia="Calibri"/>
                <w:bCs/>
                <w:noProof/>
              </w:rPr>
            </w:pPr>
            <w:r w:rsidRPr="00FF6603">
              <w:rPr>
                <w:rFonts w:eastAsia="Calibri"/>
                <w:bCs/>
                <w:noProof/>
              </w:rPr>
              <w:t>98104</w:t>
            </w:r>
          </w:p>
        </w:tc>
      </w:tr>
    </w:tbl>
    <w:p w14:paraId="22E61F51" w14:textId="59410861" w:rsidR="00027862" w:rsidRPr="00027862" w:rsidRDefault="00027862" w:rsidP="00027862">
      <w:pPr>
        <w:tabs>
          <w:tab w:val="left" w:pos="5040"/>
          <w:tab w:val="left" w:pos="8640"/>
        </w:tabs>
        <w:rPr>
          <w:b/>
          <w:sz w:val="22"/>
          <w:szCs w:val="22"/>
        </w:rPr>
      </w:pPr>
      <w:r w:rsidRPr="00027862">
        <w:rPr>
          <w:rFonts w:cs="Arial"/>
          <w:sz w:val="22"/>
          <w:szCs w:val="22"/>
        </w:rPr>
        <w:tab/>
      </w:r>
    </w:p>
    <w:p w14:paraId="714C2E48" w14:textId="77777777" w:rsidR="00111D51" w:rsidRDefault="00111D51" w:rsidP="00BB2B61"/>
    <w:p w14:paraId="1298616B" w14:textId="77777777" w:rsidR="00111D51" w:rsidRDefault="00111D51" w:rsidP="00BB2B61"/>
    <w:p w14:paraId="7ADDF0A7" w14:textId="77777777" w:rsidR="00111D51" w:rsidRDefault="00111D51" w:rsidP="00111D51">
      <w:pPr>
        <w:jc w:val="center"/>
        <w:outlineLvl w:val="0"/>
        <w:rPr>
          <w:b/>
          <w:sz w:val="22"/>
          <w:szCs w:val="22"/>
        </w:rPr>
      </w:pPr>
      <w:r>
        <w:rPr>
          <w:b/>
          <w:sz w:val="22"/>
          <w:szCs w:val="22"/>
        </w:rPr>
        <w:br w:type="page"/>
        <w:t>EXHIBIT B – COMPENSATION</w:t>
      </w:r>
    </w:p>
    <w:p w14:paraId="2F662C02" w14:textId="77777777" w:rsidR="00111D51" w:rsidRDefault="00111D51" w:rsidP="00111D51">
      <w:pPr>
        <w:jc w:val="center"/>
        <w:rPr>
          <w:b/>
          <w:sz w:val="22"/>
          <w:szCs w:val="22"/>
        </w:rPr>
      </w:pPr>
    </w:p>
    <w:p w14:paraId="7DB30D95" w14:textId="77777777" w:rsidR="00027862" w:rsidRPr="00027862" w:rsidRDefault="00027862" w:rsidP="00027862">
      <w:pPr>
        <w:pStyle w:val="Heading2"/>
        <w:rPr>
          <w:rFonts w:ascii="Times New Roman" w:hAnsi="Times New Roman"/>
          <w:i w:val="0"/>
          <w:iCs w:val="0"/>
          <w:sz w:val="22"/>
          <w:szCs w:val="22"/>
        </w:rPr>
      </w:pPr>
      <w:bookmarkStart w:id="324" w:name="_Toc42175760"/>
      <w:r w:rsidRPr="00027862">
        <w:rPr>
          <w:rFonts w:ascii="Times New Roman" w:hAnsi="Times New Roman"/>
          <w:i w:val="0"/>
          <w:iCs w:val="0"/>
          <w:sz w:val="22"/>
          <w:szCs w:val="22"/>
        </w:rPr>
        <w:t>Pricing Overview</w:t>
      </w:r>
      <w:bookmarkEnd w:id="324"/>
    </w:p>
    <w:p w14:paraId="591D0A8F" w14:textId="77777777" w:rsidR="00027862" w:rsidRPr="00027862" w:rsidRDefault="00027862" w:rsidP="00027862">
      <w:pPr>
        <w:rPr>
          <w:sz w:val="22"/>
          <w:szCs w:val="22"/>
        </w:rPr>
      </w:pPr>
      <w:r w:rsidRPr="00027862">
        <w:rPr>
          <w:sz w:val="22"/>
          <w:szCs w:val="22"/>
        </w:rPr>
        <w:t>The charges for various Devices and Services (“</w:t>
      </w:r>
      <w:r w:rsidRPr="00027862">
        <w:rPr>
          <w:b/>
          <w:sz w:val="22"/>
          <w:szCs w:val="22"/>
        </w:rPr>
        <w:t>Price</w:t>
      </w:r>
      <w:r w:rsidRPr="00027862">
        <w:rPr>
          <w:sz w:val="22"/>
          <w:szCs w:val="22"/>
        </w:rPr>
        <w:t>” or “</w:t>
      </w:r>
      <w:r w:rsidRPr="00027862">
        <w:rPr>
          <w:b/>
          <w:sz w:val="22"/>
          <w:szCs w:val="22"/>
        </w:rPr>
        <w:t>Pricing</w:t>
      </w:r>
      <w:r w:rsidRPr="00027862">
        <w:rPr>
          <w:sz w:val="22"/>
          <w:szCs w:val="22"/>
        </w:rPr>
        <w:t>” or “</w:t>
      </w:r>
      <w:r w:rsidRPr="00027862">
        <w:rPr>
          <w:b/>
          <w:sz w:val="22"/>
          <w:szCs w:val="22"/>
        </w:rPr>
        <w:t>Compensation</w:t>
      </w:r>
      <w:r w:rsidRPr="00027862">
        <w:rPr>
          <w:sz w:val="22"/>
          <w:szCs w:val="22"/>
        </w:rPr>
        <w:t xml:space="preserve">”) included in this SOW are detailed in this Exhibit and exclude all applicable taxes per the Agreement.  </w:t>
      </w:r>
    </w:p>
    <w:p w14:paraId="4A2AEC7C" w14:textId="77777777" w:rsidR="00B32BF0" w:rsidRDefault="00B32BF0" w:rsidP="00027862">
      <w:pPr>
        <w:rPr>
          <w:sz w:val="22"/>
          <w:szCs w:val="22"/>
        </w:rPr>
      </w:pPr>
    </w:p>
    <w:p w14:paraId="6BBF3766" w14:textId="77777777" w:rsidR="00027862" w:rsidRPr="00027862" w:rsidRDefault="00027862" w:rsidP="00027862">
      <w:pPr>
        <w:rPr>
          <w:sz w:val="22"/>
          <w:szCs w:val="22"/>
        </w:rPr>
      </w:pPr>
      <w:r w:rsidRPr="00027862">
        <w:rPr>
          <w:sz w:val="22"/>
          <w:szCs w:val="22"/>
        </w:rPr>
        <w:t xml:space="preserve">The following rates apply upon the effective date of the Agreement and shall remain in effect for the term </w:t>
      </w:r>
      <w:r w:rsidR="00C74AD8">
        <w:rPr>
          <w:sz w:val="22"/>
          <w:szCs w:val="22"/>
        </w:rPr>
        <w:t>through May 31, 2025</w:t>
      </w:r>
      <w:r w:rsidRPr="00027862">
        <w:rPr>
          <w:sz w:val="22"/>
          <w:szCs w:val="22"/>
        </w:rPr>
        <w:t xml:space="preserve"> (“Term”) or until otherwise mutually agreed to by both Manager and Service Contractor.  All prices, rates and mark-ups set forth herein are fixed for the duration of the Contract Duties and include all Service Contractor’s costs, expenses, overhead and profit for complete performance of the Contract Duties in accordance with the requirements of the Agreement.  Should there be a significant increase in the cost of overhead and profit, Service Contractor will provide appropriate documentation to support an increase and provided the increase is approved by Manager, such increase shall not exceed three percent (3%) on an annual basis.</w:t>
      </w:r>
    </w:p>
    <w:p w14:paraId="21BD228B" w14:textId="77777777" w:rsidR="00B32BF0" w:rsidRDefault="00B32BF0" w:rsidP="00027862">
      <w:pPr>
        <w:rPr>
          <w:sz w:val="22"/>
          <w:szCs w:val="22"/>
        </w:rPr>
      </w:pPr>
    </w:p>
    <w:p w14:paraId="6FE2E3EB" w14:textId="77777777" w:rsidR="00027862" w:rsidRPr="00027862" w:rsidRDefault="00027862" w:rsidP="00027862">
      <w:pPr>
        <w:rPr>
          <w:sz w:val="22"/>
          <w:szCs w:val="22"/>
        </w:rPr>
      </w:pPr>
      <w:r w:rsidRPr="00027862">
        <w:rPr>
          <w:sz w:val="22"/>
          <w:szCs w:val="22"/>
        </w:rPr>
        <w:t>Note: Manager’s expectation is that Contract Duties performed under this Agreement will not give rise to statutory lien rights. Service Contractor must notify Manager if the Contract Duties could give rise to statutory lien rights for any Facility prior to performance of the Contract Duties. Manager may require conditional and final lien waivers as part of the invoice submission process.</w:t>
      </w:r>
    </w:p>
    <w:p w14:paraId="6E4E9BC4" w14:textId="77777777" w:rsidR="00027862" w:rsidRPr="00027862" w:rsidRDefault="00027862" w:rsidP="00027862">
      <w:pPr>
        <w:pStyle w:val="Heading2"/>
        <w:rPr>
          <w:rFonts w:ascii="Times New Roman" w:hAnsi="Times New Roman"/>
          <w:i w:val="0"/>
          <w:iCs w:val="0"/>
          <w:sz w:val="22"/>
          <w:szCs w:val="22"/>
        </w:rPr>
      </w:pPr>
      <w:bookmarkStart w:id="325" w:name="_Toc42175761"/>
      <w:r w:rsidRPr="00027862">
        <w:rPr>
          <w:rFonts w:ascii="Times New Roman" w:hAnsi="Times New Roman"/>
          <w:i w:val="0"/>
          <w:iCs w:val="0"/>
          <w:sz w:val="22"/>
          <w:szCs w:val="22"/>
        </w:rPr>
        <w:t>Billing Process</w:t>
      </w:r>
      <w:bookmarkEnd w:id="325"/>
    </w:p>
    <w:p w14:paraId="58BA8F89" w14:textId="77777777" w:rsidR="00027862" w:rsidRPr="00027862" w:rsidRDefault="00027862" w:rsidP="00027862">
      <w:pPr>
        <w:rPr>
          <w:sz w:val="22"/>
          <w:szCs w:val="22"/>
        </w:rPr>
      </w:pPr>
      <w:r w:rsidRPr="00027862">
        <w:rPr>
          <w:sz w:val="22"/>
          <w:szCs w:val="22"/>
        </w:rPr>
        <w:t>Service Contractor will invoice Manager, as outlined in the Service Contractor Invoice Presentment Form below.</w:t>
      </w:r>
    </w:p>
    <w:p w14:paraId="082152D0" w14:textId="77777777" w:rsidR="00027862" w:rsidRPr="00027862" w:rsidRDefault="00027862" w:rsidP="00027862">
      <w:pPr>
        <w:pStyle w:val="Heading3"/>
        <w:rPr>
          <w:rFonts w:ascii="Times New Roman" w:hAnsi="Times New Roman"/>
          <w:sz w:val="22"/>
          <w:szCs w:val="22"/>
        </w:rPr>
      </w:pPr>
      <w:r w:rsidRPr="00027862">
        <w:rPr>
          <w:rFonts w:ascii="Times New Roman" w:hAnsi="Times New Roman"/>
          <w:sz w:val="22"/>
          <w:szCs w:val="22"/>
        </w:rPr>
        <w:t>New Equipment Pricing</w:t>
      </w:r>
    </w:p>
    <w:p w14:paraId="0172B974" w14:textId="77777777" w:rsidR="00027862" w:rsidRPr="00027862" w:rsidRDefault="00027862" w:rsidP="00027862">
      <w:pPr>
        <w:rPr>
          <w:sz w:val="22"/>
          <w:szCs w:val="22"/>
        </w:rPr>
      </w:pPr>
      <w:r w:rsidRPr="00027862">
        <w:rPr>
          <w:sz w:val="22"/>
          <w:szCs w:val="22"/>
        </w:rPr>
        <w:t>All new Equipment Pricing (including base configurations and accessories) is detailed in Table B-1 below.  Such Pricing consists of (1) an Equipment Monthly Minimum Charge (“</w:t>
      </w:r>
      <w:r w:rsidRPr="00027862">
        <w:rPr>
          <w:b/>
          <w:sz w:val="22"/>
          <w:szCs w:val="22"/>
        </w:rPr>
        <w:t>MMC</w:t>
      </w:r>
      <w:r w:rsidRPr="00027862">
        <w:rPr>
          <w:sz w:val="22"/>
          <w:szCs w:val="22"/>
        </w:rPr>
        <w:t>”) and (2) the Price charged per Impression made by Equipment (“</w:t>
      </w:r>
      <w:r w:rsidRPr="00027862">
        <w:rPr>
          <w:b/>
          <w:sz w:val="22"/>
          <w:szCs w:val="22"/>
        </w:rPr>
        <w:t>PPI</w:t>
      </w:r>
      <w:r w:rsidRPr="00027862">
        <w:rPr>
          <w:sz w:val="22"/>
          <w:szCs w:val="22"/>
        </w:rPr>
        <w:t>” or “</w:t>
      </w:r>
      <w:r w:rsidRPr="00027862">
        <w:rPr>
          <w:b/>
          <w:sz w:val="22"/>
          <w:szCs w:val="22"/>
        </w:rPr>
        <w:t>Price Per Impression</w:t>
      </w:r>
      <w:r w:rsidRPr="00027862">
        <w:rPr>
          <w:sz w:val="22"/>
          <w:szCs w:val="22"/>
        </w:rPr>
        <w:t>”, which may also be referred to as “</w:t>
      </w:r>
      <w:r w:rsidRPr="00027862">
        <w:rPr>
          <w:b/>
          <w:sz w:val="22"/>
          <w:szCs w:val="22"/>
        </w:rPr>
        <w:t>Additional Impression Charge</w:t>
      </w:r>
      <w:r w:rsidRPr="00027862">
        <w:rPr>
          <w:sz w:val="22"/>
          <w:szCs w:val="22"/>
        </w:rPr>
        <w:t>” on Orders).  The Equipment MMC covers Manager’s use of the Equipment for a committed term of sixty (60) months (“</w:t>
      </w:r>
      <w:r w:rsidRPr="00027862">
        <w:rPr>
          <w:b/>
          <w:sz w:val="22"/>
          <w:szCs w:val="22"/>
        </w:rPr>
        <w:t>Lease Term</w:t>
      </w:r>
      <w:r w:rsidRPr="00027862">
        <w:rPr>
          <w:sz w:val="22"/>
          <w:szCs w:val="22"/>
        </w:rPr>
        <w:t>”) from the date of install.  Depending on the Capabilities of the Equipment, the PPI charge will consist of two (2) components: (i) a PPI charge for Impressions produced in black and white (monochrome) and in the absence of any other color (“</w:t>
      </w:r>
      <w:r w:rsidRPr="00027862">
        <w:rPr>
          <w:b/>
          <w:sz w:val="22"/>
          <w:szCs w:val="22"/>
        </w:rPr>
        <w:t>B/W Impressions</w:t>
      </w:r>
      <w:r w:rsidRPr="00027862">
        <w:rPr>
          <w:sz w:val="22"/>
          <w:szCs w:val="22"/>
        </w:rPr>
        <w:t>”), and/or (ii) a PPI charge for Impressions that are not B/W Impressions (“</w:t>
      </w:r>
      <w:r w:rsidRPr="00027862">
        <w:rPr>
          <w:b/>
          <w:sz w:val="22"/>
          <w:szCs w:val="22"/>
        </w:rPr>
        <w:t>Color Impressions</w:t>
      </w:r>
      <w:r w:rsidRPr="00027862">
        <w:rPr>
          <w:sz w:val="22"/>
          <w:szCs w:val="22"/>
        </w:rPr>
        <w:t>”).  For the avoidance of doubt a combination of B/W Impressions and Color Impressions on a single Impression shall be considered as Color Impressions. The PPI charge includes Consumable Supplies, and the portion of the maintenance charge that varies by Impression Volume.</w:t>
      </w:r>
    </w:p>
    <w:p w14:paraId="294139FC" w14:textId="77777777" w:rsidR="00027862" w:rsidRPr="00027862" w:rsidRDefault="00027862" w:rsidP="00027862">
      <w:pPr>
        <w:pStyle w:val="Heading3"/>
        <w:rPr>
          <w:rFonts w:ascii="Times New Roman" w:hAnsi="Times New Roman"/>
          <w:bCs w:val="0"/>
          <w:sz w:val="22"/>
          <w:szCs w:val="22"/>
        </w:rPr>
      </w:pPr>
      <w:r w:rsidRPr="00027862">
        <w:rPr>
          <w:rFonts w:ascii="Times New Roman" w:hAnsi="Times New Roman"/>
          <w:sz w:val="22"/>
          <w:szCs w:val="22"/>
        </w:rPr>
        <w:t>New Equipment Billing</w:t>
      </w:r>
    </w:p>
    <w:p w14:paraId="465A3DC8" w14:textId="77777777" w:rsidR="00027862" w:rsidRPr="00027862" w:rsidRDefault="00027862" w:rsidP="00027862">
      <w:pPr>
        <w:rPr>
          <w:sz w:val="22"/>
          <w:szCs w:val="22"/>
        </w:rPr>
      </w:pPr>
      <w:r w:rsidRPr="00027862">
        <w:rPr>
          <w:sz w:val="22"/>
          <w:szCs w:val="22"/>
        </w:rPr>
        <w:t>Service Contractor shall invoice Manager for new Equipment monthly, with charges determined by (i) multiplying the actual quantities of Equipment in the Output Environment by the applicable MMC shown in Table B-1, plus (ii) the actual Impression Volumes run on such Equipment multiplied by the applicable PPI charge(s) for each type of Impression.  Equipment that is installed during the month will have their MMC pro-rated based on the date of installation.</w:t>
      </w:r>
    </w:p>
    <w:p w14:paraId="0F0100B5" w14:textId="77777777" w:rsidR="00027862" w:rsidRPr="00027862" w:rsidRDefault="00027862" w:rsidP="00027862">
      <w:pPr>
        <w:pStyle w:val="Heading3"/>
        <w:rPr>
          <w:rFonts w:ascii="Times New Roman" w:hAnsi="Times New Roman"/>
          <w:bCs w:val="0"/>
          <w:sz w:val="22"/>
          <w:szCs w:val="22"/>
        </w:rPr>
      </w:pPr>
      <w:r w:rsidRPr="00027862">
        <w:rPr>
          <w:rFonts w:ascii="Times New Roman" w:hAnsi="Times New Roman"/>
          <w:sz w:val="22"/>
          <w:szCs w:val="22"/>
        </w:rPr>
        <w:t>Device Services Pricing</w:t>
      </w:r>
    </w:p>
    <w:p w14:paraId="3484CFDC" w14:textId="77777777" w:rsidR="00027862" w:rsidRPr="00027862" w:rsidRDefault="00027862" w:rsidP="00027862">
      <w:pPr>
        <w:rPr>
          <w:sz w:val="22"/>
          <w:szCs w:val="22"/>
        </w:rPr>
      </w:pPr>
      <w:r w:rsidRPr="00027862">
        <w:rPr>
          <w:sz w:val="22"/>
          <w:szCs w:val="22"/>
        </w:rPr>
        <w:t>Table B-2 shows the applicable Monthly Services charges based on the expected number of Devices supported.  The final number of Devices supported will be determined by Devices installed or remaining within the Output environment per the Facility Plans at the completion of Transformation.  Other services, as requested and mutually agreed upon via the Change Control Process will be priced and added to the invoice as set forth in the authorized change.</w:t>
      </w:r>
    </w:p>
    <w:p w14:paraId="6626F5EC" w14:textId="77777777" w:rsidR="00027862" w:rsidRPr="00027862" w:rsidRDefault="00027862" w:rsidP="00027862">
      <w:pPr>
        <w:pStyle w:val="Heading2"/>
        <w:rPr>
          <w:rFonts w:ascii="Times New Roman" w:hAnsi="Times New Roman"/>
          <w:i w:val="0"/>
          <w:iCs w:val="0"/>
          <w:sz w:val="22"/>
          <w:szCs w:val="22"/>
        </w:rPr>
      </w:pPr>
      <w:bookmarkStart w:id="326" w:name="_Toc42175762"/>
      <w:r w:rsidRPr="00027862">
        <w:rPr>
          <w:rFonts w:ascii="Times New Roman" w:hAnsi="Times New Roman"/>
          <w:i w:val="0"/>
          <w:iCs w:val="0"/>
          <w:sz w:val="22"/>
          <w:szCs w:val="22"/>
        </w:rPr>
        <w:t>Retained</w:t>
      </w:r>
      <w:r w:rsidRPr="00027862" w:rsidDel="00423566">
        <w:rPr>
          <w:rFonts w:ascii="Times New Roman" w:hAnsi="Times New Roman"/>
          <w:i w:val="0"/>
          <w:iCs w:val="0"/>
          <w:sz w:val="22"/>
          <w:szCs w:val="22"/>
        </w:rPr>
        <w:t xml:space="preserve"> </w:t>
      </w:r>
      <w:r w:rsidRPr="00027862">
        <w:rPr>
          <w:rFonts w:ascii="Times New Roman" w:hAnsi="Times New Roman"/>
          <w:i w:val="0"/>
          <w:iCs w:val="0"/>
          <w:sz w:val="22"/>
          <w:szCs w:val="22"/>
        </w:rPr>
        <w:t>Existing Equipment</w:t>
      </w:r>
      <w:bookmarkEnd w:id="326"/>
    </w:p>
    <w:p w14:paraId="7FB5581D" w14:textId="77777777" w:rsidR="00027862" w:rsidRPr="00027862" w:rsidRDefault="00027862" w:rsidP="00027862">
      <w:pPr>
        <w:rPr>
          <w:sz w:val="22"/>
          <w:szCs w:val="22"/>
        </w:rPr>
      </w:pPr>
      <w:r w:rsidRPr="00027862">
        <w:rPr>
          <w:sz w:val="22"/>
          <w:szCs w:val="22"/>
        </w:rPr>
        <w:t>Equipment which are leased, rented or owned by the Manager outside of the Agreement, and which remain subject solely to the terms and conditions of the agreements under which they were originally acquired, constitutes “</w:t>
      </w:r>
      <w:r w:rsidRPr="00027862">
        <w:rPr>
          <w:b/>
          <w:sz w:val="22"/>
          <w:szCs w:val="22"/>
        </w:rPr>
        <w:t>Existing Equipment</w:t>
      </w:r>
      <w:r w:rsidRPr="00027862">
        <w:rPr>
          <w:sz w:val="22"/>
          <w:szCs w:val="22"/>
        </w:rPr>
        <w:t>.” </w:t>
      </w:r>
      <w:r w:rsidRPr="00027862">
        <w:rPr>
          <w:color w:val="000000"/>
          <w:sz w:val="22"/>
          <w:szCs w:val="22"/>
        </w:rPr>
        <w:t xml:space="preserve"> </w:t>
      </w:r>
    </w:p>
    <w:p w14:paraId="6B025AA0" w14:textId="77777777" w:rsidR="009C3798" w:rsidRDefault="009C3798" w:rsidP="00027862">
      <w:pPr>
        <w:rPr>
          <w:sz w:val="22"/>
          <w:szCs w:val="22"/>
        </w:rPr>
      </w:pPr>
    </w:p>
    <w:p w14:paraId="545BA356" w14:textId="77777777" w:rsidR="00027862" w:rsidRPr="00027862" w:rsidRDefault="00027862" w:rsidP="00027862">
      <w:pPr>
        <w:rPr>
          <w:sz w:val="22"/>
          <w:szCs w:val="22"/>
        </w:rPr>
      </w:pPr>
      <w:r w:rsidRPr="00027862">
        <w:rPr>
          <w:sz w:val="22"/>
          <w:szCs w:val="22"/>
        </w:rPr>
        <w:t>Service Contractor</w:t>
      </w:r>
      <w:r w:rsidRPr="00027862" w:rsidDel="00423566">
        <w:rPr>
          <w:sz w:val="22"/>
          <w:szCs w:val="22"/>
        </w:rPr>
        <w:t xml:space="preserve"> may perform certain Services for</w:t>
      </w:r>
      <w:r w:rsidRPr="00027862">
        <w:rPr>
          <w:sz w:val="22"/>
          <w:szCs w:val="22"/>
        </w:rPr>
        <w:t xml:space="preserve"> Existing Equipment, that are agreed to be In-Scope </w:t>
      </w:r>
      <w:r w:rsidRPr="00027862" w:rsidDel="00423566">
        <w:rPr>
          <w:sz w:val="22"/>
          <w:szCs w:val="22"/>
        </w:rPr>
        <w:t xml:space="preserve">as outlined in </w:t>
      </w:r>
      <w:r w:rsidRPr="00027862">
        <w:rPr>
          <w:sz w:val="22"/>
          <w:szCs w:val="22"/>
        </w:rPr>
        <w:t xml:space="preserve">the Exhibit A-1 Facility and Device Listing </w:t>
      </w:r>
      <w:r w:rsidRPr="00027862" w:rsidDel="00423566">
        <w:rPr>
          <w:sz w:val="22"/>
          <w:szCs w:val="22"/>
        </w:rPr>
        <w:t xml:space="preserve">under this SOW, including </w:t>
      </w:r>
      <w:r w:rsidRPr="00027862">
        <w:rPr>
          <w:sz w:val="22"/>
          <w:szCs w:val="22"/>
        </w:rPr>
        <w:t>Service</w:t>
      </w:r>
      <w:r w:rsidRPr="00027862" w:rsidDel="00423566">
        <w:rPr>
          <w:sz w:val="22"/>
          <w:szCs w:val="22"/>
        </w:rPr>
        <w:t xml:space="preserve"> Desk, Supplies Management, Break Fix Management</w:t>
      </w:r>
      <w:r w:rsidRPr="00027862">
        <w:rPr>
          <w:sz w:val="22"/>
          <w:szCs w:val="22"/>
        </w:rPr>
        <w:t xml:space="preserve"> (excluding SLAs outlined in this SOW)</w:t>
      </w:r>
      <w:r w:rsidRPr="00027862" w:rsidDel="00423566">
        <w:rPr>
          <w:sz w:val="22"/>
          <w:szCs w:val="22"/>
        </w:rPr>
        <w:t xml:space="preserve">, </w:t>
      </w:r>
      <w:r w:rsidRPr="00027862">
        <w:rPr>
          <w:sz w:val="22"/>
          <w:szCs w:val="22"/>
        </w:rPr>
        <w:t xml:space="preserve">MACD, </w:t>
      </w:r>
      <w:r w:rsidRPr="00027862" w:rsidDel="00423566">
        <w:rPr>
          <w:sz w:val="22"/>
          <w:szCs w:val="22"/>
        </w:rPr>
        <w:t xml:space="preserve">Governance and Reporting.   All </w:t>
      </w:r>
      <w:r w:rsidRPr="00027862">
        <w:rPr>
          <w:sz w:val="22"/>
          <w:szCs w:val="22"/>
        </w:rPr>
        <w:t>Existing Equipment</w:t>
      </w:r>
      <w:r w:rsidRPr="00027862" w:rsidDel="00423566">
        <w:rPr>
          <w:sz w:val="22"/>
          <w:szCs w:val="22"/>
        </w:rPr>
        <w:t xml:space="preserve"> shall remain on their current agreement(s) and continue to be invoiced separately under such agreement(s).  Early removal of any </w:t>
      </w:r>
      <w:r w:rsidRPr="00027862">
        <w:rPr>
          <w:sz w:val="22"/>
          <w:szCs w:val="22"/>
        </w:rPr>
        <w:t xml:space="preserve">Existing Equipment </w:t>
      </w:r>
      <w:r w:rsidRPr="00027862" w:rsidDel="00423566">
        <w:rPr>
          <w:sz w:val="22"/>
          <w:szCs w:val="22"/>
        </w:rPr>
        <w:t xml:space="preserve">is subject to the early termination charges or other charges set out in such agreements for the </w:t>
      </w:r>
      <w:r w:rsidRPr="00027862">
        <w:rPr>
          <w:sz w:val="22"/>
          <w:szCs w:val="22"/>
        </w:rPr>
        <w:t>Existing Equipment</w:t>
      </w:r>
      <w:r w:rsidRPr="00027862" w:rsidDel="00423566">
        <w:rPr>
          <w:sz w:val="22"/>
          <w:szCs w:val="22"/>
        </w:rPr>
        <w:t>, as such termination is permitted thereunder.</w:t>
      </w:r>
    </w:p>
    <w:p w14:paraId="5A95F3C8" w14:textId="77777777" w:rsidR="00027862" w:rsidRPr="00027862" w:rsidRDefault="00027862" w:rsidP="00027862">
      <w:pPr>
        <w:pStyle w:val="Heading2"/>
        <w:spacing w:after="0"/>
        <w:rPr>
          <w:rFonts w:ascii="Times New Roman" w:hAnsi="Times New Roman"/>
          <w:i w:val="0"/>
          <w:iCs w:val="0"/>
          <w:sz w:val="22"/>
          <w:szCs w:val="22"/>
        </w:rPr>
      </w:pPr>
      <w:bookmarkStart w:id="327" w:name="_Toc42175763"/>
      <w:r w:rsidRPr="00027862">
        <w:rPr>
          <w:rFonts w:ascii="Times New Roman" w:hAnsi="Times New Roman"/>
          <w:i w:val="0"/>
          <w:iCs w:val="0"/>
          <w:sz w:val="22"/>
          <w:szCs w:val="22"/>
        </w:rPr>
        <w:t>Retained Devices</w:t>
      </w:r>
      <w:bookmarkEnd w:id="327"/>
    </w:p>
    <w:p w14:paraId="45B61BD1" w14:textId="77777777" w:rsidR="00027862" w:rsidRPr="00027862" w:rsidRDefault="00027862" w:rsidP="00027862">
      <w:pPr>
        <w:rPr>
          <w:sz w:val="22"/>
          <w:szCs w:val="22"/>
        </w:rPr>
      </w:pPr>
      <w:r w:rsidRPr="00027862">
        <w:rPr>
          <w:sz w:val="22"/>
          <w:szCs w:val="22"/>
        </w:rPr>
        <w:t>Any remaining liabilities on existing devices may limit Service Contractor’s ability to remove or replace such existing devices, which may affect the Facility Plan.  In order for such existing devices to receive any of the Services under this SOW, said existing devices must be listed under Exhibit A-1 Facility and Device Listing.</w:t>
      </w:r>
    </w:p>
    <w:p w14:paraId="76560ACC" w14:textId="77777777" w:rsidR="009C3798" w:rsidRDefault="009C3798" w:rsidP="00027862">
      <w:pPr>
        <w:rPr>
          <w:b/>
          <w:sz w:val="22"/>
          <w:szCs w:val="22"/>
        </w:rPr>
      </w:pPr>
    </w:p>
    <w:p w14:paraId="5DE92733" w14:textId="77777777" w:rsidR="00027862" w:rsidRPr="00027862" w:rsidRDefault="00027862" w:rsidP="00027862">
      <w:pPr>
        <w:rPr>
          <w:b/>
          <w:sz w:val="22"/>
          <w:szCs w:val="22"/>
        </w:rPr>
      </w:pPr>
      <w:r w:rsidRPr="00027862">
        <w:rPr>
          <w:b/>
          <w:sz w:val="22"/>
          <w:szCs w:val="22"/>
        </w:rPr>
        <w:t>Table B-1: New Equipment Price List</w:t>
      </w:r>
    </w:p>
    <w:p w14:paraId="5491A95E" w14:textId="77777777" w:rsidR="009C3798" w:rsidRDefault="009C3798" w:rsidP="00027862">
      <w:pPr>
        <w:rPr>
          <w:sz w:val="22"/>
          <w:szCs w:val="22"/>
        </w:rPr>
      </w:pPr>
    </w:p>
    <w:p w14:paraId="731B4CD1" w14:textId="557154EC" w:rsidR="00027862" w:rsidRPr="00027862" w:rsidRDefault="00027862" w:rsidP="00027862">
      <w:pPr>
        <w:rPr>
          <w:sz w:val="22"/>
          <w:szCs w:val="22"/>
        </w:rPr>
      </w:pPr>
      <w:r w:rsidRPr="00027862">
        <w:rPr>
          <w:sz w:val="22"/>
          <w:szCs w:val="22"/>
        </w:rPr>
        <w:t>Manager may add Equipment at the prices stated in the table below (“</w:t>
      </w:r>
      <w:r w:rsidRPr="00027862">
        <w:rPr>
          <w:b/>
          <w:sz w:val="22"/>
          <w:szCs w:val="22"/>
        </w:rPr>
        <w:t>Price List</w:t>
      </w:r>
      <w:r w:rsidRPr="00027862">
        <w:rPr>
          <w:sz w:val="22"/>
          <w:szCs w:val="22"/>
        </w:rPr>
        <w:t xml:space="preserve">”).  Any balances refinanced from a prior agreement and any applicable early termination charges </w:t>
      </w:r>
      <w:r w:rsidR="00293DA8">
        <w:rPr>
          <w:sz w:val="22"/>
          <w:szCs w:val="22"/>
        </w:rPr>
        <w:t>may be added</w:t>
      </w:r>
      <w:r w:rsidR="001C6871">
        <w:rPr>
          <w:sz w:val="22"/>
          <w:szCs w:val="22"/>
        </w:rPr>
        <w:t xml:space="preserve"> to</w:t>
      </w:r>
      <w:r w:rsidRPr="00027862">
        <w:rPr>
          <w:sz w:val="22"/>
          <w:szCs w:val="22"/>
        </w:rPr>
        <w:t xml:space="preserve"> such prices</w:t>
      </w:r>
      <w:r w:rsidR="001C6871">
        <w:rPr>
          <w:sz w:val="22"/>
          <w:szCs w:val="22"/>
        </w:rPr>
        <w:t xml:space="preserve"> as and when applicable</w:t>
      </w:r>
      <w:r w:rsidRPr="00027862">
        <w:rPr>
          <w:sz w:val="22"/>
          <w:szCs w:val="22"/>
        </w:rPr>
        <w:t>.  Products that (i) are not included on the Price List, (ii) are added for a term other than those specified in the Price List, or (iii) are added with a different accessory configuration, will be at the mutually agreed upon prices set forth in the applicable Order.  The Price List is effective for Orders placed during the Term.  Any renewal or modification of the Price List will be established via the Change Control Process and will apply to prospective Orders only.  Notwithstanding the above, pricing as reflected in a signed Order shall prevail over any Pricing contained in the Price List.</w:t>
      </w:r>
    </w:p>
    <w:p w14:paraId="795EEDAD" w14:textId="77777777" w:rsidR="00027862" w:rsidRPr="00027862" w:rsidRDefault="00027862" w:rsidP="00027862">
      <w:pPr>
        <w:rPr>
          <w:sz w:val="22"/>
          <w:szCs w:val="22"/>
        </w:rPr>
      </w:pPr>
      <w:r w:rsidRPr="00027862">
        <w:rPr>
          <w:sz w:val="22"/>
          <w:szCs w:val="22"/>
        </w:rPr>
        <w:t>For all Equipment listed in the table below, the following shall apply:</w:t>
      </w:r>
    </w:p>
    <w:p w14:paraId="49D0FA83" w14:textId="77777777" w:rsidR="00027862" w:rsidRPr="00027862" w:rsidRDefault="00027862" w:rsidP="00FF6603">
      <w:pPr>
        <w:pStyle w:val="ListParagraph"/>
        <w:numPr>
          <w:ilvl w:val="0"/>
          <w:numId w:val="56"/>
        </w:numPr>
        <w:spacing w:after="160"/>
        <w:rPr>
          <w:sz w:val="22"/>
          <w:szCs w:val="22"/>
        </w:rPr>
      </w:pPr>
      <w:r w:rsidRPr="00027862">
        <w:rPr>
          <w:sz w:val="22"/>
          <w:szCs w:val="22"/>
        </w:rPr>
        <w:t>Term of Equipment is sixty (60) months</w:t>
      </w:r>
    </w:p>
    <w:p w14:paraId="71274662" w14:textId="77777777" w:rsidR="00027862" w:rsidRPr="00027862" w:rsidRDefault="00027862" w:rsidP="00FF6603">
      <w:pPr>
        <w:pStyle w:val="ListParagraph"/>
        <w:numPr>
          <w:ilvl w:val="0"/>
          <w:numId w:val="56"/>
        </w:numPr>
        <w:spacing w:after="160"/>
        <w:rPr>
          <w:sz w:val="22"/>
          <w:szCs w:val="22"/>
        </w:rPr>
      </w:pPr>
      <w:r w:rsidRPr="00027862">
        <w:rPr>
          <w:sz w:val="22"/>
          <w:szCs w:val="22"/>
        </w:rPr>
        <w:t>Consumables Supplies and maintenance are included</w:t>
      </w:r>
    </w:p>
    <w:p w14:paraId="0AC412CB" w14:textId="77777777" w:rsidR="00027862" w:rsidRPr="00027862" w:rsidRDefault="00027862" w:rsidP="00FF6603">
      <w:pPr>
        <w:pStyle w:val="ListParagraph"/>
        <w:numPr>
          <w:ilvl w:val="0"/>
          <w:numId w:val="56"/>
        </w:numPr>
        <w:spacing w:after="160"/>
        <w:rPr>
          <w:sz w:val="22"/>
          <w:szCs w:val="22"/>
        </w:rPr>
      </w:pPr>
      <w:r w:rsidRPr="00027862">
        <w:rPr>
          <w:sz w:val="22"/>
          <w:szCs w:val="22"/>
        </w:rPr>
        <w:t>Staples and paper are not included</w:t>
      </w:r>
    </w:p>
    <w:p w14:paraId="1F11AC85" w14:textId="77777777" w:rsidR="00027862" w:rsidRPr="00027862" w:rsidRDefault="00027862" w:rsidP="00FF6603">
      <w:pPr>
        <w:pStyle w:val="ListParagraph"/>
        <w:numPr>
          <w:ilvl w:val="0"/>
          <w:numId w:val="56"/>
        </w:numPr>
        <w:spacing w:after="160"/>
        <w:rPr>
          <w:sz w:val="22"/>
          <w:szCs w:val="22"/>
        </w:rPr>
      </w:pPr>
      <w:r w:rsidRPr="00027862">
        <w:rPr>
          <w:sz w:val="22"/>
          <w:szCs w:val="22"/>
        </w:rPr>
        <w:t>Monthly Impressions in Plan (B/W Prints included) equal 0</w:t>
      </w:r>
    </w:p>
    <w:p w14:paraId="04143BB1" w14:textId="77777777" w:rsidR="00027862" w:rsidRDefault="00027862" w:rsidP="00FF6603">
      <w:pPr>
        <w:pStyle w:val="ListParagraph"/>
        <w:numPr>
          <w:ilvl w:val="0"/>
          <w:numId w:val="56"/>
        </w:numPr>
        <w:spacing w:after="160"/>
        <w:rPr>
          <w:sz w:val="22"/>
          <w:szCs w:val="22"/>
        </w:rPr>
      </w:pPr>
      <w:r w:rsidRPr="00027862">
        <w:rPr>
          <w:sz w:val="22"/>
          <w:szCs w:val="22"/>
        </w:rPr>
        <w:t>Monthly Impressions in Plan (Color Prints included) equal 0</w:t>
      </w:r>
    </w:p>
    <w:p w14:paraId="1742B2D2" w14:textId="5D4C72F9" w:rsidR="009C3798" w:rsidRDefault="00A13B03" w:rsidP="009C3798">
      <w:pPr>
        <w:pStyle w:val="ListParagraph"/>
        <w:spacing w:after="160"/>
        <w:ind w:left="0"/>
        <w:rPr>
          <w:ins w:id="328" w:author="JLL Legal (NG)" w:date="2020-07-22T14:16:00Z"/>
          <w:sz w:val="22"/>
          <w:szCs w:val="22"/>
        </w:rPr>
      </w:pPr>
      <w:commentRangeStart w:id="329"/>
      <w:commentRangeEnd w:id="329"/>
      <w:r>
        <w:rPr>
          <w:rStyle w:val="CommentReference"/>
          <w:rFonts w:eastAsia="Times New Roman"/>
        </w:rPr>
        <w:commentReference w:id="329"/>
      </w:r>
    </w:p>
    <w:tbl>
      <w:tblPr>
        <w:tblW w:w="10943"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1195"/>
        <w:gridCol w:w="2316"/>
        <w:gridCol w:w="706"/>
        <w:gridCol w:w="1072"/>
        <w:gridCol w:w="972"/>
        <w:gridCol w:w="972"/>
        <w:gridCol w:w="900"/>
        <w:gridCol w:w="866"/>
        <w:gridCol w:w="972"/>
        <w:gridCol w:w="972"/>
      </w:tblGrid>
      <w:tr w:rsidR="00A13B03" w:rsidRPr="009C3798" w14:paraId="6619F76D" w14:textId="77777777" w:rsidTr="00A13B03">
        <w:trPr>
          <w:trHeight w:val="840"/>
          <w:tblHeader/>
        </w:trPr>
        <w:tc>
          <w:tcPr>
            <w:tcW w:w="1195" w:type="dxa"/>
            <w:tcBorders>
              <w:top w:val="single" w:sz="4" w:space="0" w:color="auto"/>
              <w:bottom w:val="single" w:sz="6" w:space="0" w:color="auto"/>
            </w:tcBorders>
            <w:shd w:val="clear" w:color="auto" w:fill="2F5496"/>
            <w:vAlign w:val="bottom"/>
            <w:hideMark/>
          </w:tcPr>
          <w:p w14:paraId="55449C7A" w14:textId="77777777" w:rsidR="00A13B03" w:rsidRPr="009C3798" w:rsidRDefault="00A13B03" w:rsidP="00A13B03">
            <w:pPr>
              <w:jc w:val="center"/>
              <w:rPr>
                <w:b/>
                <w:bCs/>
                <w:color w:val="FFFFFF"/>
              </w:rPr>
            </w:pPr>
            <w:r w:rsidRPr="009C3798">
              <w:rPr>
                <w:b/>
                <w:bCs/>
                <w:color w:val="FFFFFF"/>
              </w:rPr>
              <w:t>Product/</w:t>
            </w:r>
            <w:r w:rsidRPr="009C3798">
              <w:rPr>
                <w:b/>
                <w:bCs/>
                <w:color w:val="FFFFFF"/>
              </w:rPr>
              <w:br/>
              <w:t>Market Code</w:t>
            </w:r>
          </w:p>
        </w:tc>
        <w:tc>
          <w:tcPr>
            <w:tcW w:w="2316" w:type="dxa"/>
            <w:tcBorders>
              <w:top w:val="single" w:sz="4" w:space="0" w:color="auto"/>
              <w:bottom w:val="single" w:sz="6" w:space="0" w:color="auto"/>
            </w:tcBorders>
            <w:shd w:val="clear" w:color="auto" w:fill="2F5496"/>
            <w:vAlign w:val="bottom"/>
            <w:hideMark/>
          </w:tcPr>
          <w:p w14:paraId="4433D85A" w14:textId="77777777" w:rsidR="00A13B03" w:rsidRPr="009C3798" w:rsidRDefault="00A13B03" w:rsidP="00A13B03">
            <w:pPr>
              <w:jc w:val="center"/>
              <w:rPr>
                <w:b/>
                <w:bCs/>
                <w:color w:val="FFFFFF"/>
              </w:rPr>
            </w:pPr>
            <w:r w:rsidRPr="009C3798">
              <w:rPr>
                <w:b/>
                <w:bCs/>
                <w:color w:val="FFFFFF"/>
              </w:rPr>
              <w:t>Accessories/Descriptions</w:t>
            </w:r>
          </w:p>
        </w:tc>
        <w:tc>
          <w:tcPr>
            <w:tcW w:w="706" w:type="dxa"/>
            <w:tcBorders>
              <w:top w:val="single" w:sz="4" w:space="0" w:color="auto"/>
              <w:bottom w:val="single" w:sz="6" w:space="0" w:color="auto"/>
            </w:tcBorders>
            <w:shd w:val="clear" w:color="auto" w:fill="2F5496"/>
            <w:vAlign w:val="bottom"/>
            <w:hideMark/>
          </w:tcPr>
          <w:p w14:paraId="13FFBAFB" w14:textId="77777777" w:rsidR="00A13B03" w:rsidRPr="009C3798" w:rsidRDefault="00A13B03" w:rsidP="00A13B03">
            <w:pPr>
              <w:jc w:val="center"/>
              <w:rPr>
                <w:b/>
                <w:bCs/>
                <w:color w:val="FFFFFF"/>
              </w:rPr>
            </w:pPr>
            <w:r w:rsidRPr="009C3798">
              <w:rPr>
                <w:b/>
                <w:bCs/>
                <w:color w:val="FFFFFF"/>
              </w:rPr>
              <w:t>Term</w:t>
            </w:r>
            <w:r w:rsidRPr="009C3798">
              <w:rPr>
                <w:b/>
                <w:bCs/>
                <w:color w:val="FFFFFF"/>
              </w:rPr>
              <w:br/>
              <w:t>(</w:t>
            </w:r>
            <w:proofErr w:type="spellStart"/>
            <w:r w:rsidRPr="009C3798">
              <w:rPr>
                <w:b/>
                <w:bCs/>
                <w:color w:val="FFFFFF"/>
              </w:rPr>
              <w:t>mos</w:t>
            </w:r>
            <w:proofErr w:type="spellEnd"/>
            <w:r w:rsidRPr="009C3798">
              <w:rPr>
                <w:b/>
                <w:bCs/>
                <w:color w:val="FFFFFF"/>
              </w:rPr>
              <w:t>)</w:t>
            </w:r>
          </w:p>
        </w:tc>
        <w:tc>
          <w:tcPr>
            <w:tcW w:w="1072" w:type="dxa"/>
            <w:tcBorders>
              <w:top w:val="single" w:sz="4" w:space="0" w:color="auto"/>
              <w:bottom w:val="single" w:sz="6" w:space="0" w:color="auto"/>
            </w:tcBorders>
            <w:shd w:val="clear" w:color="auto" w:fill="2F5496"/>
            <w:vAlign w:val="bottom"/>
            <w:hideMark/>
          </w:tcPr>
          <w:p w14:paraId="54B4F132" w14:textId="77777777" w:rsidR="00A13B03" w:rsidRPr="009C3798" w:rsidRDefault="00A13B03" w:rsidP="00A13B03">
            <w:pPr>
              <w:jc w:val="center"/>
              <w:rPr>
                <w:b/>
                <w:bCs/>
                <w:color w:val="FFFFFF"/>
              </w:rPr>
            </w:pPr>
            <w:r w:rsidRPr="009C3798">
              <w:rPr>
                <w:b/>
                <w:bCs/>
                <w:color w:val="FFFFFF"/>
              </w:rPr>
              <w:t>Monthly Minimum Charge</w:t>
            </w:r>
          </w:p>
        </w:tc>
        <w:tc>
          <w:tcPr>
            <w:tcW w:w="972" w:type="dxa"/>
            <w:tcBorders>
              <w:top w:val="single" w:sz="4" w:space="0" w:color="auto"/>
              <w:bottom w:val="single" w:sz="6" w:space="0" w:color="auto"/>
            </w:tcBorders>
            <w:shd w:val="clear" w:color="auto" w:fill="2F5496"/>
            <w:vAlign w:val="bottom"/>
            <w:hideMark/>
          </w:tcPr>
          <w:p w14:paraId="3C95E5FA" w14:textId="77777777" w:rsidR="00A13B03" w:rsidRPr="009C3798" w:rsidRDefault="00A13B03" w:rsidP="00A13B03">
            <w:pPr>
              <w:jc w:val="center"/>
              <w:rPr>
                <w:b/>
                <w:bCs/>
                <w:color w:val="FFFFFF"/>
              </w:rPr>
            </w:pPr>
            <w:r w:rsidRPr="009C3798">
              <w:rPr>
                <w:b/>
                <w:bCs/>
                <w:color w:val="FFFFFF"/>
              </w:rPr>
              <w:t>B/W</w:t>
            </w:r>
            <w:r w:rsidRPr="009C3798">
              <w:rPr>
                <w:b/>
                <w:bCs/>
                <w:color w:val="FFFFFF"/>
              </w:rPr>
              <w:br/>
              <w:t>Prints</w:t>
            </w:r>
            <w:r w:rsidRPr="009C3798">
              <w:rPr>
                <w:b/>
                <w:bCs/>
                <w:color w:val="FFFFFF"/>
              </w:rPr>
              <w:br/>
              <w:t>Included</w:t>
            </w:r>
          </w:p>
        </w:tc>
        <w:tc>
          <w:tcPr>
            <w:tcW w:w="972" w:type="dxa"/>
            <w:tcBorders>
              <w:top w:val="single" w:sz="4" w:space="0" w:color="auto"/>
              <w:bottom w:val="single" w:sz="6" w:space="0" w:color="auto"/>
            </w:tcBorders>
            <w:shd w:val="clear" w:color="auto" w:fill="2F5496"/>
            <w:vAlign w:val="bottom"/>
            <w:hideMark/>
          </w:tcPr>
          <w:p w14:paraId="5DA4875A" w14:textId="77777777" w:rsidR="00A13B03" w:rsidRPr="009C3798" w:rsidRDefault="00A13B03" w:rsidP="00A13B03">
            <w:pPr>
              <w:jc w:val="center"/>
              <w:rPr>
                <w:b/>
                <w:bCs/>
                <w:color w:val="FFFFFF"/>
              </w:rPr>
            </w:pPr>
            <w:r w:rsidRPr="009C3798">
              <w:rPr>
                <w:b/>
                <w:bCs/>
                <w:color w:val="FFFFFF"/>
              </w:rPr>
              <w:t>Color</w:t>
            </w:r>
            <w:r w:rsidRPr="009C3798">
              <w:rPr>
                <w:b/>
                <w:bCs/>
                <w:color w:val="FFFFFF"/>
              </w:rPr>
              <w:br/>
              <w:t>Prints</w:t>
            </w:r>
            <w:r w:rsidRPr="009C3798">
              <w:rPr>
                <w:b/>
                <w:bCs/>
                <w:color w:val="FFFFFF"/>
              </w:rPr>
              <w:br/>
              <w:t>Included</w:t>
            </w:r>
          </w:p>
        </w:tc>
        <w:tc>
          <w:tcPr>
            <w:tcW w:w="900" w:type="dxa"/>
            <w:tcBorders>
              <w:top w:val="single" w:sz="4" w:space="0" w:color="auto"/>
              <w:bottom w:val="single" w:sz="6" w:space="0" w:color="auto"/>
            </w:tcBorders>
            <w:shd w:val="clear" w:color="auto" w:fill="2F5496"/>
            <w:vAlign w:val="bottom"/>
            <w:hideMark/>
          </w:tcPr>
          <w:p w14:paraId="0BE9783E" w14:textId="77777777" w:rsidR="00A13B03" w:rsidRPr="009C3798" w:rsidRDefault="00A13B03" w:rsidP="00A13B03">
            <w:pPr>
              <w:jc w:val="center"/>
              <w:rPr>
                <w:b/>
                <w:bCs/>
                <w:color w:val="FFFFFF"/>
              </w:rPr>
            </w:pPr>
            <w:r w:rsidRPr="009C3798">
              <w:rPr>
                <w:b/>
                <w:bCs/>
                <w:color w:val="FFFFFF"/>
              </w:rPr>
              <w:t>B/W</w:t>
            </w:r>
            <w:r w:rsidRPr="009C3798">
              <w:rPr>
                <w:b/>
                <w:bCs/>
                <w:color w:val="FFFFFF"/>
              </w:rPr>
              <w:br/>
              <w:t>Print</w:t>
            </w:r>
            <w:r w:rsidRPr="009C3798">
              <w:rPr>
                <w:b/>
                <w:bCs/>
                <w:color w:val="FFFFFF"/>
              </w:rPr>
              <w:br/>
              <w:t>Charge</w:t>
            </w:r>
          </w:p>
        </w:tc>
        <w:tc>
          <w:tcPr>
            <w:tcW w:w="866" w:type="dxa"/>
            <w:tcBorders>
              <w:top w:val="single" w:sz="4" w:space="0" w:color="auto"/>
              <w:bottom w:val="single" w:sz="6" w:space="0" w:color="auto"/>
            </w:tcBorders>
            <w:shd w:val="clear" w:color="auto" w:fill="2F5496"/>
            <w:vAlign w:val="bottom"/>
            <w:hideMark/>
          </w:tcPr>
          <w:p w14:paraId="16B68F42" w14:textId="77777777" w:rsidR="00A13B03" w:rsidRPr="009C3798" w:rsidRDefault="00A13B03" w:rsidP="00A13B03">
            <w:pPr>
              <w:jc w:val="center"/>
              <w:rPr>
                <w:b/>
                <w:bCs/>
                <w:color w:val="FFFFFF"/>
              </w:rPr>
            </w:pPr>
            <w:r w:rsidRPr="009C3798">
              <w:rPr>
                <w:b/>
                <w:bCs/>
                <w:color w:val="FFFFFF"/>
              </w:rPr>
              <w:t xml:space="preserve">Color </w:t>
            </w:r>
            <w:r w:rsidRPr="009C3798">
              <w:rPr>
                <w:b/>
                <w:bCs/>
                <w:color w:val="FFFFFF"/>
              </w:rPr>
              <w:br/>
              <w:t>Print</w:t>
            </w:r>
            <w:r w:rsidRPr="009C3798">
              <w:rPr>
                <w:b/>
                <w:bCs/>
                <w:color w:val="FFFFFF"/>
              </w:rPr>
              <w:br/>
              <w:t>Charge</w:t>
            </w:r>
          </w:p>
        </w:tc>
        <w:tc>
          <w:tcPr>
            <w:tcW w:w="972" w:type="dxa"/>
            <w:tcBorders>
              <w:top w:val="single" w:sz="4" w:space="0" w:color="auto"/>
              <w:bottom w:val="single" w:sz="6" w:space="0" w:color="auto"/>
            </w:tcBorders>
            <w:shd w:val="clear" w:color="auto" w:fill="2F5496"/>
            <w:vAlign w:val="bottom"/>
            <w:hideMark/>
          </w:tcPr>
          <w:p w14:paraId="74A29B4F" w14:textId="77777777" w:rsidR="00A13B03" w:rsidRPr="009C3798" w:rsidRDefault="00A13B03" w:rsidP="00A13B03">
            <w:pPr>
              <w:jc w:val="center"/>
              <w:rPr>
                <w:b/>
                <w:bCs/>
                <w:color w:val="FFFFFF"/>
              </w:rPr>
            </w:pPr>
            <w:r w:rsidRPr="009C3798">
              <w:rPr>
                <w:b/>
                <w:bCs/>
                <w:color w:val="FFFFFF"/>
              </w:rPr>
              <w:t>Supplies</w:t>
            </w:r>
            <w:r w:rsidRPr="009C3798">
              <w:rPr>
                <w:b/>
                <w:bCs/>
                <w:color w:val="FFFFFF"/>
              </w:rPr>
              <w:br/>
              <w:t>Included</w:t>
            </w:r>
          </w:p>
        </w:tc>
        <w:tc>
          <w:tcPr>
            <w:tcW w:w="972" w:type="dxa"/>
            <w:tcBorders>
              <w:top w:val="single" w:sz="4" w:space="0" w:color="auto"/>
              <w:bottom w:val="single" w:sz="6" w:space="0" w:color="auto"/>
            </w:tcBorders>
            <w:shd w:val="clear" w:color="auto" w:fill="2F5496"/>
            <w:vAlign w:val="bottom"/>
            <w:hideMark/>
          </w:tcPr>
          <w:p w14:paraId="1D2D18B7" w14:textId="77777777" w:rsidR="00A13B03" w:rsidRPr="009C3798" w:rsidRDefault="00A13B03" w:rsidP="00A13B03">
            <w:pPr>
              <w:jc w:val="center"/>
              <w:rPr>
                <w:b/>
                <w:bCs/>
                <w:color w:val="FFFFFF"/>
              </w:rPr>
            </w:pPr>
            <w:r w:rsidRPr="009C3798">
              <w:rPr>
                <w:b/>
                <w:bCs/>
                <w:color w:val="FFFFFF"/>
              </w:rPr>
              <w:t>Staples</w:t>
            </w:r>
            <w:r w:rsidRPr="009C3798">
              <w:rPr>
                <w:b/>
                <w:bCs/>
                <w:color w:val="FFFFFF"/>
              </w:rPr>
              <w:br/>
              <w:t>Included</w:t>
            </w:r>
          </w:p>
        </w:tc>
      </w:tr>
      <w:tr w:rsidR="00A13B03" w:rsidRPr="009C3798" w14:paraId="49D9DA85" w14:textId="77777777" w:rsidTr="00A13B03">
        <w:trPr>
          <w:trHeight w:val="1530"/>
        </w:trPr>
        <w:tc>
          <w:tcPr>
            <w:tcW w:w="1195" w:type="dxa"/>
            <w:tcBorders>
              <w:top w:val="single" w:sz="6" w:space="0" w:color="auto"/>
            </w:tcBorders>
            <w:shd w:val="clear" w:color="auto" w:fill="auto"/>
            <w:noWrap/>
            <w:hideMark/>
          </w:tcPr>
          <w:p w14:paraId="0D35ED5D" w14:textId="77777777" w:rsidR="00A13B03" w:rsidRPr="009C3798" w:rsidRDefault="00A13B03" w:rsidP="00A13B03">
            <w:pPr>
              <w:rPr>
                <w:b/>
                <w:bCs/>
              </w:rPr>
            </w:pPr>
            <w:r w:rsidRPr="009C3798">
              <w:rPr>
                <w:b/>
                <w:bCs/>
              </w:rPr>
              <w:t>B405DN</w:t>
            </w:r>
          </w:p>
        </w:tc>
        <w:tc>
          <w:tcPr>
            <w:tcW w:w="2316" w:type="dxa"/>
            <w:tcBorders>
              <w:top w:val="single" w:sz="6" w:space="0" w:color="auto"/>
            </w:tcBorders>
            <w:shd w:val="clear" w:color="auto" w:fill="auto"/>
            <w:hideMark/>
          </w:tcPr>
          <w:p w14:paraId="68DFB750" w14:textId="77777777" w:rsidR="00A13B03" w:rsidRPr="009C3798" w:rsidRDefault="00A13B03" w:rsidP="00A13B03">
            <w:proofErr w:type="spellStart"/>
            <w:r w:rsidRPr="009C3798">
              <w:t>VersaLink</w:t>
            </w:r>
            <w:proofErr w:type="spellEnd"/>
            <w:r w:rsidRPr="009C3798">
              <w:t xml:space="preserve"> B405 B/W Multifunction Printer, Print/Copy/Scan/Fax , Letter/Legal, up to 47PPM, 2-Sided Print, USB/Ethernet, 550-Sheet Paper Tray, 150-Sheet Multipurpose Tray, 60-Sht DADF (Single-Pass Duplex), 110V</w:t>
            </w:r>
          </w:p>
        </w:tc>
        <w:tc>
          <w:tcPr>
            <w:tcW w:w="706" w:type="dxa"/>
            <w:tcBorders>
              <w:top w:val="single" w:sz="6" w:space="0" w:color="auto"/>
            </w:tcBorders>
            <w:shd w:val="clear" w:color="auto" w:fill="auto"/>
            <w:noWrap/>
            <w:hideMark/>
          </w:tcPr>
          <w:p w14:paraId="6988708C" w14:textId="77777777" w:rsidR="00A13B03" w:rsidRPr="009C3798" w:rsidRDefault="00A13B03" w:rsidP="00A13B03">
            <w:pPr>
              <w:jc w:val="center"/>
              <w:rPr>
                <w:b/>
                <w:bCs/>
              </w:rPr>
            </w:pPr>
            <w:r w:rsidRPr="009C3798">
              <w:rPr>
                <w:b/>
                <w:bCs/>
              </w:rPr>
              <w:t>60</w:t>
            </w:r>
          </w:p>
        </w:tc>
        <w:tc>
          <w:tcPr>
            <w:tcW w:w="1072" w:type="dxa"/>
            <w:tcBorders>
              <w:top w:val="single" w:sz="6" w:space="0" w:color="auto"/>
            </w:tcBorders>
            <w:shd w:val="clear" w:color="auto" w:fill="auto"/>
            <w:noWrap/>
            <w:hideMark/>
          </w:tcPr>
          <w:p w14:paraId="325287B2" w14:textId="77777777" w:rsidR="00A13B03" w:rsidRPr="009C3798" w:rsidRDefault="00A13B03" w:rsidP="00A13B03">
            <w:pPr>
              <w:jc w:val="center"/>
              <w:rPr>
                <w:b/>
                <w:bCs/>
              </w:rPr>
            </w:pPr>
            <w:r w:rsidRPr="009C3798">
              <w:rPr>
                <w:b/>
                <w:bCs/>
              </w:rPr>
              <w:t>$31.49</w:t>
            </w:r>
          </w:p>
        </w:tc>
        <w:tc>
          <w:tcPr>
            <w:tcW w:w="972" w:type="dxa"/>
            <w:tcBorders>
              <w:top w:val="single" w:sz="6" w:space="0" w:color="auto"/>
            </w:tcBorders>
            <w:shd w:val="clear" w:color="auto" w:fill="auto"/>
            <w:noWrap/>
            <w:hideMark/>
          </w:tcPr>
          <w:p w14:paraId="232C9387" w14:textId="77777777" w:rsidR="00A13B03" w:rsidRPr="009C3798" w:rsidRDefault="00A13B03" w:rsidP="00A13B03">
            <w:pPr>
              <w:jc w:val="center"/>
              <w:rPr>
                <w:b/>
                <w:bCs/>
              </w:rPr>
            </w:pPr>
            <w:r w:rsidRPr="009C3798">
              <w:rPr>
                <w:b/>
                <w:bCs/>
              </w:rPr>
              <w:t>0</w:t>
            </w:r>
          </w:p>
        </w:tc>
        <w:tc>
          <w:tcPr>
            <w:tcW w:w="972" w:type="dxa"/>
            <w:tcBorders>
              <w:top w:val="single" w:sz="6" w:space="0" w:color="auto"/>
            </w:tcBorders>
            <w:shd w:val="clear" w:color="auto" w:fill="auto"/>
            <w:noWrap/>
            <w:hideMark/>
          </w:tcPr>
          <w:p w14:paraId="0024700C" w14:textId="77777777" w:rsidR="00A13B03" w:rsidRPr="009C3798" w:rsidRDefault="00A13B03" w:rsidP="00A13B03">
            <w:pPr>
              <w:jc w:val="center"/>
              <w:rPr>
                <w:b/>
                <w:bCs/>
              </w:rPr>
            </w:pPr>
            <w:r w:rsidRPr="009C3798">
              <w:rPr>
                <w:b/>
                <w:bCs/>
              </w:rPr>
              <w:t>0</w:t>
            </w:r>
          </w:p>
        </w:tc>
        <w:tc>
          <w:tcPr>
            <w:tcW w:w="900" w:type="dxa"/>
            <w:tcBorders>
              <w:top w:val="single" w:sz="6" w:space="0" w:color="auto"/>
            </w:tcBorders>
            <w:shd w:val="clear" w:color="auto" w:fill="auto"/>
            <w:noWrap/>
            <w:hideMark/>
          </w:tcPr>
          <w:p w14:paraId="10EB3336" w14:textId="77777777" w:rsidR="00A13B03" w:rsidRPr="009C3798" w:rsidRDefault="00A13B03" w:rsidP="00A13B03">
            <w:pPr>
              <w:jc w:val="center"/>
              <w:rPr>
                <w:b/>
                <w:bCs/>
              </w:rPr>
            </w:pPr>
            <w:r w:rsidRPr="009C3798">
              <w:rPr>
                <w:b/>
                <w:bCs/>
              </w:rPr>
              <w:t>$0.0050</w:t>
            </w:r>
          </w:p>
        </w:tc>
        <w:tc>
          <w:tcPr>
            <w:tcW w:w="866" w:type="dxa"/>
            <w:tcBorders>
              <w:top w:val="single" w:sz="6" w:space="0" w:color="auto"/>
            </w:tcBorders>
            <w:shd w:val="clear" w:color="auto" w:fill="auto"/>
            <w:noWrap/>
            <w:hideMark/>
          </w:tcPr>
          <w:p w14:paraId="2A185099" w14:textId="77777777" w:rsidR="00A13B03" w:rsidRPr="009C3798" w:rsidRDefault="00A13B03" w:rsidP="00A13B03">
            <w:pPr>
              <w:jc w:val="center"/>
              <w:rPr>
                <w:b/>
                <w:bCs/>
              </w:rPr>
            </w:pPr>
            <w:r w:rsidRPr="009C3798">
              <w:rPr>
                <w:b/>
                <w:bCs/>
              </w:rPr>
              <w:t>N/A</w:t>
            </w:r>
          </w:p>
        </w:tc>
        <w:tc>
          <w:tcPr>
            <w:tcW w:w="972" w:type="dxa"/>
            <w:tcBorders>
              <w:top w:val="single" w:sz="6" w:space="0" w:color="auto"/>
            </w:tcBorders>
            <w:shd w:val="clear" w:color="auto" w:fill="auto"/>
            <w:noWrap/>
            <w:hideMark/>
          </w:tcPr>
          <w:p w14:paraId="01D8C559" w14:textId="77777777" w:rsidR="00A13B03" w:rsidRPr="009C3798" w:rsidRDefault="00A13B03" w:rsidP="00A13B03">
            <w:pPr>
              <w:jc w:val="center"/>
              <w:rPr>
                <w:b/>
                <w:bCs/>
              </w:rPr>
            </w:pPr>
            <w:r w:rsidRPr="009C3798">
              <w:rPr>
                <w:b/>
                <w:bCs/>
              </w:rPr>
              <w:t>Yes</w:t>
            </w:r>
          </w:p>
        </w:tc>
        <w:tc>
          <w:tcPr>
            <w:tcW w:w="972" w:type="dxa"/>
            <w:tcBorders>
              <w:top w:val="single" w:sz="6" w:space="0" w:color="auto"/>
            </w:tcBorders>
            <w:shd w:val="clear" w:color="auto" w:fill="auto"/>
            <w:noWrap/>
            <w:hideMark/>
          </w:tcPr>
          <w:p w14:paraId="7417A31F" w14:textId="77777777" w:rsidR="00A13B03" w:rsidRPr="009C3798" w:rsidRDefault="00A13B03" w:rsidP="00A13B03">
            <w:pPr>
              <w:jc w:val="center"/>
              <w:rPr>
                <w:b/>
                <w:bCs/>
              </w:rPr>
            </w:pPr>
            <w:r w:rsidRPr="009C3798">
              <w:rPr>
                <w:b/>
                <w:bCs/>
              </w:rPr>
              <w:t>No</w:t>
            </w:r>
          </w:p>
        </w:tc>
      </w:tr>
      <w:tr w:rsidR="00A13B03" w:rsidRPr="009C3798" w14:paraId="025E1057" w14:textId="77777777" w:rsidTr="00A13B03">
        <w:trPr>
          <w:trHeight w:val="255"/>
        </w:trPr>
        <w:tc>
          <w:tcPr>
            <w:tcW w:w="1195" w:type="dxa"/>
            <w:shd w:val="clear" w:color="auto" w:fill="auto"/>
            <w:noWrap/>
            <w:vAlign w:val="bottom"/>
            <w:hideMark/>
          </w:tcPr>
          <w:p w14:paraId="45A0ED45" w14:textId="77777777" w:rsidR="00A13B03" w:rsidRPr="009C3798" w:rsidRDefault="00A13B03" w:rsidP="00A13B03">
            <w:pPr>
              <w:jc w:val="center"/>
              <w:rPr>
                <w:b/>
                <w:bCs/>
              </w:rPr>
            </w:pPr>
          </w:p>
        </w:tc>
        <w:tc>
          <w:tcPr>
            <w:tcW w:w="2316" w:type="dxa"/>
            <w:shd w:val="clear" w:color="auto" w:fill="auto"/>
            <w:vAlign w:val="bottom"/>
            <w:hideMark/>
          </w:tcPr>
          <w:p w14:paraId="49BB3872" w14:textId="77777777" w:rsidR="00A13B03" w:rsidRPr="009C3798" w:rsidRDefault="00A13B03" w:rsidP="00A13B03">
            <w:r w:rsidRPr="009C3798">
              <w:t>DRCINST -Carrier Delivery &amp; Install</w:t>
            </w:r>
          </w:p>
        </w:tc>
        <w:tc>
          <w:tcPr>
            <w:tcW w:w="706" w:type="dxa"/>
            <w:shd w:val="clear" w:color="auto" w:fill="auto"/>
            <w:noWrap/>
            <w:vAlign w:val="bottom"/>
            <w:hideMark/>
          </w:tcPr>
          <w:p w14:paraId="2E715916" w14:textId="77777777" w:rsidR="00A13B03" w:rsidRPr="009C3798" w:rsidRDefault="00A13B03" w:rsidP="00A13B03">
            <w:pPr>
              <w:jc w:val="center"/>
            </w:pPr>
          </w:p>
        </w:tc>
        <w:tc>
          <w:tcPr>
            <w:tcW w:w="1072" w:type="dxa"/>
            <w:shd w:val="clear" w:color="auto" w:fill="auto"/>
            <w:noWrap/>
            <w:vAlign w:val="bottom"/>
            <w:hideMark/>
          </w:tcPr>
          <w:p w14:paraId="4D737B81" w14:textId="77777777" w:rsidR="00A13B03" w:rsidRPr="009C3798" w:rsidRDefault="00A13B03" w:rsidP="00A13B03">
            <w:pPr>
              <w:jc w:val="center"/>
            </w:pPr>
            <w:r w:rsidRPr="009C3798">
              <w:t>1 Included</w:t>
            </w:r>
          </w:p>
        </w:tc>
        <w:tc>
          <w:tcPr>
            <w:tcW w:w="972" w:type="dxa"/>
            <w:shd w:val="clear" w:color="auto" w:fill="auto"/>
            <w:noWrap/>
            <w:vAlign w:val="bottom"/>
            <w:hideMark/>
          </w:tcPr>
          <w:p w14:paraId="6255EDE3" w14:textId="77777777" w:rsidR="00A13B03" w:rsidRPr="009C3798" w:rsidRDefault="00A13B03" w:rsidP="00A13B03">
            <w:pPr>
              <w:jc w:val="center"/>
            </w:pPr>
          </w:p>
        </w:tc>
        <w:tc>
          <w:tcPr>
            <w:tcW w:w="972" w:type="dxa"/>
            <w:shd w:val="clear" w:color="auto" w:fill="auto"/>
            <w:noWrap/>
            <w:vAlign w:val="bottom"/>
            <w:hideMark/>
          </w:tcPr>
          <w:p w14:paraId="1593F822" w14:textId="77777777" w:rsidR="00A13B03" w:rsidRPr="009C3798" w:rsidRDefault="00A13B03" w:rsidP="00A13B03">
            <w:pPr>
              <w:jc w:val="center"/>
            </w:pPr>
          </w:p>
        </w:tc>
        <w:tc>
          <w:tcPr>
            <w:tcW w:w="900" w:type="dxa"/>
            <w:shd w:val="clear" w:color="auto" w:fill="auto"/>
            <w:noWrap/>
            <w:vAlign w:val="bottom"/>
            <w:hideMark/>
          </w:tcPr>
          <w:p w14:paraId="68A2DB95" w14:textId="77777777" w:rsidR="00A13B03" w:rsidRPr="009C3798" w:rsidRDefault="00A13B03" w:rsidP="00A13B03">
            <w:pPr>
              <w:jc w:val="center"/>
            </w:pPr>
          </w:p>
        </w:tc>
        <w:tc>
          <w:tcPr>
            <w:tcW w:w="866" w:type="dxa"/>
            <w:shd w:val="clear" w:color="auto" w:fill="auto"/>
            <w:noWrap/>
            <w:vAlign w:val="bottom"/>
            <w:hideMark/>
          </w:tcPr>
          <w:p w14:paraId="4ACEDBEA" w14:textId="77777777" w:rsidR="00A13B03" w:rsidRPr="009C3798" w:rsidRDefault="00A13B03" w:rsidP="00A13B03">
            <w:pPr>
              <w:jc w:val="center"/>
            </w:pPr>
          </w:p>
        </w:tc>
        <w:tc>
          <w:tcPr>
            <w:tcW w:w="972" w:type="dxa"/>
            <w:shd w:val="clear" w:color="auto" w:fill="auto"/>
            <w:noWrap/>
            <w:vAlign w:val="bottom"/>
            <w:hideMark/>
          </w:tcPr>
          <w:p w14:paraId="7CD7725A" w14:textId="77777777" w:rsidR="00A13B03" w:rsidRPr="009C3798" w:rsidRDefault="00A13B03" w:rsidP="00A13B03">
            <w:pPr>
              <w:jc w:val="center"/>
            </w:pPr>
          </w:p>
        </w:tc>
        <w:tc>
          <w:tcPr>
            <w:tcW w:w="972" w:type="dxa"/>
            <w:shd w:val="clear" w:color="auto" w:fill="auto"/>
            <w:noWrap/>
            <w:vAlign w:val="bottom"/>
            <w:hideMark/>
          </w:tcPr>
          <w:p w14:paraId="704AD86F" w14:textId="77777777" w:rsidR="00A13B03" w:rsidRPr="009C3798" w:rsidRDefault="00A13B03" w:rsidP="00A13B03">
            <w:pPr>
              <w:jc w:val="center"/>
            </w:pPr>
          </w:p>
        </w:tc>
      </w:tr>
      <w:tr w:rsidR="00A13B03" w:rsidRPr="009C3798" w14:paraId="4E84DD9A" w14:textId="77777777" w:rsidTr="00A13B03">
        <w:trPr>
          <w:trHeight w:val="255"/>
        </w:trPr>
        <w:tc>
          <w:tcPr>
            <w:tcW w:w="1195" w:type="dxa"/>
            <w:shd w:val="clear" w:color="auto" w:fill="auto"/>
            <w:noWrap/>
            <w:vAlign w:val="bottom"/>
            <w:hideMark/>
          </w:tcPr>
          <w:p w14:paraId="6DA59060" w14:textId="77777777" w:rsidR="00A13B03" w:rsidRPr="009C3798" w:rsidRDefault="00A13B03" w:rsidP="00A13B03">
            <w:pPr>
              <w:jc w:val="center"/>
            </w:pPr>
          </w:p>
        </w:tc>
        <w:tc>
          <w:tcPr>
            <w:tcW w:w="2316" w:type="dxa"/>
            <w:shd w:val="clear" w:color="auto" w:fill="auto"/>
            <w:vAlign w:val="bottom"/>
            <w:hideMark/>
          </w:tcPr>
          <w:p w14:paraId="03A0AA9E" w14:textId="77777777" w:rsidR="00A13B03" w:rsidRPr="009C3798" w:rsidRDefault="00A13B03" w:rsidP="00A13B03">
            <w:r w:rsidRPr="009C3798">
              <w:t>WCTRAY1 -550 Sheet Feeder</w:t>
            </w:r>
          </w:p>
        </w:tc>
        <w:tc>
          <w:tcPr>
            <w:tcW w:w="706" w:type="dxa"/>
            <w:shd w:val="clear" w:color="auto" w:fill="auto"/>
            <w:noWrap/>
            <w:vAlign w:val="bottom"/>
            <w:hideMark/>
          </w:tcPr>
          <w:p w14:paraId="45BE1DA1" w14:textId="77777777" w:rsidR="00A13B03" w:rsidRPr="009C3798" w:rsidRDefault="00A13B03" w:rsidP="00A13B03">
            <w:pPr>
              <w:jc w:val="center"/>
            </w:pPr>
          </w:p>
        </w:tc>
        <w:tc>
          <w:tcPr>
            <w:tcW w:w="1072" w:type="dxa"/>
            <w:shd w:val="clear" w:color="auto" w:fill="auto"/>
            <w:noWrap/>
            <w:vAlign w:val="bottom"/>
            <w:hideMark/>
          </w:tcPr>
          <w:p w14:paraId="2983861A" w14:textId="77777777" w:rsidR="00A13B03" w:rsidRPr="009C3798" w:rsidRDefault="00A13B03" w:rsidP="00A13B03">
            <w:pPr>
              <w:jc w:val="center"/>
            </w:pPr>
            <w:r w:rsidRPr="009C3798">
              <w:t>1 Included</w:t>
            </w:r>
          </w:p>
        </w:tc>
        <w:tc>
          <w:tcPr>
            <w:tcW w:w="972" w:type="dxa"/>
            <w:shd w:val="clear" w:color="auto" w:fill="auto"/>
            <w:noWrap/>
            <w:vAlign w:val="bottom"/>
            <w:hideMark/>
          </w:tcPr>
          <w:p w14:paraId="35BC5A67" w14:textId="77777777" w:rsidR="00A13B03" w:rsidRPr="009C3798" w:rsidRDefault="00A13B03" w:rsidP="00A13B03">
            <w:pPr>
              <w:jc w:val="center"/>
            </w:pPr>
          </w:p>
        </w:tc>
        <w:tc>
          <w:tcPr>
            <w:tcW w:w="972" w:type="dxa"/>
            <w:shd w:val="clear" w:color="auto" w:fill="auto"/>
            <w:noWrap/>
            <w:vAlign w:val="bottom"/>
            <w:hideMark/>
          </w:tcPr>
          <w:p w14:paraId="15E4FBC9" w14:textId="77777777" w:rsidR="00A13B03" w:rsidRPr="009C3798" w:rsidRDefault="00A13B03" w:rsidP="00A13B03">
            <w:pPr>
              <w:jc w:val="center"/>
            </w:pPr>
          </w:p>
        </w:tc>
        <w:tc>
          <w:tcPr>
            <w:tcW w:w="900" w:type="dxa"/>
            <w:shd w:val="clear" w:color="auto" w:fill="auto"/>
            <w:noWrap/>
            <w:vAlign w:val="bottom"/>
            <w:hideMark/>
          </w:tcPr>
          <w:p w14:paraId="0C9C03BF" w14:textId="77777777" w:rsidR="00A13B03" w:rsidRPr="009C3798" w:rsidRDefault="00A13B03" w:rsidP="00A13B03">
            <w:pPr>
              <w:jc w:val="center"/>
            </w:pPr>
          </w:p>
        </w:tc>
        <w:tc>
          <w:tcPr>
            <w:tcW w:w="866" w:type="dxa"/>
            <w:shd w:val="clear" w:color="auto" w:fill="auto"/>
            <w:noWrap/>
            <w:vAlign w:val="bottom"/>
            <w:hideMark/>
          </w:tcPr>
          <w:p w14:paraId="584872ED" w14:textId="77777777" w:rsidR="00A13B03" w:rsidRPr="009C3798" w:rsidRDefault="00A13B03" w:rsidP="00A13B03">
            <w:pPr>
              <w:jc w:val="center"/>
            </w:pPr>
          </w:p>
        </w:tc>
        <w:tc>
          <w:tcPr>
            <w:tcW w:w="972" w:type="dxa"/>
            <w:shd w:val="clear" w:color="auto" w:fill="auto"/>
            <w:noWrap/>
            <w:vAlign w:val="bottom"/>
            <w:hideMark/>
          </w:tcPr>
          <w:p w14:paraId="6E6DE54E" w14:textId="77777777" w:rsidR="00A13B03" w:rsidRPr="009C3798" w:rsidRDefault="00A13B03" w:rsidP="00A13B03">
            <w:pPr>
              <w:jc w:val="center"/>
            </w:pPr>
          </w:p>
        </w:tc>
        <w:tc>
          <w:tcPr>
            <w:tcW w:w="972" w:type="dxa"/>
            <w:shd w:val="clear" w:color="auto" w:fill="auto"/>
            <w:noWrap/>
            <w:vAlign w:val="bottom"/>
            <w:hideMark/>
          </w:tcPr>
          <w:p w14:paraId="0902E12B" w14:textId="77777777" w:rsidR="00A13B03" w:rsidRPr="009C3798" w:rsidRDefault="00A13B03" w:rsidP="00A13B03">
            <w:pPr>
              <w:jc w:val="center"/>
            </w:pPr>
          </w:p>
        </w:tc>
      </w:tr>
      <w:tr w:rsidR="00A13B03" w:rsidRPr="009C3798" w14:paraId="49DE7D15" w14:textId="77777777" w:rsidTr="00A13B03">
        <w:trPr>
          <w:trHeight w:val="3060"/>
        </w:trPr>
        <w:tc>
          <w:tcPr>
            <w:tcW w:w="1195" w:type="dxa"/>
            <w:shd w:val="clear" w:color="auto" w:fill="auto"/>
            <w:noWrap/>
            <w:hideMark/>
          </w:tcPr>
          <w:p w14:paraId="5A363283" w14:textId="77777777" w:rsidR="00A13B03" w:rsidRPr="009C3798" w:rsidRDefault="00A13B03" w:rsidP="00A13B03">
            <w:pPr>
              <w:rPr>
                <w:b/>
                <w:bCs/>
              </w:rPr>
            </w:pPr>
            <w:r w:rsidRPr="009C3798">
              <w:rPr>
                <w:b/>
                <w:bCs/>
              </w:rPr>
              <w:t>B7035H2</w:t>
            </w:r>
          </w:p>
        </w:tc>
        <w:tc>
          <w:tcPr>
            <w:tcW w:w="2316" w:type="dxa"/>
            <w:shd w:val="clear" w:color="auto" w:fill="auto"/>
            <w:hideMark/>
          </w:tcPr>
          <w:p w14:paraId="6C3CB610" w14:textId="77777777" w:rsidR="00A13B03" w:rsidRPr="009C3798" w:rsidRDefault="00A13B03" w:rsidP="00A13B03">
            <w:proofErr w:type="spellStart"/>
            <w:r w:rsidRPr="009C3798">
              <w:t>VersaLink</w:t>
            </w:r>
            <w:proofErr w:type="spellEnd"/>
            <w:r w:rsidRPr="009C3798">
              <w:t xml:space="preserve"> B7035 Multifunction Printer with 110 Sheet DADF, Tandem Tray Module, Duplex, 2-520 Sheet Trays, 100 Sheet Bypass Tray, Offset Catch Tray, 320GB Hard Drive, 2GB Memory, , Scan to Email, Security (Disk Encryption and Image Overwrite), 35 PPM MFP Initialization Kit, Billing Impression Mode enabled</w:t>
            </w:r>
            <w:r w:rsidRPr="009C3798">
              <w:br/>
              <w:t>Each print made on this Equipment that is Larger than 145 Square Inches (e.g., 11 x 17 = 187 square inches) Will Register as 2 Prints on the Meter..</w:t>
            </w:r>
          </w:p>
        </w:tc>
        <w:tc>
          <w:tcPr>
            <w:tcW w:w="706" w:type="dxa"/>
            <w:shd w:val="clear" w:color="auto" w:fill="auto"/>
            <w:noWrap/>
            <w:hideMark/>
          </w:tcPr>
          <w:p w14:paraId="702161EB" w14:textId="77777777" w:rsidR="00A13B03" w:rsidRPr="009C3798" w:rsidRDefault="00A13B03" w:rsidP="00A13B03">
            <w:pPr>
              <w:jc w:val="center"/>
              <w:rPr>
                <w:b/>
                <w:bCs/>
              </w:rPr>
            </w:pPr>
            <w:r w:rsidRPr="009C3798">
              <w:rPr>
                <w:b/>
                <w:bCs/>
              </w:rPr>
              <w:t>60</w:t>
            </w:r>
          </w:p>
        </w:tc>
        <w:tc>
          <w:tcPr>
            <w:tcW w:w="1072" w:type="dxa"/>
            <w:shd w:val="clear" w:color="auto" w:fill="auto"/>
            <w:noWrap/>
            <w:hideMark/>
          </w:tcPr>
          <w:p w14:paraId="4BB679F8" w14:textId="77777777" w:rsidR="00A13B03" w:rsidRPr="009C3798" w:rsidRDefault="00A13B03" w:rsidP="00A13B03">
            <w:pPr>
              <w:jc w:val="center"/>
              <w:rPr>
                <w:b/>
                <w:bCs/>
              </w:rPr>
            </w:pPr>
            <w:r w:rsidRPr="009C3798">
              <w:rPr>
                <w:b/>
                <w:bCs/>
              </w:rPr>
              <w:t>$93.96</w:t>
            </w:r>
          </w:p>
        </w:tc>
        <w:tc>
          <w:tcPr>
            <w:tcW w:w="972" w:type="dxa"/>
            <w:shd w:val="clear" w:color="auto" w:fill="auto"/>
            <w:noWrap/>
            <w:hideMark/>
          </w:tcPr>
          <w:p w14:paraId="3271F3D7" w14:textId="77777777" w:rsidR="00A13B03" w:rsidRPr="009C3798" w:rsidRDefault="00A13B03" w:rsidP="00A13B03">
            <w:pPr>
              <w:jc w:val="center"/>
              <w:rPr>
                <w:b/>
                <w:bCs/>
              </w:rPr>
            </w:pPr>
            <w:r w:rsidRPr="009C3798">
              <w:rPr>
                <w:b/>
                <w:bCs/>
              </w:rPr>
              <w:t>0</w:t>
            </w:r>
          </w:p>
        </w:tc>
        <w:tc>
          <w:tcPr>
            <w:tcW w:w="972" w:type="dxa"/>
            <w:shd w:val="clear" w:color="auto" w:fill="auto"/>
            <w:noWrap/>
            <w:hideMark/>
          </w:tcPr>
          <w:p w14:paraId="58A4434A" w14:textId="77777777" w:rsidR="00A13B03" w:rsidRPr="009C3798" w:rsidRDefault="00A13B03" w:rsidP="00A13B03">
            <w:pPr>
              <w:jc w:val="center"/>
              <w:rPr>
                <w:b/>
                <w:bCs/>
              </w:rPr>
            </w:pPr>
            <w:r w:rsidRPr="009C3798">
              <w:rPr>
                <w:b/>
                <w:bCs/>
              </w:rPr>
              <w:t>0</w:t>
            </w:r>
          </w:p>
        </w:tc>
        <w:tc>
          <w:tcPr>
            <w:tcW w:w="900" w:type="dxa"/>
            <w:shd w:val="clear" w:color="auto" w:fill="auto"/>
            <w:noWrap/>
            <w:hideMark/>
          </w:tcPr>
          <w:p w14:paraId="30B652F6" w14:textId="77777777" w:rsidR="00A13B03" w:rsidRPr="009C3798" w:rsidRDefault="00A13B03" w:rsidP="00A13B03">
            <w:pPr>
              <w:jc w:val="center"/>
              <w:rPr>
                <w:b/>
                <w:bCs/>
              </w:rPr>
            </w:pPr>
            <w:r w:rsidRPr="009C3798">
              <w:rPr>
                <w:b/>
                <w:bCs/>
              </w:rPr>
              <w:t>$0.0050</w:t>
            </w:r>
          </w:p>
        </w:tc>
        <w:tc>
          <w:tcPr>
            <w:tcW w:w="866" w:type="dxa"/>
            <w:shd w:val="clear" w:color="auto" w:fill="auto"/>
            <w:noWrap/>
            <w:hideMark/>
          </w:tcPr>
          <w:p w14:paraId="5D99827A" w14:textId="77777777" w:rsidR="00A13B03" w:rsidRPr="009C3798" w:rsidRDefault="00A13B03" w:rsidP="00A13B03">
            <w:pPr>
              <w:jc w:val="center"/>
              <w:rPr>
                <w:b/>
                <w:bCs/>
              </w:rPr>
            </w:pPr>
            <w:r w:rsidRPr="009C3798">
              <w:rPr>
                <w:b/>
                <w:bCs/>
              </w:rPr>
              <w:t>N/A</w:t>
            </w:r>
          </w:p>
        </w:tc>
        <w:tc>
          <w:tcPr>
            <w:tcW w:w="972" w:type="dxa"/>
            <w:shd w:val="clear" w:color="auto" w:fill="auto"/>
            <w:noWrap/>
            <w:hideMark/>
          </w:tcPr>
          <w:p w14:paraId="652F7DBA" w14:textId="77777777" w:rsidR="00A13B03" w:rsidRPr="009C3798" w:rsidRDefault="00A13B03" w:rsidP="00A13B03">
            <w:pPr>
              <w:jc w:val="center"/>
              <w:rPr>
                <w:b/>
                <w:bCs/>
              </w:rPr>
            </w:pPr>
            <w:r w:rsidRPr="009C3798">
              <w:rPr>
                <w:b/>
                <w:bCs/>
              </w:rPr>
              <w:t>Yes</w:t>
            </w:r>
          </w:p>
        </w:tc>
        <w:tc>
          <w:tcPr>
            <w:tcW w:w="972" w:type="dxa"/>
            <w:shd w:val="clear" w:color="auto" w:fill="auto"/>
            <w:noWrap/>
            <w:hideMark/>
          </w:tcPr>
          <w:p w14:paraId="69F728A0" w14:textId="77777777" w:rsidR="00A13B03" w:rsidRPr="009C3798" w:rsidRDefault="00A13B03" w:rsidP="00A13B03">
            <w:pPr>
              <w:jc w:val="center"/>
              <w:rPr>
                <w:b/>
                <w:bCs/>
              </w:rPr>
            </w:pPr>
            <w:r w:rsidRPr="009C3798">
              <w:rPr>
                <w:b/>
                <w:bCs/>
              </w:rPr>
              <w:t>No</w:t>
            </w:r>
          </w:p>
        </w:tc>
      </w:tr>
      <w:tr w:rsidR="00A13B03" w:rsidRPr="009C3798" w14:paraId="5AC011FC" w14:textId="77777777" w:rsidTr="00A13B03">
        <w:trPr>
          <w:trHeight w:val="255"/>
        </w:trPr>
        <w:tc>
          <w:tcPr>
            <w:tcW w:w="1195" w:type="dxa"/>
            <w:shd w:val="clear" w:color="auto" w:fill="auto"/>
            <w:noWrap/>
            <w:vAlign w:val="bottom"/>
            <w:hideMark/>
          </w:tcPr>
          <w:p w14:paraId="77716B3D" w14:textId="77777777" w:rsidR="00A13B03" w:rsidRPr="009C3798" w:rsidRDefault="00A13B03" w:rsidP="00A13B03">
            <w:pPr>
              <w:jc w:val="center"/>
              <w:rPr>
                <w:b/>
                <w:bCs/>
              </w:rPr>
            </w:pPr>
          </w:p>
        </w:tc>
        <w:tc>
          <w:tcPr>
            <w:tcW w:w="2316" w:type="dxa"/>
            <w:shd w:val="clear" w:color="auto" w:fill="auto"/>
            <w:vAlign w:val="bottom"/>
            <w:hideMark/>
          </w:tcPr>
          <w:p w14:paraId="552BF07B" w14:textId="77777777" w:rsidR="00A13B03" w:rsidRPr="009C3798" w:rsidRDefault="00A13B03" w:rsidP="00A13B03">
            <w:r w:rsidRPr="009C3798">
              <w:t>INTFIN -Integrated Office Finisher</w:t>
            </w:r>
          </w:p>
        </w:tc>
        <w:tc>
          <w:tcPr>
            <w:tcW w:w="706" w:type="dxa"/>
            <w:shd w:val="clear" w:color="auto" w:fill="auto"/>
            <w:noWrap/>
            <w:vAlign w:val="bottom"/>
            <w:hideMark/>
          </w:tcPr>
          <w:p w14:paraId="11B57920" w14:textId="77777777" w:rsidR="00A13B03" w:rsidRPr="009C3798" w:rsidRDefault="00A13B03" w:rsidP="00A13B03">
            <w:pPr>
              <w:jc w:val="center"/>
            </w:pPr>
          </w:p>
        </w:tc>
        <w:tc>
          <w:tcPr>
            <w:tcW w:w="1072" w:type="dxa"/>
            <w:shd w:val="clear" w:color="auto" w:fill="auto"/>
            <w:noWrap/>
            <w:vAlign w:val="bottom"/>
            <w:hideMark/>
          </w:tcPr>
          <w:p w14:paraId="79F47D50" w14:textId="77777777" w:rsidR="00A13B03" w:rsidRPr="009C3798" w:rsidRDefault="00A13B03" w:rsidP="00A13B03">
            <w:pPr>
              <w:jc w:val="center"/>
            </w:pPr>
            <w:r w:rsidRPr="009C3798">
              <w:t>1 Included</w:t>
            </w:r>
          </w:p>
        </w:tc>
        <w:tc>
          <w:tcPr>
            <w:tcW w:w="972" w:type="dxa"/>
            <w:shd w:val="clear" w:color="auto" w:fill="auto"/>
            <w:noWrap/>
            <w:vAlign w:val="bottom"/>
            <w:hideMark/>
          </w:tcPr>
          <w:p w14:paraId="33786B36" w14:textId="77777777" w:rsidR="00A13B03" w:rsidRPr="009C3798" w:rsidRDefault="00A13B03" w:rsidP="00A13B03">
            <w:pPr>
              <w:jc w:val="center"/>
            </w:pPr>
          </w:p>
        </w:tc>
        <w:tc>
          <w:tcPr>
            <w:tcW w:w="972" w:type="dxa"/>
            <w:shd w:val="clear" w:color="auto" w:fill="auto"/>
            <w:noWrap/>
            <w:vAlign w:val="bottom"/>
            <w:hideMark/>
          </w:tcPr>
          <w:p w14:paraId="2DB5C7EA" w14:textId="77777777" w:rsidR="00A13B03" w:rsidRPr="009C3798" w:rsidRDefault="00A13B03" w:rsidP="00A13B03">
            <w:pPr>
              <w:jc w:val="center"/>
            </w:pPr>
          </w:p>
        </w:tc>
        <w:tc>
          <w:tcPr>
            <w:tcW w:w="900" w:type="dxa"/>
            <w:shd w:val="clear" w:color="auto" w:fill="auto"/>
            <w:noWrap/>
            <w:vAlign w:val="bottom"/>
            <w:hideMark/>
          </w:tcPr>
          <w:p w14:paraId="31C338EC" w14:textId="77777777" w:rsidR="00A13B03" w:rsidRPr="009C3798" w:rsidRDefault="00A13B03" w:rsidP="00A13B03">
            <w:pPr>
              <w:jc w:val="center"/>
            </w:pPr>
          </w:p>
        </w:tc>
        <w:tc>
          <w:tcPr>
            <w:tcW w:w="866" w:type="dxa"/>
            <w:shd w:val="clear" w:color="auto" w:fill="auto"/>
            <w:noWrap/>
            <w:vAlign w:val="bottom"/>
            <w:hideMark/>
          </w:tcPr>
          <w:p w14:paraId="296B7234" w14:textId="77777777" w:rsidR="00A13B03" w:rsidRPr="009C3798" w:rsidRDefault="00A13B03" w:rsidP="00A13B03">
            <w:pPr>
              <w:jc w:val="center"/>
            </w:pPr>
          </w:p>
        </w:tc>
        <w:tc>
          <w:tcPr>
            <w:tcW w:w="972" w:type="dxa"/>
            <w:shd w:val="clear" w:color="auto" w:fill="auto"/>
            <w:noWrap/>
            <w:vAlign w:val="bottom"/>
            <w:hideMark/>
          </w:tcPr>
          <w:p w14:paraId="1A08FEC6" w14:textId="77777777" w:rsidR="00A13B03" w:rsidRPr="009C3798" w:rsidRDefault="00A13B03" w:rsidP="00A13B03">
            <w:pPr>
              <w:jc w:val="center"/>
            </w:pPr>
          </w:p>
        </w:tc>
        <w:tc>
          <w:tcPr>
            <w:tcW w:w="972" w:type="dxa"/>
            <w:shd w:val="clear" w:color="auto" w:fill="auto"/>
            <w:noWrap/>
            <w:vAlign w:val="bottom"/>
            <w:hideMark/>
          </w:tcPr>
          <w:p w14:paraId="6622A926" w14:textId="77777777" w:rsidR="00A13B03" w:rsidRPr="009C3798" w:rsidRDefault="00A13B03" w:rsidP="00A13B03">
            <w:pPr>
              <w:jc w:val="center"/>
            </w:pPr>
          </w:p>
        </w:tc>
      </w:tr>
      <w:tr w:rsidR="00A13B03" w:rsidRPr="009C3798" w14:paraId="5E367496" w14:textId="77777777" w:rsidTr="00A13B03">
        <w:trPr>
          <w:trHeight w:val="55"/>
        </w:trPr>
        <w:tc>
          <w:tcPr>
            <w:tcW w:w="1195" w:type="dxa"/>
            <w:shd w:val="clear" w:color="auto" w:fill="auto"/>
            <w:noWrap/>
            <w:vAlign w:val="bottom"/>
            <w:hideMark/>
          </w:tcPr>
          <w:p w14:paraId="157EE211" w14:textId="77777777" w:rsidR="00A13B03" w:rsidRPr="009C3798" w:rsidRDefault="00A13B03" w:rsidP="00A13B03">
            <w:pPr>
              <w:jc w:val="center"/>
            </w:pPr>
          </w:p>
        </w:tc>
        <w:tc>
          <w:tcPr>
            <w:tcW w:w="2316" w:type="dxa"/>
            <w:shd w:val="clear" w:color="auto" w:fill="auto"/>
            <w:vAlign w:val="bottom"/>
            <w:hideMark/>
          </w:tcPr>
          <w:p w14:paraId="3FB360C5" w14:textId="77777777" w:rsidR="00A13B03" w:rsidRPr="009C3798" w:rsidRDefault="00A13B03" w:rsidP="00A13B03">
            <w:r w:rsidRPr="009C3798">
              <w:t>FAX-1LIN -Embedded 1-Line Fax</w:t>
            </w:r>
          </w:p>
        </w:tc>
        <w:tc>
          <w:tcPr>
            <w:tcW w:w="706" w:type="dxa"/>
            <w:shd w:val="clear" w:color="auto" w:fill="auto"/>
            <w:noWrap/>
            <w:vAlign w:val="bottom"/>
            <w:hideMark/>
          </w:tcPr>
          <w:p w14:paraId="5F94410D" w14:textId="77777777" w:rsidR="00A13B03" w:rsidRPr="009C3798" w:rsidRDefault="00A13B03" w:rsidP="00A13B03">
            <w:pPr>
              <w:jc w:val="center"/>
            </w:pPr>
          </w:p>
        </w:tc>
        <w:tc>
          <w:tcPr>
            <w:tcW w:w="1072" w:type="dxa"/>
            <w:shd w:val="clear" w:color="auto" w:fill="auto"/>
            <w:noWrap/>
            <w:vAlign w:val="bottom"/>
            <w:hideMark/>
          </w:tcPr>
          <w:p w14:paraId="5590879B" w14:textId="77777777" w:rsidR="00A13B03" w:rsidRPr="009C3798" w:rsidRDefault="00A13B03" w:rsidP="00A13B03">
            <w:pPr>
              <w:jc w:val="center"/>
            </w:pPr>
            <w:r w:rsidRPr="009C3798">
              <w:t>1 Included</w:t>
            </w:r>
          </w:p>
        </w:tc>
        <w:tc>
          <w:tcPr>
            <w:tcW w:w="972" w:type="dxa"/>
            <w:shd w:val="clear" w:color="auto" w:fill="auto"/>
            <w:noWrap/>
            <w:vAlign w:val="bottom"/>
            <w:hideMark/>
          </w:tcPr>
          <w:p w14:paraId="24AF3720" w14:textId="77777777" w:rsidR="00A13B03" w:rsidRPr="009C3798" w:rsidRDefault="00A13B03" w:rsidP="00A13B03">
            <w:pPr>
              <w:jc w:val="center"/>
            </w:pPr>
          </w:p>
        </w:tc>
        <w:tc>
          <w:tcPr>
            <w:tcW w:w="972" w:type="dxa"/>
            <w:shd w:val="clear" w:color="auto" w:fill="auto"/>
            <w:noWrap/>
            <w:vAlign w:val="bottom"/>
            <w:hideMark/>
          </w:tcPr>
          <w:p w14:paraId="70E29D17" w14:textId="77777777" w:rsidR="00A13B03" w:rsidRPr="009C3798" w:rsidRDefault="00A13B03" w:rsidP="00A13B03">
            <w:pPr>
              <w:jc w:val="center"/>
            </w:pPr>
          </w:p>
        </w:tc>
        <w:tc>
          <w:tcPr>
            <w:tcW w:w="900" w:type="dxa"/>
            <w:shd w:val="clear" w:color="auto" w:fill="auto"/>
            <w:noWrap/>
            <w:vAlign w:val="bottom"/>
            <w:hideMark/>
          </w:tcPr>
          <w:p w14:paraId="40B16CB9" w14:textId="77777777" w:rsidR="00A13B03" w:rsidRPr="009C3798" w:rsidRDefault="00A13B03" w:rsidP="00A13B03">
            <w:pPr>
              <w:jc w:val="center"/>
            </w:pPr>
          </w:p>
        </w:tc>
        <w:tc>
          <w:tcPr>
            <w:tcW w:w="866" w:type="dxa"/>
            <w:shd w:val="clear" w:color="auto" w:fill="auto"/>
            <w:noWrap/>
            <w:vAlign w:val="bottom"/>
            <w:hideMark/>
          </w:tcPr>
          <w:p w14:paraId="71A4C84D" w14:textId="77777777" w:rsidR="00A13B03" w:rsidRPr="009C3798" w:rsidRDefault="00A13B03" w:rsidP="00A13B03">
            <w:pPr>
              <w:jc w:val="center"/>
            </w:pPr>
          </w:p>
        </w:tc>
        <w:tc>
          <w:tcPr>
            <w:tcW w:w="972" w:type="dxa"/>
            <w:shd w:val="clear" w:color="auto" w:fill="auto"/>
            <w:noWrap/>
            <w:vAlign w:val="bottom"/>
            <w:hideMark/>
          </w:tcPr>
          <w:p w14:paraId="59A51CAB" w14:textId="77777777" w:rsidR="00A13B03" w:rsidRPr="009C3798" w:rsidRDefault="00A13B03" w:rsidP="00A13B03">
            <w:pPr>
              <w:jc w:val="center"/>
            </w:pPr>
          </w:p>
        </w:tc>
        <w:tc>
          <w:tcPr>
            <w:tcW w:w="972" w:type="dxa"/>
            <w:shd w:val="clear" w:color="auto" w:fill="auto"/>
            <w:noWrap/>
            <w:vAlign w:val="bottom"/>
            <w:hideMark/>
          </w:tcPr>
          <w:p w14:paraId="2E49BF23" w14:textId="77777777" w:rsidR="00A13B03" w:rsidRPr="009C3798" w:rsidRDefault="00A13B03" w:rsidP="00A13B03">
            <w:pPr>
              <w:jc w:val="center"/>
            </w:pPr>
          </w:p>
        </w:tc>
      </w:tr>
      <w:tr w:rsidR="00A13B03" w:rsidRPr="009C3798" w14:paraId="4C20FB08" w14:textId="77777777" w:rsidTr="00A13B03">
        <w:trPr>
          <w:trHeight w:val="255"/>
        </w:trPr>
        <w:tc>
          <w:tcPr>
            <w:tcW w:w="1195" w:type="dxa"/>
            <w:shd w:val="clear" w:color="auto" w:fill="auto"/>
            <w:noWrap/>
            <w:vAlign w:val="bottom"/>
            <w:hideMark/>
          </w:tcPr>
          <w:p w14:paraId="6A237448" w14:textId="77777777" w:rsidR="00A13B03" w:rsidRPr="009C3798" w:rsidRDefault="00A13B03" w:rsidP="00A13B03">
            <w:pPr>
              <w:jc w:val="center"/>
            </w:pPr>
          </w:p>
        </w:tc>
        <w:tc>
          <w:tcPr>
            <w:tcW w:w="2316" w:type="dxa"/>
            <w:shd w:val="clear" w:color="auto" w:fill="auto"/>
            <w:vAlign w:val="bottom"/>
            <w:hideMark/>
          </w:tcPr>
          <w:p w14:paraId="6D30ED88" w14:textId="77777777" w:rsidR="00A13B03" w:rsidRPr="009C3798" w:rsidRDefault="00A13B03" w:rsidP="00A13B03">
            <w:r w:rsidRPr="009C3798">
              <w:t>PSCRIPT3 -PostScript 3 Kit</w:t>
            </w:r>
          </w:p>
        </w:tc>
        <w:tc>
          <w:tcPr>
            <w:tcW w:w="706" w:type="dxa"/>
            <w:shd w:val="clear" w:color="auto" w:fill="auto"/>
            <w:noWrap/>
            <w:vAlign w:val="bottom"/>
            <w:hideMark/>
          </w:tcPr>
          <w:p w14:paraId="09157285" w14:textId="77777777" w:rsidR="00A13B03" w:rsidRPr="009C3798" w:rsidRDefault="00A13B03" w:rsidP="00A13B03">
            <w:pPr>
              <w:jc w:val="center"/>
            </w:pPr>
          </w:p>
        </w:tc>
        <w:tc>
          <w:tcPr>
            <w:tcW w:w="1072" w:type="dxa"/>
            <w:shd w:val="clear" w:color="auto" w:fill="auto"/>
            <w:noWrap/>
            <w:vAlign w:val="bottom"/>
            <w:hideMark/>
          </w:tcPr>
          <w:p w14:paraId="16D71264" w14:textId="77777777" w:rsidR="00A13B03" w:rsidRPr="009C3798" w:rsidRDefault="00A13B03" w:rsidP="00A13B03">
            <w:pPr>
              <w:jc w:val="center"/>
            </w:pPr>
            <w:r w:rsidRPr="009C3798">
              <w:t>1 Included</w:t>
            </w:r>
          </w:p>
        </w:tc>
        <w:tc>
          <w:tcPr>
            <w:tcW w:w="972" w:type="dxa"/>
            <w:shd w:val="clear" w:color="auto" w:fill="auto"/>
            <w:noWrap/>
            <w:vAlign w:val="bottom"/>
            <w:hideMark/>
          </w:tcPr>
          <w:p w14:paraId="53E93109" w14:textId="77777777" w:rsidR="00A13B03" w:rsidRPr="009C3798" w:rsidRDefault="00A13B03" w:rsidP="00A13B03">
            <w:pPr>
              <w:jc w:val="center"/>
            </w:pPr>
          </w:p>
        </w:tc>
        <w:tc>
          <w:tcPr>
            <w:tcW w:w="972" w:type="dxa"/>
            <w:shd w:val="clear" w:color="auto" w:fill="auto"/>
            <w:noWrap/>
            <w:vAlign w:val="bottom"/>
            <w:hideMark/>
          </w:tcPr>
          <w:p w14:paraId="340B14A4" w14:textId="77777777" w:rsidR="00A13B03" w:rsidRPr="009C3798" w:rsidRDefault="00A13B03" w:rsidP="00A13B03">
            <w:pPr>
              <w:jc w:val="center"/>
            </w:pPr>
          </w:p>
        </w:tc>
        <w:tc>
          <w:tcPr>
            <w:tcW w:w="900" w:type="dxa"/>
            <w:shd w:val="clear" w:color="auto" w:fill="auto"/>
            <w:noWrap/>
            <w:vAlign w:val="bottom"/>
            <w:hideMark/>
          </w:tcPr>
          <w:p w14:paraId="2823A069" w14:textId="77777777" w:rsidR="00A13B03" w:rsidRPr="009C3798" w:rsidRDefault="00A13B03" w:rsidP="00A13B03">
            <w:pPr>
              <w:jc w:val="center"/>
            </w:pPr>
          </w:p>
        </w:tc>
        <w:tc>
          <w:tcPr>
            <w:tcW w:w="866" w:type="dxa"/>
            <w:shd w:val="clear" w:color="auto" w:fill="auto"/>
            <w:noWrap/>
            <w:vAlign w:val="bottom"/>
            <w:hideMark/>
          </w:tcPr>
          <w:p w14:paraId="79CDA4E6" w14:textId="77777777" w:rsidR="00A13B03" w:rsidRPr="009C3798" w:rsidRDefault="00A13B03" w:rsidP="00A13B03">
            <w:pPr>
              <w:jc w:val="center"/>
            </w:pPr>
          </w:p>
        </w:tc>
        <w:tc>
          <w:tcPr>
            <w:tcW w:w="972" w:type="dxa"/>
            <w:shd w:val="clear" w:color="auto" w:fill="auto"/>
            <w:noWrap/>
            <w:vAlign w:val="bottom"/>
            <w:hideMark/>
          </w:tcPr>
          <w:p w14:paraId="613BF3B4" w14:textId="77777777" w:rsidR="00A13B03" w:rsidRPr="009C3798" w:rsidRDefault="00A13B03" w:rsidP="00A13B03">
            <w:pPr>
              <w:jc w:val="center"/>
            </w:pPr>
          </w:p>
        </w:tc>
        <w:tc>
          <w:tcPr>
            <w:tcW w:w="972" w:type="dxa"/>
            <w:shd w:val="clear" w:color="auto" w:fill="auto"/>
            <w:noWrap/>
            <w:vAlign w:val="bottom"/>
            <w:hideMark/>
          </w:tcPr>
          <w:p w14:paraId="54012CD0" w14:textId="77777777" w:rsidR="00A13B03" w:rsidRPr="009C3798" w:rsidRDefault="00A13B03" w:rsidP="00A13B03">
            <w:pPr>
              <w:jc w:val="center"/>
            </w:pPr>
          </w:p>
        </w:tc>
      </w:tr>
      <w:tr w:rsidR="00A13B03" w:rsidRPr="009C3798" w14:paraId="57756959" w14:textId="77777777" w:rsidTr="00A13B03">
        <w:trPr>
          <w:trHeight w:val="3825"/>
        </w:trPr>
        <w:tc>
          <w:tcPr>
            <w:tcW w:w="1195" w:type="dxa"/>
            <w:shd w:val="clear" w:color="auto" w:fill="auto"/>
            <w:noWrap/>
            <w:hideMark/>
          </w:tcPr>
          <w:p w14:paraId="284B4916" w14:textId="77777777" w:rsidR="00A13B03" w:rsidRPr="009C3798" w:rsidRDefault="00A13B03" w:rsidP="00A13B03">
            <w:pPr>
              <w:rPr>
                <w:b/>
                <w:bCs/>
              </w:rPr>
            </w:pPr>
            <w:r w:rsidRPr="009C3798">
              <w:rPr>
                <w:b/>
                <w:bCs/>
              </w:rPr>
              <w:t>B8045H2</w:t>
            </w:r>
          </w:p>
        </w:tc>
        <w:tc>
          <w:tcPr>
            <w:tcW w:w="2316" w:type="dxa"/>
            <w:shd w:val="clear" w:color="auto" w:fill="auto"/>
            <w:hideMark/>
          </w:tcPr>
          <w:p w14:paraId="6B3F8909" w14:textId="77777777" w:rsidR="00A13B03" w:rsidRPr="009C3798" w:rsidRDefault="00A13B03" w:rsidP="00A13B03">
            <w:proofErr w:type="spellStart"/>
            <w:r w:rsidRPr="009C3798">
              <w:t>AltaLink</w:t>
            </w:r>
            <w:proofErr w:type="spellEnd"/>
            <w:r w:rsidRPr="009C3798">
              <w:t xml:space="preserve"> B8045 Multifunctional Copier/Printer/Color Scanner with 200 Sheet SPDH, 4 trays (4,600 sheets), 100 sheet Bypass Tray, 4GB Memory, Network Accounting Enablement, Server Fax Enablement, Internet Fax, Data Security Kit (Image Overwrite, Encryption, McAfee Enhanced Security, Cisco </w:t>
            </w:r>
            <w:proofErr w:type="spellStart"/>
            <w:r w:rsidRPr="009C3798">
              <w:t>TrustSec</w:t>
            </w:r>
            <w:proofErr w:type="spellEnd"/>
            <w:r w:rsidRPr="009C3798">
              <w:t>), EIP, Scanning Kit, PostScript, Service Contractor Copier Assistant Enablement, Initialization Kit.  Billing Impression Mode Enabled</w:t>
            </w:r>
            <w:r w:rsidRPr="009C3798">
              <w:br/>
              <w:t xml:space="preserve">Each print made on this Equipment that is Larger than 145 Square Inches (e.g., 11 x 17 = 187 square inches) Will Register as 2 Prints on the </w:t>
            </w:r>
            <w:proofErr w:type="gramStart"/>
            <w:r w:rsidRPr="009C3798">
              <w:t>Meter..</w:t>
            </w:r>
            <w:proofErr w:type="gramEnd"/>
          </w:p>
        </w:tc>
        <w:tc>
          <w:tcPr>
            <w:tcW w:w="706" w:type="dxa"/>
            <w:shd w:val="clear" w:color="auto" w:fill="auto"/>
            <w:noWrap/>
            <w:hideMark/>
          </w:tcPr>
          <w:p w14:paraId="7F791960" w14:textId="77777777" w:rsidR="00A13B03" w:rsidRPr="009C3798" w:rsidRDefault="00A13B03" w:rsidP="00A13B03">
            <w:pPr>
              <w:jc w:val="center"/>
              <w:rPr>
                <w:b/>
                <w:bCs/>
              </w:rPr>
            </w:pPr>
            <w:r w:rsidRPr="009C3798">
              <w:rPr>
                <w:b/>
                <w:bCs/>
              </w:rPr>
              <w:t>60</w:t>
            </w:r>
          </w:p>
        </w:tc>
        <w:tc>
          <w:tcPr>
            <w:tcW w:w="1072" w:type="dxa"/>
            <w:shd w:val="clear" w:color="auto" w:fill="auto"/>
            <w:noWrap/>
            <w:hideMark/>
          </w:tcPr>
          <w:p w14:paraId="63CF627F" w14:textId="77777777" w:rsidR="00A13B03" w:rsidRPr="009C3798" w:rsidRDefault="00A13B03" w:rsidP="00A13B03">
            <w:pPr>
              <w:jc w:val="center"/>
              <w:rPr>
                <w:b/>
                <w:bCs/>
              </w:rPr>
            </w:pPr>
            <w:r w:rsidRPr="009C3798">
              <w:rPr>
                <w:b/>
                <w:bCs/>
              </w:rPr>
              <w:t>$149.18</w:t>
            </w:r>
          </w:p>
        </w:tc>
        <w:tc>
          <w:tcPr>
            <w:tcW w:w="972" w:type="dxa"/>
            <w:shd w:val="clear" w:color="auto" w:fill="auto"/>
            <w:noWrap/>
            <w:hideMark/>
          </w:tcPr>
          <w:p w14:paraId="26028E43" w14:textId="77777777" w:rsidR="00A13B03" w:rsidRPr="009C3798" w:rsidRDefault="00A13B03" w:rsidP="00A13B03">
            <w:pPr>
              <w:jc w:val="center"/>
              <w:rPr>
                <w:b/>
                <w:bCs/>
              </w:rPr>
            </w:pPr>
            <w:r w:rsidRPr="009C3798">
              <w:rPr>
                <w:b/>
                <w:bCs/>
              </w:rPr>
              <w:t>0</w:t>
            </w:r>
          </w:p>
        </w:tc>
        <w:tc>
          <w:tcPr>
            <w:tcW w:w="972" w:type="dxa"/>
            <w:shd w:val="clear" w:color="auto" w:fill="auto"/>
            <w:noWrap/>
            <w:hideMark/>
          </w:tcPr>
          <w:p w14:paraId="4B1857F0" w14:textId="77777777" w:rsidR="00A13B03" w:rsidRPr="009C3798" w:rsidRDefault="00A13B03" w:rsidP="00A13B03">
            <w:pPr>
              <w:jc w:val="center"/>
              <w:rPr>
                <w:b/>
                <w:bCs/>
              </w:rPr>
            </w:pPr>
            <w:r w:rsidRPr="009C3798">
              <w:rPr>
                <w:b/>
                <w:bCs/>
              </w:rPr>
              <w:t>0</w:t>
            </w:r>
          </w:p>
        </w:tc>
        <w:tc>
          <w:tcPr>
            <w:tcW w:w="900" w:type="dxa"/>
            <w:shd w:val="clear" w:color="auto" w:fill="auto"/>
            <w:noWrap/>
            <w:hideMark/>
          </w:tcPr>
          <w:p w14:paraId="7FF2637B" w14:textId="77777777" w:rsidR="00A13B03" w:rsidRPr="009C3798" w:rsidRDefault="00A13B03" w:rsidP="00A13B03">
            <w:pPr>
              <w:jc w:val="center"/>
              <w:rPr>
                <w:b/>
                <w:bCs/>
              </w:rPr>
            </w:pPr>
            <w:r w:rsidRPr="009C3798">
              <w:rPr>
                <w:b/>
                <w:bCs/>
              </w:rPr>
              <w:t>$0.0050</w:t>
            </w:r>
          </w:p>
        </w:tc>
        <w:tc>
          <w:tcPr>
            <w:tcW w:w="866" w:type="dxa"/>
            <w:shd w:val="clear" w:color="auto" w:fill="auto"/>
            <w:noWrap/>
            <w:hideMark/>
          </w:tcPr>
          <w:p w14:paraId="10DF68F6" w14:textId="77777777" w:rsidR="00A13B03" w:rsidRPr="009C3798" w:rsidRDefault="00A13B03" w:rsidP="00A13B03">
            <w:pPr>
              <w:jc w:val="center"/>
              <w:rPr>
                <w:b/>
                <w:bCs/>
              </w:rPr>
            </w:pPr>
            <w:r w:rsidRPr="009C3798">
              <w:rPr>
                <w:b/>
                <w:bCs/>
              </w:rPr>
              <w:t>N/A</w:t>
            </w:r>
          </w:p>
        </w:tc>
        <w:tc>
          <w:tcPr>
            <w:tcW w:w="972" w:type="dxa"/>
            <w:shd w:val="clear" w:color="auto" w:fill="auto"/>
            <w:noWrap/>
            <w:hideMark/>
          </w:tcPr>
          <w:p w14:paraId="65CA61D5" w14:textId="77777777" w:rsidR="00A13B03" w:rsidRPr="009C3798" w:rsidRDefault="00A13B03" w:rsidP="00A13B03">
            <w:pPr>
              <w:jc w:val="center"/>
              <w:rPr>
                <w:b/>
                <w:bCs/>
              </w:rPr>
            </w:pPr>
            <w:r w:rsidRPr="009C3798">
              <w:rPr>
                <w:b/>
                <w:bCs/>
              </w:rPr>
              <w:t>Yes</w:t>
            </w:r>
          </w:p>
        </w:tc>
        <w:tc>
          <w:tcPr>
            <w:tcW w:w="972" w:type="dxa"/>
            <w:shd w:val="clear" w:color="auto" w:fill="auto"/>
            <w:noWrap/>
            <w:hideMark/>
          </w:tcPr>
          <w:p w14:paraId="201818A0" w14:textId="77777777" w:rsidR="00A13B03" w:rsidRPr="009C3798" w:rsidRDefault="00A13B03" w:rsidP="00A13B03">
            <w:pPr>
              <w:jc w:val="center"/>
              <w:rPr>
                <w:b/>
                <w:bCs/>
              </w:rPr>
            </w:pPr>
            <w:r w:rsidRPr="009C3798">
              <w:rPr>
                <w:b/>
                <w:bCs/>
              </w:rPr>
              <w:t>No</w:t>
            </w:r>
          </w:p>
        </w:tc>
      </w:tr>
      <w:tr w:rsidR="00A13B03" w:rsidRPr="009C3798" w14:paraId="27FDB28C" w14:textId="77777777" w:rsidTr="00A13B03">
        <w:trPr>
          <w:trHeight w:val="510"/>
        </w:trPr>
        <w:tc>
          <w:tcPr>
            <w:tcW w:w="1195" w:type="dxa"/>
            <w:shd w:val="clear" w:color="auto" w:fill="auto"/>
            <w:noWrap/>
            <w:vAlign w:val="bottom"/>
            <w:hideMark/>
          </w:tcPr>
          <w:p w14:paraId="4E575026" w14:textId="77777777" w:rsidR="00A13B03" w:rsidRPr="009C3798" w:rsidRDefault="00A13B03" w:rsidP="00A13B03">
            <w:pPr>
              <w:jc w:val="center"/>
              <w:rPr>
                <w:b/>
                <w:bCs/>
              </w:rPr>
            </w:pPr>
          </w:p>
        </w:tc>
        <w:tc>
          <w:tcPr>
            <w:tcW w:w="2316" w:type="dxa"/>
            <w:shd w:val="clear" w:color="auto" w:fill="auto"/>
            <w:vAlign w:val="bottom"/>
            <w:hideMark/>
          </w:tcPr>
          <w:p w14:paraId="06AAB353" w14:textId="77777777" w:rsidR="00A13B03" w:rsidRPr="009C3798" w:rsidRDefault="00A13B03" w:rsidP="00A13B03">
            <w:r w:rsidRPr="009C3798">
              <w:t xml:space="preserve">OFC-B80 -Ofc Fin w 50 </w:t>
            </w:r>
            <w:proofErr w:type="spellStart"/>
            <w:r w:rsidRPr="009C3798">
              <w:t>Pg</w:t>
            </w:r>
            <w:proofErr w:type="spellEnd"/>
            <w:r w:rsidRPr="009C3798">
              <w:t xml:space="preserve"> </w:t>
            </w:r>
            <w:proofErr w:type="spellStart"/>
            <w:r w:rsidRPr="009C3798">
              <w:t>Stplr</w:t>
            </w:r>
            <w:proofErr w:type="spellEnd"/>
            <w:r w:rsidRPr="009C3798">
              <w:t xml:space="preserve"> and </w:t>
            </w:r>
            <w:proofErr w:type="spellStart"/>
            <w:r w:rsidRPr="009C3798">
              <w:t>Horiz</w:t>
            </w:r>
            <w:proofErr w:type="spellEnd"/>
            <w:r w:rsidRPr="009C3798">
              <w:t xml:space="preserve"> </w:t>
            </w:r>
            <w:proofErr w:type="spellStart"/>
            <w:r w:rsidRPr="009C3798">
              <w:t>Xport</w:t>
            </w:r>
            <w:proofErr w:type="spellEnd"/>
          </w:p>
        </w:tc>
        <w:tc>
          <w:tcPr>
            <w:tcW w:w="706" w:type="dxa"/>
            <w:shd w:val="clear" w:color="auto" w:fill="auto"/>
            <w:noWrap/>
            <w:vAlign w:val="bottom"/>
            <w:hideMark/>
          </w:tcPr>
          <w:p w14:paraId="5DAE31BF" w14:textId="77777777" w:rsidR="00A13B03" w:rsidRPr="009C3798" w:rsidRDefault="00A13B03" w:rsidP="00A13B03">
            <w:pPr>
              <w:jc w:val="center"/>
            </w:pPr>
          </w:p>
        </w:tc>
        <w:tc>
          <w:tcPr>
            <w:tcW w:w="1072" w:type="dxa"/>
            <w:shd w:val="clear" w:color="auto" w:fill="auto"/>
            <w:noWrap/>
            <w:vAlign w:val="bottom"/>
            <w:hideMark/>
          </w:tcPr>
          <w:p w14:paraId="7EB747DF" w14:textId="77777777" w:rsidR="00A13B03" w:rsidRPr="009C3798" w:rsidRDefault="00A13B03" w:rsidP="00A13B03">
            <w:pPr>
              <w:jc w:val="center"/>
            </w:pPr>
            <w:r w:rsidRPr="009C3798">
              <w:t>1 Included</w:t>
            </w:r>
          </w:p>
        </w:tc>
        <w:tc>
          <w:tcPr>
            <w:tcW w:w="972" w:type="dxa"/>
            <w:shd w:val="clear" w:color="auto" w:fill="auto"/>
            <w:noWrap/>
            <w:vAlign w:val="bottom"/>
            <w:hideMark/>
          </w:tcPr>
          <w:p w14:paraId="584D2DE5" w14:textId="77777777" w:rsidR="00A13B03" w:rsidRPr="009C3798" w:rsidRDefault="00A13B03" w:rsidP="00A13B03">
            <w:pPr>
              <w:jc w:val="center"/>
            </w:pPr>
          </w:p>
        </w:tc>
        <w:tc>
          <w:tcPr>
            <w:tcW w:w="972" w:type="dxa"/>
            <w:shd w:val="clear" w:color="auto" w:fill="auto"/>
            <w:noWrap/>
            <w:vAlign w:val="bottom"/>
            <w:hideMark/>
          </w:tcPr>
          <w:p w14:paraId="23E69C02" w14:textId="77777777" w:rsidR="00A13B03" w:rsidRPr="009C3798" w:rsidRDefault="00A13B03" w:rsidP="00A13B03">
            <w:pPr>
              <w:jc w:val="center"/>
            </w:pPr>
          </w:p>
        </w:tc>
        <w:tc>
          <w:tcPr>
            <w:tcW w:w="900" w:type="dxa"/>
            <w:shd w:val="clear" w:color="auto" w:fill="auto"/>
            <w:noWrap/>
            <w:vAlign w:val="bottom"/>
            <w:hideMark/>
          </w:tcPr>
          <w:p w14:paraId="60FBCF31" w14:textId="77777777" w:rsidR="00A13B03" w:rsidRPr="009C3798" w:rsidRDefault="00A13B03" w:rsidP="00A13B03">
            <w:pPr>
              <w:jc w:val="center"/>
            </w:pPr>
          </w:p>
        </w:tc>
        <w:tc>
          <w:tcPr>
            <w:tcW w:w="866" w:type="dxa"/>
            <w:shd w:val="clear" w:color="auto" w:fill="auto"/>
            <w:noWrap/>
            <w:vAlign w:val="bottom"/>
            <w:hideMark/>
          </w:tcPr>
          <w:p w14:paraId="37487C2B" w14:textId="77777777" w:rsidR="00A13B03" w:rsidRPr="009C3798" w:rsidRDefault="00A13B03" w:rsidP="00A13B03">
            <w:pPr>
              <w:jc w:val="center"/>
            </w:pPr>
          </w:p>
        </w:tc>
        <w:tc>
          <w:tcPr>
            <w:tcW w:w="972" w:type="dxa"/>
            <w:shd w:val="clear" w:color="auto" w:fill="auto"/>
            <w:noWrap/>
            <w:vAlign w:val="bottom"/>
            <w:hideMark/>
          </w:tcPr>
          <w:p w14:paraId="72D050A4" w14:textId="77777777" w:rsidR="00A13B03" w:rsidRPr="009C3798" w:rsidRDefault="00A13B03" w:rsidP="00A13B03">
            <w:pPr>
              <w:jc w:val="center"/>
            </w:pPr>
          </w:p>
        </w:tc>
        <w:tc>
          <w:tcPr>
            <w:tcW w:w="972" w:type="dxa"/>
            <w:shd w:val="clear" w:color="auto" w:fill="auto"/>
            <w:noWrap/>
            <w:vAlign w:val="bottom"/>
            <w:hideMark/>
          </w:tcPr>
          <w:p w14:paraId="3CB2874F" w14:textId="77777777" w:rsidR="00A13B03" w:rsidRPr="009C3798" w:rsidRDefault="00A13B03" w:rsidP="00A13B03">
            <w:pPr>
              <w:jc w:val="center"/>
            </w:pPr>
          </w:p>
        </w:tc>
      </w:tr>
      <w:tr w:rsidR="00A13B03" w:rsidRPr="009C3798" w14:paraId="1A716E4D" w14:textId="77777777" w:rsidTr="00A13B03">
        <w:trPr>
          <w:trHeight w:val="255"/>
        </w:trPr>
        <w:tc>
          <w:tcPr>
            <w:tcW w:w="1195" w:type="dxa"/>
            <w:shd w:val="clear" w:color="auto" w:fill="auto"/>
            <w:noWrap/>
            <w:vAlign w:val="bottom"/>
            <w:hideMark/>
          </w:tcPr>
          <w:p w14:paraId="4AB77E53" w14:textId="77777777" w:rsidR="00A13B03" w:rsidRPr="009C3798" w:rsidRDefault="00A13B03" w:rsidP="00A13B03">
            <w:pPr>
              <w:jc w:val="center"/>
            </w:pPr>
          </w:p>
        </w:tc>
        <w:tc>
          <w:tcPr>
            <w:tcW w:w="2316" w:type="dxa"/>
            <w:shd w:val="clear" w:color="auto" w:fill="auto"/>
            <w:vAlign w:val="bottom"/>
            <w:hideMark/>
          </w:tcPr>
          <w:p w14:paraId="7C760B58" w14:textId="77777777" w:rsidR="00A13B03" w:rsidRPr="009C3798" w:rsidRDefault="00A13B03" w:rsidP="00A13B03">
            <w:r w:rsidRPr="009C3798">
              <w:t>FAX-1LINE -1 Line Fax</w:t>
            </w:r>
          </w:p>
        </w:tc>
        <w:tc>
          <w:tcPr>
            <w:tcW w:w="706" w:type="dxa"/>
            <w:shd w:val="clear" w:color="auto" w:fill="auto"/>
            <w:noWrap/>
            <w:vAlign w:val="bottom"/>
            <w:hideMark/>
          </w:tcPr>
          <w:p w14:paraId="579E1CF6" w14:textId="77777777" w:rsidR="00A13B03" w:rsidRPr="009C3798" w:rsidRDefault="00A13B03" w:rsidP="00A13B03">
            <w:pPr>
              <w:jc w:val="center"/>
            </w:pPr>
          </w:p>
        </w:tc>
        <w:tc>
          <w:tcPr>
            <w:tcW w:w="1072" w:type="dxa"/>
            <w:shd w:val="clear" w:color="auto" w:fill="auto"/>
            <w:noWrap/>
            <w:vAlign w:val="bottom"/>
            <w:hideMark/>
          </w:tcPr>
          <w:p w14:paraId="67C9FC15" w14:textId="77777777" w:rsidR="00A13B03" w:rsidRPr="009C3798" w:rsidRDefault="00A13B03" w:rsidP="00A13B03">
            <w:pPr>
              <w:jc w:val="center"/>
            </w:pPr>
            <w:r w:rsidRPr="009C3798">
              <w:t>1 Included</w:t>
            </w:r>
          </w:p>
        </w:tc>
        <w:tc>
          <w:tcPr>
            <w:tcW w:w="972" w:type="dxa"/>
            <w:shd w:val="clear" w:color="auto" w:fill="auto"/>
            <w:noWrap/>
            <w:vAlign w:val="bottom"/>
            <w:hideMark/>
          </w:tcPr>
          <w:p w14:paraId="4AD88EFD" w14:textId="77777777" w:rsidR="00A13B03" w:rsidRPr="009C3798" w:rsidRDefault="00A13B03" w:rsidP="00A13B03">
            <w:pPr>
              <w:jc w:val="center"/>
            </w:pPr>
          </w:p>
        </w:tc>
        <w:tc>
          <w:tcPr>
            <w:tcW w:w="972" w:type="dxa"/>
            <w:shd w:val="clear" w:color="auto" w:fill="auto"/>
            <w:noWrap/>
            <w:vAlign w:val="bottom"/>
            <w:hideMark/>
          </w:tcPr>
          <w:p w14:paraId="70F2662F" w14:textId="77777777" w:rsidR="00A13B03" w:rsidRPr="009C3798" w:rsidRDefault="00A13B03" w:rsidP="00A13B03">
            <w:pPr>
              <w:jc w:val="center"/>
            </w:pPr>
          </w:p>
        </w:tc>
        <w:tc>
          <w:tcPr>
            <w:tcW w:w="900" w:type="dxa"/>
            <w:shd w:val="clear" w:color="auto" w:fill="auto"/>
            <w:noWrap/>
            <w:vAlign w:val="bottom"/>
            <w:hideMark/>
          </w:tcPr>
          <w:p w14:paraId="1E4716F5" w14:textId="77777777" w:rsidR="00A13B03" w:rsidRPr="009C3798" w:rsidRDefault="00A13B03" w:rsidP="00A13B03">
            <w:pPr>
              <w:jc w:val="center"/>
            </w:pPr>
          </w:p>
        </w:tc>
        <w:tc>
          <w:tcPr>
            <w:tcW w:w="866" w:type="dxa"/>
            <w:shd w:val="clear" w:color="auto" w:fill="auto"/>
            <w:noWrap/>
            <w:vAlign w:val="bottom"/>
            <w:hideMark/>
          </w:tcPr>
          <w:p w14:paraId="28486E7A" w14:textId="77777777" w:rsidR="00A13B03" w:rsidRPr="009C3798" w:rsidRDefault="00A13B03" w:rsidP="00A13B03">
            <w:pPr>
              <w:jc w:val="center"/>
            </w:pPr>
          </w:p>
        </w:tc>
        <w:tc>
          <w:tcPr>
            <w:tcW w:w="972" w:type="dxa"/>
            <w:shd w:val="clear" w:color="auto" w:fill="auto"/>
            <w:noWrap/>
            <w:vAlign w:val="bottom"/>
            <w:hideMark/>
          </w:tcPr>
          <w:p w14:paraId="7DC2FE02" w14:textId="77777777" w:rsidR="00A13B03" w:rsidRPr="009C3798" w:rsidRDefault="00A13B03" w:rsidP="00A13B03">
            <w:pPr>
              <w:jc w:val="center"/>
            </w:pPr>
          </w:p>
        </w:tc>
        <w:tc>
          <w:tcPr>
            <w:tcW w:w="972" w:type="dxa"/>
            <w:shd w:val="clear" w:color="auto" w:fill="auto"/>
            <w:noWrap/>
            <w:vAlign w:val="bottom"/>
            <w:hideMark/>
          </w:tcPr>
          <w:p w14:paraId="3C977BB4" w14:textId="77777777" w:rsidR="00A13B03" w:rsidRPr="009C3798" w:rsidRDefault="00A13B03" w:rsidP="00A13B03">
            <w:pPr>
              <w:jc w:val="center"/>
            </w:pPr>
          </w:p>
        </w:tc>
      </w:tr>
      <w:tr w:rsidR="00A13B03" w:rsidRPr="009C3798" w14:paraId="3DDA0FBA" w14:textId="77777777" w:rsidTr="00A13B03">
        <w:trPr>
          <w:trHeight w:val="1530"/>
        </w:trPr>
        <w:tc>
          <w:tcPr>
            <w:tcW w:w="1195" w:type="dxa"/>
            <w:shd w:val="clear" w:color="auto" w:fill="auto"/>
            <w:noWrap/>
            <w:hideMark/>
          </w:tcPr>
          <w:p w14:paraId="0CA14582" w14:textId="77777777" w:rsidR="00A13B03" w:rsidRPr="009C3798" w:rsidRDefault="00A13B03" w:rsidP="00A13B03">
            <w:pPr>
              <w:rPr>
                <w:b/>
                <w:bCs/>
              </w:rPr>
            </w:pPr>
            <w:r w:rsidRPr="009C3798">
              <w:rPr>
                <w:b/>
                <w:bCs/>
              </w:rPr>
              <w:t>C405DN</w:t>
            </w:r>
          </w:p>
        </w:tc>
        <w:tc>
          <w:tcPr>
            <w:tcW w:w="2316" w:type="dxa"/>
            <w:shd w:val="clear" w:color="auto" w:fill="auto"/>
            <w:hideMark/>
          </w:tcPr>
          <w:p w14:paraId="21F45549" w14:textId="77777777" w:rsidR="00A13B03" w:rsidRPr="009C3798" w:rsidRDefault="00A13B03" w:rsidP="00A13B03">
            <w:proofErr w:type="spellStart"/>
            <w:r w:rsidRPr="009C3798">
              <w:t>VersaLink</w:t>
            </w:r>
            <w:proofErr w:type="spellEnd"/>
            <w:r w:rsidRPr="009C3798">
              <w:t xml:space="preserve"> C405 Color Multifunction Printer, Print/Copy/Scan/Fax, Letter/Legal, Up to 36ppm, 2-Sided Print, USB/Ethernet, 550-Sheet Tray, 150-Sheet Multi-Purpose Tray, 50-Sheet DADF (Single-Pass Duplex), 110V, Solutions &amp; Cloud Enabled</w:t>
            </w:r>
          </w:p>
        </w:tc>
        <w:tc>
          <w:tcPr>
            <w:tcW w:w="706" w:type="dxa"/>
            <w:shd w:val="clear" w:color="auto" w:fill="auto"/>
            <w:noWrap/>
            <w:hideMark/>
          </w:tcPr>
          <w:p w14:paraId="357888D1" w14:textId="77777777" w:rsidR="00A13B03" w:rsidRPr="009C3798" w:rsidRDefault="00A13B03" w:rsidP="00A13B03">
            <w:pPr>
              <w:jc w:val="center"/>
              <w:rPr>
                <w:b/>
                <w:bCs/>
              </w:rPr>
            </w:pPr>
            <w:r w:rsidRPr="009C3798">
              <w:rPr>
                <w:b/>
                <w:bCs/>
              </w:rPr>
              <w:t>60</w:t>
            </w:r>
          </w:p>
        </w:tc>
        <w:tc>
          <w:tcPr>
            <w:tcW w:w="1072" w:type="dxa"/>
            <w:shd w:val="clear" w:color="auto" w:fill="auto"/>
            <w:noWrap/>
            <w:hideMark/>
          </w:tcPr>
          <w:p w14:paraId="6C2595B6" w14:textId="77777777" w:rsidR="00A13B03" w:rsidRPr="009C3798" w:rsidRDefault="00A13B03" w:rsidP="00A13B03">
            <w:pPr>
              <w:jc w:val="center"/>
              <w:rPr>
                <w:b/>
                <w:bCs/>
              </w:rPr>
            </w:pPr>
            <w:r w:rsidRPr="009C3798">
              <w:rPr>
                <w:b/>
                <w:bCs/>
              </w:rPr>
              <w:t>$42.37</w:t>
            </w:r>
          </w:p>
        </w:tc>
        <w:tc>
          <w:tcPr>
            <w:tcW w:w="972" w:type="dxa"/>
            <w:shd w:val="clear" w:color="auto" w:fill="auto"/>
            <w:noWrap/>
            <w:hideMark/>
          </w:tcPr>
          <w:p w14:paraId="78ED5482" w14:textId="77777777" w:rsidR="00A13B03" w:rsidRPr="009C3798" w:rsidRDefault="00A13B03" w:rsidP="00A13B03">
            <w:pPr>
              <w:jc w:val="center"/>
              <w:rPr>
                <w:b/>
                <w:bCs/>
              </w:rPr>
            </w:pPr>
            <w:r w:rsidRPr="009C3798">
              <w:rPr>
                <w:b/>
                <w:bCs/>
              </w:rPr>
              <w:t>0</w:t>
            </w:r>
          </w:p>
        </w:tc>
        <w:tc>
          <w:tcPr>
            <w:tcW w:w="972" w:type="dxa"/>
            <w:shd w:val="clear" w:color="auto" w:fill="auto"/>
            <w:noWrap/>
            <w:hideMark/>
          </w:tcPr>
          <w:p w14:paraId="43D006EC" w14:textId="77777777" w:rsidR="00A13B03" w:rsidRPr="009C3798" w:rsidRDefault="00A13B03" w:rsidP="00A13B03">
            <w:pPr>
              <w:jc w:val="center"/>
              <w:rPr>
                <w:b/>
                <w:bCs/>
              </w:rPr>
            </w:pPr>
            <w:r w:rsidRPr="009C3798">
              <w:rPr>
                <w:b/>
                <w:bCs/>
              </w:rPr>
              <w:t>0</w:t>
            </w:r>
          </w:p>
        </w:tc>
        <w:tc>
          <w:tcPr>
            <w:tcW w:w="900" w:type="dxa"/>
            <w:shd w:val="clear" w:color="auto" w:fill="auto"/>
            <w:noWrap/>
            <w:hideMark/>
          </w:tcPr>
          <w:p w14:paraId="1EA663C7" w14:textId="77777777" w:rsidR="00A13B03" w:rsidRPr="009C3798" w:rsidRDefault="00A13B03" w:rsidP="00A13B03">
            <w:pPr>
              <w:jc w:val="center"/>
              <w:rPr>
                <w:b/>
                <w:bCs/>
              </w:rPr>
            </w:pPr>
            <w:r w:rsidRPr="009C3798">
              <w:rPr>
                <w:b/>
                <w:bCs/>
              </w:rPr>
              <w:t>$0.0050</w:t>
            </w:r>
          </w:p>
        </w:tc>
        <w:tc>
          <w:tcPr>
            <w:tcW w:w="866" w:type="dxa"/>
            <w:shd w:val="clear" w:color="auto" w:fill="auto"/>
            <w:noWrap/>
            <w:hideMark/>
          </w:tcPr>
          <w:p w14:paraId="704E8D2D" w14:textId="77777777" w:rsidR="00A13B03" w:rsidRPr="009C3798" w:rsidRDefault="00A13B03" w:rsidP="00A13B03">
            <w:pPr>
              <w:jc w:val="center"/>
              <w:rPr>
                <w:b/>
                <w:bCs/>
              </w:rPr>
            </w:pPr>
            <w:r w:rsidRPr="009C3798">
              <w:rPr>
                <w:b/>
                <w:bCs/>
              </w:rPr>
              <w:t>$0.0400</w:t>
            </w:r>
          </w:p>
        </w:tc>
        <w:tc>
          <w:tcPr>
            <w:tcW w:w="972" w:type="dxa"/>
            <w:shd w:val="clear" w:color="auto" w:fill="auto"/>
            <w:noWrap/>
            <w:hideMark/>
          </w:tcPr>
          <w:p w14:paraId="108AE6EB" w14:textId="77777777" w:rsidR="00A13B03" w:rsidRPr="009C3798" w:rsidRDefault="00A13B03" w:rsidP="00A13B03">
            <w:pPr>
              <w:jc w:val="center"/>
              <w:rPr>
                <w:b/>
                <w:bCs/>
              </w:rPr>
            </w:pPr>
            <w:r w:rsidRPr="009C3798">
              <w:rPr>
                <w:b/>
                <w:bCs/>
              </w:rPr>
              <w:t>Yes</w:t>
            </w:r>
          </w:p>
        </w:tc>
        <w:tc>
          <w:tcPr>
            <w:tcW w:w="972" w:type="dxa"/>
            <w:shd w:val="clear" w:color="auto" w:fill="auto"/>
            <w:noWrap/>
            <w:hideMark/>
          </w:tcPr>
          <w:p w14:paraId="3BC98AAE" w14:textId="77777777" w:rsidR="00A13B03" w:rsidRPr="009C3798" w:rsidRDefault="00A13B03" w:rsidP="00A13B03">
            <w:pPr>
              <w:jc w:val="center"/>
              <w:rPr>
                <w:b/>
                <w:bCs/>
              </w:rPr>
            </w:pPr>
            <w:r w:rsidRPr="009C3798">
              <w:rPr>
                <w:b/>
                <w:bCs/>
              </w:rPr>
              <w:t>No</w:t>
            </w:r>
          </w:p>
        </w:tc>
      </w:tr>
      <w:tr w:rsidR="00A13B03" w:rsidRPr="009C3798" w14:paraId="17BA0EAF" w14:textId="77777777" w:rsidTr="00A13B03">
        <w:trPr>
          <w:trHeight w:val="255"/>
        </w:trPr>
        <w:tc>
          <w:tcPr>
            <w:tcW w:w="1195" w:type="dxa"/>
            <w:shd w:val="clear" w:color="auto" w:fill="auto"/>
            <w:noWrap/>
            <w:vAlign w:val="bottom"/>
            <w:hideMark/>
          </w:tcPr>
          <w:p w14:paraId="719A163A" w14:textId="77777777" w:rsidR="00A13B03" w:rsidRPr="009C3798" w:rsidRDefault="00A13B03" w:rsidP="00A13B03">
            <w:pPr>
              <w:jc w:val="center"/>
              <w:rPr>
                <w:b/>
                <w:bCs/>
              </w:rPr>
            </w:pPr>
          </w:p>
        </w:tc>
        <w:tc>
          <w:tcPr>
            <w:tcW w:w="2316" w:type="dxa"/>
            <w:shd w:val="clear" w:color="auto" w:fill="auto"/>
            <w:vAlign w:val="bottom"/>
            <w:hideMark/>
          </w:tcPr>
          <w:p w14:paraId="3F53B019" w14:textId="77777777" w:rsidR="00A13B03" w:rsidRPr="009C3798" w:rsidRDefault="00A13B03" w:rsidP="00A13B03">
            <w:r w:rsidRPr="009C3798">
              <w:t>DRCINST -Carrier Delivery &amp; Install</w:t>
            </w:r>
          </w:p>
        </w:tc>
        <w:tc>
          <w:tcPr>
            <w:tcW w:w="706" w:type="dxa"/>
            <w:shd w:val="clear" w:color="auto" w:fill="auto"/>
            <w:noWrap/>
            <w:vAlign w:val="bottom"/>
            <w:hideMark/>
          </w:tcPr>
          <w:p w14:paraId="089780D5" w14:textId="77777777" w:rsidR="00A13B03" w:rsidRPr="009C3798" w:rsidRDefault="00A13B03" w:rsidP="00A13B03">
            <w:pPr>
              <w:jc w:val="center"/>
            </w:pPr>
          </w:p>
        </w:tc>
        <w:tc>
          <w:tcPr>
            <w:tcW w:w="1072" w:type="dxa"/>
            <w:shd w:val="clear" w:color="auto" w:fill="auto"/>
            <w:noWrap/>
            <w:vAlign w:val="bottom"/>
            <w:hideMark/>
          </w:tcPr>
          <w:p w14:paraId="37362560" w14:textId="77777777" w:rsidR="00A13B03" w:rsidRPr="009C3798" w:rsidRDefault="00A13B03" w:rsidP="00A13B03">
            <w:pPr>
              <w:jc w:val="center"/>
            </w:pPr>
            <w:r w:rsidRPr="009C3798">
              <w:t>1 Included</w:t>
            </w:r>
          </w:p>
        </w:tc>
        <w:tc>
          <w:tcPr>
            <w:tcW w:w="972" w:type="dxa"/>
            <w:shd w:val="clear" w:color="auto" w:fill="auto"/>
            <w:noWrap/>
            <w:vAlign w:val="bottom"/>
            <w:hideMark/>
          </w:tcPr>
          <w:p w14:paraId="33449DFB" w14:textId="77777777" w:rsidR="00A13B03" w:rsidRPr="009C3798" w:rsidRDefault="00A13B03" w:rsidP="00A13B03">
            <w:pPr>
              <w:jc w:val="center"/>
            </w:pPr>
          </w:p>
        </w:tc>
        <w:tc>
          <w:tcPr>
            <w:tcW w:w="972" w:type="dxa"/>
            <w:shd w:val="clear" w:color="auto" w:fill="auto"/>
            <w:noWrap/>
            <w:vAlign w:val="bottom"/>
            <w:hideMark/>
          </w:tcPr>
          <w:p w14:paraId="6A6D724F" w14:textId="77777777" w:rsidR="00A13B03" w:rsidRPr="009C3798" w:rsidRDefault="00A13B03" w:rsidP="00A13B03">
            <w:pPr>
              <w:jc w:val="center"/>
            </w:pPr>
          </w:p>
        </w:tc>
        <w:tc>
          <w:tcPr>
            <w:tcW w:w="900" w:type="dxa"/>
            <w:shd w:val="clear" w:color="auto" w:fill="auto"/>
            <w:noWrap/>
            <w:vAlign w:val="bottom"/>
            <w:hideMark/>
          </w:tcPr>
          <w:p w14:paraId="03C72F86" w14:textId="77777777" w:rsidR="00A13B03" w:rsidRPr="009C3798" w:rsidRDefault="00A13B03" w:rsidP="00A13B03">
            <w:pPr>
              <w:jc w:val="center"/>
            </w:pPr>
          </w:p>
        </w:tc>
        <w:tc>
          <w:tcPr>
            <w:tcW w:w="866" w:type="dxa"/>
            <w:shd w:val="clear" w:color="auto" w:fill="auto"/>
            <w:noWrap/>
            <w:vAlign w:val="bottom"/>
            <w:hideMark/>
          </w:tcPr>
          <w:p w14:paraId="0B76CD99" w14:textId="77777777" w:rsidR="00A13B03" w:rsidRPr="009C3798" w:rsidRDefault="00A13B03" w:rsidP="00A13B03">
            <w:pPr>
              <w:jc w:val="center"/>
            </w:pPr>
          </w:p>
        </w:tc>
        <w:tc>
          <w:tcPr>
            <w:tcW w:w="972" w:type="dxa"/>
            <w:shd w:val="clear" w:color="auto" w:fill="auto"/>
            <w:noWrap/>
            <w:vAlign w:val="bottom"/>
            <w:hideMark/>
          </w:tcPr>
          <w:p w14:paraId="67BA169C" w14:textId="77777777" w:rsidR="00A13B03" w:rsidRPr="009C3798" w:rsidRDefault="00A13B03" w:rsidP="00A13B03">
            <w:pPr>
              <w:jc w:val="center"/>
            </w:pPr>
          </w:p>
        </w:tc>
        <w:tc>
          <w:tcPr>
            <w:tcW w:w="972" w:type="dxa"/>
            <w:shd w:val="clear" w:color="auto" w:fill="auto"/>
            <w:noWrap/>
            <w:vAlign w:val="bottom"/>
            <w:hideMark/>
          </w:tcPr>
          <w:p w14:paraId="69024911" w14:textId="77777777" w:rsidR="00A13B03" w:rsidRPr="009C3798" w:rsidRDefault="00A13B03" w:rsidP="00A13B03">
            <w:pPr>
              <w:jc w:val="center"/>
            </w:pPr>
          </w:p>
        </w:tc>
      </w:tr>
      <w:tr w:rsidR="00A13B03" w:rsidRPr="009C3798" w14:paraId="47DD09F3" w14:textId="77777777" w:rsidTr="00A13B03">
        <w:trPr>
          <w:trHeight w:val="255"/>
        </w:trPr>
        <w:tc>
          <w:tcPr>
            <w:tcW w:w="1195" w:type="dxa"/>
            <w:shd w:val="clear" w:color="auto" w:fill="auto"/>
            <w:noWrap/>
            <w:vAlign w:val="bottom"/>
            <w:hideMark/>
          </w:tcPr>
          <w:p w14:paraId="57D20C91" w14:textId="77777777" w:rsidR="00A13B03" w:rsidRPr="009C3798" w:rsidRDefault="00A13B03" w:rsidP="00A13B03">
            <w:pPr>
              <w:jc w:val="center"/>
            </w:pPr>
          </w:p>
        </w:tc>
        <w:tc>
          <w:tcPr>
            <w:tcW w:w="2316" w:type="dxa"/>
            <w:shd w:val="clear" w:color="auto" w:fill="auto"/>
            <w:vAlign w:val="bottom"/>
            <w:hideMark/>
          </w:tcPr>
          <w:p w14:paraId="3038EAF9" w14:textId="77777777" w:rsidR="00A13B03" w:rsidRPr="009C3798" w:rsidRDefault="00A13B03" w:rsidP="00A13B03">
            <w:r w:rsidRPr="009C3798">
              <w:t>LB1 -550-Sheet Feeder Adjustable to A4/Legal</w:t>
            </w:r>
          </w:p>
        </w:tc>
        <w:tc>
          <w:tcPr>
            <w:tcW w:w="706" w:type="dxa"/>
            <w:shd w:val="clear" w:color="auto" w:fill="auto"/>
            <w:noWrap/>
            <w:vAlign w:val="bottom"/>
            <w:hideMark/>
          </w:tcPr>
          <w:p w14:paraId="129B1333" w14:textId="77777777" w:rsidR="00A13B03" w:rsidRPr="009C3798" w:rsidRDefault="00A13B03" w:rsidP="00A13B03">
            <w:pPr>
              <w:jc w:val="center"/>
            </w:pPr>
          </w:p>
        </w:tc>
        <w:tc>
          <w:tcPr>
            <w:tcW w:w="1072" w:type="dxa"/>
            <w:shd w:val="clear" w:color="auto" w:fill="auto"/>
            <w:noWrap/>
            <w:vAlign w:val="bottom"/>
            <w:hideMark/>
          </w:tcPr>
          <w:p w14:paraId="623C3C9B" w14:textId="77777777" w:rsidR="00A13B03" w:rsidRPr="009C3798" w:rsidRDefault="00A13B03" w:rsidP="00A13B03">
            <w:pPr>
              <w:jc w:val="center"/>
            </w:pPr>
            <w:r w:rsidRPr="009C3798">
              <w:t>1 Included</w:t>
            </w:r>
          </w:p>
        </w:tc>
        <w:tc>
          <w:tcPr>
            <w:tcW w:w="972" w:type="dxa"/>
            <w:shd w:val="clear" w:color="auto" w:fill="auto"/>
            <w:noWrap/>
            <w:vAlign w:val="bottom"/>
            <w:hideMark/>
          </w:tcPr>
          <w:p w14:paraId="3BEDDF2D" w14:textId="77777777" w:rsidR="00A13B03" w:rsidRPr="009C3798" w:rsidRDefault="00A13B03" w:rsidP="00A13B03">
            <w:pPr>
              <w:jc w:val="center"/>
            </w:pPr>
          </w:p>
        </w:tc>
        <w:tc>
          <w:tcPr>
            <w:tcW w:w="972" w:type="dxa"/>
            <w:shd w:val="clear" w:color="auto" w:fill="auto"/>
            <w:noWrap/>
            <w:vAlign w:val="bottom"/>
            <w:hideMark/>
          </w:tcPr>
          <w:p w14:paraId="2F978529" w14:textId="77777777" w:rsidR="00A13B03" w:rsidRPr="009C3798" w:rsidRDefault="00A13B03" w:rsidP="00A13B03">
            <w:pPr>
              <w:jc w:val="center"/>
            </w:pPr>
          </w:p>
        </w:tc>
        <w:tc>
          <w:tcPr>
            <w:tcW w:w="900" w:type="dxa"/>
            <w:shd w:val="clear" w:color="auto" w:fill="auto"/>
            <w:noWrap/>
            <w:vAlign w:val="bottom"/>
            <w:hideMark/>
          </w:tcPr>
          <w:p w14:paraId="62DC3821" w14:textId="77777777" w:rsidR="00A13B03" w:rsidRPr="009C3798" w:rsidRDefault="00A13B03" w:rsidP="00A13B03">
            <w:pPr>
              <w:jc w:val="center"/>
            </w:pPr>
          </w:p>
        </w:tc>
        <w:tc>
          <w:tcPr>
            <w:tcW w:w="866" w:type="dxa"/>
            <w:shd w:val="clear" w:color="auto" w:fill="auto"/>
            <w:noWrap/>
            <w:vAlign w:val="bottom"/>
            <w:hideMark/>
          </w:tcPr>
          <w:p w14:paraId="356239B5" w14:textId="77777777" w:rsidR="00A13B03" w:rsidRPr="009C3798" w:rsidRDefault="00A13B03" w:rsidP="00A13B03">
            <w:pPr>
              <w:jc w:val="center"/>
            </w:pPr>
          </w:p>
        </w:tc>
        <w:tc>
          <w:tcPr>
            <w:tcW w:w="972" w:type="dxa"/>
            <w:shd w:val="clear" w:color="auto" w:fill="auto"/>
            <w:noWrap/>
            <w:vAlign w:val="bottom"/>
            <w:hideMark/>
          </w:tcPr>
          <w:p w14:paraId="144CA7ED" w14:textId="77777777" w:rsidR="00A13B03" w:rsidRPr="009C3798" w:rsidRDefault="00A13B03" w:rsidP="00A13B03">
            <w:pPr>
              <w:jc w:val="center"/>
            </w:pPr>
          </w:p>
        </w:tc>
        <w:tc>
          <w:tcPr>
            <w:tcW w:w="972" w:type="dxa"/>
            <w:shd w:val="clear" w:color="auto" w:fill="auto"/>
            <w:noWrap/>
            <w:vAlign w:val="bottom"/>
            <w:hideMark/>
          </w:tcPr>
          <w:p w14:paraId="5BD2FA66" w14:textId="77777777" w:rsidR="00A13B03" w:rsidRPr="009C3798" w:rsidRDefault="00A13B03" w:rsidP="00A13B03">
            <w:pPr>
              <w:jc w:val="center"/>
            </w:pPr>
          </w:p>
        </w:tc>
      </w:tr>
      <w:tr w:rsidR="00A13B03" w:rsidRPr="009C3798" w14:paraId="24641666" w14:textId="77777777" w:rsidTr="00A13B03">
        <w:trPr>
          <w:trHeight w:val="3315"/>
        </w:trPr>
        <w:tc>
          <w:tcPr>
            <w:tcW w:w="1195" w:type="dxa"/>
            <w:shd w:val="clear" w:color="auto" w:fill="auto"/>
            <w:noWrap/>
            <w:hideMark/>
          </w:tcPr>
          <w:p w14:paraId="05D38287" w14:textId="77777777" w:rsidR="00A13B03" w:rsidRPr="009C3798" w:rsidRDefault="00A13B03" w:rsidP="00A13B03">
            <w:pPr>
              <w:rPr>
                <w:b/>
                <w:bCs/>
              </w:rPr>
            </w:pPr>
            <w:r w:rsidRPr="009C3798">
              <w:rPr>
                <w:b/>
                <w:bCs/>
              </w:rPr>
              <w:t>C8035T2</w:t>
            </w:r>
          </w:p>
        </w:tc>
        <w:tc>
          <w:tcPr>
            <w:tcW w:w="2316" w:type="dxa"/>
            <w:shd w:val="clear" w:color="auto" w:fill="auto"/>
            <w:hideMark/>
          </w:tcPr>
          <w:p w14:paraId="1E4320F4" w14:textId="77777777" w:rsidR="00A13B03" w:rsidRPr="009C3798" w:rsidRDefault="00A13B03" w:rsidP="00A13B03">
            <w:proofErr w:type="spellStart"/>
            <w:r w:rsidRPr="009C3798">
              <w:t>AltaLink</w:t>
            </w:r>
            <w:proofErr w:type="spellEnd"/>
            <w:r w:rsidRPr="009C3798">
              <w:t xml:space="preserve"> C8035 Color Multifunction Printer (35/35 PPM) with 130 Sheet Single-Pass DADF, 3 Tray Module (3x520 sheets), 100 Sheet Bypass Tray, Dual OCT (2x250), EIP, PostScript, Data Security, McAfee Embedded Security, Network Accounting, Scan-to / Print-from USB, NFC, Initialization Kit, 1 Additional Waste Toner Container, Billing Impression Mode enabled</w:t>
            </w:r>
            <w:r w:rsidRPr="009C3798">
              <w:br/>
              <w:t>Each print made on this Equipment that is Larger than 145 Square Inches (e.g., 11 x 17 = 187 square inches) Will Register as 2 Prints on the Meter..</w:t>
            </w:r>
          </w:p>
        </w:tc>
        <w:tc>
          <w:tcPr>
            <w:tcW w:w="706" w:type="dxa"/>
            <w:shd w:val="clear" w:color="auto" w:fill="auto"/>
            <w:noWrap/>
            <w:hideMark/>
          </w:tcPr>
          <w:p w14:paraId="1053F50E" w14:textId="77777777" w:rsidR="00A13B03" w:rsidRPr="009C3798" w:rsidRDefault="00A13B03" w:rsidP="00A13B03">
            <w:pPr>
              <w:jc w:val="center"/>
              <w:rPr>
                <w:b/>
                <w:bCs/>
              </w:rPr>
            </w:pPr>
            <w:r w:rsidRPr="009C3798">
              <w:rPr>
                <w:b/>
                <w:bCs/>
              </w:rPr>
              <w:t>60</w:t>
            </w:r>
          </w:p>
        </w:tc>
        <w:tc>
          <w:tcPr>
            <w:tcW w:w="1072" w:type="dxa"/>
            <w:shd w:val="clear" w:color="auto" w:fill="auto"/>
            <w:noWrap/>
            <w:hideMark/>
          </w:tcPr>
          <w:p w14:paraId="7FECC757" w14:textId="77777777" w:rsidR="00A13B03" w:rsidRPr="009C3798" w:rsidRDefault="00A13B03" w:rsidP="00A13B03">
            <w:pPr>
              <w:jc w:val="center"/>
              <w:rPr>
                <w:b/>
                <w:bCs/>
              </w:rPr>
            </w:pPr>
            <w:r w:rsidRPr="009C3798">
              <w:rPr>
                <w:b/>
                <w:bCs/>
              </w:rPr>
              <w:t>$125.40</w:t>
            </w:r>
          </w:p>
        </w:tc>
        <w:tc>
          <w:tcPr>
            <w:tcW w:w="972" w:type="dxa"/>
            <w:shd w:val="clear" w:color="auto" w:fill="auto"/>
            <w:noWrap/>
            <w:hideMark/>
          </w:tcPr>
          <w:p w14:paraId="39A849B8" w14:textId="77777777" w:rsidR="00A13B03" w:rsidRPr="009C3798" w:rsidRDefault="00A13B03" w:rsidP="00A13B03">
            <w:pPr>
              <w:jc w:val="center"/>
              <w:rPr>
                <w:b/>
                <w:bCs/>
              </w:rPr>
            </w:pPr>
            <w:r w:rsidRPr="009C3798">
              <w:rPr>
                <w:b/>
                <w:bCs/>
              </w:rPr>
              <w:t>0</w:t>
            </w:r>
          </w:p>
        </w:tc>
        <w:tc>
          <w:tcPr>
            <w:tcW w:w="972" w:type="dxa"/>
            <w:shd w:val="clear" w:color="auto" w:fill="auto"/>
            <w:noWrap/>
            <w:hideMark/>
          </w:tcPr>
          <w:p w14:paraId="0820EE17" w14:textId="77777777" w:rsidR="00A13B03" w:rsidRPr="009C3798" w:rsidRDefault="00A13B03" w:rsidP="00A13B03">
            <w:pPr>
              <w:jc w:val="center"/>
              <w:rPr>
                <w:b/>
                <w:bCs/>
              </w:rPr>
            </w:pPr>
            <w:r w:rsidRPr="009C3798">
              <w:rPr>
                <w:b/>
                <w:bCs/>
              </w:rPr>
              <w:t>0</w:t>
            </w:r>
          </w:p>
        </w:tc>
        <w:tc>
          <w:tcPr>
            <w:tcW w:w="900" w:type="dxa"/>
            <w:shd w:val="clear" w:color="auto" w:fill="auto"/>
            <w:noWrap/>
            <w:hideMark/>
          </w:tcPr>
          <w:p w14:paraId="725A9E73" w14:textId="77777777" w:rsidR="00A13B03" w:rsidRPr="009C3798" w:rsidRDefault="00A13B03" w:rsidP="00A13B03">
            <w:pPr>
              <w:jc w:val="center"/>
              <w:rPr>
                <w:b/>
                <w:bCs/>
              </w:rPr>
            </w:pPr>
            <w:r w:rsidRPr="009C3798">
              <w:rPr>
                <w:b/>
                <w:bCs/>
              </w:rPr>
              <w:t>$0.0050</w:t>
            </w:r>
          </w:p>
        </w:tc>
        <w:tc>
          <w:tcPr>
            <w:tcW w:w="866" w:type="dxa"/>
            <w:shd w:val="clear" w:color="auto" w:fill="auto"/>
            <w:noWrap/>
            <w:hideMark/>
          </w:tcPr>
          <w:p w14:paraId="197DA787" w14:textId="77777777" w:rsidR="00A13B03" w:rsidRPr="009C3798" w:rsidRDefault="00A13B03" w:rsidP="00A13B03">
            <w:pPr>
              <w:jc w:val="center"/>
              <w:rPr>
                <w:b/>
                <w:bCs/>
              </w:rPr>
            </w:pPr>
            <w:r w:rsidRPr="009C3798">
              <w:rPr>
                <w:b/>
                <w:bCs/>
              </w:rPr>
              <w:t>$0.0400</w:t>
            </w:r>
          </w:p>
        </w:tc>
        <w:tc>
          <w:tcPr>
            <w:tcW w:w="972" w:type="dxa"/>
            <w:shd w:val="clear" w:color="auto" w:fill="auto"/>
            <w:noWrap/>
            <w:hideMark/>
          </w:tcPr>
          <w:p w14:paraId="0490A25D" w14:textId="77777777" w:rsidR="00A13B03" w:rsidRPr="009C3798" w:rsidRDefault="00A13B03" w:rsidP="00A13B03">
            <w:pPr>
              <w:jc w:val="center"/>
              <w:rPr>
                <w:b/>
                <w:bCs/>
              </w:rPr>
            </w:pPr>
            <w:r w:rsidRPr="009C3798">
              <w:rPr>
                <w:b/>
                <w:bCs/>
              </w:rPr>
              <w:t>Yes</w:t>
            </w:r>
          </w:p>
        </w:tc>
        <w:tc>
          <w:tcPr>
            <w:tcW w:w="972" w:type="dxa"/>
            <w:shd w:val="clear" w:color="auto" w:fill="auto"/>
            <w:noWrap/>
            <w:hideMark/>
          </w:tcPr>
          <w:p w14:paraId="3BB185BA" w14:textId="77777777" w:rsidR="00A13B03" w:rsidRPr="009C3798" w:rsidRDefault="00A13B03" w:rsidP="00A13B03">
            <w:pPr>
              <w:jc w:val="center"/>
              <w:rPr>
                <w:b/>
                <w:bCs/>
              </w:rPr>
            </w:pPr>
            <w:r w:rsidRPr="009C3798">
              <w:rPr>
                <w:b/>
                <w:bCs/>
              </w:rPr>
              <w:t>No</w:t>
            </w:r>
          </w:p>
        </w:tc>
      </w:tr>
      <w:tr w:rsidR="00A13B03" w:rsidRPr="009C3798" w14:paraId="3F0E3A21" w14:textId="77777777" w:rsidTr="00A13B03">
        <w:trPr>
          <w:trHeight w:val="255"/>
        </w:trPr>
        <w:tc>
          <w:tcPr>
            <w:tcW w:w="1195" w:type="dxa"/>
            <w:shd w:val="clear" w:color="auto" w:fill="auto"/>
            <w:noWrap/>
            <w:vAlign w:val="bottom"/>
            <w:hideMark/>
          </w:tcPr>
          <w:p w14:paraId="2EBC1B20" w14:textId="77777777" w:rsidR="00A13B03" w:rsidRPr="009C3798" w:rsidRDefault="00A13B03" w:rsidP="00A13B03">
            <w:pPr>
              <w:jc w:val="center"/>
              <w:rPr>
                <w:b/>
                <w:bCs/>
              </w:rPr>
            </w:pPr>
          </w:p>
        </w:tc>
        <w:tc>
          <w:tcPr>
            <w:tcW w:w="2316" w:type="dxa"/>
            <w:shd w:val="clear" w:color="auto" w:fill="auto"/>
            <w:vAlign w:val="bottom"/>
            <w:hideMark/>
          </w:tcPr>
          <w:p w14:paraId="01696CD3" w14:textId="77777777" w:rsidR="00A13B03" w:rsidRPr="009C3798" w:rsidRDefault="00A13B03" w:rsidP="00A13B03">
            <w:r w:rsidRPr="009C3798">
              <w:t>OFC-C80 -Office Finisher LX</w:t>
            </w:r>
          </w:p>
        </w:tc>
        <w:tc>
          <w:tcPr>
            <w:tcW w:w="706" w:type="dxa"/>
            <w:shd w:val="clear" w:color="auto" w:fill="auto"/>
            <w:noWrap/>
            <w:vAlign w:val="bottom"/>
            <w:hideMark/>
          </w:tcPr>
          <w:p w14:paraId="44809818" w14:textId="77777777" w:rsidR="00A13B03" w:rsidRPr="009C3798" w:rsidRDefault="00A13B03" w:rsidP="00A13B03">
            <w:pPr>
              <w:jc w:val="center"/>
            </w:pPr>
          </w:p>
        </w:tc>
        <w:tc>
          <w:tcPr>
            <w:tcW w:w="1072" w:type="dxa"/>
            <w:shd w:val="clear" w:color="auto" w:fill="auto"/>
            <w:noWrap/>
            <w:vAlign w:val="bottom"/>
            <w:hideMark/>
          </w:tcPr>
          <w:p w14:paraId="1457A877" w14:textId="77777777" w:rsidR="00A13B03" w:rsidRPr="009C3798" w:rsidRDefault="00A13B03" w:rsidP="00A13B03">
            <w:pPr>
              <w:jc w:val="center"/>
            </w:pPr>
            <w:r w:rsidRPr="009C3798">
              <w:t>1 Included</w:t>
            </w:r>
          </w:p>
        </w:tc>
        <w:tc>
          <w:tcPr>
            <w:tcW w:w="972" w:type="dxa"/>
            <w:shd w:val="clear" w:color="auto" w:fill="auto"/>
            <w:noWrap/>
            <w:vAlign w:val="bottom"/>
            <w:hideMark/>
          </w:tcPr>
          <w:p w14:paraId="01E690B6" w14:textId="77777777" w:rsidR="00A13B03" w:rsidRPr="009C3798" w:rsidRDefault="00A13B03" w:rsidP="00A13B03">
            <w:pPr>
              <w:jc w:val="center"/>
            </w:pPr>
          </w:p>
        </w:tc>
        <w:tc>
          <w:tcPr>
            <w:tcW w:w="972" w:type="dxa"/>
            <w:shd w:val="clear" w:color="auto" w:fill="auto"/>
            <w:noWrap/>
            <w:vAlign w:val="bottom"/>
            <w:hideMark/>
          </w:tcPr>
          <w:p w14:paraId="054A416E" w14:textId="77777777" w:rsidR="00A13B03" w:rsidRPr="009C3798" w:rsidRDefault="00A13B03" w:rsidP="00A13B03">
            <w:pPr>
              <w:jc w:val="center"/>
            </w:pPr>
          </w:p>
        </w:tc>
        <w:tc>
          <w:tcPr>
            <w:tcW w:w="900" w:type="dxa"/>
            <w:shd w:val="clear" w:color="auto" w:fill="auto"/>
            <w:noWrap/>
            <w:vAlign w:val="bottom"/>
            <w:hideMark/>
          </w:tcPr>
          <w:p w14:paraId="0CBCCBFE" w14:textId="77777777" w:rsidR="00A13B03" w:rsidRPr="009C3798" w:rsidRDefault="00A13B03" w:rsidP="00A13B03">
            <w:pPr>
              <w:jc w:val="center"/>
            </w:pPr>
          </w:p>
        </w:tc>
        <w:tc>
          <w:tcPr>
            <w:tcW w:w="866" w:type="dxa"/>
            <w:shd w:val="clear" w:color="auto" w:fill="auto"/>
            <w:noWrap/>
            <w:vAlign w:val="bottom"/>
            <w:hideMark/>
          </w:tcPr>
          <w:p w14:paraId="41EA8E21" w14:textId="77777777" w:rsidR="00A13B03" w:rsidRPr="009C3798" w:rsidRDefault="00A13B03" w:rsidP="00A13B03">
            <w:pPr>
              <w:jc w:val="center"/>
            </w:pPr>
          </w:p>
        </w:tc>
        <w:tc>
          <w:tcPr>
            <w:tcW w:w="972" w:type="dxa"/>
            <w:shd w:val="clear" w:color="auto" w:fill="auto"/>
            <w:noWrap/>
            <w:vAlign w:val="bottom"/>
            <w:hideMark/>
          </w:tcPr>
          <w:p w14:paraId="5E5B61C7" w14:textId="77777777" w:rsidR="00A13B03" w:rsidRPr="009C3798" w:rsidRDefault="00A13B03" w:rsidP="00A13B03">
            <w:pPr>
              <w:jc w:val="center"/>
            </w:pPr>
          </w:p>
        </w:tc>
        <w:tc>
          <w:tcPr>
            <w:tcW w:w="972" w:type="dxa"/>
            <w:shd w:val="clear" w:color="auto" w:fill="auto"/>
            <w:noWrap/>
            <w:vAlign w:val="bottom"/>
            <w:hideMark/>
          </w:tcPr>
          <w:p w14:paraId="72C307C6" w14:textId="77777777" w:rsidR="00A13B03" w:rsidRPr="009C3798" w:rsidRDefault="00A13B03" w:rsidP="00A13B03">
            <w:pPr>
              <w:jc w:val="center"/>
            </w:pPr>
          </w:p>
        </w:tc>
      </w:tr>
      <w:tr w:rsidR="00A13B03" w:rsidRPr="009C3798" w14:paraId="52A71ED5" w14:textId="77777777" w:rsidTr="00A13B03">
        <w:trPr>
          <w:trHeight w:val="255"/>
        </w:trPr>
        <w:tc>
          <w:tcPr>
            <w:tcW w:w="1195" w:type="dxa"/>
            <w:shd w:val="clear" w:color="auto" w:fill="auto"/>
            <w:noWrap/>
            <w:vAlign w:val="bottom"/>
            <w:hideMark/>
          </w:tcPr>
          <w:p w14:paraId="1FD8DFED" w14:textId="77777777" w:rsidR="00A13B03" w:rsidRPr="009C3798" w:rsidRDefault="00A13B03" w:rsidP="00A13B03">
            <w:pPr>
              <w:jc w:val="center"/>
            </w:pPr>
          </w:p>
        </w:tc>
        <w:tc>
          <w:tcPr>
            <w:tcW w:w="2316" w:type="dxa"/>
            <w:shd w:val="clear" w:color="auto" w:fill="auto"/>
            <w:vAlign w:val="bottom"/>
            <w:hideMark/>
          </w:tcPr>
          <w:p w14:paraId="5E135C11" w14:textId="77777777" w:rsidR="00A13B03" w:rsidRPr="009C3798" w:rsidRDefault="00A13B03" w:rsidP="00A13B03">
            <w:r w:rsidRPr="009C3798">
              <w:t>FAX-1LINE -1 Line Fax</w:t>
            </w:r>
          </w:p>
        </w:tc>
        <w:tc>
          <w:tcPr>
            <w:tcW w:w="706" w:type="dxa"/>
            <w:shd w:val="clear" w:color="auto" w:fill="auto"/>
            <w:noWrap/>
            <w:vAlign w:val="bottom"/>
            <w:hideMark/>
          </w:tcPr>
          <w:p w14:paraId="27BFD144" w14:textId="77777777" w:rsidR="00A13B03" w:rsidRPr="009C3798" w:rsidRDefault="00A13B03" w:rsidP="00A13B03">
            <w:pPr>
              <w:jc w:val="center"/>
            </w:pPr>
          </w:p>
        </w:tc>
        <w:tc>
          <w:tcPr>
            <w:tcW w:w="1072" w:type="dxa"/>
            <w:shd w:val="clear" w:color="auto" w:fill="auto"/>
            <w:noWrap/>
            <w:vAlign w:val="bottom"/>
            <w:hideMark/>
          </w:tcPr>
          <w:p w14:paraId="04CBF66C" w14:textId="77777777" w:rsidR="00A13B03" w:rsidRPr="009C3798" w:rsidRDefault="00A13B03" w:rsidP="00A13B03">
            <w:pPr>
              <w:jc w:val="center"/>
            </w:pPr>
            <w:r w:rsidRPr="009C3798">
              <w:t>1 Included</w:t>
            </w:r>
          </w:p>
        </w:tc>
        <w:tc>
          <w:tcPr>
            <w:tcW w:w="972" w:type="dxa"/>
            <w:shd w:val="clear" w:color="auto" w:fill="auto"/>
            <w:noWrap/>
            <w:vAlign w:val="bottom"/>
            <w:hideMark/>
          </w:tcPr>
          <w:p w14:paraId="1FB9431C" w14:textId="77777777" w:rsidR="00A13B03" w:rsidRPr="009C3798" w:rsidRDefault="00A13B03" w:rsidP="00A13B03">
            <w:pPr>
              <w:jc w:val="center"/>
            </w:pPr>
          </w:p>
        </w:tc>
        <w:tc>
          <w:tcPr>
            <w:tcW w:w="972" w:type="dxa"/>
            <w:shd w:val="clear" w:color="auto" w:fill="auto"/>
            <w:noWrap/>
            <w:vAlign w:val="bottom"/>
            <w:hideMark/>
          </w:tcPr>
          <w:p w14:paraId="215053A7" w14:textId="77777777" w:rsidR="00A13B03" w:rsidRPr="009C3798" w:rsidRDefault="00A13B03" w:rsidP="00A13B03">
            <w:pPr>
              <w:jc w:val="center"/>
            </w:pPr>
          </w:p>
        </w:tc>
        <w:tc>
          <w:tcPr>
            <w:tcW w:w="900" w:type="dxa"/>
            <w:shd w:val="clear" w:color="auto" w:fill="auto"/>
            <w:noWrap/>
            <w:vAlign w:val="bottom"/>
            <w:hideMark/>
          </w:tcPr>
          <w:p w14:paraId="21A5F647" w14:textId="77777777" w:rsidR="00A13B03" w:rsidRPr="009C3798" w:rsidRDefault="00A13B03" w:rsidP="00A13B03">
            <w:pPr>
              <w:jc w:val="center"/>
            </w:pPr>
          </w:p>
        </w:tc>
        <w:tc>
          <w:tcPr>
            <w:tcW w:w="866" w:type="dxa"/>
            <w:shd w:val="clear" w:color="auto" w:fill="auto"/>
            <w:noWrap/>
            <w:vAlign w:val="bottom"/>
            <w:hideMark/>
          </w:tcPr>
          <w:p w14:paraId="76E5B5A4" w14:textId="77777777" w:rsidR="00A13B03" w:rsidRPr="009C3798" w:rsidRDefault="00A13B03" w:rsidP="00A13B03">
            <w:pPr>
              <w:jc w:val="center"/>
            </w:pPr>
          </w:p>
        </w:tc>
        <w:tc>
          <w:tcPr>
            <w:tcW w:w="972" w:type="dxa"/>
            <w:shd w:val="clear" w:color="auto" w:fill="auto"/>
            <w:noWrap/>
            <w:vAlign w:val="bottom"/>
            <w:hideMark/>
          </w:tcPr>
          <w:p w14:paraId="65764917" w14:textId="77777777" w:rsidR="00A13B03" w:rsidRPr="009C3798" w:rsidRDefault="00A13B03" w:rsidP="00A13B03">
            <w:pPr>
              <w:jc w:val="center"/>
            </w:pPr>
          </w:p>
        </w:tc>
        <w:tc>
          <w:tcPr>
            <w:tcW w:w="972" w:type="dxa"/>
            <w:shd w:val="clear" w:color="auto" w:fill="auto"/>
            <w:noWrap/>
            <w:vAlign w:val="bottom"/>
            <w:hideMark/>
          </w:tcPr>
          <w:p w14:paraId="05DEE295" w14:textId="77777777" w:rsidR="00A13B03" w:rsidRPr="009C3798" w:rsidRDefault="00A13B03" w:rsidP="00A13B03">
            <w:pPr>
              <w:jc w:val="center"/>
            </w:pPr>
          </w:p>
        </w:tc>
      </w:tr>
      <w:tr w:rsidR="00A13B03" w:rsidRPr="009C3798" w14:paraId="5BB0252E" w14:textId="77777777" w:rsidTr="00A13B03">
        <w:trPr>
          <w:trHeight w:val="3570"/>
        </w:trPr>
        <w:tc>
          <w:tcPr>
            <w:tcW w:w="1195" w:type="dxa"/>
            <w:shd w:val="clear" w:color="auto" w:fill="auto"/>
            <w:noWrap/>
            <w:hideMark/>
          </w:tcPr>
          <w:p w14:paraId="7056ADC3" w14:textId="77777777" w:rsidR="00A13B03" w:rsidRPr="009C3798" w:rsidRDefault="00A13B03" w:rsidP="00A13B03">
            <w:pPr>
              <w:rPr>
                <w:b/>
                <w:bCs/>
              </w:rPr>
            </w:pPr>
            <w:r w:rsidRPr="009C3798">
              <w:rPr>
                <w:b/>
                <w:bCs/>
              </w:rPr>
              <w:t>C8055H2</w:t>
            </w:r>
          </w:p>
        </w:tc>
        <w:tc>
          <w:tcPr>
            <w:tcW w:w="2316" w:type="dxa"/>
            <w:shd w:val="clear" w:color="auto" w:fill="auto"/>
            <w:hideMark/>
          </w:tcPr>
          <w:p w14:paraId="4855109E" w14:textId="77777777" w:rsidR="00A13B03" w:rsidRPr="009C3798" w:rsidRDefault="00A13B03" w:rsidP="00A13B03">
            <w:proofErr w:type="spellStart"/>
            <w:r w:rsidRPr="009C3798">
              <w:t>AltaLink</w:t>
            </w:r>
            <w:proofErr w:type="spellEnd"/>
            <w:r w:rsidRPr="009C3798">
              <w:t xml:space="preserve"> C8055 Color Multifunction Printer (50/55 PPM) with 130 Sheet Single-Pass DADF, high capacity tandem tray (2 trays x 520 sheets, trays 3 &amp; 4 = 2,000 sheets), 100 Sheet Bypass Tray, Dual OCT (2x250), EIP, PostScript, Data Security, McAfee Embedded Security, Network Accounting, Scan-to / Print-from USB, NFC, Initialization Kit, 1 Additional Waste Toner Container, Billing Impression Mode enabled</w:t>
            </w:r>
            <w:r w:rsidRPr="009C3798">
              <w:br/>
              <w:t>Each print made on this Equipment that is Larger than 145 Square Inches (e.g., 11 x 17 = 187 square inches) Will Register as 2 Prints on the Meter..</w:t>
            </w:r>
          </w:p>
        </w:tc>
        <w:tc>
          <w:tcPr>
            <w:tcW w:w="706" w:type="dxa"/>
            <w:shd w:val="clear" w:color="auto" w:fill="auto"/>
            <w:noWrap/>
            <w:hideMark/>
          </w:tcPr>
          <w:p w14:paraId="026B6421" w14:textId="77777777" w:rsidR="00A13B03" w:rsidRPr="009C3798" w:rsidRDefault="00A13B03" w:rsidP="00A13B03">
            <w:pPr>
              <w:jc w:val="center"/>
              <w:rPr>
                <w:b/>
                <w:bCs/>
              </w:rPr>
            </w:pPr>
            <w:r w:rsidRPr="009C3798">
              <w:rPr>
                <w:b/>
                <w:bCs/>
              </w:rPr>
              <w:t>60</w:t>
            </w:r>
          </w:p>
        </w:tc>
        <w:tc>
          <w:tcPr>
            <w:tcW w:w="1072" w:type="dxa"/>
            <w:shd w:val="clear" w:color="auto" w:fill="auto"/>
            <w:noWrap/>
            <w:hideMark/>
          </w:tcPr>
          <w:p w14:paraId="6CECFA96" w14:textId="77777777" w:rsidR="00A13B03" w:rsidRPr="009C3798" w:rsidRDefault="00A13B03" w:rsidP="00A13B03">
            <w:pPr>
              <w:jc w:val="center"/>
              <w:rPr>
                <w:b/>
                <w:bCs/>
              </w:rPr>
            </w:pPr>
            <w:r w:rsidRPr="009C3798">
              <w:rPr>
                <w:b/>
                <w:bCs/>
              </w:rPr>
              <w:t>$138.48</w:t>
            </w:r>
          </w:p>
        </w:tc>
        <w:tc>
          <w:tcPr>
            <w:tcW w:w="972" w:type="dxa"/>
            <w:shd w:val="clear" w:color="auto" w:fill="auto"/>
            <w:noWrap/>
            <w:hideMark/>
          </w:tcPr>
          <w:p w14:paraId="5A5639F7" w14:textId="77777777" w:rsidR="00A13B03" w:rsidRPr="009C3798" w:rsidRDefault="00A13B03" w:rsidP="00A13B03">
            <w:pPr>
              <w:jc w:val="center"/>
              <w:rPr>
                <w:b/>
                <w:bCs/>
              </w:rPr>
            </w:pPr>
            <w:r w:rsidRPr="009C3798">
              <w:rPr>
                <w:b/>
                <w:bCs/>
              </w:rPr>
              <w:t>0</w:t>
            </w:r>
          </w:p>
        </w:tc>
        <w:tc>
          <w:tcPr>
            <w:tcW w:w="972" w:type="dxa"/>
            <w:shd w:val="clear" w:color="auto" w:fill="auto"/>
            <w:noWrap/>
            <w:hideMark/>
          </w:tcPr>
          <w:p w14:paraId="38FA91AC" w14:textId="77777777" w:rsidR="00A13B03" w:rsidRPr="009C3798" w:rsidRDefault="00A13B03" w:rsidP="00A13B03">
            <w:pPr>
              <w:jc w:val="center"/>
              <w:rPr>
                <w:b/>
                <w:bCs/>
              </w:rPr>
            </w:pPr>
            <w:r w:rsidRPr="009C3798">
              <w:rPr>
                <w:b/>
                <w:bCs/>
              </w:rPr>
              <w:t>0</w:t>
            </w:r>
          </w:p>
        </w:tc>
        <w:tc>
          <w:tcPr>
            <w:tcW w:w="900" w:type="dxa"/>
            <w:shd w:val="clear" w:color="auto" w:fill="auto"/>
            <w:noWrap/>
            <w:hideMark/>
          </w:tcPr>
          <w:p w14:paraId="7FB33E42" w14:textId="77777777" w:rsidR="00A13B03" w:rsidRPr="009C3798" w:rsidRDefault="00A13B03" w:rsidP="00A13B03">
            <w:pPr>
              <w:jc w:val="center"/>
              <w:rPr>
                <w:b/>
                <w:bCs/>
              </w:rPr>
            </w:pPr>
            <w:r w:rsidRPr="009C3798">
              <w:rPr>
                <w:b/>
                <w:bCs/>
              </w:rPr>
              <w:t>$0.0050</w:t>
            </w:r>
          </w:p>
        </w:tc>
        <w:tc>
          <w:tcPr>
            <w:tcW w:w="866" w:type="dxa"/>
            <w:shd w:val="clear" w:color="auto" w:fill="auto"/>
            <w:noWrap/>
            <w:hideMark/>
          </w:tcPr>
          <w:p w14:paraId="1A6874D2" w14:textId="77777777" w:rsidR="00A13B03" w:rsidRPr="009C3798" w:rsidRDefault="00A13B03" w:rsidP="00A13B03">
            <w:pPr>
              <w:jc w:val="center"/>
              <w:rPr>
                <w:b/>
                <w:bCs/>
              </w:rPr>
            </w:pPr>
            <w:r w:rsidRPr="009C3798">
              <w:rPr>
                <w:b/>
                <w:bCs/>
              </w:rPr>
              <w:t>$0.0400</w:t>
            </w:r>
          </w:p>
        </w:tc>
        <w:tc>
          <w:tcPr>
            <w:tcW w:w="972" w:type="dxa"/>
            <w:shd w:val="clear" w:color="auto" w:fill="auto"/>
            <w:noWrap/>
            <w:hideMark/>
          </w:tcPr>
          <w:p w14:paraId="34566618" w14:textId="77777777" w:rsidR="00A13B03" w:rsidRPr="009C3798" w:rsidRDefault="00A13B03" w:rsidP="00A13B03">
            <w:pPr>
              <w:jc w:val="center"/>
              <w:rPr>
                <w:b/>
                <w:bCs/>
              </w:rPr>
            </w:pPr>
            <w:r w:rsidRPr="009C3798">
              <w:rPr>
                <w:b/>
                <w:bCs/>
              </w:rPr>
              <w:t>Yes</w:t>
            </w:r>
          </w:p>
        </w:tc>
        <w:tc>
          <w:tcPr>
            <w:tcW w:w="972" w:type="dxa"/>
            <w:shd w:val="clear" w:color="auto" w:fill="auto"/>
            <w:noWrap/>
            <w:hideMark/>
          </w:tcPr>
          <w:p w14:paraId="71977D55" w14:textId="77777777" w:rsidR="00A13B03" w:rsidRPr="009C3798" w:rsidRDefault="00A13B03" w:rsidP="00A13B03">
            <w:pPr>
              <w:jc w:val="center"/>
              <w:rPr>
                <w:b/>
                <w:bCs/>
              </w:rPr>
            </w:pPr>
            <w:r w:rsidRPr="009C3798">
              <w:rPr>
                <w:b/>
                <w:bCs/>
              </w:rPr>
              <w:t>No</w:t>
            </w:r>
          </w:p>
        </w:tc>
      </w:tr>
      <w:tr w:rsidR="00A13B03" w:rsidRPr="009C3798" w14:paraId="030ECB54" w14:textId="77777777" w:rsidTr="00A13B03">
        <w:trPr>
          <w:trHeight w:val="255"/>
        </w:trPr>
        <w:tc>
          <w:tcPr>
            <w:tcW w:w="1195" w:type="dxa"/>
            <w:shd w:val="clear" w:color="auto" w:fill="auto"/>
            <w:noWrap/>
            <w:vAlign w:val="bottom"/>
            <w:hideMark/>
          </w:tcPr>
          <w:p w14:paraId="0F8F46EE" w14:textId="77777777" w:rsidR="00A13B03" w:rsidRPr="009C3798" w:rsidRDefault="00A13B03" w:rsidP="00A13B03">
            <w:pPr>
              <w:jc w:val="center"/>
              <w:rPr>
                <w:b/>
                <w:bCs/>
              </w:rPr>
            </w:pPr>
          </w:p>
        </w:tc>
        <w:tc>
          <w:tcPr>
            <w:tcW w:w="2316" w:type="dxa"/>
            <w:shd w:val="clear" w:color="auto" w:fill="auto"/>
            <w:vAlign w:val="bottom"/>
            <w:hideMark/>
          </w:tcPr>
          <w:p w14:paraId="06A0DD8C" w14:textId="77777777" w:rsidR="00A13B03" w:rsidRPr="009C3798" w:rsidRDefault="00A13B03" w:rsidP="00A13B03">
            <w:r w:rsidRPr="009C3798">
              <w:t>OFC-C80 -Office Finisher LX</w:t>
            </w:r>
          </w:p>
        </w:tc>
        <w:tc>
          <w:tcPr>
            <w:tcW w:w="706" w:type="dxa"/>
            <w:shd w:val="clear" w:color="auto" w:fill="auto"/>
            <w:noWrap/>
            <w:vAlign w:val="bottom"/>
            <w:hideMark/>
          </w:tcPr>
          <w:p w14:paraId="64600977" w14:textId="77777777" w:rsidR="00A13B03" w:rsidRPr="009C3798" w:rsidRDefault="00A13B03" w:rsidP="00A13B03">
            <w:pPr>
              <w:jc w:val="center"/>
            </w:pPr>
          </w:p>
        </w:tc>
        <w:tc>
          <w:tcPr>
            <w:tcW w:w="1072" w:type="dxa"/>
            <w:shd w:val="clear" w:color="auto" w:fill="auto"/>
            <w:noWrap/>
            <w:vAlign w:val="bottom"/>
            <w:hideMark/>
          </w:tcPr>
          <w:p w14:paraId="5358109E" w14:textId="77777777" w:rsidR="00A13B03" w:rsidRPr="009C3798" w:rsidRDefault="00A13B03" w:rsidP="00A13B03">
            <w:pPr>
              <w:jc w:val="center"/>
            </w:pPr>
            <w:r w:rsidRPr="009C3798">
              <w:t>1 Included</w:t>
            </w:r>
          </w:p>
        </w:tc>
        <w:tc>
          <w:tcPr>
            <w:tcW w:w="972" w:type="dxa"/>
            <w:shd w:val="clear" w:color="auto" w:fill="auto"/>
            <w:noWrap/>
            <w:vAlign w:val="bottom"/>
            <w:hideMark/>
          </w:tcPr>
          <w:p w14:paraId="748256EF" w14:textId="77777777" w:rsidR="00A13B03" w:rsidRPr="009C3798" w:rsidRDefault="00A13B03" w:rsidP="00A13B03">
            <w:pPr>
              <w:jc w:val="center"/>
            </w:pPr>
          </w:p>
        </w:tc>
        <w:tc>
          <w:tcPr>
            <w:tcW w:w="972" w:type="dxa"/>
            <w:shd w:val="clear" w:color="auto" w:fill="auto"/>
            <w:noWrap/>
            <w:vAlign w:val="bottom"/>
            <w:hideMark/>
          </w:tcPr>
          <w:p w14:paraId="474E1159" w14:textId="77777777" w:rsidR="00A13B03" w:rsidRPr="009C3798" w:rsidRDefault="00A13B03" w:rsidP="00A13B03">
            <w:pPr>
              <w:jc w:val="center"/>
            </w:pPr>
          </w:p>
        </w:tc>
        <w:tc>
          <w:tcPr>
            <w:tcW w:w="900" w:type="dxa"/>
            <w:shd w:val="clear" w:color="auto" w:fill="auto"/>
            <w:noWrap/>
            <w:vAlign w:val="bottom"/>
            <w:hideMark/>
          </w:tcPr>
          <w:p w14:paraId="18FC6D5C" w14:textId="77777777" w:rsidR="00A13B03" w:rsidRPr="009C3798" w:rsidRDefault="00A13B03" w:rsidP="00A13B03">
            <w:pPr>
              <w:jc w:val="center"/>
            </w:pPr>
          </w:p>
        </w:tc>
        <w:tc>
          <w:tcPr>
            <w:tcW w:w="866" w:type="dxa"/>
            <w:shd w:val="clear" w:color="auto" w:fill="auto"/>
            <w:noWrap/>
            <w:vAlign w:val="bottom"/>
            <w:hideMark/>
          </w:tcPr>
          <w:p w14:paraId="26FC16B9" w14:textId="77777777" w:rsidR="00A13B03" w:rsidRPr="009C3798" w:rsidRDefault="00A13B03" w:rsidP="00A13B03">
            <w:pPr>
              <w:jc w:val="center"/>
            </w:pPr>
          </w:p>
        </w:tc>
        <w:tc>
          <w:tcPr>
            <w:tcW w:w="972" w:type="dxa"/>
            <w:shd w:val="clear" w:color="auto" w:fill="auto"/>
            <w:noWrap/>
            <w:vAlign w:val="bottom"/>
            <w:hideMark/>
          </w:tcPr>
          <w:p w14:paraId="300088CE" w14:textId="77777777" w:rsidR="00A13B03" w:rsidRPr="009C3798" w:rsidRDefault="00A13B03" w:rsidP="00A13B03">
            <w:pPr>
              <w:jc w:val="center"/>
            </w:pPr>
          </w:p>
        </w:tc>
        <w:tc>
          <w:tcPr>
            <w:tcW w:w="972" w:type="dxa"/>
            <w:shd w:val="clear" w:color="auto" w:fill="auto"/>
            <w:noWrap/>
            <w:vAlign w:val="bottom"/>
            <w:hideMark/>
          </w:tcPr>
          <w:p w14:paraId="1F8D1942" w14:textId="77777777" w:rsidR="00A13B03" w:rsidRPr="009C3798" w:rsidRDefault="00A13B03" w:rsidP="00A13B03">
            <w:pPr>
              <w:jc w:val="center"/>
            </w:pPr>
          </w:p>
        </w:tc>
      </w:tr>
      <w:tr w:rsidR="00A13B03" w:rsidRPr="009C3798" w14:paraId="34543BB0" w14:textId="77777777" w:rsidTr="00A13B03">
        <w:trPr>
          <w:trHeight w:val="510"/>
        </w:trPr>
        <w:tc>
          <w:tcPr>
            <w:tcW w:w="1195" w:type="dxa"/>
            <w:shd w:val="clear" w:color="auto" w:fill="auto"/>
            <w:noWrap/>
            <w:hideMark/>
          </w:tcPr>
          <w:p w14:paraId="699AFA87" w14:textId="77777777" w:rsidR="00A13B03" w:rsidRPr="009C3798" w:rsidRDefault="00A13B03" w:rsidP="00A13B03">
            <w:pPr>
              <w:rPr>
                <w:b/>
                <w:bCs/>
              </w:rPr>
            </w:pPr>
            <w:r w:rsidRPr="009C3798">
              <w:rPr>
                <w:b/>
                <w:bCs/>
              </w:rPr>
              <w:t>C9065</w:t>
            </w:r>
          </w:p>
        </w:tc>
        <w:tc>
          <w:tcPr>
            <w:tcW w:w="2316" w:type="dxa"/>
            <w:shd w:val="clear" w:color="auto" w:fill="auto"/>
            <w:hideMark/>
          </w:tcPr>
          <w:p w14:paraId="798A02E8" w14:textId="77777777" w:rsidR="00A13B03" w:rsidRPr="009C3798" w:rsidRDefault="00A13B03" w:rsidP="00A13B03">
            <w:r w:rsidRPr="009C3798">
              <w:t>Service Contractor Color C9065 with 250 Sheet Single Pass DADF /TTM, 250 Sheet Bypass, Auto Duplex</w:t>
            </w:r>
          </w:p>
        </w:tc>
        <w:tc>
          <w:tcPr>
            <w:tcW w:w="706" w:type="dxa"/>
            <w:shd w:val="clear" w:color="auto" w:fill="auto"/>
            <w:noWrap/>
            <w:hideMark/>
          </w:tcPr>
          <w:p w14:paraId="3E9E6469" w14:textId="77777777" w:rsidR="00A13B03" w:rsidRPr="009C3798" w:rsidRDefault="00A13B03" w:rsidP="00A13B03">
            <w:pPr>
              <w:jc w:val="center"/>
              <w:rPr>
                <w:b/>
                <w:bCs/>
              </w:rPr>
            </w:pPr>
            <w:r w:rsidRPr="009C3798">
              <w:rPr>
                <w:b/>
                <w:bCs/>
              </w:rPr>
              <w:t>60</w:t>
            </w:r>
          </w:p>
        </w:tc>
        <w:tc>
          <w:tcPr>
            <w:tcW w:w="1072" w:type="dxa"/>
            <w:shd w:val="clear" w:color="auto" w:fill="auto"/>
            <w:noWrap/>
            <w:hideMark/>
          </w:tcPr>
          <w:p w14:paraId="5D7ED9CC" w14:textId="77777777" w:rsidR="00A13B03" w:rsidRPr="009C3798" w:rsidRDefault="00A13B03" w:rsidP="00A13B03">
            <w:pPr>
              <w:jc w:val="center"/>
              <w:rPr>
                <w:b/>
                <w:bCs/>
              </w:rPr>
            </w:pPr>
            <w:r w:rsidRPr="009C3798">
              <w:rPr>
                <w:b/>
                <w:bCs/>
              </w:rPr>
              <w:t>$241.28</w:t>
            </w:r>
          </w:p>
        </w:tc>
        <w:tc>
          <w:tcPr>
            <w:tcW w:w="972" w:type="dxa"/>
            <w:shd w:val="clear" w:color="auto" w:fill="auto"/>
            <w:noWrap/>
            <w:hideMark/>
          </w:tcPr>
          <w:p w14:paraId="66765627" w14:textId="77777777" w:rsidR="00A13B03" w:rsidRPr="009C3798" w:rsidRDefault="00A13B03" w:rsidP="00A13B03">
            <w:pPr>
              <w:jc w:val="center"/>
              <w:rPr>
                <w:b/>
                <w:bCs/>
              </w:rPr>
            </w:pPr>
            <w:r w:rsidRPr="009C3798">
              <w:rPr>
                <w:b/>
                <w:bCs/>
              </w:rPr>
              <w:t>0</w:t>
            </w:r>
          </w:p>
        </w:tc>
        <w:tc>
          <w:tcPr>
            <w:tcW w:w="972" w:type="dxa"/>
            <w:shd w:val="clear" w:color="auto" w:fill="auto"/>
            <w:noWrap/>
            <w:hideMark/>
          </w:tcPr>
          <w:p w14:paraId="64D3F759" w14:textId="77777777" w:rsidR="00A13B03" w:rsidRPr="009C3798" w:rsidRDefault="00A13B03" w:rsidP="00A13B03">
            <w:pPr>
              <w:jc w:val="center"/>
              <w:rPr>
                <w:b/>
                <w:bCs/>
              </w:rPr>
            </w:pPr>
            <w:r w:rsidRPr="009C3798">
              <w:rPr>
                <w:b/>
                <w:bCs/>
              </w:rPr>
              <w:t>0</w:t>
            </w:r>
          </w:p>
        </w:tc>
        <w:tc>
          <w:tcPr>
            <w:tcW w:w="900" w:type="dxa"/>
            <w:shd w:val="clear" w:color="auto" w:fill="auto"/>
            <w:noWrap/>
            <w:hideMark/>
          </w:tcPr>
          <w:p w14:paraId="32C501BA" w14:textId="77777777" w:rsidR="00A13B03" w:rsidRPr="009C3798" w:rsidRDefault="00A13B03" w:rsidP="00A13B03">
            <w:pPr>
              <w:jc w:val="center"/>
              <w:rPr>
                <w:b/>
                <w:bCs/>
              </w:rPr>
            </w:pPr>
            <w:r w:rsidRPr="009C3798">
              <w:rPr>
                <w:b/>
                <w:bCs/>
              </w:rPr>
              <w:t>$0.0050</w:t>
            </w:r>
          </w:p>
        </w:tc>
        <w:tc>
          <w:tcPr>
            <w:tcW w:w="866" w:type="dxa"/>
            <w:shd w:val="clear" w:color="auto" w:fill="auto"/>
            <w:noWrap/>
            <w:hideMark/>
          </w:tcPr>
          <w:p w14:paraId="4AE001BB" w14:textId="77777777" w:rsidR="00A13B03" w:rsidRPr="009C3798" w:rsidRDefault="00A13B03" w:rsidP="00A13B03">
            <w:pPr>
              <w:jc w:val="center"/>
              <w:rPr>
                <w:b/>
                <w:bCs/>
              </w:rPr>
            </w:pPr>
            <w:r w:rsidRPr="009C3798">
              <w:rPr>
                <w:b/>
                <w:bCs/>
              </w:rPr>
              <w:t>$0.0400</w:t>
            </w:r>
          </w:p>
        </w:tc>
        <w:tc>
          <w:tcPr>
            <w:tcW w:w="972" w:type="dxa"/>
            <w:shd w:val="clear" w:color="auto" w:fill="auto"/>
            <w:noWrap/>
            <w:hideMark/>
          </w:tcPr>
          <w:p w14:paraId="0EAF2F83" w14:textId="77777777" w:rsidR="00A13B03" w:rsidRPr="009C3798" w:rsidRDefault="00A13B03" w:rsidP="00A13B03">
            <w:pPr>
              <w:jc w:val="center"/>
              <w:rPr>
                <w:b/>
                <w:bCs/>
              </w:rPr>
            </w:pPr>
            <w:r w:rsidRPr="009C3798">
              <w:rPr>
                <w:b/>
                <w:bCs/>
              </w:rPr>
              <w:t>Yes</w:t>
            </w:r>
          </w:p>
        </w:tc>
        <w:tc>
          <w:tcPr>
            <w:tcW w:w="972" w:type="dxa"/>
            <w:shd w:val="clear" w:color="auto" w:fill="auto"/>
            <w:noWrap/>
            <w:hideMark/>
          </w:tcPr>
          <w:p w14:paraId="71BE807D" w14:textId="77777777" w:rsidR="00A13B03" w:rsidRPr="009C3798" w:rsidRDefault="00A13B03" w:rsidP="00A13B03">
            <w:pPr>
              <w:jc w:val="center"/>
              <w:rPr>
                <w:b/>
                <w:bCs/>
              </w:rPr>
            </w:pPr>
            <w:r w:rsidRPr="009C3798">
              <w:rPr>
                <w:b/>
                <w:bCs/>
              </w:rPr>
              <w:t>No</w:t>
            </w:r>
          </w:p>
        </w:tc>
      </w:tr>
      <w:tr w:rsidR="00A13B03" w:rsidRPr="009C3798" w14:paraId="6A61D95B" w14:textId="77777777" w:rsidTr="00A13B03">
        <w:trPr>
          <w:trHeight w:val="510"/>
        </w:trPr>
        <w:tc>
          <w:tcPr>
            <w:tcW w:w="1195" w:type="dxa"/>
            <w:shd w:val="clear" w:color="auto" w:fill="auto"/>
            <w:noWrap/>
            <w:vAlign w:val="bottom"/>
            <w:hideMark/>
          </w:tcPr>
          <w:p w14:paraId="1E82A794" w14:textId="77777777" w:rsidR="00A13B03" w:rsidRPr="009C3798" w:rsidRDefault="00A13B03" w:rsidP="00A13B03">
            <w:pPr>
              <w:jc w:val="center"/>
              <w:rPr>
                <w:b/>
                <w:bCs/>
              </w:rPr>
            </w:pPr>
          </w:p>
        </w:tc>
        <w:tc>
          <w:tcPr>
            <w:tcW w:w="2316" w:type="dxa"/>
            <w:shd w:val="clear" w:color="auto" w:fill="auto"/>
            <w:vAlign w:val="bottom"/>
            <w:hideMark/>
          </w:tcPr>
          <w:p w14:paraId="1563AE09" w14:textId="77777777" w:rsidR="00A13B03" w:rsidRPr="009C3798" w:rsidRDefault="00A13B03" w:rsidP="00A13B03">
            <w:r w:rsidRPr="009C3798">
              <w:t>V80BRFIN -Business Ready Finisher with Hole Punch</w:t>
            </w:r>
          </w:p>
        </w:tc>
        <w:tc>
          <w:tcPr>
            <w:tcW w:w="706" w:type="dxa"/>
            <w:shd w:val="clear" w:color="auto" w:fill="auto"/>
            <w:noWrap/>
            <w:vAlign w:val="bottom"/>
            <w:hideMark/>
          </w:tcPr>
          <w:p w14:paraId="2C185DDF" w14:textId="77777777" w:rsidR="00A13B03" w:rsidRPr="009C3798" w:rsidRDefault="00A13B03" w:rsidP="00A13B03">
            <w:pPr>
              <w:jc w:val="center"/>
            </w:pPr>
          </w:p>
        </w:tc>
        <w:tc>
          <w:tcPr>
            <w:tcW w:w="1072" w:type="dxa"/>
            <w:shd w:val="clear" w:color="auto" w:fill="auto"/>
            <w:noWrap/>
            <w:vAlign w:val="bottom"/>
            <w:hideMark/>
          </w:tcPr>
          <w:p w14:paraId="3DD5FC3E" w14:textId="77777777" w:rsidR="00A13B03" w:rsidRPr="009C3798" w:rsidRDefault="00A13B03" w:rsidP="00A13B03">
            <w:pPr>
              <w:jc w:val="center"/>
            </w:pPr>
            <w:r w:rsidRPr="009C3798">
              <w:t>1 Included</w:t>
            </w:r>
          </w:p>
        </w:tc>
        <w:tc>
          <w:tcPr>
            <w:tcW w:w="972" w:type="dxa"/>
            <w:shd w:val="clear" w:color="auto" w:fill="auto"/>
            <w:noWrap/>
            <w:vAlign w:val="bottom"/>
            <w:hideMark/>
          </w:tcPr>
          <w:p w14:paraId="553AB442" w14:textId="77777777" w:rsidR="00A13B03" w:rsidRPr="009C3798" w:rsidRDefault="00A13B03" w:rsidP="00A13B03">
            <w:pPr>
              <w:jc w:val="center"/>
            </w:pPr>
          </w:p>
        </w:tc>
        <w:tc>
          <w:tcPr>
            <w:tcW w:w="972" w:type="dxa"/>
            <w:shd w:val="clear" w:color="auto" w:fill="auto"/>
            <w:noWrap/>
            <w:vAlign w:val="bottom"/>
            <w:hideMark/>
          </w:tcPr>
          <w:p w14:paraId="48222ABB" w14:textId="77777777" w:rsidR="00A13B03" w:rsidRPr="009C3798" w:rsidRDefault="00A13B03" w:rsidP="00A13B03">
            <w:pPr>
              <w:jc w:val="center"/>
            </w:pPr>
          </w:p>
        </w:tc>
        <w:tc>
          <w:tcPr>
            <w:tcW w:w="900" w:type="dxa"/>
            <w:shd w:val="clear" w:color="auto" w:fill="auto"/>
            <w:noWrap/>
            <w:vAlign w:val="bottom"/>
            <w:hideMark/>
          </w:tcPr>
          <w:p w14:paraId="61CE3135" w14:textId="77777777" w:rsidR="00A13B03" w:rsidRPr="009C3798" w:rsidRDefault="00A13B03" w:rsidP="00A13B03">
            <w:pPr>
              <w:jc w:val="center"/>
            </w:pPr>
          </w:p>
        </w:tc>
        <w:tc>
          <w:tcPr>
            <w:tcW w:w="866" w:type="dxa"/>
            <w:shd w:val="clear" w:color="auto" w:fill="auto"/>
            <w:noWrap/>
            <w:vAlign w:val="bottom"/>
            <w:hideMark/>
          </w:tcPr>
          <w:p w14:paraId="3E429FF6" w14:textId="77777777" w:rsidR="00A13B03" w:rsidRPr="009C3798" w:rsidRDefault="00A13B03" w:rsidP="00A13B03">
            <w:pPr>
              <w:jc w:val="center"/>
            </w:pPr>
          </w:p>
        </w:tc>
        <w:tc>
          <w:tcPr>
            <w:tcW w:w="972" w:type="dxa"/>
            <w:shd w:val="clear" w:color="auto" w:fill="auto"/>
            <w:noWrap/>
            <w:vAlign w:val="bottom"/>
            <w:hideMark/>
          </w:tcPr>
          <w:p w14:paraId="1CFF74D0" w14:textId="77777777" w:rsidR="00A13B03" w:rsidRPr="009C3798" w:rsidRDefault="00A13B03" w:rsidP="00A13B03">
            <w:pPr>
              <w:jc w:val="center"/>
            </w:pPr>
          </w:p>
        </w:tc>
        <w:tc>
          <w:tcPr>
            <w:tcW w:w="972" w:type="dxa"/>
            <w:shd w:val="clear" w:color="auto" w:fill="auto"/>
            <w:noWrap/>
            <w:vAlign w:val="bottom"/>
            <w:hideMark/>
          </w:tcPr>
          <w:p w14:paraId="0F311E3E" w14:textId="77777777" w:rsidR="00A13B03" w:rsidRPr="009C3798" w:rsidRDefault="00A13B03" w:rsidP="00A13B03">
            <w:pPr>
              <w:jc w:val="center"/>
            </w:pPr>
          </w:p>
        </w:tc>
      </w:tr>
      <w:tr w:rsidR="00A13B03" w:rsidRPr="009C3798" w14:paraId="057AEC75" w14:textId="77777777" w:rsidTr="00A13B03">
        <w:trPr>
          <w:trHeight w:val="255"/>
        </w:trPr>
        <w:tc>
          <w:tcPr>
            <w:tcW w:w="1195" w:type="dxa"/>
            <w:shd w:val="clear" w:color="auto" w:fill="auto"/>
            <w:noWrap/>
            <w:vAlign w:val="bottom"/>
            <w:hideMark/>
          </w:tcPr>
          <w:p w14:paraId="46DC7809" w14:textId="77777777" w:rsidR="00A13B03" w:rsidRPr="009C3798" w:rsidRDefault="00A13B03" w:rsidP="00A13B03">
            <w:pPr>
              <w:jc w:val="center"/>
            </w:pPr>
          </w:p>
        </w:tc>
        <w:tc>
          <w:tcPr>
            <w:tcW w:w="2316" w:type="dxa"/>
            <w:shd w:val="clear" w:color="auto" w:fill="auto"/>
            <w:vAlign w:val="bottom"/>
            <w:hideMark/>
          </w:tcPr>
          <w:p w14:paraId="12F5D467" w14:textId="77777777" w:rsidR="00A13B03" w:rsidRPr="009C3798" w:rsidRDefault="00A13B03" w:rsidP="00A13B03">
            <w:r w:rsidRPr="009C3798">
              <w:t>FAXLINE -1 Line Fax Kit</w:t>
            </w:r>
          </w:p>
        </w:tc>
        <w:tc>
          <w:tcPr>
            <w:tcW w:w="706" w:type="dxa"/>
            <w:shd w:val="clear" w:color="auto" w:fill="auto"/>
            <w:noWrap/>
            <w:vAlign w:val="bottom"/>
            <w:hideMark/>
          </w:tcPr>
          <w:p w14:paraId="7BE232CE" w14:textId="77777777" w:rsidR="00A13B03" w:rsidRPr="009C3798" w:rsidRDefault="00A13B03" w:rsidP="00A13B03">
            <w:pPr>
              <w:jc w:val="center"/>
            </w:pPr>
          </w:p>
        </w:tc>
        <w:tc>
          <w:tcPr>
            <w:tcW w:w="1072" w:type="dxa"/>
            <w:shd w:val="clear" w:color="auto" w:fill="auto"/>
            <w:noWrap/>
            <w:vAlign w:val="bottom"/>
            <w:hideMark/>
          </w:tcPr>
          <w:p w14:paraId="2FC3FC4D" w14:textId="77777777" w:rsidR="00A13B03" w:rsidRPr="009C3798" w:rsidRDefault="00A13B03" w:rsidP="00A13B03">
            <w:pPr>
              <w:jc w:val="center"/>
            </w:pPr>
            <w:r w:rsidRPr="009C3798">
              <w:t>1 Included</w:t>
            </w:r>
          </w:p>
        </w:tc>
        <w:tc>
          <w:tcPr>
            <w:tcW w:w="972" w:type="dxa"/>
            <w:shd w:val="clear" w:color="auto" w:fill="auto"/>
            <w:noWrap/>
            <w:vAlign w:val="bottom"/>
            <w:hideMark/>
          </w:tcPr>
          <w:p w14:paraId="0CB2EC5E" w14:textId="77777777" w:rsidR="00A13B03" w:rsidRPr="009C3798" w:rsidRDefault="00A13B03" w:rsidP="00A13B03">
            <w:pPr>
              <w:jc w:val="center"/>
            </w:pPr>
          </w:p>
        </w:tc>
        <w:tc>
          <w:tcPr>
            <w:tcW w:w="972" w:type="dxa"/>
            <w:shd w:val="clear" w:color="auto" w:fill="auto"/>
            <w:noWrap/>
            <w:vAlign w:val="bottom"/>
            <w:hideMark/>
          </w:tcPr>
          <w:p w14:paraId="4722962F" w14:textId="77777777" w:rsidR="00A13B03" w:rsidRPr="009C3798" w:rsidRDefault="00A13B03" w:rsidP="00A13B03">
            <w:pPr>
              <w:jc w:val="center"/>
            </w:pPr>
          </w:p>
        </w:tc>
        <w:tc>
          <w:tcPr>
            <w:tcW w:w="900" w:type="dxa"/>
            <w:shd w:val="clear" w:color="auto" w:fill="auto"/>
            <w:noWrap/>
            <w:vAlign w:val="bottom"/>
            <w:hideMark/>
          </w:tcPr>
          <w:p w14:paraId="14E86038" w14:textId="77777777" w:rsidR="00A13B03" w:rsidRPr="009C3798" w:rsidRDefault="00A13B03" w:rsidP="00A13B03">
            <w:pPr>
              <w:jc w:val="center"/>
            </w:pPr>
          </w:p>
        </w:tc>
        <w:tc>
          <w:tcPr>
            <w:tcW w:w="866" w:type="dxa"/>
            <w:shd w:val="clear" w:color="auto" w:fill="auto"/>
            <w:noWrap/>
            <w:vAlign w:val="bottom"/>
            <w:hideMark/>
          </w:tcPr>
          <w:p w14:paraId="31C00156" w14:textId="77777777" w:rsidR="00A13B03" w:rsidRPr="009C3798" w:rsidRDefault="00A13B03" w:rsidP="00A13B03">
            <w:pPr>
              <w:jc w:val="center"/>
            </w:pPr>
          </w:p>
        </w:tc>
        <w:tc>
          <w:tcPr>
            <w:tcW w:w="972" w:type="dxa"/>
            <w:shd w:val="clear" w:color="auto" w:fill="auto"/>
            <w:noWrap/>
            <w:vAlign w:val="bottom"/>
            <w:hideMark/>
          </w:tcPr>
          <w:p w14:paraId="2E00148A" w14:textId="77777777" w:rsidR="00A13B03" w:rsidRPr="009C3798" w:rsidRDefault="00A13B03" w:rsidP="00A13B03">
            <w:pPr>
              <w:jc w:val="center"/>
            </w:pPr>
          </w:p>
        </w:tc>
        <w:tc>
          <w:tcPr>
            <w:tcW w:w="972" w:type="dxa"/>
            <w:shd w:val="clear" w:color="auto" w:fill="auto"/>
            <w:noWrap/>
            <w:vAlign w:val="bottom"/>
            <w:hideMark/>
          </w:tcPr>
          <w:p w14:paraId="5420B2DF" w14:textId="77777777" w:rsidR="00A13B03" w:rsidRPr="009C3798" w:rsidRDefault="00A13B03" w:rsidP="00A13B03">
            <w:pPr>
              <w:jc w:val="center"/>
            </w:pPr>
          </w:p>
        </w:tc>
      </w:tr>
      <w:tr w:rsidR="00A13B03" w:rsidRPr="009C3798" w14:paraId="1FBA4285" w14:textId="77777777" w:rsidTr="00A13B03">
        <w:trPr>
          <w:trHeight w:val="510"/>
        </w:trPr>
        <w:tc>
          <w:tcPr>
            <w:tcW w:w="1195" w:type="dxa"/>
            <w:shd w:val="clear" w:color="auto" w:fill="auto"/>
            <w:noWrap/>
            <w:hideMark/>
          </w:tcPr>
          <w:p w14:paraId="57CDF701" w14:textId="77777777" w:rsidR="00A13B03" w:rsidRPr="009C3798" w:rsidRDefault="00A13B03" w:rsidP="00A13B03">
            <w:pPr>
              <w:rPr>
                <w:b/>
                <w:bCs/>
              </w:rPr>
            </w:pPr>
            <w:r w:rsidRPr="009C3798">
              <w:rPr>
                <w:b/>
                <w:bCs/>
              </w:rPr>
              <w:t>INTEGEFI</w:t>
            </w:r>
          </w:p>
        </w:tc>
        <w:tc>
          <w:tcPr>
            <w:tcW w:w="2316" w:type="dxa"/>
            <w:shd w:val="clear" w:color="auto" w:fill="auto"/>
            <w:hideMark/>
          </w:tcPr>
          <w:p w14:paraId="1389CB8A" w14:textId="77777777" w:rsidR="00A13B03" w:rsidRPr="009C3798" w:rsidRDefault="00A13B03" w:rsidP="00A13B03">
            <w:r w:rsidRPr="009C3798">
              <w:t>Service Contractor EX-I C9065/C9070 Print Server Fiery Integrated Plus DFE</w:t>
            </w:r>
          </w:p>
        </w:tc>
        <w:tc>
          <w:tcPr>
            <w:tcW w:w="706" w:type="dxa"/>
            <w:shd w:val="clear" w:color="auto" w:fill="auto"/>
            <w:noWrap/>
            <w:hideMark/>
          </w:tcPr>
          <w:p w14:paraId="28522F5F" w14:textId="77777777" w:rsidR="00A13B03" w:rsidRPr="009C3798" w:rsidRDefault="00A13B03" w:rsidP="00A13B03">
            <w:pPr>
              <w:jc w:val="center"/>
              <w:rPr>
                <w:b/>
                <w:bCs/>
              </w:rPr>
            </w:pPr>
            <w:r w:rsidRPr="009C3798">
              <w:rPr>
                <w:b/>
                <w:bCs/>
              </w:rPr>
              <w:t>60</w:t>
            </w:r>
          </w:p>
        </w:tc>
        <w:tc>
          <w:tcPr>
            <w:tcW w:w="1072" w:type="dxa"/>
            <w:shd w:val="clear" w:color="auto" w:fill="auto"/>
            <w:noWrap/>
            <w:hideMark/>
          </w:tcPr>
          <w:p w14:paraId="73F018DD" w14:textId="77777777" w:rsidR="00A13B03" w:rsidRPr="009C3798" w:rsidRDefault="00A13B03" w:rsidP="00A13B03">
            <w:pPr>
              <w:jc w:val="center"/>
              <w:rPr>
                <w:b/>
                <w:bCs/>
              </w:rPr>
            </w:pPr>
            <w:r w:rsidRPr="009C3798">
              <w:rPr>
                <w:b/>
                <w:bCs/>
              </w:rPr>
              <w:t>$200.40</w:t>
            </w:r>
          </w:p>
        </w:tc>
        <w:tc>
          <w:tcPr>
            <w:tcW w:w="972" w:type="dxa"/>
            <w:shd w:val="clear" w:color="auto" w:fill="auto"/>
            <w:noWrap/>
            <w:hideMark/>
          </w:tcPr>
          <w:p w14:paraId="5CF6CFD1" w14:textId="77777777" w:rsidR="00A13B03" w:rsidRPr="009C3798" w:rsidRDefault="00A13B03" w:rsidP="00A13B03">
            <w:pPr>
              <w:jc w:val="center"/>
              <w:rPr>
                <w:b/>
                <w:bCs/>
              </w:rPr>
            </w:pPr>
            <w:r w:rsidRPr="009C3798">
              <w:rPr>
                <w:b/>
                <w:bCs/>
              </w:rPr>
              <w:t>0</w:t>
            </w:r>
          </w:p>
        </w:tc>
        <w:tc>
          <w:tcPr>
            <w:tcW w:w="972" w:type="dxa"/>
            <w:shd w:val="clear" w:color="auto" w:fill="auto"/>
            <w:noWrap/>
            <w:hideMark/>
          </w:tcPr>
          <w:p w14:paraId="038F76BF" w14:textId="77777777" w:rsidR="00A13B03" w:rsidRPr="009C3798" w:rsidRDefault="00A13B03" w:rsidP="00A13B03">
            <w:pPr>
              <w:jc w:val="center"/>
              <w:rPr>
                <w:b/>
                <w:bCs/>
              </w:rPr>
            </w:pPr>
            <w:r w:rsidRPr="009C3798">
              <w:rPr>
                <w:b/>
                <w:bCs/>
              </w:rPr>
              <w:t>0</w:t>
            </w:r>
          </w:p>
        </w:tc>
        <w:tc>
          <w:tcPr>
            <w:tcW w:w="900" w:type="dxa"/>
            <w:shd w:val="clear" w:color="auto" w:fill="auto"/>
            <w:noWrap/>
            <w:hideMark/>
          </w:tcPr>
          <w:p w14:paraId="31CB2D7E" w14:textId="77777777" w:rsidR="00A13B03" w:rsidRPr="009C3798" w:rsidRDefault="00A13B03" w:rsidP="00A13B03">
            <w:pPr>
              <w:jc w:val="center"/>
              <w:rPr>
                <w:b/>
                <w:bCs/>
              </w:rPr>
            </w:pPr>
            <w:r w:rsidRPr="009C3798">
              <w:rPr>
                <w:b/>
                <w:bCs/>
              </w:rPr>
              <w:t>$0.0000</w:t>
            </w:r>
          </w:p>
        </w:tc>
        <w:tc>
          <w:tcPr>
            <w:tcW w:w="866" w:type="dxa"/>
            <w:shd w:val="clear" w:color="auto" w:fill="auto"/>
            <w:noWrap/>
            <w:hideMark/>
          </w:tcPr>
          <w:p w14:paraId="5A9D05C6" w14:textId="77777777" w:rsidR="00A13B03" w:rsidRPr="009C3798" w:rsidRDefault="00A13B03" w:rsidP="00A13B03">
            <w:pPr>
              <w:jc w:val="center"/>
              <w:rPr>
                <w:b/>
                <w:bCs/>
              </w:rPr>
            </w:pPr>
            <w:r w:rsidRPr="009C3798">
              <w:rPr>
                <w:b/>
                <w:bCs/>
              </w:rPr>
              <w:t>N/A</w:t>
            </w:r>
          </w:p>
        </w:tc>
        <w:tc>
          <w:tcPr>
            <w:tcW w:w="972" w:type="dxa"/>
            <w:shd w:val="clear" w:color="auto" w:fill="auto"/>
            <w:noWrap/>
            <w:hideMark/>
          </w:tcPr>
          <w:p w14:paraId="54F37650" w14:textId="77777777" w:rsidR="00A13B03" w:rsidRPr="009C3798" w:rsidRDefault="00A13B03" w:rsidP="00A13B03">
            <w:pPr>
              <w:jc w:val="center"/>
              <w:rPr>
                <w:b/>
                <w:bCs/>
              </w:rPr>
            </w:pPr>
            <w:r w:rsidRPr="009C3798">
              <w:rPr>
                <w:b/>
                <w:bCs/>
              </w:rPr>
              <w:t>Yes</w:t>
            </w:r>
          </w:p>
        </w:tc>
        <w:tc>
          <w:tcPr>
            <w:tcW w:w="972" w:type="dxa"/>
            <w:shd w:val="clear" w:color="auto" w:fill="auto"/>
            <w:noWrap/>
            <w:hideMark/>
          </w:tcPr>
          <w:p w14:paraId="1B0EBECB" w14:textId="77777777" w:rsidR="00A13B03" w:rsidRPr="009C3798" w:rsidRDefault="00A13B03" w:rsidP="00A13B03">
            <w:pPr>
              <w:jc w:val="center"/>
              <w:rPr>
                <w:b/>
                <w:bCs/>
              </w:rPr>
            </w:pPr>
            <w:r w:rsidRPr="009C3798">
              <w:rPr>
                <w:b/>
                <w:bCs/>
              </w:rPr>
              <w:t>No</w:t>
            </w:r>
          </w:p>
        </w:tc>
      </w:tr>
      <w:tr w:rsidR="00A13B03" w:rsidRPr="009C3798" w14:paraId="7CEC7FA3" w14:textId="77777777" w:rsidTr="00A13B03">
        <w:trPr>
          <w:trHeight w:val="1020"/>
        </w:trPr>
        <w:tc>
          <w:tcPr>
            <w:tcW w:w="1195" w:type="dxa"/>
            <w:shd w:val="clear" w:color="auto" w:fill="auto"/>
            <w:noWrap/>
            <w:hideMark/>
          </w:tcPr>
          <w:p w14:paraId="4796BAD0" w14:textId="77777777" w:rsidR="00A13B03" w:rsidRPr="009C3798" w:rsidRDefault="00A13B03" w:rsidP="00A13B03">
            <w:pPr>
              <w:rPr>
                <w:b/>
                <w:bCs/>
              </w:rPr>
            </w:pPr>
            <w:r w:rsidRPr="009C3798">
              <w:rPr>
                <w:b/>
                <w:bCs/>
              </w:rPr>
              <w:t>C8000DT</w:t>
            </w:r>
          </w:p>
        </w:tc>
        <w:tc>
          <w:tcPr>
            <w:tcW w:w="2316" w:type="dxa"/>
            <w:shd w:val="clear" w:color="auto" w:fill="auto"/>
            <w:hideMark/>
          </w:tcPr>
          <w:p w14:paraId="7C8996E0" w14:textId="77777777" w:rsidR="00A13B03" w:rsidRPr="009C3798" w:rsidRDefault="00A13B03" w:rsidP="00A13B03">
            <w:proofErr w:type="spellStart"/>
            <w:r w:rsidRPr="009C3798">
              <w:t>Versalink</w:t>
            </w:r>
            <w:proofErr w:type="spellEnd"/>
            <w:r w:rsidRPr="009C3798">
              <w:t xml:space="preserve"> C8000DT; 12 x 18 Color Printer, 1200 x 2400 dpi, 45ppm Color/B&amp;W, USB and Ethernet, 1.6 GHz Processor, 4 GB RAM, 2-Sided Printing, 5" Touchscreen, 110 Volt</w:t>
            </w:r>
          </w:p>
        </w:tc>
        <w:tc>
          <w:tcPr>
            <w:tcW w:w="706" w:type="dxa"/>
            <w:shd w:val="clear" w:color="auto" w:fill="auto"/>
            <w:noWrap/>
            <w:hideMark/>
          </w:tcPr>
          <w:p w14:paraId="456DFCFF" w14:textId="77777777" w:rsidR="00A13B03" w:rsidRPr="009C3798" w:rsidRDefault="00A13B03" w:rsidP="00A13B03">
            <w:pPr>
              <w:jc w:val="center"/>
              <w:rPr>
                <w:b/>
                <w:bCs/>
              </w:rPr>
            </w:pPr>
            <w:r w:rsidRPr="009C3798">
              <w:rPr>
                <w:b/>
                <w:bCs/>
              </w:rPr>
              <w:t>60</w:t>
            </w:r>
          </w:p>
        </w:tc>
        <w:tc>
          <w:tcPr>
            <w:tcW w:w="1072" w:type="dxa"/>
            <w:shd w:val="clear" w:color="auto" w:fill="auto"/>
            <w:noWrap/>
            <w:hideMark/>
          </w:tcPr>
          <w:p w14:paraId="278F9296" w14:textId="77777777" w:rsidR="00A13B03" w:rsidRPr="009C3798" w:rsidRDefault="00A13B03" w:rsidP="00A13B03">
            <w:pPr>
              <w:jc w:val="center"/>
              <w:rPr>
                <w:b/>
                <w:bCs/>
              </w:rPr>
            </w:pPr>
            <w:r w:rsidRPr="009C3798">
              <w:rPr>
                <w:b/>
                <w:bCs/>
              </w:rPr>
              <w:t>$81.12</w:t>
            </w:r>
          </w:p>
        </w:tc>
        <w:tc>
          <w:tcPr>
            <w:tcW w:w="972" w:type="dxa"/>
            <w:shd w:val="clear" w:color="auto" w:fill="auto"/>
            <w:noWrap/>
            <w:hideMark/>
          </w:tcPr>
          <w:p w14:paraId="49F75710" w14:textId="77777777" w:rsidR="00A13B03" w:rsidRPr="009C3798" w:rsidRDefault="00A13B03" w:rsidP="00A13B03">
            <w:pPr>
              <w:jc w:val="center"/>
              <w:rPr>
                <w:b/>
                <w:bCs/>
              </w:rPr>
            </w:pPr>
            <w:r w:rsidRPr="009C3798">
              <w:rPr>
                <w:b/>
                <w:bCs/>
              </w:rPr>
              <w:t>0</w:t>
            </w:r>
          </w:p>
        </w:tc>
        <w:tc>
          <w:tcPr>
            <w:tcW w:w="972" w:type="dxa"/>
            <w:shd w:val="clear" w:color="auto" w:fill="auto"/>
            <w:noWrap/>
            <w:hideMark/>
          </w:tcPr>
          <w:p w14:paraId="30D3E119" w14:textId="77777777" w:rsidR="00A13B03" w:rsidRPr="009C3798" w:rsidRDefault="00A13B03" w:rsidP="00A13B03">
            <w:pPr>
              <w:jc w:val="center"/>
              <w:rPr>
                <w:b/>
                <w:bCs/>
              </w:rPr>
            </w:pPr>
            <w:r w:rsidRPr="009C3798">
              <w:rPr>
                <w:b/>
                <w:bCs/>
              </w:rPr>
              <w:t>0</w:t>
            </w:r>
          </w:p>
        </w:tc>
        <w:tc>
          <w:tcPr>
            <w:tcW w:w="900" w:type="dxa"/>
            <w:shd w:val="clear" w:color="auto" w:fill="auto"/>
            <w:noWrap/>
            <w:hideMark/>
          </w:tcPr>
          <w:p w14:paraId="4B6F3F38" w14:textId="77777777" w:rsidR="00A13B03" w:rsidRPr="009C3798" w:rsidRDefault="00A13B03" w:rsidP="00A13B03">
            <w:pPr>
              <w:jc w:val="center"/>
              <w:rPr>
                <w:b/>
                <w:bCs/>
              </w:rPr>
            </w:pPr>
            <w:r w:rsidRPr="009C3798">
              <w:rPr>
                <w:b/>
                <w:bCs/>
              </w:rPr>
              <w:t>$0.0050</w:t>
            </w:r>
          </w:p>
        </w:tc>
        <w:tc>
          <w:tcPr>
            <w:tcW w:w="866" w:type="dxa"/>
            <w:shd w:val="clear" w:color="auto" w:fill="auto"/>
            <w:noWrap/>
            <w:hideMark/>
          </w:tcPr>
          <w:p w14:paraId="05D91799" w14:textId="77777777" w:rsidR="00A13B03" w:rsidRPr="009C3798" w:rsidRDefault="00A13B03" w:rsidP="00A13B03">
            <w:pPr>
              <w:jc w:val="center"/>
              <w:rPr>
                <w:b/>
                <w:bCs/>
              </w:rPr>
            </w:pPr>
            <w:r w:rsidRPr="009C3798">
              <w:rPr>
                <w:b/>
                <w:bCs/>
              </w:rPr>
              <w:t>$0.0400</w:t>
            </w:r>
          </w:p>
        </w:tc>
        <w:tc>
          <w:tcPr>
            <w:tcW w:w="972" w:type="dxa"/>
            <w:shd w:val="clear" w:color="auto" w:fill="auto"/>
            <w:noWrap/>
            <w:hideMark/>
          </w:tcPr>
          <w:p w14:paraId="746AEA4C" w14:textId="77777777" w:rsidR="00A13B03" w:rsidRPr="009C3798" w:rsidRDefault="00A13B03" w:rsidP="00A13B03">
            <w:pPr>
              <w:jc w:val="center"/>
              <w:rPr>
                <w:b/>
                <w:bCs/>
              </w:rPr>
            </w:pPr>
            <w:r w:rsidRPr="009C3798">
              <w:rPr>
                <w:b/>
                <w:bCs/>
              </w:rPr>
              <w:t>Yes</w:t>
            </w:r>
          </w:p>
        </w:tc>
        <w:tc>
          <w:tcPr>
            <w:tcW w:w="972" w:type="dxa"/>
            <w:shd w:val="clear" w:color="auto" w:fill="auto"/>
            <w:noWrap/>
            <w:hideMark/>
          </w:tcPr>
          <w:p w14:paraId="44AB5BC5" w14:textId="77777777" w:rsidR="00A13B03" w:rsidRPr="009C3798" w:rsidRDefault="00A13B03" w:rsidP="00A13B03">
            <w:pPr>
              <w:jc w:val="center"/>
              <w:rPr>
                <w:b/>
                <w:bCs/>
              </w:rPr>
            </w:pPr>
            <w:r w:rsidRPr="009C3798">
              <w:rPr>
                <w:b/>
                <w:bCs/>
              </w:rPr>
              <w:t>No</w:t>
            </w:r>
          </w:p>
        </w:tc>
      </w:tr>
      <w:tr w:rsidR="00A13B03" w:rsidRPr="009C3798" w14:paraId="1D3E6F04" w14:textId="77777777" w:rsidTr="00A13B03">
        <w:trPr>
          <w:trHeight w:val="2550"/>
        </w:trPr>
        <w:tc>
          <w:tcPr>
            <w:tcW w:w="1195" w:type="dxa"/>
            <w:shd w:val="clear" w:color="auto" w:fill="auto"/>
            <w:noWrap/>
            <w:hideMark/>
          </w:tcPr>
          <w:p w14:paraId="17E97FB6" w14:textId="77777777" w:rsidR="00A13B03" w:rsidRPr="009C3798" w:rsidRDefault="00A13B03" w:rsidP="00A13B03">
            <w:pPr>
              <w:rPr>
                <w:b/>
                <w:bCs/>
              </w:rPr>
            </w:pPr>
            <w:r w:rsidRPr="009C3798">
              <w:rPr>
                <w:b/>
                <w:bCs/>
              </w:rPr>
              <w:t>B8065H</w:t>
            </w:r>
          </w:p>
        </w:tc>
        <w:tc>
          <w:tcPr>
            <w:tcW w:w="2316" w:type="dxa"/>
            <w:shd w:val="clear" w:color="auto" w:fill="auto"/>
            <w:hideMark/>
          </w:tcPr>
          <w:p w14:paraId="73D52761" w14:textId="77777777" w:rsidR="00A13B03" w:rsidRPr="009C3798" w:rsidRDefault="00A13B03" w:rsidP="00A13B03">
            <w:proofErr w:type="spellStart"/>
            <w:r w:rsidRPr="009C3798">
              <w:t>AltaLink</w:t>
            </w:r>
            <w:proofErr w:type="spellEnd"/>
            <w:r w:rsidRPr="009C3798">
              <w:t xml:space="preserve"> B8065 Multifunctional Copier/Printer/Color Scanner with 200 Sheet SPDH, 4 trays (4,600 sheets), 100 sheet Bypass Tray, 4GB Memory, Network Accounting Enablement, Server Fax Enablement, Internet Fax, Data Security Kit (Image Overwrite, Encryption, McAfee Enhanced Security, Cisco </w:t>
            </w:r>
            <w:proofErr w:type="spellStart"/>
            <w:r w:rsidRPr="009C3798">
              <w:t>TrustSec</w:t>
            </w:r>
            <w:proofErr w:type="spellEnd"/>
            <w:r w:rsidRPr="009C3798">
              <w:t>), EIP, Scanning Kit, PostScript, Service Contractor Copier Assistant Enablement, Initialization Kit</w:t>
            </w:r>
          </w:p>
        </w:tc>
        <w:tc>
          <w:tcPr>
            <w:tcW w:w="706" w:type="dxa"/>
            <w:shd w:val="clear" w:color="auto" w:fill="auto"/>
            <w:noWrap/>
            <w:hideMark/>
          </w:tcPr>
          <w:p w14:paraId="5354B244" w14:textId="77777777" w:rsidR="00A13B03" w:rsidRPr="009C3798" w:rsidRDefault="00A13B03" w:rsidP="00A13B03">
            <w:pPr>
              <w:jc w:val="center"/>
              <w:rPr>
                <w:b/>
                <w:bCs/>
              </w:rPr>
            </w:pPr>
            <w:r w:rsidRPr="009C3798">
              <w:rPr>
                <w:b/>
                <w:bCs/>
              </w:rPr>
              <w:t>60</w:t>
            </w:r>
          </w:p>
        </w:tc>
        <w:tc>
          <w:tcPr>
            <w:tcW w:w="1072" w:type="dxa"/>
            <w:shd w:val="clear" w:color="auto" w:fill="auto"/>
            <w:noWrap/>
            <w:hideMark/>
          </w:tcPr>
          <w:p w14:paraId="7347C89F" w14:textId="77777777" w:rsidR="00A13B03" w:rsidRPr="009C3798" w:rsidRDefault="00A13B03" w:rsidP="00A13B03">
            <w:pPr>
              <w:jc w:val="center"/>
              <w:rPr>
                <w:b/>
                <w:bCs/>
              </w:rPr>
            </w:pPr>
            <w:r w:rsidRPr="009C3798">
              <w:rPr>
                <w:b/>
                <w:bCs/>
              </w:rPr>
              <w:t>$153.35</w:t>
            </w:r>
          </w:p>
        </w:tc>
        <w:tc>
          <w:tcPr>
            <w:tcW w:w="972" w:type="dxa"/>
            <w:shd w:val="clear" w:color="auto" w:fill="auto"/>
            <w:noWrap/>
            <w:hideMark/>
          </w:tcPr>
          <w:p w14:paraId="23E86783" w14:textId="77777777" w:rsidR="00A13B03" w:rsidRPr="009C3798" w:rsidRDefault="00A13B03" w:rsidP="00A13B03">
            <w:pPr>
              <w:jc w:val="center"/>
              <w:rPr>
                <w:b/>
                <w:bCs/>
              </w:rPr>
            </w:pPr>
            <w:r w:rsidRPr="009C3798">
              <w:rPr>
                <w:b/>
                <w:bCs/>
              </w:rPr>
              <w:t>0</w:t>
            </w:r>
          </w:p>
        </w:tc>
        <w:tc>
          <w:tcPr>
            <w:tcW w:w="972" w:type="dxa"/>
            <w:shd w:val="clear" w:color="auto" w:fill="auto"/>
            <w:noWrap/>
            <w:hideMark/>
          </w:tcPr>
          <w:p w14:paraId="25D7C7DC" w14:textId="77777777" w:rsidR="00A13B03" w:rsidRPr="009C3798" w:rsidRDefault="00A13B03" w:rsidP="00A13B03">
            <w:pPr>
              <w:jc w:val="center"/>
              <w:rPr>
                <w:b/>
                <w:bCs/>
              </w:rPr>
            </w:pPr>
            <w:r w:rsidRPr="009C3798">
              <w:rPr>
                <w:b/>
                <w:bCs/>
              </w:rPr>
              <w:t>0</w:t>
            </w:r>
          </w:p>
        </w:tc>
        <w:tc>
          <w:tcPr>
            <w:tcW w:w="900" w:type="dxa"/>
            <w:shd w:val="clear" w:color="auto" w:fill="auto"/>
            <w:noWrap/>
            <w:hideMark/>
          </w:tcPr>
          <w:p w14:paraId="621B1065" w14:textId="77777777" w:rsidR="00A13B03" w:rsidRPr="009C3798" w:rsidRDefault="00A13B03" w:rsidP="00A13B03">
            <w:pPr>
              <w:jc w:val="center"/>
              <w:rPr>
                <w:b/>
                <w:bCs/>
              </w:rPr>
            </w:pPr>
            <w:r w:rsidRPr="009C3798">
              <w:rPr>
                <w:b/>
                <w:bCs/>
              </w:rPr>
              <w:t>$0.0050</w:t>
            </w:r>
          </w:p>
        </w:tc>
        <w:tc>
          <w:tcPr>
            <w:tcW w:w="866" w:type="dxa"/>
            <w:shd w:val="clear" w:color="auto" w:fill="auto"/>
            <w:noWrap/>
            <w:hideMark/>
          </w:tcPr>
          <w:p w14:paraId="4350EBDA" w14:textId="77777777" w:rsidR="00A13B03" w:rsidRPr="009C3798" w:rsidRDefault="00A13B03" w:rsidP="00A13B03">
            <w:pPr>
              <w:jc w:val="center"/>
              <w:rPr>
                <w:b/>
                <w:bCs/>
              </w:rPr>
            </w:pPr>
            <w:r w:rsidRPr="009C3798">
              <w:rPr>
                <w:b/>
                <w:bCs/>
              </w:rPr>
              <w:t>N/A</w:t>
            </w:r>
          </w:p>
        </w:tc>
        <w:tc>
          <w:tcPr>
            <w:tcW w:w="972" w:type="dxa"/>
            <w:shd w:val="clear" w:color="auto" w:fill="auto"/>
            <w:noWrap/>
            <w:hideMark/>
          </w:tcPr>
          <w:p w14:paraId="1274D906" w14:textId="77777777" w:rsidR="00A13B03" w:rsidRPr="009C3798" w:rsidRDefault="00A13B03" w:rsidP="00A13B03">
            <w:pPr>
              <w:jc w:val="center"/>
              <w:rPr>
                <w:b/>
                <w:bCs/>
              </w:rPr>
            </w:pPr>
            <w:r w:rsidRPr="009C3798">
              <w:rPr>
                <w:b/>
                <w:bCs/>
              </w:rPr>
              <w:t>Yes</w:t>
            </w:r>
          </w:p>
        </w:tc>
        <w:tc>
          <w:tcPr>
            <w:tcW w:w="972" w:type="dxa"/>
            <w:shd w:val="clear" w:color="auto" w:fill="auto"/>
            <w:noWrap/>
            <w:hideMark/>
          </w:tcPr>
          <w:p w14:paraId="27B671F4" w14:textId="77777777" w:rsidR="00A13B03" w:rsidRPr="009C3798" w:rsidRDefault="00A13B03" w:rsidP="00A13B03">
            <w:pPr>
              <w:jc w:val="center"/>
              <w:rPr>
                <w:b/>
                <w:bCs/>
              </w:rPr>
            </w:pPr>
            <w:r w:rsidRPr="009C3798">
              <w:rPr>
                <w:b/>
                <w:bCs/>
              </w:rPr>
              <w:t>No</w:t>
            </w:r>
          </w:p>
        </w:tc>
      </w:tr>
      <w:tr w:rsidR="00A13B03" w:rsidRPr="009C3798" w14:paraId="02CAE497" w14:textId="77777777" w:rsidTr="00A13B03">
        <w:trPr>
          <w:trHeight w:val="510"/>
        </w:trPr>
        <w:tc>
          <w:tcPr>
            <w:tcW w:w="1195" w:type="dxa"/>
            <w:shd w:val="clear" w:color="auto" w:fill="auto"/>
            <w:noWrap/>
            <w:vAlign w:val="bottom"/>
            <w:hideMark/>
          </w:tcPr>
          <w:p w14:paraId="7F35A9F7" w14:textId="77777777" w:rsidR="00A13B03" w:rsidRPr="009C3798" w:rsidRDefault="00A13B03" w:rsidP="00A13B03">
            <w:pPr>
              <w:jc w:val="center"/>
              <w:rPr>
                <w:b/>
                <w:bCs/>
              </w:rPr>
            </w:pPr>
          </w:p>
        </w:tc>
        <w:tc>
          <w:tcPr>
            <w:tcW w:w="2316" w:type="dxa"/>
            <w:shd w:val="clear" w:color="auto" w:fill="auto"/>
            <w:vAlign w:val="bottom"/>
            <w:hideMark/>
          </w:tcPr>
          <w:p w14:paraId="48C66DCE" w14:textId="77777777" w:rsidR="00A13B03" w:rsidRPr="009C3798" w:rsidRDefault="00A13B03" w:rsidP="00A13B03">
            <w:r w:rsidRPr="009C3798">
              <w:t xml:space="preserve">OFC-B80 -Ofc Fin w 50 </w:t>
            </w:r>
            <w:proofErr w:type="spellStart"/>
            <w:r w:rsidRPr="009C3798">
              <w:t>Pg</w:t>
            </w:r>
            <w:proofErr w:type="spellEnd"/>
            <w:r w:rsidRPr="009C3798">
              <w:t xml:space="preserve"> </w:t>
            </w:r>
            <w:proofErr w:type="spellStart"/>
            <w:r w:rsidRPr="009C3798">
              <w:t>Stplr</w:t>
            </w:r>
            <w:proofErr w:type="spellEnd"/>
            <w:r w:rsidRPr="009C3798">
              <w:t xml:space="preserve"> and </w:t>
            </w:r>
            <w:proofErr w:type="spellStart"/>
            <w:r w:rsidRPr="009C3798">
              <w:t>Horiz</w:t>
            </w:r>
            <w:proofErr w:type="spellEnd"/>
            <w:r w:rsidRPr="009C3798">
              <w:t xml:space="preserve"> </w:t>
            </w:r>
            <w:proofErr w:type="spellStart"/>
            <w:r w:rsidRPr="009C3798">
              <w:t>Xport</w:t>
            </w:r>
            <w:proofErr w:type="spellEnd"/>
          </w:p>
        </w:tc>
        <w:tc>
          <w:tcPr>
            <w:tcW w:w="706" w:type="dxa"/>
            <w:shd w:val="clear" w:color="auto" w:fill="auto"/>
            <w:noWrap/>
            <w:vAlign w:val="bottom"/>
            <w:hideMark/>
          </w:tcPr>
          <w:p w14:paraId="7F6F4216" w14:textId="77777777" w:rsidR="00A13B03" w:rsidRPr="009C3798" w:rsidRDefault="00A13B03" w:rsidP="00A13B03">
            <w:pPr>
              <w:jc w:val="center"/>
            </w:pPr>
          </w:p>
        </w:tc>
        <w:tc>
          <w:tcPr>
            <w:tcW w:w="1072" w:type="dxa"/>
            <w:shd w:val="clear" w:color="auto" w:fill="auto"/>
            <w:noWrap/>
            <w:vAlign w:val="bottom"/>
            <w:hideMark/>
          </w:tcPr>
          <w:p w14:paraId="6A47466B" w14:textId="77777777" w:rsidR="00A13B03" w:rsidRPr="009C3798" w:rsidRDefault="00A13B03" w:rsidP="00A13B03">
            <w:pPr>
              <w:jc w:val="center"/>
            </w:pPr>
            <w:r w:rsidRPr="009C3798">
              <w:t>1 Included</w:t>
            </w:r>
          </w:p>
        </w:tc>
        <w:tc>
          <w:tcPr>
            <w:tcW w:w="972" w:type="dxa"/>
            <w:shd w:val="clear" w:color="auto" w:fill="auto"/>
            <w:noWrap/>
            <w:vAlign w:val="bottom"/>
            <w:hideMark/>
          </w:tcPr>
          <w:p w14:paraId="4B655D99" w14:textId="77777777" w:rsidR="00A13B03" w:rsidRPr="009C3798" w:rsidRDefault="00A13B03" w:rsidP="00A13B03">
            <w:pPr>
              <w:jc w:val="center"/>
            </w:pPr>
          </w:p>
        </w:tc>
        <w:tc>
          <w:tcPr>
            <w:tcW w:w="972" w:type="dxa"/>
            <w:shd w:val="clear" w:color="auto" w:fill="auto"/>
            <w:noWrap/>
            <w:vAlign w:val="bottom"/>
            <w:hideMark/>
          </w:tcPr>
          <w:p w14:paraId="0AC4918C" w14:textId="77777777" w:rsidR="00A13B03" w:rsidRPr="009C3798" w:rsidRDefault="00A13B03" w:rsidP="00A13B03">
            <w:pPr>
              <w:jc w:val="center"/>
            </w:pPr>
          </w:p>
        </w:tc>
        <w:tc>
          <w:tcPr>
            <w:tcW w:w="900" w:type="dxa"/>
            <w:shd w:val="clear" w:color="auto" w:fill="auto"/>
            <w:noWrap/>
            <w:vAlign w:val="bottom"/>
            <w:hideMark/>
          </w:tcPr>
          <w:p w14:paraId="32106EF8" w14:textId="77777777" w:rsidR="00A13B03" w:rsidRPr="009C3798" w:rsidRDefault="00A13B03" w:rsidP="00A13B03">
            <w:pPr>
              <w:jc w:val="center"/>
            </w:pPr>
          </w:p>
        </w:tc>
        <w:tc>
          <w:tcPr>
            <w:tcW w:w="866" w:type="dxa"/>
            <w:shd w:val="clear" w:color="auto" w:fill="auto"/>
            <w:noWrap/>
            <w:vAlign w:val="bottom"/>
            <w:hideMark/>
          </w:tcPr>
          <w:p w14:paraId="3B7DE208" w14:textId="77777777" w:rsidR="00A13B03" w:rsidRPr="009C3798" w:rsidRDefault="00A13B03" w:rsidP="00A13B03">
            <w:pPr>
              <w:jc w:val="center"/>
            </w:pPr>
          </w:p>
        </w:tc>
        <w:tc>
          <w:tcPr>
            <w:tcW w:w="972" w:type="dxa"/>
            <w:shd w:val="clear" w:color="auto" w:fill="auto"/>
            <w:noWrap/>
            <w:vAlign w:val="bottom"/>
            <w:hideMark/>
          </w:tcPr>
          <w:p w14:paraId="675520C0" w14:textId="77777777" w:rsidR="00A13B03" w:rsidRPr="009C3798" w:rsidRDefault="00A13B03" w:rsidP="00A13B03">
            <w:pPr>
              <w:jc w:val="center"/>
            </w:pPr>
          </w:p>
        </w:tc>
        <w:tc>
          <w:tcPr>
            <w:tcW w:w="972" w:type="dxa"/>
            <w:shd w:val="clear" w:color="auto" w:fill="auto"/>
            <w:noWrap/>
            <w:vAlign w:val="bottom"/>
            <w:hideMark/>
          </w:tcPr>
          <w:p w14:paraId="47D64968" w14:textId="77777777" w:rsidR="00A13B03" w:rsidRPr="009C3798" w:rsidRDefault="00A13B03" w:rsidP="00A13B03">
            <w:pPr>
              <w:jc w:val="center"/>
            </w:pPr>
          </w:p>
        </w:tc>
      </w:tr>
      <w:tr w:rsidR="00A13B03" w:rsidRPr="009C3798" w14:paraId="4E6C255E" w14:textId="77777777" w:rsidTr="00A13B03">
        <w:trPr>
          <w:trHeight w:val="1275"/>
        </w:trPr>
        <w:tc>
          <w:tcPr>
            <w:tcW w:w="1195" w:type="dxa"/>
            <w:shd w:val="clear" w:color="auto" w:fill="auto"/>
            <w:noWrap/>
            <w:hideMark/>
          </w:tcPr>
          <w:p w14:paraId="3CB0251C" w14:textId="77777777" w:rsidR="00A13B03" w:rsidRPr="009C3798" w:rsidRDefault="00A13B03" w:rsidP="00A13B03">
            <w:pPr>
              <w:rPr>
                <w:b/>
                <w:bCs/>
              </w:rPr>
            </w:pPr>
            <w:r w:rsidRPr="009C3798">
              <w:rPr>
                <w:b/>
                <w:bCs/>
              </w:rPr>
              <w:t>C505X</w:t>
            </w:r>
          </w:p>
        </w:tc>
        <w:tc>
          <w:tcPr>
            <w:tcW w:w="2316" w:type="dxa"/>
            <w:shd w:val="clear" w:color="auto" w:fill="auto"/>
            <w:hideMark/>
          </w:tcPr>
          <w:p w14:paraId="4C8C7C1D" w14:textId="77777777" w:rsidR="00A13B03" w:rsidRPr="009C3798" w:rsidRDefault="00A13B03" w:rsidP="00A13B03">
            <w:proofErr w:type="spellStart"/>
            <w:r w:rsidRPr="009C3798">
              <w:t>VersaLink</w:t>
            </w:r>
            <w:proofErr w:type="spellEnd"/>
            <w:r w:rsidRPr="009C3798">
              <w:t xml:space="preserve"> C505 Color Multifunction Printer, Print/Copy/Scan/Fax Letter/Legal, Up to 45ppm, 2-Sided Print, USB/Ethernet, 550-Sheet Tray, 150 Bypass Tray, 100-Sheet DSPF, 110V, EIP, Metered</w:t>
            </w:r>
          </w:p>
        </w:tc>
        <w:tc>
          <w:tcPr>
            <w:tcW w:w="706" w:type="dxa"/>
            <w:shd w:val="clear" w:color="auto" w:fill="auto"/>
            <w:noWrap/>
            <w:hideMark/>
          </w:tcPr>
          <w:p w14:paraId="44824651" w14:textId="77777777" w:rsidR="00A13B03" w:rsidRPr="009C3798" w:rsidRDefault="00A13B03" w:rsidP="00A13B03">
            <w:pPr>
              <w:jc w:val="center"/>
              <w:rPr>
                <w:b/>
                <w:bCs/>
              </w:rPr>
            </w:pPr>
            <w:r w:rsidRPr="009C3798">
              <w:rPr>
                <w:b/>
                <w:bCs/>
              </w:rPr>
              <w:t>60</w:t>
            </w:r>
          </w:p>
        </w:tc>
        <w:tc>
          <w:tcPr>
            <w:tcW w:w="1072" w:type="dxa"/>
            <w:shd w:val="clear" w:color="auto" w:fill="auto"/>
            <w:noWrap/>
            <w:hideMark/>
          </w:tcPr>
          <w:p w14:paraId="54D06CD6" w14:textId="77777777" w:rsidR="00A13B03" w:rsidRPr="009C3798" w:rsidRDefault="00A13B03" w:rsidP="00A13B03">
            <w:pPr>
              <w:jc w:val="center"/>
              <w:rPr>
                <w:b/>
                <w:bCs/>
              </w:rPr>
            </w:pPr>
            <w:r w:rsidRPr="009C3798">
              <w:rPr>
                <w:b/>
                <w:bCs/>
              </w:rPr>
              <w:t>$58.24</w:t>
            </w:r>
          </w:p>
        </w:tc>
        <w:tc>
          <w:tcPr>
            <w:tcW w:w="972" w:type="dxa"/>
            <w:shd w:val="clear" w:color="auto" w:fill="auto"/>
            <w:noWrap/>
            <w:hideMark/>
          </w:tcPr>
          <w:p w14:paraId="5AEC3EA8" w14:textId="77777777" w:rsidR="00A13B03" w:rsidRPr="009C3798" w:rsidRDefault="00A13B03" w:rsidP="00A13B03">
            <w:pPr>
              <w:jc w:val="center"/>
              <w:rPr>
                <w:b/>
                <w:bCs/>
              </w:rPr>
            </w:pPr>
            <w:r w:rsidRPr="009C3798">
              <w:rPr>
                <w:b/>
                <w:bCs/>
              </w:rPr>
              <w:t>0</w:t>
            </w:r>
          </w:p>
        </w:tc>
        <w:tc>
          <w:tcPr>
            <w:tcW w:w="972" w:type="dxa"/>
            <w:shd w:val="clear" w:color="auto" w:fill="auto"/>
            <w:noWrap/>
            <w:hideMark/>
          </w:tcPr>
          <w:p w14:paraId="342CA8F8" w14:textId="77777777" w:rsidR="00A13B03" w:rsidRPr="009C3798" w:rsidRDefault="00A13B03" w:rsidP="00A13B03">
            <w:pPr>
              <w:jc w:val="center"/>
              <w:rPr>
                <w:b/>
                <w:bCs/>
              </w:rPr>
            </w:pPr>
            <w:r w:rsidRPr="009C3798">
              <w:rPr>
                <w:b/>
                <w:bCs/>
              </w:rPr>
              <w:t>0</w:t>
            </w:r>
          </w:p>
        </w:tc>
        <w:tc>
          <w:tcPr>
            <w:tcW w:w="900" w:type="dxa"/>
            <w:shd w:val="clear" w:color="auto" w:fill="auto"/>
            <w:noWrap/>
            <w:hideMark/>
          </w:tcPr>
          <w:p w14:paraId="305B0830" w14:textId="77777777" w:rsidR="00A13B03" w:rsidRPr="009C3798" w:rsidRDefault="00A13B03" w:rsidP="00A13B03">
            <w:pPr>
              <w:jc w:val="center"/>
              <w:rPr>
                <w:b/>
                <w:bCs/>
              </w:rPr>
            </w:pPr>
            <w:r w:rsidRPr="009C3798">
              <w:rPr>
                <w:b/>
                <w:bCs/>
              </w:rPr>
              <w:t>$0.0050</w:t>
            </w:r>
          </w:p>
        </w:tc>
        <w:tc>
          <w:tcPr>
            <w:tcW w:w="866" w:type="dxa"/>
            <w:shd w:val="clear" w:color="auto" w:fill="auto"/>
            <w:noWrap/>
            <w:hideMark/>
          </w:tcPr>
          <w:p w14:paraId="2F55E7F7" w14:textId="77777777" w:rsidR="00A13B03" w:rsidRPr="009C3798" w:rsidRDefault="00A13B03" w:rsidP="00A13B03">
            <w:pPr>
              <w:jc w:val="center"/>
              <w:rPr>
                <w:b/>
                <w:bCs/>
              </w:rPr>
            </w:pPr>
            <w:r w:rsidRPr="009C3798">
              <w:rPr>
                <w:b/>
                <w:bCs/>
              </w:rPr>
              <w:t>$0.0400</w:t>
            </w:r>
          </w:p>
        </w:tc>
        <w:tc>
          <w:tcPr>
            <w:tcW w:w="972" w:type="dxa"/>
            <w:shd w:val="clear" w:color="auto" w:fill="auto"/>
            <w:noWrap/>
            <w:hideMark/>
          </w:tcPr>
          <w:p w14:paraId="0DB0AFFF" w14:textId="77777777" w:rsidR="00A13B03" w:rsidRPr="009C3798" w:rsidRDefault="00A13B03" w:rsidP="00A13B03">
            <w:pPr>
              <w:jc w:val="center"/>
              <w:rPr>
                <w:b/>
                <w:bCs/>
              </w:rPr>
            </w:pPr>
            <w:r w:rsidRPr="009C3798">
              <w:rPr>
                <w:b/>
                <w:bCs/>
              </w:rPr>
              <w:t>Yes</w:t>
            </w:r>
          </w:p>
        </w:tc>
        <w:tc>
          <w:tcPr>
            <w:tcW w:w="972" w:type="dxa"/>
            <w:shd w:val="clear" w:color="auto" w:fill="auto"/>
            <w:noWrap/>
            <w:hideMark/>
          </w:tcPr>
          <w:p w14:paraId="4E5C8521" w14:textId="77777777" w:rsidR="00A13B03" w:rsidRPr="009C3798" w:rsidRDefault="00A13B03" w:rsidP="00A13B03">
            <w:pPr>
              <w:jc w:val="center"/>
              <w:rPr>
                <w:b/>
                <w:bCs/>
              </w:rPr>
            </w:pPr>
            <w:r w:rsidRPr="009C3798">
              <w:rPr>
                <w:b/>
                <w:bCs/>
              </w:rPr>
              <w:t>No</w:t>
            </w:r>
          </w:p>
        </w:tc>
      </w:tr>
      <w:tr w:rsidR="00A13B03" w:rsidRPr="009C3798" w14:paraId="511EA412" w14:textId="77777777" w:rsidTr="00A13B03">
        <w:trPr>
          <w:trHeight w:val="255"/>
        </w:trPr>
        <w:tc>
          <w:tcPr>
            <w:tcW w:w="1195" w:type="dxa"/>
            <w:shd w:val="clear" w:color="auto" w:fill="auto"/>
            <w:noWrap/>
            <w:vAlign w:val="bottom"/>
            <w:hideMark/>
          </w:tcPr>
          <w:p w14:paraId="25E273F2" w14:textId="77777777" w:rsidR="00A13B03" w:rsidRPr="009C3798" w:rsidRDefault="00A13B03" w:rsidP="00A13B03">
            <w:pPr>
              <w:jc w:val="center"/>
              <w:rPr>
                <w:b/>
                <w:bCs/>
              </w:rPr>
            </w:pPr>
          </w:p>
        </w:tc>
        <w:tc>
          <w:tcPr>
            <w:tcW w:w="2316" w:type="dxa"/>
            <w:shd w:val="clear" w:color="auto" w:fill="auto"/>
            <w:vAlign w:val="bottom"/>
            <w:hideMark/>
          </w:tcPr>
          <w:p w14:paraId="7B86DADC" w14:textId="77777777" w:rsidR="00A13B03" w:rsidRPr="009C3798" w:rsidRDefault="00A13B03" w:rsidP="00A13B03">
            <w:r w:rsidRPr="009C3798">
              <w:t>DRCINST -Carrier Delivery &amp; Install</w:t>
            </w:r>
          </w:p>
        </w:tc>
        <w:tc>
          <w:tcPr>
            <w:tcW w:w="706" w:type="dxa"/>
            <w:shd w:val="clear" w:color="auto" w:fill="auto"/>
            <w:noWrap/>
            <w:vAlign w:val="bottom"/>
            <w:hideMark/>
          </w:tcPr>
          <w:p w14:paraId="7F8722DA" w14:textId="77777777" w:rsidR="00A13B03" w:rsidRPr="009C3798" w:rsidRDefault="00A13B03" w:rsidP="00A13B03">
            <w:pPr>
              <w:jc w:val="center"/>
            </w:pPr>
          </w:p>
        </w:tc>
        <w:tc>
          <w:tcPr>
            <w:tcW w:w="1072" w:type="dxa"/>
            <w:shd w:val="clear" w:color="auto" w:fill="auto"/>
            <w:noWrap/>
            <w:vAlign w:val="bottom"/>
            <w:hideMark/>
          </w:tcPr>
          <w:p w14:paraId="7E510BFD" w14:textId="77777777" w:rsidR="00A13B03" w:rsidRPr="009C3798" w:rsidRDefault="00A13B03" w:rsidP="00A13B03">
            <w:pPr>
              <w:jc w:val="center"/>
            </w:pPr>
            <w:r w:rsidRPr="009C3798">
              <w:t>1 Included</w:t>
            </w:r>
          </w:p>
        </w:tc>
        <w:tc>
          <w:tcPr>
            <w:tcW w:w="972" w:type="dxa"/>
            <w:shd w:val="clear" w:color="auto" w:fill="auto"/>
            <w:noWrap/>
            <w:vAlign w:val="bottom"/>
            <w:hideMark/>
          </w:tcPr>
          <w:p w14:paraId="0645E06D" w14:textId="77777777" w:rsidR="00A13B03" w:rsidRPr="009C3798" w:rsidRDefault="00A13B03" w:rsidP="00A13B03">
            <w:pPr>
              <w:jc w:val="center"/>
            </w:pPr>
          </w:p>
        </w:tc>
        <w:tc>
          <w:tcPr>
            <w:tcW w:w="972" w:type="dxa"/>
            <w:shd w:val="clear" w:color="auto" w:fill="auto"/>
            <w:noWrap/>
            <w:vAlign w:val="bottom"/>
            <w:hideMark/>
          </w:tcPr>
          <w:p w14:paraId="41BF5E49" w14:textId="77777777" w:rsidR="00A13B03" w:rsidRPr="009C3798" w:rsidRDefault="00A13B03" w:rsidP="00A13B03">
            <w:pPr>
              <w:jc w:val="center"/>
            </w:pPr>
          </w:p>
        </w:tc>
        <w:tc>
          <w:tcPr>
            <w:tcW w:w="900" w:type="dxa"/>
            <w:shd w:val="clear" w:color="auto" w:fill="auto"/>
            <w:noWrap/>
            <w:vAlign w:val="bottom"/>
            <w:hideMark/>
          </w:tcPr>
          <w:p w14:paraId="6590E232" w14:textId="77777777" w:rsidR="00A13B03" w:rsidRPr="009C3798" w:rsidRDefault="00A13B03" w:rsidP="00A13B03">
            <w:pPr>
              <w:jc w:val="center"/>
            </w:pPr>
          </w:p>
        </w:tc>
        <w:tc>
          <w:tcPr>
            <w:tcW w:w="866" w:type="dxa"/>
            <w:shd w:val="clear" w:color="auto" w:fill="auto"/>
            <w:noWrap/>
            <w:vAlign w:val="bottom"/>
            <w:hideMark/>
          </w:tcPr>
          <w:p w14:paraId="0242838A" w14:textId="77777777" w:rsidR="00A13B03" w:rsidRPr="009C3798" w:rsidRDefault="00A13B03" w:rsidP="00A13B03">
            <w:pPr>
              <w:jc w:val="center"/>
            </w:pPr>
          </w:p>
        </w:tc>
        <w:tc>
          <w:tcPr>
            <w:tcW w:w="972" w:type="dxa"/>
            <w:shd w:val="clear" w:color="auto" w:fill="auto"/>
            <w:noWrap/>
            <w:vAlign w:val="bottom"/>
            <w:hideMark/>
          </w:tcPr>
          <w:p w14:paraId="4CBD03C6" w14:textId="77777777" w:rsidR="00A13B03" w:rsidRPr="009C3798" w:rsidRDefault="00A13B03" w:rsidP="00A13B03">
            <w:pPr>
              <w:jc w:val="center"/>
            </w:pPr>
          </w:p>
        </w:tc>
        <w:tc>
          <w:tcPr>
            <w:tcW w:w="972" w:type="dxa"/>
            <w:shd w:val="clear" w:color="auto" w:fill="auto"/>
            <w:noWrap/>
            <w:vAlign w:val="bottom"/>
            <w:hideMark/>
          </w:tcPr>
          <w:p w14:paraId="0A469715" w14:textId="77777777" w:rsidR="00A13B03" w:rsidRPr="009C3798" w:rsidRDefault="00A13B03" w:rsidP="00A13B03">
            <w:pPr>
              <w:jc w:val="center"/>
            </w:pPr>
          </w:p>
        </w:tc>
      </w:tr>
      <w:tr w:rsidR="00A13B03" w:rsidRPr="009C3798" w14:paraId="7095B25B" w14:textId="77777777" w:rsidTr="00A13B03">
        <w:trPr>
          <w:trHeight w:val="2295"/>
        </w:trPr>
        <w:tc>
          <w:tcPr>
            <w:tcW w:w="1195" w:type="dxa"/>
            <w:shd w:val="clear" w:color="auto" w:fill="auto"/>
            <w:noWrap/>
            <w:hideMark/>
          </w:tcPr>
          <w:p w14:paraId="1F891D29" w14:textId="77777777" w:rsidR="00A13B03" w:rsidRPr="009C3798" w:rsidRDefault="00A13B03" w:rsidP="00A13B03">
            <w:pPr>
              <w:rPr>
                <w:b/>
                <w:bCs/>
              </w:rPr>
            </w:pPr>
            <w:r w:rsidRPr="009C3798">
              <w:rPr>
                <w:b/>
                <w:bCs/>
              </w:rPr>
              <w:t>C8070H</w:t>
            </w:r>
          </w:p>
        </w:tc>
        <w:tc>
          <w:tcPr>
            <w:tcW w:w="2316" w:type="dxa"/>
            <w:shd w:val="clear" w:color="auto" w:fill="auto"/>
            <w:hideMark/>
          </w:tcPr>
          <w:p w14:paraId="6A306078" w14:textId="77777777" w:rsidR="00A13B03" w:rsidRPr="009C3798" w:rsidRDefault="00A13B03" w:rsidP="00A13B03">
            <w:proofErr w:type="spellStart"/>
            <w:r w:rsidRPr="009C3798">
              <w:t>AltaLink</w:t>
            </w:r>
            <w:proofErr w:type="spellEnd"/>
            <w:r w:rsidRPr="009C3798">
              <w:t xml:space="preserve"> C8070 Color Multifunction Printer (70/70 PPM) with 130 Sheet Single-Pass DADF, high capacity tandem tray (2 trays x 520 sheets, trays 3 &amp; 4 = 2,000 sheets), 100 Sheet Bypass Tray, Dual OCT (2x250), EIP, PostScript, Data Security, McAfee Embedded Security, Network Accounting, Scan-to / Print-from USB, NFC, Initialization Kit, 1 Additional Waste Toner Container</w:t>
            </w:r>
          </w:p>
        </w:tc>
        <w:tc>
          <w:tcPr>
            <w:tcW w:w="706" w:type="dxa"/>
            <w:shd w:val="clear" w:color="auto" w:fill="auto"/>
            <w:noWrap/>
            <w:hideMark/>
          </w:tcPr>
          <w:p w14:paraId="5CF1CCBC" w14:textId="77777777" w:rsidR="00A13B03" w:rsidRPr="009C3798" w:rsidRDefault="00A13B03" w:rsidP="00A13B03">
            <w:pPr>
              <w:jc w:val="center"/>
              <w:rPr>
                <w:b/>
                <w:bCs/>
              </w:rPr>
            </w:pPr>
            <w:r w:rsidRPr="009C3798">
              <w:rPr>
                <w:b/>
                <w:bCs/>
              </w:rPr>
              <w:t>60</w:t>
            </w:r>
          </w:p>
        </w:tc>
        <w:tc>
          <w:tcPr>
            <w:tcW w:w="1072" w:type="dxa"/>
            <w:shd w:val="clear" w:color="auto" w:fill="auto"/>
            <w:noWrap/>
            <w:hideMark/>
          </w:tcPr>
          <w:p w14:paraId="43482CC7" w14:textId="77777777" w:rsidR="00A13B03" w:rsidRPr="009C3798" w:rsidRDefault="00A13B03" w:rsidP="00A13B03">
            <w:pPr>
              <w:jc w:val="center"/>
              <w:rPr>
                <w:b/>
                <w:bCs/>
              </w:rPr>
            </w:pPr>
            <w:r w:rsidRPr="009C3798">
              <w:rPr>
                <w:b/>
                <w:bCs/>
              </w:rPr>
              <w:t>$162.25</w:t>
            </w:r>
          </w:p>
        </w:tc>
        <w:tc>
          <w:tcPr>
            <w:tcW w:w="972" w:type="dxa"/>
            <w:shd w:val="clear" w:color="auto" w:fill="auto"/>
            <w:noWrap/>
            <w:hideMark/>
          </w:tcPr>
          <w:p w14:paraId="42EA9806" w14:textId="77777777" w:rsidR="00A13B03" w:rsidRPr="009C3798" w:rsidRDefault="00A13B03" w:rsidP="00A13B03">
            <w:pPr>
              <w:jc w:val="center"/>
              <w:rPr>
                <w:b/>
                <w:bCs/>
              </w:rPr>
            </w:pPr>
            <w:r w:rsidRPr="009C3798">
              <w:rPr>
                <w:b/>
                <w:bCs/>
              </w:rPr>
              <w:t>0</w:t>
            </w:r>
          </w:p>
        </w:tc>
        <w:tc>
          <w:tcPr>
            <w:tcW w:w="972" w:type="dxa"/>
            <w:shd w:val="clear" w:color="auto" w:fill="auto"/>
            <w:noWrap/>
            <w:hideMark/>
          </w:tcPr>
          <w:p w14:paraId="3CD6EDD4" w14:textId="77777777" w:rsidR="00A13B03" w:rsidRPr="009C3798" w:rsidRDefault="00A13B03" w:rsidP="00A13B03">
            <w:pPr>
              <w:jc w:val="center"/>
              <w:rPr>
                <w:b/>
                <w:bCs/>
              </w:rPr>
            </w:pPr>
            <w:r w:rsidRPr="009C3798">
              <w:rPr>
                <w:b/>
                <w:bCs/>
              </w:rPr>
              <w:t>0</w:t>
            </w:r>
          </w:p>
        </w:tc>
        <w:tc>
          <w:tcPr>
            <w:tcW w:w="900" w:type="dxa"/>
            <w:shd w:val="clear" w:color="auto" w:fill="auto"/>
            <w:noWrap/>
            <w:hideMark/>
          </w:tcPr>
          <w:p w14:paraId="1C6EBB14" w14:textId="77777777" w:rsidR="00A13B03" w:rsidRPr="009C3798" w:rsidRDefault="00A13B03" w:rsidP="00A13B03">
            <w:pPr>
              <w:jc w:val="center"/>
              <w:rPr>
                <w:b/>
                <w:bCs/>
              </w:rPr>
            </w:pPr>
            <w:r w:rsidRPr="009C3798">
              <w:rPr>
                <w:b/>
                <w:bCs/>
              </w:rPr>
              <w:t>$0.0050</w:t>
            </w:r>
          </w:p>
        </w:tc>
        <w:tc>
          <w:tcPr>
            <w:tcW w:w="866" w:type="dxa"/>
            <w:shd w:val="clear" w:color="auto" w:fill="auto"/>
            <w:noWrap/>
            <w:hideMark/>
          </w:tcPr>
          <w:p w14:paraId="5F0BB8AB" w14:textId="77777777" w:rsidR="00A13B03" w:rsidRPr="009C3798" w:rsidRDefault="00A13B03" w:rsidP="00A13B03">
            <w:pPr>
              <w:jc w:val="center"/>
              <w:rPr>
                <w:b/>
                <w:bCs/>
              </w:rPr>
            </w:pPr>
            <w:r w:rsidRPr="009C3798">
              <w:rPr>
                <w:b/>
                <w:bCs/>
              </w:rPr>
              <w:t>$0.0400</w:t>
            </w:r>
          </w:p>
        </w:tc>
        <w:tc>
          <w:tcPr>
            <w:tcW w:w="972" w:type="dxa"/>
            <w:shd w:val="clear" w:color="auto" w:fill="auto"/>
            <w:noWrap/>
            <w:hideMark/>
          </w:tcPr>
          <w:p w14:paraId="5FB8601F" w14:textId="77777777" w:rsidR="00A13B03" w:rsidRPr="009C3798" w:rsidRDefault="00A13B03" w:rsidP="00A13B03">
            <w:pPr>
              <w:jc w:val="center"/>
              <w:rPr>
                <w:b/>
                <w:bCs/>
              </w:rPr>
            </w:pPr>
            <w:r w:rsidRPr="009C3798">
              <w:rPr>
                <w:b/>
                <w:bCs/>
              </w:rPr>
              <w:t>Yes</w:t>
            </w:r>
          </w:p>
        </w:tc>
        <w:tc>
          <w:tcPr>
            <w:tcW w:w="972" w:type="dxa"/>
            <w:shd w:val="clear" w:color="auto" w:fill="auto"/>
            <w:noWrap/>
            <w:hideMark/>
          </w:tcPr>
          <w:p w14:paraId="3F4C6399" w14:textId="77777777" w:rsidR="00A13B03" w:rsidRPr="009C3798" w:rsidRDefault="00A13B03" w:rsidP="00A13B03">
            <w:pPr>
              <w:jc w:val="center"/>
              <w:rPr>
                <w:b/>
                <w:bCs/>
              </w:rPr>
            </w:pPr>
            <w:r w:rsidRPr="009C3798">
              <w:rPr>
                <w:b/>
                <w:bCs/>
              </w:rPr>
              <w:t>No</w:t>
            </w:r>
          </w:p>
        </w:tc>
      </w:tr>
      <w:tr w:rsidR="00A13B03" w:rsidRPr="009C3798" w14:paraId="305715B7" w14:textId="77777777" w:rsidTr="00A13B03">
        <w:trPr>
          <w:trHeight w:val="255"/>
        </w:trPr>
        <w:tc>
          <w:tcPr>
            <w:tcW w:w="1195" w:type="dxa"/>
            <w:shd w:val="clear" w:color="auto" w:fill="auto"/>
            <w:noWrap/>
            <w:vAlign w:val="bottom"/>
            <w:hideMark/>
          </w:tcPr>
          <w:p w14:paraId="39E83BBA" w14:textId="77777777" w:rsidR="00A13B03" w:rsidRPr="009C3798" w:rsidRDefault="00A13B03" w:rsidP="00A13B03">
            <w:pPr>
              <w:jc w:val="center"/>
              <w:rPr>
                <w:b/>
                <w:bCs/>
              </w:rPr>
            </w:pPr>
          </w:p>
        </w:tc>
        <w:tc>
          <w:tcPr>
            <w:tcW w:w="2316" w:type="dxa"/>
            <w:shd w:val="clear" w:color="auto" w:fill="auto"/>
            <w:vAlign w:val="bottom"/>
            <w:hideMark/>
          </w:tcPr>
          <w:p w14:paraId="1D48335A" w14:textId="77777777" w:rsidR="00A13B03" w:rsidRPr="009C3798" w:rsidRDefault="00A13B03" w:rsidP="00A13B03">
            <w:r w:rsidRPr="009C3798">
              <w:t xml:space="preserve">BRF-C80 -BR Finisher w2/3 Hole &amp; </w:t>
            </w:r>
            <w:proofErr w:type="spellStart"/>
            <w:r w:rsidRPr="009C3798">
              <w:t>Horiz</w:t>
            </w:r>
            <w:proofErr w:type="spellEnd"/>
            <w:r w:rsidRPr="009C3798">
              <w:t xml:space="preserve"> </w:t>
            </w:r>
            <w:proofErr w:type="spellStart"/>
            <w:r w:rsidRPr="009C3798">
              <w:t>Xport</w:t>
            </w:r>
            <w:proofErr w:type="spellEnd"/>
          </w:p>
        </w:tc>
        <w:tc>
          <w:tcPr>
            <w:tcW w:w="706" w:type="dxa"/>
            <w:shd w:val="clear" w:color="auto" w:fill="auto"/>
            <w:noWrap/>
            <w:vAlign w:val="bottom"/>
            <w:hideMark/>
          </w:tcPr>
          <w:p w14:paraId="75E6C2EF" w14:textId="77777777" w:rsidR="00A13B03" w:rsidRPr="009C3798" w:rsidRDefault="00A13B03" w:rsidP="00A13B03">
            <w:pPr>
              <w:jc w:val="center"/>
            </w:pPr>
          </w:p>
        </w:tc>
        <w:tc>
          <w:tcPr>
            <w:tcW w:w="1072" w:type="dxa"/>
            <w:shd w:val="clear" w:color="auto" w:fill="auto"/>
            <w:noWrap/>
            <w:vAlign w:val="bottom"/>
            <w:hideMark/>
          </w:tcPr>
          <w:p w14:paraId="30D1305A" w14:textId="77777777" w:rsidR="00A13B03" w:rsidRPr="009C3798" w:rsidRDefault="00A13B03" w:rsidP="00A13B03">
            <w:pPr>
              <w:jc w:val="center"/>
            </w:pPr>
            <w:r w:rsidRPr="009C3798">
              <w:t>1 Included</w:t>
            </w:r>
          </w:p>
        </w:tc>
        <w:tc>
          <w:tcPr>
            <w:tcW w:w="972" w:type="dxa"/>
            <w:shd w:val="clear" w:color="auto" w:fill="auto"/>
            <w:noWrap/>
            <w:vAlign w:val="bottom"/>
            <w:hideMark/>
          </w:tcPr>
          <w:p w14:paraId="6438CB54" w14:textId="77777777" w:rsidR="00A13B03" w:rsidRPr="009C3798" w:rsidRDefault="00A13B03" w:rsidP="00A13B03">
            <w:pPr>
              <w:jc w:val="center"/>
            </w:pPr>
          </w:p>
        </w:tc>
        <w:tc>
          <w:tcPr>
            <w:tcW w:w="972" w:type="dxa"/>
            <w:shd w:val="clear" w:color="auto" w:fill="auto"/>
            <w:noWrap/>
            <w:vAlign w:val="bottom"/>
            <w:hideMark/>
          </w:tcPr>
          <w:p w14:paraId="71DD3F29" w14:textId="77777777" w:rsidR="00A13B03" w:rsidRPr="009C3798" w:rsidRDefault="00A13B03" w:rsidP="00A13B03">
            <w:pPr>
              <w:jc w:val="center"/>
            </w:pPr>
          </w:p>
        </w:tc>
        <w:tc>
          <w:tcPr>
            <w:tcW w:w="900" w:type="dxa"/>
            <w:shd w:val="clear" w:color="auto" w:fill="auto"/>
            <w:noWrap/>
            <w:vAlign w:val="bottom"/>
            <w:hideMark/>
          </w:tcPr>
          <w:p w14:paraId="4FCD0C71" w14:textId="77777777" w:rsidR="00A13B03" w:rsidRPr="009C3798" w:rsidRDefault="00A13B03" w:rsidP="00A13B03">
            <w:pPr>
              <w:jc w:val="center"/>
            </w:pPr>
          </w:p>
        </w:tc>
        <w:tc>
          <w:tcPr>
            <w:tcW w:w="866" w:type="dxa"/>
            <w:shd w:val="clear" w:color="auto" w:fill="auto"/>
            <w:noWrap/>
            <w:vAlign w:val="bottom"/>
            <w:hideMark/>
          </w:tcPr>
          <w:p w14:paraId="08633155" w14:textId="77777777" w:rsidR="00A13B03" w:rsidRPr="009C3798" w:rsidRDefault="00A13B03" w:rsidP="00A13B03">
            <w:pPr>
              <w:jc w:val="center"/>
            </w:pPr>
          </w:p>
        </w:tc>
        <w:tc>
          <w:tcPr>
            <w:tcW w:w="972" w:type="dxa"/>
            <w:shd w:val="clear" w:color="auto" w:fill="auto"/>
            <w:noWrap/>
            <w:vAlign w:val="bottom"/>
            <w:hideMark/>
          </w:tcPr>
          <w:p w14:paraId="60683B08" w14:textId="77777777" w:rsidR="00A13B03" w:rsidRPr="009C3798" w:rsidRDefault="00A13B03" w:rsidP="00A13B03">
            <w:pPr>
              <w:jc w:val="center"/>
            </w:pPr>
          </w:p>
        </w:tc>
        <w:tc>
          <w:tcPr>
            <w:tcW w:w="972" w:type="dxa"/>
            <w:shd w:val="clear" w:color="auto" w:fill="auto"/>
            <w:noWrap/>
            <w:vAlign w:val="bottom"/>
            <w:hideMark/>
          </w:tcPr>
          <w:p w14:paraId="19AD81BE" w14:textId="77777777" w:rsidR="00A13B03" w:rsidRPr="009C3798" w:rsidRDefault="00A13B03" w:rsidP="00A13B03">
            <w:pPr>
              <w:jc w:val="center"/>
            </w:pPr>
          </w:p>
        </w:tc>
      </w:tr>
    </w:tbl>
    <w:p w14:paraId="17E8D018" w14:textId="77777777" w:rsidR="00A13B03" w:rsidRPr="00776340" w:rsidRDefault="00A13B03" w:rsidP="00A13B03">
      <w:pPr>
        <w:rPr>
          <w:rFonts w:cs="Arial"/>
          <w:b/>
          <w:highlight w:val="magenta"/>
        </w:rPr>
      </w:pPr>
    </w:p>
    <w:p w14:paraId="5983EE8D" w14:textId="77777777" w:rsidR="00A13B03" w:rsidRPr="009C3798" w:rsidRDefault="00A13B03" w:rsidP="00A13B03">
      <w:pPr>
        <w:rPr>
          <w:rFonts w:cs="Arial"/>
          <w:b/>
          <w:sz w:val="22"/>
          <w:szCs w:val="22"/>
        </w:rPr>
      </w:pPr>
      <w:r w:rsidRPr="009C3798">
        <w:rPr>
          <w:rFonts w:cs="Arial"/>
          <w:b/>
          <w:sz w:val="22"/>
          <w:szCs w:val="22"/>
        </w:rPr>
        <w:t xml:space="preserve">Table B-2: Services Pricing </w:t>
      </w:r>
    </w:p>
    <w:tbl>
      <w:tblPr>
        <w:tblW w:w="5005" w:type="pct"/>
        <w:tblInd w:w="-5" w:type="dxa"/>
        <w:tblLayout w:type="fixed"/>
        <w:tblLook w:val="0000" w:firstRow="0" w:lastRow="0" w:firstColumn="0" w:lastColumn="0" w:noHBand="0" w:noVBand="0"/>
      </w:tblPr>
      <w:tblGrid>
        <w:gridCol w:w="7746"/>
        <w:gridCol w:w="2478"/>
      </w:tblGrid>
      <w:tr w:rsidR="00A13B03" w:rsidRPr="009C3798" w14:paraId="17065A42" w14:textId="77777777" w:rsidTr="00A13B03">
        <w:trPr>
          <w:trHeight w:val="648"/>
        </w:trPr>
        <w:tc>
          <w:tcPr>
            <w:tcW w:w="8190" w:type="dxa"/>
            <w:tcBorders>
              <w:top w:val="single" w:sz="4" w:space="0" w:color="auto"/>
              <w:left w:val="single" w:sz="4" w:space="0" w:color="auto"/>
              <w:bottom w:val="single" w:sz="4" w:space="0" w:color="auto"/>
              <w:right w:val="single" w:sz="4" w:space="0" w:color="auto"/>
            </w:tcBorders>
            <w:shd w:val="clear" w:color="auto" w:fill="2F5496"/>
            <w:vAlign w:val="center"/>
          </w:tcPr>
          <w:p w14:paraId="35637C27" w14:textId="77777777" w:rsidR="00A13B03" w:rsidRPr="009C3798" w:rsidRDefault="00A13B03" w:rsidP="00A13B03">
            <w:pPr>
              <w:rPr>
                <w:rFonts w:cs="Arial"/>
                <w:b/>
                <w:color w:val="FFFFFF"/>
              </w:rPr>
            </w:pPr>
            <w:r w:rsidRPr="009C3798">
              <w:rPr>
                <w:rFonts w:cs="Arial"/>
                <w:b/>
                <w:color w:val="FFFFFF"/>
              </w:rPr>
              <w:t>Service Pricing</w:t>
            </w:r>
          </w:p>
        </w:tc>
        <w:tc>
          <w:tcPr>
            <w:tcW w:w="2610" w:type="dxa"/>
            <w:tcBorders>
              <w:top w:val="single" w:sz="4" w:space="0" w:color="auto"/>
              <w:left w:val="single" w:sz="4" w:space="0" w:color="auto"/>
              <w:bottom w:val="single" w:sz="4" w:space="0" w:color="auto"/>
              <w:right w:val="single" w:sz="4" w:space="0" w:color="auto"/>
            </w:tcBorders>
            <w:shd w:val="clear" w:color="auto" w:fill="2F5496"/>
            <w:vAlign w:val="center"/>
          </w:tcPr>
          <w:p w14:paraId="449EB158" w14:textId="77777777" w:rsidR="00A13B03" w:rsidRPr="009C3798" w:rsidRDefault="00A13B03" w:rsidP="00A13B03">
            <w:pPr>
              <w:rPr>
                <w:rFonts w:cs="Arial"/>
                <w:b/>
                <w:color w:val="FFFFFF"/>
              </w:rPr>
            </w:pPr>
            <w:r w:rsidRPr="009C3798">
              <w:rPr>
                <w:rFonts w:cs="Arial"/>
                <w:b/>
                <w:color w:val="FFFFFF"/>
              </w:rPr>
              <w:t>Charges</w:t>
            </w:r>
          </w:p>
        </w:tc>
      </w:tr>
      <w:tr w:rsidR="00A13B03" w:rsidRPr="00490282" w14:paraId="15720EF9" w14:textId="77777777" w:rsidTr="00A13B03">
        <w:trPr>
          <w:trHeight w:val="255"/>
        </w:trPr>
        <w:tc>
          <w:tcPr>
            <w:tcW w:w="8190" w:type="dxa"/>
            <w:tcBorders>
              <w:top w:val="single" w:sz="4" w:space="0" w:color="auto"/>
              <w:left w:val="single" w:sz="4" w:space="0" w:color="auto"/>
              <w:bottom w:val="single" w:sz="4" w:space="0" w:color="auto"/>
              <w:right w:val="single" w:sz="4" w:space="0" w:color="auto"/>
            </w:tcBorders>
            <w:noWrap/>
            <w:vAlign w:val="bottom"/>
          </w:tcPr>
          <w:p w14:paraId="69C14EEB" w14:textId="77777777" w:rsidR="00A13B03" w:rsidRPr="009C3798" w:rsidRDefault="00A13B03" w:rsidP="00A13B03">
            <w:pPr>
              <w:rPr>
                <w:rFonts w:cs="Arial"/>
              </w:rPr>
            </w:pPr>
            <w:r w:rsidRPr="009C3798">
              <w:rPr>
                <w:rFonts w:cs="Arial"/>
              </w:rPr>
              <w:t>Monthly IWS Services - Transition, Transformation, and Service Operations beginning upon the Commencement Date of Services through the Term.</w:t>
            </w:r>
          </w:p>
        </w:tc>
        <w:tc>
          <w:tcPr>
            <w:tcW w:w="2610" w:type="dxa"/>
            <w:tcBorders>
              <w:top w:val="single" w:sz="4" w:space="0" w:color="auto"/>
              <w:left w:val="single" w:sz="4" w:space="0" w:color="auto"/>
              <w:bottom w:val="single" w:sz="4" w:space="0" w:color="auto"/>
              <w:right w:val="single" w:sz="4" w:space="0" w:color="auto"/>
            </w:tcBorders>
            <w:noWrap/>
            <w:vAlign w:val="bottom"/>
          </w:tcPr>
          <w:p w14:paraId="37FD8F5F" w14:textId="77777777" w:rsidR="00A13B03" w:rsidRPr="009C3798" w:rsidRDefault="00A13B03" w:rsidP="00A13B03">
            <w:pPr>
              <w:rPr>
                <w:rFonts w:cs="Arial"/>
                <w:b/>
                <w:bCs/>
              </w:rPr>
            </w:pPr>
            <w:r w:rsidRPr="009C3798">
              <w:rPr>
                <w:rFonts w:cs="Arial"/>
                <w:b/>
                <w:bCs/>
              </w:rPr>
              <w:t>$3,299.24 per month</w:t>
            </w:r>
          </w:p>
        </w:tc>
      </w:tr>
    </w:tbl>
    <w:p w14:paraId="53B529AB" w14:textId="77777777" w:rsidR="00A13B03" w:rsidRPr="00776340" w:rsidRDefault="00A13B03" w:rsidP="00A13B03">
      <w:pPr>
        <w:rPr>
          <w:highlight w:val="magenta"/>
        </w:rPr>
      </w:pPr>
    </w:p>
    <w:p w14:paraId="680C5C56" w14:textId="77777777" w:rsidR="00A13B03" w:rsidRPr="009C3798" w:rsidRDefault="00A13B03" w:rsidP="00A13B03">
      <w:pPr>
        <w:rPr>
          <w:sz w:val="22"/>
          <w:szCs w:val="22"/>
        </w:rPr>
      </w:pPr>
      <w:r w:rsidRPr="009C3798">
        <w:rPr>
          <w:sz w:val="22"/>
          <w:szCs w:val="22"/>
        </w:rPr>
        <w:t>NOTE:  If the number of Devices increases by more than five percent (5%) above the final count at the completion of Transformation, then the Parties shall adjust the charges as required via the Change Control Process.</w:t>
      </w:r>
    </w:p>
    <w:p w14:paraId="3D3F3991" w14:textId="77777777" w:rsidR="00A13B03" w:rsidRPr="009C3798" w:rsidRDefault="00A13B03" w:rsidP="00A13B03">
      <w:pPr>
        <w:rPr>
          <w:rFonts w:cs="Arial"/>
          <w:b/>
          <w:noProof/>
          <w:sz w:val="22"/>
          <w:szCs w:val="22"/>
          <w:lang w:val="en-CA"/>
        </w:rPr>
      </w:pPr>
    </w:p>
    <w:p w14:paraId="3D903FD9" w14:textId="77777777" w:rsidR="00A13B03" w:rsidRPr="009C3798" w:rsidRDefault="00A13B03" w:rsidP="00A13B03">
      <w:pPr>
        <w:rPr>
          <w:rFonts w:cs="Arial"/>
          <w:b/>
          <w:sz w:val="22"/>
          <w:szCs w:val="22"/>
        </w:rPr>
      </w:pPr>
      <w:r w:rsidRPr="009C3798">
        <w:rPr>
          <w:rFonts w:cs="Arial"/>
          <w:b/>
          <w:noProof/>
          <w:sz w:val="22"/>
          <w:szCs w:val="22"/>
          <w:lang w:val="en-CA"/>
        </w:rPr>
        <w:t>Table B-3 –</w:t>
      </w:r>
      <w:r w:rsidRPr="009C3798">
        <w:rPr>
          <w:rFonts w:cs="Arial"/>
          <w:noProof/>
          <w:sz w:val="22"/>
          <w:szCs w:val="22"/>
          <w:lang w:val="en-CA"/>
        </w:rPr>
        <w:t xml:space="preserve"> </w:t>
      </w:r>
      <w:r w:rsidRPr="009C3798">
        <w:rPr>
          <w:rFonts w:cs="Arial"/>
          <w:b/>
          <w:noProof/>
          <w:sz w:val="22"/>
          <w:szCs w:val="22"/>
          <w:lang w:val="en-CA"/>
        </w:rPr>
        <w:t>Ad Hoc</w:t>
      </w:r>
      <w:r w:rsidRPr="009C3798">
        <w:rPr>
          <w:rFonts w:cs="Arial"/>
          <w:noProof/>
          <w:sz w:val="22"/>
          <w:szCs w:val="22"/>
          <w:lang w:val="en-CA"/>
        </w:rPr>
        <w:t xml:space="preserve"> </w:t>
      </w:r>
      <w:r w:rsidRPr="009C3798">
        <w:rPr>
          <w:rFonts w:cs="Arial"/>
          <w:b/>
          <w:noProof/>
          <w:sz w:val="22"/>
          <w:szCs w:val="22"/>
          <w:lang w:val="en-CA"/>
        </w:rPr>
        <w:t xml:space="preserve">Request </w:t>
      </w:r>
      <w:r w:rsidRPr="009C3798">
        <w:rPr>
          <w:rFonts w:cs="Arial"/>
          <w:b/>
          <w:sz w:val="22"/>
          <w:szCs w:val="22"/>
        </w:rPr>
        <w:t>Fee Schedule</w:t>
      </w:r>
    </w:p>
    <w:p w14:paraId="61EE4F4E" w14:textId="77777777" w:rsidR="00A13B03" w:rsidRPr="009C3798" w:rsidRDefault="00A13B03" w:rsidP="00A13B03">
      <w:pPr>
        <w:rPr>
          <w:rFonts w:cs="Arial"/>
          <w:sz w:val="22"/>
          <w:szCs w:val="22"/>
        </w:rPr>
      </w:pPr>
    </w:p>
    <w:p w14:paraId="0E655D9F" w14:textId="77777777" w:rsidR="00A13B03" w:rsidRDefault="00A13B03" w:rsidP="00A13B03">
      <w:pPr>
        <w:rPr>
          <w:rFonts w:cs="Arial"/>
          <w:sz w:val="22"/>
          <w:szCs w:val="22"/>
        </w:rPr>
      </w:pPr>
      <w:r w:rsidRPr="009C3798">
        <w:rPr>
          <w:rFonts w:cs="Arial"/>
          <w:sz w:val="22"/>
          <w:szCs w:val="22"/>
        </w:rPr>
        <w:t>The following activities, but not limited to, are chargeable events and are not included in the Services outlined in this SOW.  Upon request by Manager, the fees for these activities shall be quoted based on the then Service Contractor current rates.</w:t>
      </w:r>
    </w:p>
    <w:p w14:paraId="61C56105" w14:textId="77777777" w:rsidR="00A13B03" w:rsidRPr="009C3798" w:rsidRDefault="00A13B03" w:rsidP="00A13B03">
      <w:pPr>
        <w:rPr>
          <w:rFonts w:cs="Arial"/>
          <w:sz w:val="22"/>
          <w:szCs w:val="22"/>
        </w:rPr>
      </w:pPr>
    </w:p>
    <w:tbl>
      <w:tblPr>
        <w:tblW w:w="107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85"/>
        <w:gridCol w:w="6210"/>
      </w:tblGrid>
      <w:tr w:rsidR="00A13B03" w:rsidRPr="009C3798" w14:paraId="46C4A249" w14:textId="77777777" w:rsidTr="00A13B03">
        <w:trPr>
          <w:trHeight w:val="276"/>
          <w:tblHeader/>
        </w:trPr>
        <w:tc>
          <w:tcPr>
            <w:tcW w:w="4585" w:type="dxa"/>
            <w:tcBorders>
              <w:bottom w:val="single" w:sz="4" w:space="0" w:color="auto"/>
            </w:tcBorders>
            <w:shd w:val="clear" w:color="auto" w:fill="2F5496"/>
            <w:noWrap/>
            <w:vAlign w:val="bottom"/>
            <w:hideMark/>
          </w:tcPr>
          <w:p w14:paraId="6C27E8DC" w14:textId="77777777" w:rsidR="00A13B03" w:rsidRPr="009C3798" w:rsidRDefault="00A13B03" w:rsidP="00A13B03">
            <w:pPr>
              <w:jc w:val="center"/>
              <w:rPr>
                <w:rFonts w:cs="Arial"/>
                <w:b/>
                <w:bCs/>
                <w:color w:val="000000"/>
              </w:rPr>
            </w:pPr>
            <w:r w:rsidRPr="009C3798">
              <w:rPr>
                <w:rFonts w:cs="Arial"/>
                <w:b/>
                <w:bCs/>
                <w:color w:val="FFFFFF"/>
              </w:rPr>
              <w:t>Fee Schedule</w:t>
            </w:r>
          </w:p>
        </w:tc>
        <w:tc>
          <w:tcPr>
            <w:tcW w:w="6210" w:type="dxa"/>
            <w:tcBorders>
              <w:bottom w:val="single" w:sz="4" w:space="0" w:color="auto"/>
            </w:tcBorders>
            <w:shd w:val="clear" w:color="auto" w:fill="2F5496"/>
            <w:vAlign w:val="bottom"/>
          </w:tcPr>
          <w:p w14:paraId="521D3D47" w14:textId="77777777" w:rsidR="00A13B03" w:rsidRPr="009C3798" w:rsidRDefault="00A13B03" w:rsidP="00A13B03">
            <w:pPr>
              <w:jc w:val="center"/>
              <w:rPr>
                <w:rFonts w:cs="Arial"/>
                <w:b/>
                <w:bCs/>
                <w:color w:val="000000"/>
              </w:rPr>
            </w:pPr>
          </w:p>
        </w:tc>
      </w:tr>
      <w:tr w:rsidR="00A13B03" w:rsidRPr="009C3798" w14:paraId="0A6EE102" w14:textId="77777777" w:rsidTr="00A13B03">
        <w:trPr>
          <w:trHeight w:val="413"/>
          <w:tblHeader/>
        </w:trPr>
        <w:tc>
          <w:tcPr>
            <w:tcW w:w="4585" w:type="dxa"/>
            <w:shd w:val="clear" w:color="auto" w:fill="8EAADB"/>
            <w:vAlign w:val="center"/>
            <w:hideMark/>
          </w:tcPr>
          <w:p w14:paraId="0092AE07" w14:textId="77777777" w:rsidR="00A13B03" w:rsidRPr="009C3798" w:rsidRDefault="00A13B03" w:rsidP="00A13B03">
            <w:pPr>
              <w:jc w:val="center"/>
              <w:rPr>
                <w:rFonts w:cs="Arial"/>
                <w:b/>
                <w:bCs/>
                <w:color w:val="000000"/>
              </w:rPr>
            </w:pPr>
            <w:r w:rsidRPr="009C3798">
              <w:rPr>
                <w:rFonts w:cs="Arial"/>
                <w:b/>
                <w:bCs/>
                <w:color w:val="000000"/>
              </w:rPr>
              <w:t>Ad Hoc Request</w:t>
            </w:r>
          </w:p>
        </w:tc>
        <w:tc>
          <w:tcPr>
            <w:tcW w:w="6210" w:type="dxa"/>
            <w:shd w:val="clear" w:color="auto" w:fill="8EAADB"/>
            <w:vAlign w:val="center"/>
            <w:hideMark/>
          </w:tcPr>
          <w:p w14:paraId="162AFE6A" w14:textId="77777777" w:rsidR="00A13B03" w:rsidRPr="009C3798" w:rsidRDefault="00A13B03" w:rsidP="00A13B03">
            <w:pPr>
              <w:jc w:val="center"/>
              <w:rPr>
                <w:rFonts w:cs="Arial"/>
                <w:b/>
                <w:bCs/>
                <w:color w:val="000000"/>
              </w:rPr>
            </w:pPr>
            <w:r w:rsidRPr="009C3798">
              <w:rPr>
                <w:rFonts w:cs="Arial"/>
                <w:b/>
                <w:bCs/>
                <w:color w:val="000000"/>
              </w:rPr>
              <w:t>Notes</w:t>
            </w:r>
          </w:p>
        </w:tc>
      </w:tr>
      <w:tr w:rsidR="00A13B03" w:rsidRPr="009C3798" w14:paraId="4319E349" w14:textId="77777777" w:rsidTr="00A13B03">
        <w:trPr>
          <w:trHeight w:val="408"/>
        </w:trPr>
        <w:tc>
          <w:tcPr>
            <w:tcW w:w="4585" w:type="dxa"/>
            <w:shd w:val="clear" w:color="auto" w:fill="auto"/>
            <w:vAlign w:val="center"/>
          </w:tcPr>
          <w:p w14:paraId="5ABAC70E" w14:textId="77777777" w:rsidR="00A13B03" w:rsidRPr="009C3798" w:rsidRDefault="00A13B03" w:rsidP="00A13B03">
            <w:pPr>
              <w:rPr>
                <w:rFonts w:cs="Arial"/>
                <w:color w:val="000000"/>
              </w:rPr>
            </w:pPr>
            <w:r w:rsidRPr="009C3798">
              <w:rPr>
                <w:rFonts w:cs="Arial"/>
                <w:color w:val="000000"/>
              </w:rPr>
              <w:t>Device Moves</w:t>
            </w:r>
          </w:p>
        </w:tc>
        <w:tc>
          <w:tcPr>
            <w:tcW w:w="6210" w:type="dxa"/>
            <w:shd w:val="clear" w:color="auto" w:fill="auto"/>
            <w:vAlign w:val="center"/>
          </w:tcPr>
          <w:p w14:paraId="4A73448E" w14:textId="77777777" w:rsidR="00A13B03" w:rsidRPr="009C3798" w:rsidRDefault="00A13B03" w:rsidP="00A13B03">
            <w:pPr>
              <w:rPr>
                <w:rFonts w:cs="Arial"/>
                <w:color w:val="000000"/>
              </w:rPr>
            </w:pPr>
            <w:r w:rsidRPr="009C3798">
              <w:rPr>
                <w:rFonts w:cs="Arial"/>
                <w:color w:val="000000"/>
              </w:rPr>
              <w:t>Conducted during Business Hours.</w:t>
            </w:r>
          </w:p>
        </w:tc>
      </w:tr>
      <w:tr w:rsidR="00A13B03" w:rsidRPr="009C3798" w14:paraId="3B68843E" w14:textId="77777777" w:rsidTr="00A13B03">
        <w:trPr>
          <w:trHeight w:val="408"/>
        </w:trPr>
        <w:tc>
          <w:tcPr>
            <w:tcW w:w="4585" w:type="dxa"/>
            <w:shd w:val="clear" w:color="auto" w:fill="auto"/>
            <w:vAlign w:val="center"/>
          </w:tcPr>
          <w:p w14:paraId="53315058" w14:textId="77777777" w:rsidR="00A13B03" w:rsidRPr="009C3798" w:rsidRDefault="00A13B03" w:rsidP="00A13B03">
            <w:pPr>
              <w:rPr>
                <w:rFonts w:cs="Arial"/>
                <w:color w:val="000000"/>
              </w:rPr>
            </w:pPr>
            <w:r w:rsidRPr="009C3798">
              <w:rPr>
                <w:rFonts w:cs="Arial"/>
                <w:color w:val="000000"/>
              </w:rPr>
              <w:t>Equipment Hard Drive Removal and Return to Manager</w:t>
            </w:r>
          </w:p>
        </w:tc>
        <w:tc>
          <w:tcPr>
            <w:tcW w:w="6210" w:type="dxa"/>
            <w:shd w:val="clear" w:color="auto" w:fill="auto"/>
            <w:vAlign w:val="center"/>
          </w:tcPr>
          <w:p w14:paraId="25E41E3B" w14:textId="77777777" w:rsidR="00A13B03" w:rsidRPr="009C3798" w:rsidRDefault="00A13B03" w:rsidP="00A13B03">
            <w:pPr>
              <w:rPr>
                <w:rFonts w:cs="Arial"/>
                <w:color w:val="000000"/>
              </w:rPr>
            </w:pPr>
            <w:r w:rsidRPr="009C3798">
              <w:rPr>
                <w:rFonts w:cs="Arial"/>
                <w:color w:val="000000"/>
              </w:rPr>
              <w:t>To remove the hard drive and provide the hard drive from Equipment at the end of the Term.</w:t>
            </w:r>
          </w:p>
        </w:tc>
      </w:tr>
      <w:tr w:rsidR="00A13B03" w:rsidRPr="009C3798" w14:paraId="66614C76" w14:textId="77777777" w:rsidTr="00A13B03">
        <w:trPr>
          <w:trHeight w:val="408"/>
        </w:trPr>
        <w:tc>
          <w:tcPr>
            <w:tcW w:w="4585" w:type="dxa"/>
            <w:shd w:val="clear" w:color="auto" w:fill="auto"/>
            <w:vAlign w:val="center"/>
            <w:hideMark/>
          </w:tcPr>
          <w:p w14:paraId="33A60AF4" w14:textId="77777777" w:rsidR="00A13B03" w:rsidRPr="009C3798" w:rsidRDefault="00A13B03" w:rsidP="00A13B03">
            <w:pPr>
              <w:rPr>
                <w:rFonts w:cs="Arial"/>
                <w:color w:val="000000"/>
              </w:rPr>
            </w:pPr>
            <w:r w:rsidRPr="009C3798">
              <w:rPr>
                <w:rFonts w:cs="Arial"/>
                <w:color w:val="000000"/>
              </w:rPr>
              <w:t>After Hours Support (Single Function Printers) * subject to availability</w:t>
            </w:r>
          </w:p>
        </w:tc>
        <w:tc>
          <w:tcPr>
            <w:tcW w:w="6210" w:type="dxa"/>
            <w:shd w:val="clear" w:color="auto" w:fill="auto"/>
            <w:vAlign w:val="center"/>
            <w:hideMark/>
          </w:tcPr>
          <w:p w14:paraId="03FEF09C" w14:textId="77777777" w:rsidR="00A13B03" w:rsidRPr="009C3798" w:rsidRDefault="00A13B03" w:rsidP="00A13B03">
            <w:pPr>
              <w:rPr>
                <w:rFonts w:cs="Arial"/>
                <w:color w:val="000000"/>
              </w:rPr>
            </w:pPr>
            <w:r w:rsidRPr="009C3798">
              <w:rPr>
                <w:rFonts w:cs="Arial"/>
                <w:color w:val="000000"/>
              </w:rPr>
              <w:t>Available upon Manager request on a per event basis; Does not include Out-of-Scope devices</w:t>
            </w:r>
          </w:p>
        </w:tc>
      </w:tr>
      <w:tr w:rsidR="00A13B03" w:rsidRPr="009C3798" w14:paraId="34BA06DA" w14:textId="77777777" w:rsidTr="00A13B03">
        <w:trPr>
          <w:trHeight w:val="276"/>
        </w:trPr>
        <w:tc>
          <w:tcPr>
            <w:tcW w:w="4585" w:type="dxa"/>
            <w:shd w:val="clear" w:color="auto" w:fill="auto"/>
            <w:vAlign w:val="center"/>
            <w:hideMark/>
          </w:tcPr>
          <w:p w14:paraId="3DBF491F" w14:textId="77777777" w:rsidR="00A13B03" w:rsidRPr="009C3798" w:rsidRDefault="00A13B03" w:rsidP="00A13B03">
            <w:pPr>
              <w:rPr>
                <w:rFonts w:cs="Arial"/>
                <w:color w:val="000000"/>
              </w:rPr>
            </w:pPr>
            <w:r w:rsidRPr="009C3798">
              <w:rPr>
                <w:rFonts w:cs="Arial"/>
                <w:color w:val="000000"/>
              </w:rPr>
              <w:t>After Hours Support (MFD Service Contractor Devices) * subject to availability</w:t>
            </w:r>
          </w:p>
        </w:tc>
        <w:tc>
          <w:tcPr>
            <w:tcW w:w="6210" w:type="dxa"/>
            <w:shd w:val="clear" w:color="auto" w:fill="auto"/>
            <w:vAlign w:val="center"/>
            <w:hideMark/>
          </w:tcPr>
          <w:p w14:paraId="6E650692" w14:textId="77777777" w:rsidR="00A13B03" w:rsidRPr="009C3798" w:rsidRDefault="00A13B03" w:rsidP="00A13B03">
            <w:pPr>
              <w:rPr>
                <w:rFonts w:cs="Arial"/>
                <w:color w:val="000000"/>
              </w:rPr>
            </w:pPr>
            <w:r w:rsidRPr="009C3798">
              <w:rPr>
                <w:rFonts w:cs="Arial"/>
                <w:color w:val="000000"/>
              </w:rPr>
              <w:t>Available upon Manager request on a per event basis; Does not include Out-of-Scope devices</w:t>
            </w:r>
          </w:p>
        </w:tc>
      </w:tr>
      <w:tr w:rsidR="00A13B03" w:rsidRPr="009C3798" w14:paraId="2EB54AFE" w14:textId="77777777" w:rsidTr="00A13B03">
        <w:trPr>
          <w:trHeight w:val="276"/>
        </w:trPr>
        <w:tc>
          <w:tcPr>
            <w:tcW w:w="4585" w:type="dxa"/>
            <w:shd w:val="clear" w:color="auto" w:fill="auto"/>
            <w:vAlign w:val="center"/>
          </w:tcPr>
          <w:p w14:paraId="5FA59DC1" w14:textId="77777777" w:rsidR="00A13B03" w:rsidRPr="009C3798" w:rsidRDefault="00A13B03" w:rsidP="00A13B03">
            <w:pPr>
              <w:rPr>
                <w:rFonts w:cs="Arial"/>
                <w:color w:val="000000"/>
              </w:rPr>
            </w:pPr>
            <w:r w:rsidRPr="009C3798">
              <w:rPr>
                <w:rFonts w:cs="Arial"/>
                <w:color w:val="000000"/>
              </w:rPr>
              <w:t>Service Contractor Device Delivery Appointments</w:t>
            </w:r>
          </w:p>
        </w:tc>
        <w:tc>
          <w:tcPr>
            <w:tcW w:w="6210" w:type="dxa"/>
            <w:shd w:val="clear" w:color="auto" w:fill="auto"/>
            <w:vAlign w:val="center"/>
          </w:tcPr>
          <w:p w14:paraId="6FA1D6AB" w14:textId="77777777" w:rsidR="00A13B03" w:rsidRPr="009C3798" w:rsidRDefault="00A13B03" w:rsidP="00A13B03">
            <w:pPr>
              <w:rPr>
                <w:rFonts w:cs="Arial"/>
                <w:color w:val="000000"/>
              </w:rPr>
            </w:pPr>
            <w:r w:rsidRPr="009C3798">
              <w:rPr>
                <w:rFonts w:cs="Arial"/>
                <w:color w:val="000000"/>
              </w:rPr>
              <w:t>For Manager requests for specific days and/or hours that differ from the Service Contractor carrier’s standard delivery days and times; or Manager requests for specific delivery times.</w:t>
            </w:r>
          </w:p>
        </w:tc>
      </w:tr>
      <w:tr w:rsidR="00A13B03" w:rsidRPr="009C3798" w:rsidDel="00BD0781" w14:paraId="2F2F80CD" w14:textId="77777777" w:rsidTr="00A13B03">
        <w:trPr>
          <w:trHeight w:val="204"/>
        </w:trPr>
        <w:tc>
          <w:tcPr>
            <w:tcW w:w="4585" w:type="dxa"/>
            <w:tcBorders>
              <w:top w:val="single" w:sz="4" w:space="0" w:color="auto"/>
              <w:left w:val="single" w:sz="4" w:space="0" w:color="auto"/>
              <w:bottom w:val="single" w:sz="4" w:space="0" w:color="auto"/>
              <w:right w:val="single" w:sz="4" w:space="0" w:color="auto"/>
            </w:tcBorders>
            <w:shd w:val="clear" w:color="auto" w:fill="auto"/>
            <w:vAlign w:val="center"/>
          </w:tcPr>
          <w:p w14:paraId="7C0AC943" w14:textId="77777777" w:rsidR="00A13B03" w:rsidRPr="009C3798" w:rsidDel="00BD0781" w:rsidRDefault="00A13B03" w:rsidP="00A13B03">
            <w:pPr>
              <w:rPr>
                <w:rFonts w:cs="Arial"/>
                <w:color w:val="000000"/>
              </w:rPr>
            </w:pPr>
            <w:r w:rsidRPr="009C3798">
              <w:rPr>
                <w:rFonts w:cs="Arial"/>
                <w:color w:val="000000"/>
              </w:rPr>
              <w:t>Service Contractor Device Configuration Changes during Service Operations phase</w:t>
            </w:r>
          </w:p>
        </w:tc>
        <w:tc>
          <w:tcPr>
            <w:tcW w:w="6210" w:type="dxa"/>
            <w:tcBorders>
              <w:top w:val="single" w:sz="4" w:space="0" w:color="auto"/>
              <w:left w:val="single" w:sz="4" w:space="0" w:color="auto"/>
              <w:bottom w:val="single" w:sz="4" w:space="0" w:color="auto"/>
              <w:right w:val="single" w:sz="4" w:space="0" w:color="auto"/>
            </w:tcBorders>
            <w:shd w:val="clear" w:color="auto" w:fill="auto"/>
            <w:vAlign w:val="center"/>
          </w:tcPr>
          <w:p w14:paraId="44D80B1F" w14:textId="77777777" w:rsidR="00A13B03" w:rsidRPr="009C3798" w:rsidDel="00BD0781" w:rsidRDefault="00A13B03" w:rsidP="00A13B03">
            <w:pPr>
              <w:rPr>
                <w:rFonts w:cs="Arial"/>
                <w:color w:val="000000"/>
              </w:rPr>
            </w:pPr>
            <w:r w:rsidRPr="009C3798">
              <w:rPr>
                <w:rFonts w:cs="Arial"/>
                <w:color w:val="000000"/>
              </w:rPr>
              <w:t>Working in conjunction with Client’s IT personnel, provides remote support in configuring the Devices on the Client’s network and enabling the required features. (2) Two Hour Minimum conducted Monday thru Friday 8:00 to 17:00 Local time excluding holidays, Service Contractor Devices only.</w:t>
            </w:r>
          </w:p>
        </w:tc>
      </w:tr>
      <w:tr w:rsidR="00A13B03" w:rsidRPr="009C3798" w:rsidDel="00BD0781" w14:paraId="7AC84967" w14:textId="77777777" w:rsidTr="00A13B03">
        <w:trPr>
          <w:trHeight w:val="204"/>
        </w:trPr>
        <w:tc>
          <w:tcPr>
            <w:tcW w:w="4585" w:type="dxa"/>
            <w:tcBorders>
              <w:top w:val="single" w:sz="4" w:space="0" w:color="auto"/>
              <w:left w:val="single" w:sz="4" w:space="0" w:color="auto"/>
              <w:bottom w:val="single" w:sz="4" w:space="0" w:color="auto"/>
              <w:right w:val="single" w:sz="4" w:space="0" w:color="auto"/>
            </w:tcBorders>
            <w:shd w:val="clear" w:color="auto" w:fill="auto"/>
            <w:vAlign w:val="center"/>
          </w:tcPr>
          <w:p w14:paraId="4C6CF876" w14:textId="77777777" w:rsidR="00A13B03" w:rsidRPr="009C3798" w:rsidDel="00BD0781" w:rsidRDefault="00A13B03" w:rsidP="00A13B03">
            <w:pPr>
              <w:rPr>
                <w:rFonts w:cs="Arial"/>
                <w:color w:val="000000"/>
              </w:rPr>
            </w:pPr>
            <w:r w:rsidRPr="009C3798">
              <w:rPr>
                <w:rFonts w:cs="Arial"/>
                <w:color w:val="000000"/>
              </w:rPr>
              <w:t>Additional or Alternate Reports</w:t>
            </w:r>
          </w:p>
        </w:tc>
        <w:tc>
          <w:tcPr>
            <w:tcW w:w="6210" w:type="dxa"/>
            <w:tcBorders>
              <w:top w:val="single" w:sz="4" w:space="0" w:color="auto"/>
              <w:left w:val="single" w:sz="4" w:space="0" w:color="auto"/>
              <w:bottom w:val="single" w:sz="4" w:space="0" w:color="auto"/>
              <w:right w:val="single" w:sz="4" w:space="0" w:color="auto"/>
            </w:tcBorders>
            <w:shd w:val="clear" w:color="auto" w:fill="auto"/>
            <w:vAlign w:val="center"/>
          </w:tcPr>
          <w:p w14:paraId="0B84A55B" w14:textId="77777777" w:rsidR="00A13B03" w:rsidRPr="009C3798" w:rsidDel="00BD0781" w:rsidRDefault="00A13B03" w:rsidP="00A13B03">
            <w:pPr>
              <w:rPr>
                <w:rFonts w:cs="Arial"/>
                <w:color w:val="000000"/>
              </w:rPr>
            </w:pPr>
            <w:r w:rsidRPr="009C3798">
              <w:rPr>
                <w:rFonts w:cs="Arial"/>
                <w:color w:val="000000"/>
              </w:rPr>
              <w:t>Services provided Monday thru Friday 8:00 to 17:00 Local Time, based on mutually agreed to scope of report(s)</w:t>
            </w:r>
          </w:p>
        </w:tc>
      </w:tr>
      <w:tr w:rsidR="00A13B03" w:rsidRPr="009C3798" w:rsidDel="00BD0781" w14:paraId="685B5E4A" w14:textId="77777777" w:rsidTr="00A13B03">
        <w:trPr>
          <w:trHeight w:val="204"/>
        </w:trPr>
        <w:tc>
          <w:tcPr>
            <w:tcW w:w="4585" w:type="dxa"/>
            <w:tcBorders>
              <w:top w:val="single" w:sz="4" w:space="0" w:color="auto"/>
              <w:left w:val="single" w:sz="4" w:space="0" w:color="auto"/>
              <w:bottom w:val="single" w:sz="4" w:space="0" w:color="auto"/>
              <w:right w:val="single" w:sz="4" w:space="0" w:color="auto"/>
            </w:tcBorders>
            <w:shd w:val="clear" w:color="auto" w:fill="auto"/>
            <w:vAlign w:val="center"/>
          </w:tcPr>
          <w:p w14:paraId="70B50135" w14:textId="77777777" w:rsidR="00A13B03" w:rsidRPr="009C3798" w:rsidRDefault="00A13B03" w:rsidP="00A13B03">
            <w:pPr>
              <w:rPr>
                <w:rFonts w:cs="Arial"/>
                <w:color w:val="000000"/>
              </w:rPr>
            </w:pPr>
            <w:r w:rsidRPr="009C3798">
              <w:rPr>
                <w:rFonts w:cs="Arial"/>
                <w:color w:val="000000"/>
              </w:rPr>
              <w:t>Facility Revisit Fee</w:t>
            </w:r>
          </w:p>
        </w:tc>
        <w:tc>
          <w:tcPr>
            <w:tcW w:w="6210" w:type="dxa"/>
            <w:tcBorders>
              <w:top w:val="single" w:sz="4" w:space="0" w:color="auto"/>
              <w:left w:val="single" w:sz="4" w:space="0" w:color="auto"/>
              <w:bottom w:val="single" w:sz="4" w:space="0" w:color="auto"/>
              <w:right w:val="single" w:sz="4" w:space="0" w:color="auto"/>
            </w:tcBorders>
            <w:shd w:val="clear" w:color="auto" w:fill="auto"/>
            <w:vAlign w:val="center"/>
          </w:tcPr>
          <w:p w14:paraId="6AFC33C8" w14:textId="77777777" w:rsidR="00A13B03" w:rsidRPr="009C3798" w:rsidRDefault="00A13B03" w:rsidP="00A13B03">
            <w:pPr>
              <w:rPr>
                <w:rFonts w:cs="Arial"/>
                <w:color w:val="000000"/>
              </w:rPr>
            </w:pPr>
            <w:r w:rsidRPr="009C3798">
              <w:rPr>
                <w:rFonts w:cs="Arial"/>
                <w:color w:val="000000"/>
              </w:rPr>
              <w:t>Fee charged per trip-based upon the scope of activities to be completed</w:t>
            </w:r>
          </w:p>
        </w:tc>
      </w:tr>
      <w:tr w:rsidR="00A13B03" w:rsidRPr="00490282" w14:paraId="16CCA034" w14:textId="77777777" w:rsidTr="00A13B03">
        <w:trPr>
          <w:trHeight w:val="204"/>
        </w:trPr>
        <w:tc>
          <w:tcPr>
            <w:tcW w:w="4585" w:type="dxa"/>
            <w:tcBorders>
              <w:top w:val="single" w:sz="4" w:space="0" w:color="auto"/>
              <w:left w:val="single" w:sz="4" w:space="0" w:color="auto"/>
              <w:bottom w:val="single" w:sz="4" w:space="0" w:color="auto"/>
              <w:right w:val="single" w:sz="4" w:space="0" w:color="auto"/>
            </w:tcBorders>
            <w:shd w:val="clear" w:color="auto" w:fill="auto"/>
            <w:vAlign w:val="center"/>
          </w:tcPr>
          <w:p w14:paraId="143D269C" w14:textId="77777777" w:rsidR="00A13B03" w:rsidRPr="009C3798" w:rsidRDefault="00A13B03" w:rsidP="00A13B03">
            <w:pPr>
              <w:rPr>
                <w:rFonts w:cs="Arial"/>
                <w:color w:val="000000"/>
              </w:rPr>
            </w:pPr>
            <w:r w:rsidRPr="009C3798">
              <w:rPr>
                <w:rFonts w:cs="Arial"/>
                <w:color w:val="000000"/>
              </w:rPr>
              <w:t xml:space="preserve">MACD Failure Charges  </w:t>
            </w:r>
          </w:p>
          <w:p w14:paraId="08FEED77" w14:textId="77777777" w:rsidR="00A13B03" w:rsidRPr="009C3798" w:rsidRDefault="00A13B03" w:rsidP="00A13B03">
            <w:pPr>
              <w:rPr>
                <w:rFonts w:cs="Arial"/>
                <w:color w:val="000000"/>
              </w:rPr>
            </w:pPr>
          </w:p>
        </w:tc>
        <w:tc>
          <w:tcPr>
            <w:tcW w:w="6210" w:type="dxa"/>
            <w:tcBorders>
              <w:top w:val="single" w:sz="4" w:space="0" w:color="auto"/>
              <w:left w:val="single" w:sz="4" w:space="0" w:color="auto"/>
              <w:bottom w:val="single" w:sz="4" w:space="0" w:color="auto"/>
              <w:right w:val="single" w:sz="4" w:space="0" w:color="auto"/>
            </w:tcBorders>
            <w:shd w:val="clear" w:color="auto" w:fill="auto"/>
            <w:vAlign w:val="center"/>
          </w:tcPr>
          <w:p w14:paraId="36E8A9F3" w14:textId="77777777" w:rsidR="00A13B03" w:rsidRPr="009C3798" w:rsidRDefault="00A13B03" w:rsidP="00A13B03">
            <w:pPr>
              <w:rPr>
                <w:rFonts w:cs="Arial"/>
                <w:color w:val="000000"/>
              </w:rPr>
            </w:pPr>
            <w:r w:rsidRPr="009C3798">
              <w:rPr>
                <w:rFonts w:cs="Arial"/>
                <w:color w:val="000000"/>
              </w:rPr>
              <w:t>For any unauthorized MACD changes, Manager shall be charged for an authorized Service Contractor technician to locate such Device.</w:t>
            </w:r>
          </w:p>
        </w:tc>
      </w:tr>
    </w:tbl>
    <w:p w14:paraId="0F272531" w14:textId="77777777" w:rsidR="00A13B03" w:rsidRDefault="00A13B03" w:rsidP="009C3798">
      <w:pPr>
        <w:pStyle w:val="ListParagraph"/>
        <w:spacing w:after="160"/>
        <w:ind w:left="0"/>
        <w:rPr>
          <w:ins w:id="330" w:author="Xerox" w:date="2020-06-24T11:43:00Z"/>
          <w:sz w:val="22"/>
          <w:szCs w:val="22"/>
        </w:rPr>
      </w:pPr>
    </w:p>
    <w:p w14:paraId="56AC835A" w14:textId="77777777" w:rsidR="001B62BE" w:rsidRPr="00FA78F5" w:rsidRDefault="001B62BE" w:rsidP="001B62BE">
      <w:pPr>
        <w:rPr>
          <w:b/>
          <w:sz w:val="22"/>
          <w:szCs w:val="22"/>
        </w:rPr>
      </w:pPr>
      <w:r w:rsidRPr="00FA78F5">
        <w:rPr>
          <w:b/>
          <w:sz w:val="22"/>
          <w:szCs w:val="22"/>
        </w:rPr>
        <w:t>Invoices and corresponding waivers of lien may be mailed to the address below upon completion of work performed:</w:t>
      </w:r>
    </w:p>
    <w:p w14:paraId="3337F986" w14:textId="77777777" w:rsidR="001B62BE" w:rsidRPr="00FA78F5" w:rsidRDefault="001B62BE" w:rsidP="001B62BE">
      <w:pPr>
        <w:rPr>
          <w:b/>
          <w:sz w:val="22"/>
          <w:szCs w:val="22"/>
        </w:rPr>
      </w:pPr>
    </w:p>
    <w:p w14:paraId="056C5DC1" w14:textId="77777777" w:rsidR="001B62BE" w:rsidRPr="00FA78F5" w:rsidRDefault="001B62BE" w:rsidP="001B62BE">
      <w:pPr>
        <w:autoSpaceDE w:val="0"/>
        <w:autoSpaceDN w:val="0"/>
        <w:adjustRightInd w:val="0"/>
        <w:rPr>
          <w:b/>
          <w:color w:val="000000"/>
          <w:sz w:val="22"/>
          <w:szCs w:val="22"/>
        </w:rPr>
      </w:pPr>
      <w:r w:rsidRPr="00FA78F5">
        <w:rPr>
          <w:b/>
          <w:color w:val="000000"/>
          <w:sz w:val="22"/>
          <w:szCs w:val="22"/>
        </w:rPr>
        <w:t>JLL Mailstop # 45931- (assigned vendor # from PO Form)</w:t>
      </w:r>
    </w:p>
    <w:p w14:paraId="295560F3" w14:textId="77777777" w:rsidR="001B62BE" w:rsidRPr="0005248F" w:rsidRDefault="001B62BE" w:rsidP="001B62BE">
      <w:pPr>
        <w:autoSpaceDE w:val="0"/>
        <w:autoSpaceDN w:val="0"/>
        <w:adjustRightInd w:val="0"/>
        <w:rPr>
          <w:b/>
          <w:color w:val="000000"/>
          <w:sz w:val="22"/>
          <w:szCs w:val="22"/>
          <w:lang w:val="fr-FR"/>
        </w:rPr>
      </w:pPr>
      <w:proofErr w:type="gramStart"/>
      <w:r w:rsidRPr="0005248F">
        <w:rPr>
          <w:b/>
          <w:color w:val="000000"/>
          <w:sz w:val="22"/>
          <w:szCs w:val="22"/>
          <w:lang w:val="fr-FR"/>
        </w:rPr>
        <w:t>ATTN:</w:t>
      </w:r>
      <w:proofErr w:type="gramEnd"/>
      <w:r w:rsidRPr="0005248F">
        <w:rPr>
          <w:b/>
          <w:color w:val="000000"/>
          <w:sz w:val="22"/>
          <w:szCs w:val="22"/>
          <w:lang w:val="fr-FR"/>
        </w:rPr>
        <w:t xml:space="preserve"> SAIC ACCOUNTS PAYABLE</w:t>
      </w:r>
    </w:p>
    <w:p w14:paraId="4B7507B8" w14:textId="77777777" w:rsidR="001B62BE" w:rsidRPr="0005248F" w:rsidRDefault="001B62BE" w:rsidP="001B62BE">
      <w:pPr>
        <w:autoSpaceDE w:val="0"/>
        <w:autoSpaceDN w:val="0"/>
        <w:adjustRightInd w:val="0"/>
        <w:rPr>
          <w:b/>
          <w:color w:val="000000"/>
          <w:sz w:val="22"/>
          <w:szCs w:val="22"/>
          <w:lang w:val="fr-FR"/>
        </w:rPr>
      </w:pPr>
      <w:r w:rsidRPr="0005248F">
        <w:rPr>
          <w:b/>
          <w:color w:val="000000"/>
          <w:sz w:val="22"/>
          <w:szCs w:val="22"/>
          <w:lang w:val="fr-FR"/>
        </w:rPr>
        <w:t>260 Forbes Avenue, Suite #1400</w:t>
      </w:r>
    </w:p>
    <w:p w14:paraId="63B5F595" w14:textId="77777777" w:rsidR="001B62BE" w:rsidRPr="00FA78F5" w:rsidRDefault="001B62BE" w:rsidP="001B62BE">
      <w:pPr>
        <w:autoSpaceDE w:val="0"/>
        <w:autoSpaceDN w:val="0"/>
        <w:adjustRightInd w:val="0"/>
        <w:rPr>
          <w:b/>
          <w:color w:val="000000"/>
          <w:sz w:val="22"/>
          <w:szCs w:val="22"/>
        </w:rPr>
      </w:pPr>
      <w:r w:rsidRPr="00FA78F5">
        <w:rPr>
          <w:b/>
          <w:color w:val="000000"/>
          <w:sz w:val="22"/>
          <w:szCs w:val="22"/>
        </w:rPr>
        <w:t>Pittsburgh, PA  15222</w:t>
      </w:r>
    </w:p>
    <w:p w14:paraId="569B49DE" w14:textId="77777777" w:rsidR="001B62BE" w:rsidRPr="00FA78F5" w:rsidRDefault="001B62BE" w:rsidP="001B62BE">
      <w:pPr>
        <w:autoSpaceDE w:val="0"/>
        <w:autoSpaceDN w:val="0"/>
        <w:adjustRightInd w:val="0"/>
        <w:rPr>
          <w:b/>
          <w:bCs/>
          <w:color w:val="000000"/>
          <w:sz w:val="22"/>
          <w:szCs w:val="22"/>
        </w:rPr>
      </w:pPr>
    </w:p>
    <w:p w14:paraId="1E6DA357" w14:textId="77777777" w:rsidR="001B62BE" w:rsidRPr="00FA78F5" w:rsidRDefault="001B62BE" w:rsidP="001B62BE">
      <w:pPr>
        <w:autoSpaceDE w:val="0"/>
        <w:autoSpaceDN w:val="0"/>
        <w:adjustRightInd w:val="0"/>
        <w:rPr>
          <w:b/>
          <w:bCs/>
          <w:color w:val="000000"/>
          <w:sz w:val="22"/>
          <w:szCs w:val="22"/>
        </w:rPr>
      </w:pPr>
      <w:r w:rsidRPr="00FA78F5">
        <w:rPr>
          <w:b/>
          <w:bCs/>
          <w:color w:val="000000"/>
          <w:sz w:val="22"/>
          <w:szCs w:val="22"/>
        </w:rPr>
        <w:t>Or submit via email to:</w:t>
      </w:r>
    </w:p>
    <w:p w14:paraId="6F200457" w14:textId="77777777" w:rsidR="001B62BE" w:rsidRPr="00FA78F5" w:rsidRDefault="001B62BE" w:rsidP="001B62BE">
      <w:pPr>
        <w:autoSpaceDE w:val="0"/>
        <w:autoSpaceDN w:val="0"/>
        <w:adjustRightInd w:val="0"/>
        <w:rPr>
          <w:color w:val="0000FF"/>
          <w:sz w:val="22"/>
          <w:szCs w:val="22"/>
        </w:rPr>
      </w:pPr>
    </w:p>
    <w:p w14:paraId="3A535F3D" w14:textId="77777777" w:rsidR="001B62BE" w:rsidRPr="00FA78F5" w:rsidRDefault="001B62BE" w:rsidP="001B62BE">
      <w:pPr>
        <w:autoSpaceDE w:val="0"/>
        <w:autoSpaceDN w:val="0"/>
        <w:adjustRightInd w:val="0"/>
        <w:rPr>
          <w:color w:val="0000FF"/>
          <w:sz w:val="22"/>
          <w:szCs w:val="22"/>
        </w:rPr>
      </w:pPr>
      <w:r w:rsidRPr="00FA78F5">
        <w:rPr>
          <w:color w:val="0000FF"/>
          <w:sz w:val="22"/>
          <w:szCs w:val="22"/>
        </w:rPr>
        <w:t>SAIC.vendor@am.jll.com</w:t>
      </w:r>
    </w:p>
    <w:p w14:paraId="2B7974B6" w14:textId="77777777" w:rsidR="001B62BE" w:rsidRPr="00FA78F5" w:rsidRDefault="001B62BE" w:rsidP="001B62BE">
      <w:pPr>
        <w:autoSpaceDE w:val="0"/>
        <w:autoSpaceDN w:val="0"/>
        <w:adjustRightInd w:val="0"/>
        <w:rPr>
          <w:b/>
          <w:bCs/>
          <w:color w:val="FF0000"/>
          <w:sz w:val="22"/>
          <w:szCs w:val="22"/>
        </w:rPr>
      </w:pPr>
    </w:p>
    <w:p w14:paraId="6D7F43E1" w14:textId="77777777" w:rsidR="001B62BE" w:rsidRPr="00FA78F5" w:rsidRDefault="001B62BE" w:rsidP="001B62BE">
      <w:pPr>
        <w:autoSpaceDE w:val="0"/>
        <w:autoSpaceDN w:val="0"/>
        <w:adjustRightInd w:val="0"/>
        <w:rPr>
          <w:b/>
          <w:bCs/>
          <w:color w:val="FF0000"/>
          <w:sz w:val="22"/>
          <w:szCs w:val="22"/>
          <w:u w:val="single"/>
        </w:rPr>
      </w:pPr>
      <w:r w:rsidRPr="00FA78F5">
        <w:rPr>
          <w:b/>
          <w:bCs/>
          <w:color w:val="FF0000"/>
          <w:sz w:val="22"/>
          <w:szCs w:val="22"/>
          <w:u w:val="single"/>
        </w:rPr>
        <w:t>INVOICES SUBMITTED TO A JLL EMPLOYEE OR SAIC FACILITY WILL NOT BE</w:t>
      </w:r>
    </w:p>
    <w:p w14:paraId="465BFFCE" w14:textId="77777777" w:rsidR="001B62BE" w:rsidRPr="00FA78F5" w:rsidRDefault="001B62BE" w:rsidP="001B62BE">
      <w:pPr>
        <w:autoSpaceDE w:val="0"/>
        <w:autoSpaceDN w:val="0"/>
        <w:adjustRightInd w:val="0"/>
        <w:rPr>
          <w:b/>
          <w:bCs/>
          <w:color w:val="FF0000"/>
          <w:sz w:val="22"/>
          <w:szCs w:val="22"/>
          <w:u w:val="single"/>
        </w:rPr>
      </w:pPr>
      <w:r w:rsidRPr="00FA78F5">
        <w:rPr>
          <w:b/>
          <w:bCs/>
          <w:color w:val="FF0000"/>
          <w:sz w:val="22"/>
          <w:szCs w:val="22"/>
          <w:u w:val="single"/>
        </w:rPr>
        <w:t>PROCESSED FOR PAYMENT.</w:t>
      </w:r>
    </w:p>
    <w:p w14:paraId="52715F6C" w14:textId="77777777" w:rsidR="001B62BE" w:rsidRPr="00FA78F5" w:rsidRDefault="001B62BE" w:rsidP="001B62BE">
      <w:pPr>
        <w:autoSpaceDE w:val="0"/>
        <w:autoSpaceDN w:val="0"/>
        <w:adjustRightInd w:val="0"/>
        <w:rPr>
          <w:color w:val="000000"/>
          <w:sz w:val="22"/>
          <w:szCs w:val="22"/>
        </w:rPr>
      </w:pPr>
    </w:p>
    <w:p w14:paraId="6266870D" w14:textId="77777777" w:rsidR="001B62BE" w:rsidRPr="00FA78F5" w:rsidRDefault="001B62BE" w:rsidP="001B62BE">
      <w:pPr>
        <w:autoSpaceDE w:val="0"/>
        <w:autoSpaceDN w:val="0"/>
        <w:adjustRightInd w:val="0"/>
        <w:rPr>
          <w:color w:val="000000"/>
          <w:sz w:val="22"/>
          <w:szCs w:val="22"/>
        </w:rPr>
      </w:pPr>
      <w:r w:rsidRPr="00FA78F5">
        <w:rPr>
          <w:color w:val="000000"/>
          <w:sz w:val="22"/>
          <w:szCs w:val="22"/>
        </w:rPr>
        <w:t xml:space="preserve">All invoices for services rendered and goods provided </w:t>
      </w:r>
      <w:r w:rsidRPr="00FA78F5">
        <w:rPr>
          <w:b/>
          <w:bCs/>
          <w:color w:val="000000"/>
          <w:sz w:val="22"/>
          <w:szCs w:val="22"/>
        </w:rPr>
        <w:t xml:space="preserve">MUST </w:t>
      </w:r>
      <w:r w:rsidRPr="00FA78F5">
        <w:rPr>
          <w:color w:val="000000"/>
          <w:sz w:val="22"/>
          <w:szCs w:val="22"/>
        </w:rPr>
        <w:t>include the following information:</w:t>
      </w:r>
    </w:p>
    <w:p w14:paraId="1257EF3E" w14:textId="77777777" w:rsidR="001B62BE" w:rsidRPr="00FA78F5" w:rsidRDefault="001B62BE" w:rsidP="00FF6603">
      <w:pPr>
        <w:numPr>
          <w:ilvl w:val="0"/>
          <w:numId w:val="7"/>
        </w:numPr>
        <w:autoSpaceDE w:val="0"/>
        <w:autoSpaceDN w:val="0"/>
        <w:adjustRightInd w:val="0"/>
        <w:ind w:left="450"/>
        <w:rPr>
          <w:color w:val="000000"/>
          <w:sz w:val="22"/>
          <w:szCs w:val="22"/>
        </w:rPr>
      </w:pPr>
      <w:r w:rsidRPr="00FA78F5">
        <w:rPr>
          <w:color w:val="000000"/>
          <w:sz w:val="22"/>
          <w:szCs w:val="22"/>
        </w:rPr>
        <w:t>The correct “Bill To” entity: JLL and Mailstop</w:t>
      </w:r>
    </w:p>
    <w:p w14:paraId="5281D81E" w14:textId="77777777" w:rsidR="001B62BE" w:rsidRPr="00FA78F5" w:rsidRDefault="001B62BE" w:rsidP="00FF6603">
      <w:pPr>
        <w:numPr>
          <w:ilvl w:val="0"/>
          <w:numId w:val="7"/>
        </w:numPr>
        <w:autoSpaceDE w:val="0"/>
        <w:autoSpaceDN w:val="0"/>
        <w:adjustRightInd w:val="0"/>
        <w:ind w:left="450"/>
        <w:rPr>
          <w:color w:val="000000"/>
          <w:sz w:val="22"/>
          <w:szCs w:val="22"/>
        </w:rPr>
      </w:pPr>
      <w:r w:rsidRPr="00FA78F5">
        <w:rPr>
          <w:color w:val="000000"/>
          <w:sz w:val="22"/>
          <w:szCs w:val="22"/>
        </w:rPr>
        <w:t>Jones Lang LaSalle Purchase Order Number</w:t>
      </w:r>
    </w:p>
    <w:p w14:paraId="5A4CD262" w14:textId="77777777" w:rsidR="001B62BE" w:rsidRPr="00FA78F5" w:rsidRDefault="001B62BE" w:rsidP="00FF6603">
      <w:pPr>
        <w:numPr>
          <w:ilvl w:val="0"/>
          <w:numId w:val="7"/>
        </w:numPr>
        <w:autoSpaceDE w:val="0"/>
        <w:autoSpaceDN w:val="0"/>
        <w:adjustRightInd w:val="0"/>
        <w:ind w:left="450"/>
        <w:rPr>
          <w:color w:val="000000"/>
          <w:sz w:val="22"/>
          <w:szCs w:val="22"/>
        </w:rPr>
      </w:pPr>
      <w:r w:rsidRPr="00FA78F5">
        <w:rPr>
          <w:color w:val="000000"/>
          <w:sz w:val="22"/>
          <w:szCs w:val="22"/>
        </w:rPr>
        <w:t>Service Request Number if applicable</w:t>
      </w:r>
    </w:p>
    <w:p w14:paraId="502FF17C" w14:textId="77777777" w:rsidR="001B62BE" w:rsidRPr="00FA78F5" w:rsidRDefault="001B62BE" w:rsidP="00FF6603">
      <w:pPr>
        <w:numPr>
          <w:ilvl w:val="0"/>
          <w:numId w:val="7"/>
        </w:numPr>
        <w:autoSpaceDE w:val="0"/>
        <w:autoSpaceDN w:val="0"/>
        <w:adjustRightInd w:val="0"/>
        <w:ind w:left="450"/>
        <w:rPr>
          <w:color w:val="000000"/>
          <w:sz w:val="22"/>
          <w:szCs w:val="22"/>
        </w:rPr>
      </w:pPr>
      <w:r w:rsidRPr="00FA78F5">
        <w:rPr>
          <w:color w:val="000000"/>
          <w:sz w:val="22"/>
          <w:szCs w:val="22"/>
        </w:rPr>
        <w:t>Property Service Address</w:t>
      </w:r>
    </w:p>
    <w:p w14:paraId="5A5013DD" w14:textId="77777777" w:rsidR="001B62BE" w:rsidRPr="00FA78F5" w:rsidRDefault="001B62BE" w:rsidP="00FF6603">
      <w:pPr>
        <w:numPr>
          <w:ilvl w:val="0"/>
          <w:numId w:val="7"/>
        </w:numPr>
        <w:autoSpaceDE w:val="0"/>
        <w:autoSpaceDN w:val="0"/>
        <w:adjustRightInd w:val="0"/>
        <w:ind w:left="450"/>
        <w:rPr>
          <w:b/>
          <w:bCs/>
          <w:color w:val="FF0000"/>
          <w:sz w:val="22"/>
          <w:szCs w:val="22"/>
        </w:rPr>
      </w:pPr>
      <w:r w:rsidRPr="00FA78F5">
        <w:rPr>
          <w:b/>
          <w:bCs/>
          <w:color w:val="FF0000"/>
          <w:sz w:val="22"/>
          <w:szCs w:val="22"/>
        </w:rPr>
        <w:t>Applicable sales tax and rates</w:t>
      </w:r>
    </w:p>
    <w:p w14:paraId="4D16DBC0" w14:textId="77777777" w:rsidR="001B62BE" w:rsidRPr="00FA78F5" w:rsidRDefault="001B62BE" w:rsidP="001B62BE">
      <w:pPr>
        <w:autoSpaceDE w:val="0"/>
        <w:autoSpaceDN w:val="0"/>
        <w:adjustRightInd w:val="0"/>
        <w:ind w:left="450"/>
        <w:rPr>
          <w:b/>
          <w:bCs/>
          <w:color w:val="FF0000"/>
          <w:sz w:val="22"/>
          <w:szCs w:val="22"/>
        </w:rPr>
      </w:pPr>
    </w:p>
    <w:p w14:paraId="00F9461F" w14:textId="77777777" w:rsidR="001B62BE" w:rsidRPr="00FA78F5" w:rsidRDefault="001B62BE" w:rsidP="001B62BE">
      <w:pPr>
        <w:autoSpaceDE w:val="0"/>
        <w:autoSpaceDN w:val="0"/>
        <w:adjustRightInd w:val="0"/>
        <w:rPr>
          <w:color w:val="000000"/>
          <w:sz w:val="22"/>
          <w:szCs w:val="22"/>
        </w:rPr>
      </w:pPr>
      <w:r w:rsidRPr="00FA78F5">
        <w:rPr>
          <w:color w:val="000000"/>
          <w:sz w:val="22"/>
          <w:szCs w:val="22"/>
        </w:rPr>
        <w:t>Invoices should be sent upon completion of service or goods received. Recurring services should not</w:t>
      </w:r>
    </w:p>
    <w:p w14:paraId="7603BFEA" w14:textId="77777777" w:rsidR="001B62BE" w:rsidRPr="00FA78F5" w:rsidRDefault="001B62BE" w:rsidP="001B62BE">
      <w:pPr>
        <w:autoSpaceDE w:val="0"/>
        <w:autoSpaceDN w:val="0"/>
        <w:adjustRightInd w:val="0"/>
        <w:rPr>
          <w:color w:val="000000"/>
          <w:sz w:val="22"/>
          <w:szCs w:val="22"/>
        </w:rPr>
      </w:pPr>
      <w:r w:rsidRPr="00FA78F5">
        <w:rPr>
          <w:color w:val="000000"/>
          <w:sz w:val="22"/>
          <w:szCs w:val="22"/>
        </w:rPr>
        <w:t>invoice more frequent than monthly.</w:t>
      </w:r>
    </w:p>
    <w:p w14:paraId="08E67E1B" w14:textId="77777777" w:rsidR="001B62BE" w:rsidRPr="00FA78F5" w:rsidRDefault="001B62BE" w:rsidP="001B62BE">
      <w:pPr>
        <w:autoSpaceDE w:val="0"/>
        <w:autoSpaceDN w:val="0"/>
        <w:adjustRightInd w:val="0"/>
        <w:rPr>
          <w:color w:val="000000"/>
          <w:sz w:val="22"/>
          <w:szCs w:val="22"/>
        </w:rPr>
      </w:pPr>
    </w:p>
    <w:p w14:paraId="0D8087D6" w14:textId="77777777" w:rsidR="001B62BE" w:rsidRPr="00FA78F5" w:rsidRDefault="001B62BE" w:rsidP="001B62BE">
      <w:pPr>
        <w:autoSpaceDE w:val="0"/>
        <w:autoSpaceDN w:val="0"/>
        <w:adjustRightInd w:val="0"/>
        <w:rPr>
          <w:color w:val="000000"/>
          <w:sz w:val="22"/>
          <w:szCs w:val="22"/>
        </w:rPr>
      </w:pPr>
    </w:p>
    <w:p w14:paraId="16E7CECC" w14:textId="77777777" w:rsidR="001B62BE" w:rsidRPr="00FA78F5" w:rsidRDefault="001B62BE" w:rsidP="001B62BE">
      <w:pPr>
        <w:autoSpaceDE w:val="0"/>
        <w:autoSpaceDN w:val="0"/>
        <w:adjustRightInd w:val="0"/>
        <w:rPr>
          <w:color w:val="000000"/>
          <w:sz w:val="22"/>
          <w:szCs w:val="22"/>
        </w:rPr>
      </w:pPr>
    </w:p>
    <w:p w14:paraId="55F52879" w14:textId="77777777" w:rsidR="001B62BE" w:rsidRPr="00FA78F5" w:rsidRDefault="001B62BE" w:rsidP="001B62BE">
      <w:pPr>
        <w:jc w:val="both"/>
        <w:rPr>
          <w:b/>
          <w:sz w:val="22"/>
          <w:szCs w:val="22"/>
          <w:u w:val="single"/>
        </w:rPr>
      </w:pPr>
      <w:r w:rsidRPr="00FA78F5">
        <w:rPr>
          <w:b/>
          <w:sz w:val="22"/>
          <w:szCs w:val="22"/>
          <w:u w:val="single"/>
        </w:rPr>
        <w:t>Corrigo Invoicing:</w:t>
      </w:r>
    </w:p>
    <w:p w14:paraId="391E84EC" w14:textId="77777777" w:rsidR="001B62BE" w:rsidRPr="00FA78F5" w:rsidRDefault="001B62BE" w:rsidP="001B62BE">
      <w:pPr>
        <w:jc w:val="both"/>
        <w:rPr>
          <w:sz w:val="22"/>
          <w:szCs w:val="22"/>
        </w:rPr>
      </w:pPr>
    </w:p>
    <w:p w14:paraId="62DE18D7" w14:textId="77777777" w:rsidR="001B62BE" w:rsidRPr="00FA78F5" w:rsidRDefault="001B62BE" w:rsidP="001B62BE">
      <w:pPr>
        <w:jc w:val="both"/>
        <w:rPr>
          <w:sz w:val="22"/>
          <w:szCs w:val="22"/>
        </w:rPr>
      </w:pPr>
      <w:r w:rsidRPr="00FA78F5">
        <w:rPr>
          <w:sz w:val="22"/>
          <w:szCs w:val="22"/>
        </w:rPr>
        <w:t xml:space="preserve">Invoicing will be completed within the Corrigo work order system.  An invoice must be attached for each work order. </w:t>
      </w:r>
      <w:r w:rsidRPr="00FA78F5">
        <w:rPr>
          <w:bCs/>
          <w:spacing w:val="-3"/>
          <w:sz w:val="22"/>
          <w:szCs w:val="22"/>
        </w:rPr>
        <w:t>A Work Order number will need to be listed on all invoices to satisfy Manager’s internal accounting requirements for prompt payment.</w:t>
      </w:r>
    </w:p>
    <w:p w14:paraId="7D6BD867" w14:textId="77777777" w:rsidR="001B62BE" w:rsidRPr="00FA78F5" w:rsidRDefault="001B62BE" w:rsidP="001B62BE">
      <w:pPr>
        <w:spacing w:line="280" w:lineRule="exact"/>
        <w:rPr>
          <w:sz w:val="22"/>
          <w:szCs w:val="22"/>
        </w:rPr>
      </w:pPr>
    </w:p>
    <w:p w14:paraId="2D59E1A1" w14:textId="77777777" w:rsidR="001B62BE" w:rsidRPr="00FA78F5" w:rsidRDefault="001B62BE" w:rsidP="001B62BE">
      <w:pPr>
        <w:spacing w:after="200" w:line="280" w:lineRule="exact"/>
        <w:jc w:val="both"/>
        <w:rPr>
          <w:sz w:val="22"/>
          <w:szCs w:val="22"/>
        </w:rPr>
      </w:pPr>
      <w:r w:rsidRPr="00FA78F5">
        <w:rPr>
          <w:sz w:val="22"/>
          <w:szCs w:val="22"/>
        </w:rPr>
        <w:t xml:space="preserve">All invoices for services rendered and goods provided </w:t>
      </w:r>
      <w:r w:rsidRPr="00FA78F5">
        <w:rPr>
          <w:b/>
          <w:sz w:val="22"/>
          <w:szCs w:val="22"/>
        </w:rPr>
        <w:t>MUST</w:t>
      </w:r>
      <w:r w:rsidRPr="00FA78F5">
        <w:rPr>
          <w:sz w:val="22"/>
          <w:szCs w:val="22"/>
        </w:rPr>
        <w:t xml:space="preserve"> include the following information:</w:t>
      </w:r>
    </w:p>
    <w:p w14:paraId="6C319ADA" w14:textId="77777777" w:rsidR="001B62BE" w:rsidRPr="00FA78F5" w:rsidRDefault="001B62BE" w:rsidP="00FF6603">
      <w:pPr>
        <w:numPr>
          <w:ilvl w:val="0"/>
          <w:numId w:val="9"/>
        </w:numPr>
        <w:ind w:left="720"/>
        <w:rPr>
          <w:sz w:val="22"/>
          <w:szCs w:val="22"/>
        </w:rPr>
      </w:pPr>
      <w:r w:rsidRPr="00FA78F5">
        <w:rPr>
          <w:sz w:val="22"/>
          <w:szCs w:val="22"/>
        </w:rPr>
        <w:t>The correct business entity: Jones Lang LaSalle Americas, Inc.</w:t>
      </w:r>
    </w:p>
    <w:p w14:paraId="460E9455" w14:textId="77777777" w:rsidR="001B62BE" w:rsidRPr="00FA78F5" w:rsidRDefault="001B62BE" w:rsidP="00FF6603">
      <w:pPr>
        <w:numPr>
          <w:ilvl w:val="0"/>
          <w:numId w:val="9"/>
        </w:numPr>
        <w:ind w:left="720"/>
        <w:rPr>
          <w:sz w:val="22"/>
          <w:szCs w:val="22"/>
        </w:rPr>
      </w:pPr>
      <w:r w:rsidRPr="00FA78F5">
        <w:rPr>
          <w:sz w:val="22"/>
          <w:szCs w:val="22"/>
        </w:rPr>
        <w:t>Work Order Number</w:t>
      </w:r>
    </w:p>
    <w:p w14:paraId="385D5387" w14:textId="77777777" w:rsidR="001B62BE" w:rsidRPr="00FA78F5" w:rsidRDefault="001B62BE" w:rsidP="00FF6603">
      <w:pPr>
        <w:numPr>
          <w:ilvl w:val="0"/>
          <w:numId w:val="9"/>
        </w:numPr>
        <w:ind w:left="720"/>
        <w:rPr>
          <w:sz w:val="22"/>
          <w:szCs w:val="22"/>
        </w:rPr>
      </w:pPr>
      <w:r w:rsidRPr="00FA78F5">
        <w:rPr>
          <w:sz w:val="22"/>
          <w:szCs w:val="22"/>
        </w:rPr>
        <w:t>Property Service Address</w:t>
      </w:r>
    </w:p>
    <w:p w14:paraId="6F5A22EE" w14:textId="77777777" w:rsidR="001B62BE" w:rsidRPr="00FA78F5" w:rsidRDefault="001B62BE" w:rsidP="001B62BE">
      <w:pPr>
        <w:autoSpaceDE w:val="0"/>
        <w:autoSpaceDN w:val="0"/>
        <w:adjustRightInd w:val="0"/>
        <w:rPr>
          <w:color w:val="000000"/>
          <w:sz w:val="22"/>
          <w:szCs w:val="22"/>
        </w:rPr>
      </w:pPr>
    </w:p>
    <w:p w14:paraId="6FFAE9D6" w14:textId="77777777" w:rsidR="001B62BE" w:rsidRPr="00FA78F5" w:rsidRDefault="001B62BE" w:rsidP="001B62BE">
      <w:pPr>
        <w:autoSpaceDE w:val="0"/>
        <w:autoSpaceDN w:val="0"/>
        <w:adjustRightInd w:val="0"/>
        <w:rPr>
          <w:color w:val="000000"/>
          <w:sz w:val="22"/>
          <w:szCs w:val="22"/>
        </w:rPr>
      </w:pPr>
    </w:p>
    <w:p w14:paraId="07E9ADCF" w14:textId="77777777" w:rsidR="001B62BE" w:rsidRPr="00FA78F5" w:rsidRDefault="001B62BE" w:rsidP="001B62BE">
      <w:pPr>
        <w:autoSpaceDE w:val="0"/>
        <w:autoSpaceDN w:val="0"/>
        <w:adjustRightInd w:val="0"/>
        <w:rPr>
          <w:b/>
          <w:bCs/>
          <w:color w:val="000000"/>
          <w:sz w:val="22"/>
          <w:szCs w:val="22"/>
          <w:u w:val="single"/>
        </w:rPr>
      </w:pPr>
      <w:r w:rsidRPr="00FA78F5">
        <w:rPr>
          <w:b/>
          <w:bCs/>
          <w:color w:val="000000"/>
          <w:sz w:val="22"/>
          <w:szCs w:val="22"/>
          <w:u w:val="single"/>
        </w:rPr>
        <w:t>Payment</w:t>
      </w:r>
    </w:p>
    <w:p w14:paraId="2ABD8371" w14:textId="77777777" w:rsidR="001B62BE" w:rsidRPr="00FA78F5" w:rsidRDefault="001B62BE" w:rsidP="001B62BE">
      <w:pPr>
        <w:autoSpaceDE w:val="0"/>
        <w:autoSpaceDN w:val="0"/>
        <w:adjustRightInd w:val="0"/>
        <w:rPr>
          <w:color w:val="000000"/>
          <w:sz w:val="22"/>
          <w:szCs w:val="22"/>
        </w:rPr>
      </w:pPr>
    </w:p>
    <w:p w14:paraId="43684417" w14:textId="4376CC90" w:rsidR="001B62BE" w:rsidRPr="00FA78F5" w:rsidRDefault="001B62BE" w:rsidP="001B62BE">
      <w:pPr>
        <w:autoSpaceDE w:val="0"/>
        <w:autoSpaceDN w:val="0"/>
        <w:adjustRightInd w:val="0"/>
        <w:rPr>
          <w:color w:val="000000"/>
          <w:sz w:val="22"/>
          <w:szCs w:val="22"/>
        </w:rPr>
      </w:pPr>
      <w:r w:rsidRPr="00FA78F5">
        <w:rPr>
          <w:color w:val="000000"/>
          <w:sz w:val="22"/>
          <w:szCs w:val="22"/>
        </w:rPr>
        <w:t>Payment is issued End of Month Net 45 days.</w:t>
      </w:r>
    </w:p>
    <w:p w14:paraId="12090F7C" w14:textId="77777777" w:rsidR="001B62BE" w:rsidRPr="00FA78F5" w:rsidRDefault="001B62BE" w:rsidP="001B62BE">
      <w:pPr>
        <w:autoSpaceDE w:val="0"/>
        <w:autoSpaceDN w:val="0"/>
        <w:adjustRightInd w:val="0"/>
        <w:rPr>
          <w:color w:val="000000"/>
          <w:sz w:val="22"/>
          <w:szCs w:val="22"/>
        </w:rPr>
      </w:pPr>
    </w:p>
    <w:p w14:paraId="00A3B575" w14:textId="77777777" w:rsidR="001B62BE" w:rsidRPr="00FA78F5" w:rsidRDefault="001B62BE" w:rsidP="001B62BE">
      <w:pPr>
        <w:autoSpaceDE w:val="0"/>
        <w:autoSpaceDN w:val="0"/>
        <w:adjustRightInd w:val="0"/>
        <w:rPr>
          <w:color w:val="000000"/>
          <w:sz w:val="22"/>
          <w:szCs w:val="22"/>
        </w:rPr>
      </w:pPr>
      <w:r w:rsidRPr="00FA78F5">
        <w:rPr>
          <w:color w:val="000000"/>
          <w:sz w:val="22"/>
          <w:szCs w:val="22"/>
        </w:rPr>
        <w:t>For service providers who issue a recurring invoice, please ensure that your invoices arrives by the 15th of each month so your invoice will be included in the monthly funding and result in the shortest possible payment terms.</w:t>
      </w:r>
    </w:p>
    <w:p w14:paraId="2374FFD4" w14:textId="77777777" w:rsidR="001B62BE" w:rsidRPr="00FA78F5" w:rsidRDefault="001B62BE" w:rsidP="001B62BE">
      <w:pPr>
        <w:autoSpaceDE w:val="0"/>
        <w:autoSpaceDN w:val="0"/>
        <w:adjustRightInd w:val="0"/>
        <w:rPr>
          <w:color w:val="000000"/>
          <w:sz w:val="22"/>
          <w:szCs w:val="22"/>
        </w:rPr>
      </w:pPr>
    </w:p>
    <w:p w14:paraId="5A8735F1" w14:textId="77777777" w:rsidR="001B62BE" w:rsidRPr="00FA78F5" w:rsidRDefault="001B62BE" w:rsidP="001B62BE">
      <w:pPr>
        <w:autoSpaceDE w:val="0"/>
        <w:autoSpaceDN w:val="0"/>
        <w:adjustRightInd w:val="0"/>
        <w:rPr>
          <w:color w:val="000000"/>
          <w:sz w:val="22"/>
          <w:szCs w:val="22"/>
        </w:rPr>
      </w:pPr>
      <w:r w:rsidRPr="00FA78F5">
        <w:rPr>
          <w:color w:val="000000"/>
          <w:sz w:val="22"/>
          <w:szCs w:val="22"/>
        </w:rPr>
        <w:t>Payment will be made via check to the remittance address on file. Electronic funds transfer is not an option at this time.</w:t>
      </w:r>
    </w:p>
    <w:p w14:paraId="102D404C" w14:textId="77777777" w:rsidR="001B62BE" w:rsidRPr="00FA78F5" w:rsidRDefault="001B62BE" w:rsidP="001B62BE">
      <w:pPr>
        <w:autoSpaceDE w:val="0"/>
        <w:autoSpaceDN w:val="0"/>
        <w:adjustRightInd w:val="0"/>
        <w:rPr>
          <w:color w:val="000000"/>
          <w:sz w:val="22"/>
          <w:szCs w:val="22"/>
        </w:rPr>
      </w:pPr>
    </w:p>
    <w:p w14:paraId="33086865" w14:textId="77777777" w:rsidR="001B62BE" w:rsidRPr="00FA78F5" w:rsidRDefault="001B62BE" w:rsidP="001B62BE">
      <w:pPr>
        <w:autoSpaceDE w:val="0"/>
        <w:autoSpaceDN w:val="0"/>
        <w:adjustRightInd w:val="0"/>
        <w:rPr>
          <w:color w:val="000000"/>
          <w:sz w:val="22"/>
          <w:szCs w:val="22"/>
        </w:rPr>
      </w:pPr>
      <w:r w:rsidRPr="00FA78F5">
        <w:rPr>
          <w:color w:val="000000"/>
          <w:sz w:val="22"/>
          <w:szCs w:val="22"/>
        </w:rPr>
        <w:t>Payment inquiries for service rendered should be directed to:</w:t>
      </w:r>
    </w:p>
    <w:p w14:paraId="6499BACA" w14:textId="77777777" w:rsidR="001B62BE" w:rsidRPr="0005248F" w:rsidRDefault="001B62BE" w:rsidP="001B62BE">
      <w:pPr>
        <w:autoSpaceDE w:val="0"/>
        <w:autoSpaceDN w:val="0"/>
        <w:adjustRightInd w:val="0"/>
        <w:rPr>
          <w:color w:val="0000FF"/>
          <w:sz w:val="22"/>
          <w:szCs w:val="22"/>
          <w:lang w:val="fr-FR"/>
        </w:rPr>
      </w:pPr>
      <w:proofErr w:type="gramStart"/>
      <w:r w:rsidRPr="0005248F">
        <w:rPr>
          <w:color w:val="000000"/>
          <w:sz w:val="22"/>
          <w:szCs w:val="22"/>
          <w:lang w:val="fr-FR"/>
        </w:rPr>
        <w:t>Email:</w:t>
      </w:r>
      <w:proofErr w:type="gramEnd"/>
      <w:r w:rsidRPr="0005248F">
        <w:rPr>
          <w:color w:val="000000"/>
          <w:sz w:val="22"/>
          <w:szCs w:val="22"/>
          <w:lang w:val="fr-FR"/>
        </w:rPr>
        <w:t xml:space="preserve"> </w:t>
      </w:r>
      <w:r w:rsidRPr="0005248F">
        <w:rPr>
          <w:color w:val="0000FF"/>
          <w:sz w:val="22"/>
          <w:szCs w:val="22"/>
          <w:lang w:val="fr-FR"/>
        </w:rPr>
        <w:t>SAIC.vendor@am.jll.com</w:t>
      </w:r>
    </w:p>
    <w:p w14:paraId="789FB7E3" w14:textId="77777777" w:rsidR="001B62BE" w:rsidRPr="00FA78F5" w:rsidRDefault="001B62BE" w:rsidP="001B62BE">
      <w:pPr>
        <w:tabs>
          <w:tab w:val="left" w:pos="0"/>
          <w:tab w:val="center" w:pos="4500"/>
          <w:tab w:val="left" w:pos="5040"/>
        </w:tabs>
        <w:suppressAutoHyphens/>
        <w:rPr>
          <w:sz w:val="22"/>
          <w:szCs w:val="22"/>
        </w:rPr>
      </w:pPr>
      <w:r w:rsidRPr="00FA78F5">
        <w:rPr>
          <w:color w:val="000000"/>
          <w:sz w:val="22"/>
          <w:szCs w:val="22"/>
        </w:rPr>
        <w:t>Phone: 412-208-8318</w:t>
      </w:r>
    </w:p>
    <w:p w14:paraId="225E7DDF" w14:textId="77777777" w:rsidR="001B62BE" w:rsidRPr="00FA78F5" w:rsidRDefault="001B62BE" w:rsidP="001B62BE">
      <w:pPr>
        <w:rPr>
          <w:sz w:val="22"/>
          <w:szCs w:val="22"/>
          <w:u w:val="single"/>
        </w:rPr>
      </w:pPr>
    </w:p>
    <w:p w14:paraId="1E0F97F9" w14:textId="77777777" w:rsidR="001B62BE" w:rsidRPr="00FA78F5" w:rsidRDefault="001B62BE" w:rsidP="001B62BE">
      <w:pPr>
        <w:rPr>
          <w:sz w:val="22"/>
          <w:szCs w:val="22"/>
          <w:u w:val="single"/>
        </w:rPr>
      </w:pPr>
    </w:p>
    <w:p w14:paraId="5745FBA1" w14:textId="77777777" w:rsidR="001B62BE" w:rsidRPr="00FA78F5" w:rsidRDefault="001B62BE" w:rsidP="001B62BE">
      <w:pPr>
        <w:rPr>
          <w:sz w:val="22"/>
          <w:szCs w:val="22"/>
          <w:u w:val="single"/>
        </w:rPr>
      </w:pPr>
    </w:p>
    <w:p w14:paraId="32D336F7" w14:textId="77777777" w:rsidR="001B62BE" w:rsidRDefault="001B62BE" w:rsidP="001B62BE">
      <w:pPr>
        <w:jc w:val="center"/>
        <w:rPr>
          <w:b/>
          <w:sz w:val="22"/>
          <w:szCs w:val="22"/>
        </w:rPr>
      </w:pPr>
      <w:r w:rsidRPr="00FA78F5">
        <w:rPr>
          <w:b/>
          <w:sz w:val="22"/>
          <w:szCs w:val="22"/>
        </w:rPr>
        <w:t>****Payment term shall be End of Month NET45 DAYS in accordance with the terms of the**** Compensation section of this Agreement</w:t>
      </w:r>
    </w:p>
    <w:p w14:paraId="6BF075A6" w14:textId="77777777" w:rsidR="00111D51" w:rsidRPr="00627806" w:rsidRDefault="003A02CE" w:rsidP="003A02CE">
      <w:pPr>
        <w:tabs>
          <w:tab w:val="left" w:pos="0"/>
          <w:tab w:val="center" w:pos="4500"/>
          <w:tab w:val="left" w:pos="5040"/>
        </w:tabs>
        <w:suppressAutoHyphens/>
        <w:jc w:val="center"/>
        <w:rPr>
          <w:sz w:val="22"/>
          <w:szCs w:val="22"/>
        </w:rPr>
      </w:pPr>
      <w:r w:rsidRPr="000F458E">
        <w:rPr>
          <w:sz w:val="22"/>
          <w:szCs w:val="22"/>
        </w:rPr>
        <w:br w:type="page"/>
      </w:r>
      <w:r w:rsidR="00111D51" w:rsidRPr="00627806">
        <w:rPr>
          <w:b/>
          <w:sz w:val="22"/>
          <w:szCs w:val="22"/>
        </w:rPr>
        <w:t>EXHIBIT C - INSURANCE</w:t>
      </w:r>
    </w:p>
    <w:p w14:paraId="02DE4BEF" w14:textId="77777777" w:rsidR="00111D51" w:rsidRPr="00627806" w:rsidRDefault="00111D51" w:rsidP="00111D51">
      <w:pPr>
        <w:tabs>
          <w:tab w:val="left" w:pos="0"/>
        </w:tabs>
        <w:suppressAutoHyphens/>
        <w:jc w:val="center"/>
        <w:rPr>
          <w:b/>
          <w:spacing w:val="-2"/>
          <w:sz w:val="22"/>
          <w:szCs w:val="22"/>
          <w:u w:val="single"/>
        </w:rPr>
      </w:pPr>
    </w:p>
    <w:p w14:paraId="2513AF39" w14:textId="77777777" w:rsidR="00111D51" w:rsidRPr="00627806" w:rsidRDefault="00111D51" w:rsidP="00111D51">
      <w:pPr>
        <w:tabs>
          <w:tab w:val="left" w:pos="0"/>
        </w:tabs>
        <w:suppressAutoHyphens/>
        <w:jc w:val="center"/>
        <w:outlineLvl w:val="0"/>
        <w:rPr>
          <w:b/>
          <w:spacing w:val="-2"/>
          <w:sz w:val="22"/>
          <w:szCs w:val="22"/>
        </w:rPr>
      </w:pPr>
      <w:r w:rsidRPr="00627806">
        <w:rPr>
          <w:b/>
          <w:spacing w:val="-2"/>
          <w:sz w:val="22"/>
          <w:szCs w:val="22"/>
          <w:u w:val="single"/>
        </w:rPr>
        <w:t>INSURANCE REQUIREMENTS</w:t>
      </w:r>
    </w:p>
    <w:p w14:paraId="7F35D54D" w14:textId="77777777" w:rsidR="00111D51" w:rsidRPr="00627806" w:rsidRDefault="00111D51" w:rsidP="00111D51">
      <w:pPr>
        <w:tabs>
          <w:tab w:val="left" w:pos="0"/>
        </w:tabs>
        <w:suppressAutoHyphens/>
        <w:rPr>
          <w:spacing w:val="-2"/>
          <w:sz w:val="22"/>
          <w:szCs w:val="22"/>
        </w:rPr>
      </w:pPr>
    </w:p>
    <w:p w14:paraId="4F44F9A3" w14:textId="77777777" w:rsidR="00111D51" w:rsidRPr="00627806" w:rsidRDefault="00111D51" w:rsidP="00111D51">
      <w:pPr>
        <w:tabs>
          <w:tab w:val="left" w:pos="0"/>
        </w:tabs>
        <w:suppressAutoHyphens/>
        <w:ind w:left="720" w:hanging="720"/>
        <w:rPr>
          <w:spacing w:val="-2"/>
          <w:sz w:val="22"/>
          <w:szCs w:val="22"/>
        </w:rPr>
      </w:pPr>
      <w:r w:rsidRPr="00627806">
        <w:rPr>
          <w:spacing w:val="-2"/>
          <w:sz w:val="22"/>
          <w:szCs w:val="22"/>
        </w:rPr>
        <w:t>I.</w:t>
      </w:r>
      <w:r w:rsidRPr="00627806">
        <w:rPr>
          <w:spacing w:val="-2"/>
          <w:sz w:val="22"/>
          <w:szCs w:val="22"/>
        </w:rPr>
        <w:tab/>
        <w:t xml:space="preserve">The Service Contractor shall </w:t>
      </w:r>
      <w:r w:rsidR="00A45012" w:rsidRPr="00627806">
        <w:rPr>
          <w:spacing w:val="-2"/>
          <w:sz w:val="22"/>
          <w:szCs w:val="22"/>
        </w:rPr>
        <w:t xml:space="preserve">evidence at least </w:t>
      </w:r>
      <w:r w:rsidRPr="00627806">
        <w:rPr>
          <w:spacing w:val="-2"/>
          <w:sz w:val="22"/>
          <w:szCs w:val="22"/>
        </w:rPr>
        <w:t>the following minimum insurance coverage</w:t>
      </w:r>
      <w:r w:rsidR="00A45012" w:rsidRPr="00627806">
        <w:rPr>
          <w:spacing w:val="-2"/>
          <w:sz w:val="22"/>
          <w:szCs w:val="22"/>
        </w:rPr>
        <w:t>, provided that the amounts listed below will not act as a limitation on recovery from Service Contractor’s insurance</w:t>
      </w:r>
      <w:r w:rsidRPr="00627806">
        <w:rPr>
          <w:spacing w:val="-2"/>
          <w:sz w:val="22"/>
          <w:szCs w:val="22"/>
        </w:rPr>
        <w:t>:</w:t>
      </w:r>
    </w:p>
    <w:p w14:paraId="2429B610" w14:textId="77777777" w:rsidR="00111D51" w:rsidRPr="00627806" w:rsidRDefault="00111D51" w:rsidP="00111D51">
      <w:pPr>
        <w:tabs>
          <w:tab w:val="left" w:pos="0"/>
        </w:tabs>
        <w:suppressAutoHyphens/>
        <w:rPr>
          <w:spacing w:val="-2"/>
          <w:sz w:val="22"/>
          <w:szCs w:val="22"/>
        </w:rPr>
      </w:pPr>
    </w:p>
    <w:p w14:paraId="6F3A411A" w14:textId="77777777" w:rsidR="00111D51" w:rsidRPr="00627806" w:rsidRDefault="00111D51" w:rsidP="00111D51">
      <w:pPr>
        <w:tabs>
          <w:tab w:val="left" w:pos="0"/>
        </w:tabs>
        <w:suppressAutoHyphens/>
        <w:ind w:left="720" w:hanging="720"/>
        <w:rPr>
          <w:spacing w:val="-2"/>
          <w:sz w:val="22"/>
          <w:szCs w:val="22"/>
        </w:rPr>
      </w:pPr>
      <w:r w:rsidRPr="00627806">
        <w:rPr>
          <w:spacing w:val="-2"/>
          <w:sz w:val="22"/>
          <w:szCs w:val="22"/>
        </w:rPr>
        <w:tab/>
        <w:t>A.</w:t>
      </w:r>
      <w:r w:rsidRPr="00627806">
        <w:rPr>
          <w:spacing w:val="-2"/>
          <w:sz w:val="22"/>
          <w:szCs w:val="22"/>
        </w:rPr>
        <w:tab/>
        <w:t>Commercial General Liability</w:t>
      </w:r>
    </w:p>
    <w:p w14:paraId="28E0729D" w14:textId="77777777" w:rsidR="00A45012" w:rsidRPr="00627806" w:rsidRDefault="00111D51" w:rsidP="00A45012">
      <w:pPr>
        <w:tabs>
          <w:tab w:val="left" w:pos="0"/>
          <w:tab w:val="left" w:pos="1440"/>
        </w:tabs>
        <w:suppressAutoHyphens/>
        <w:ind w:left="1440" w:right="720" w:hanging="1440"/>
        <w:jc w:val="both"/>
        <w:rPr>
          <w:spacing w:val="-2"/>
          <w:sz w:val="22"/>
          <w:szCs w:val="22"/>
        </w:rPr>
      </w:pPr>
      <w:r w:rsidRPr="00627806">
        <w:rPr>
          <w:spacing w:val="-2"/>
          <w:sz w:val="22"/>
          <w:szCs w:val="22"/>
        </w:rPr>
        <w:tab/>
      </w:r>
      <w:r w:rsidR="00A45012" w:rsidRPr="00627806">
        <w:rPr>
          <w:spacing w:val="-2"/>
          <w:sz w:val="22"/>
          <w:szCs w:val="22"/>
        </w:rPr>
        <w:t>Commercial General Liability insurance on a form at least as broad as Insurance Services Office (“ISO”) commercial general liability coverage “occurrence” form CG 00 01 04 13 or another “occurrence” form providing equivalent coverage, including but not limited to contractual liability coverage, independent contractor’s liability, coverage for bodily injury (including death), property damage (including loss of use thereof), ongoing and completed operations, products liability, and personal and advertising injury, in the following amounts:</w:t>
      </w:r>
    </w:p>
    <w:p w14:paraId="4599C7BA" w14:textId="77777777" w:rsidR="00A45012" w:rsidRPr="00627806" w:rsidRDefault="00A45012" w:rsidP="00A45012">
      <w:pPr>
        <w:tabs>
          <w:tab w:val="left" w:pos="0"/>
          <w:tab w:val="left" w:pos="720"/>
        </w:tabs>
        <w:suppressAutoHyphens/>
        <w:ind w:left="1440" w:right="720" w:hanging="1440"/>
        <w:jc w:val="both"/>
        <w:rPr>
          <w:spacing w:val="-2"/>
          <w:sz w:val="22"/>
          <w:szCs w:val="22"/>
        </w:rPr>
      </w:pPr>
    </w:p>
    <w:p w14:paraId="37900A7B" w14:textId="77777777" w:rsidR="00A45012" w:rsidRPr="00627806" w:rsidRDefault="00A45012" w:rsidP="00A45012">
      <w:pPr>
        <w:tabs>
          <w:tab w:val="left" w:pos="0"/>
          <w:tab w:val="left" w:pos="720"/>
        </w:tabs>
        <w:suppressAutoHyphens/>
        <w:ind w:left="1440" w:right="720" w:hanging="1440"/>
        <w:rPr>
          <w:spacing w:val="-2"/>
          <w:sz w:val="22"/>
          <w:szCs w:val="22"/>
        </w:rPr>
      </w:pPr>
      <w:r w:rsidRPr="00627806">
        <w:rPr>
          <w:spacing w:val="-2"/>
          <w:sz w:val="22"/>
          <w:szCs w:val="22"/>
        </w:rPr>
        <w:tab/>
      </w:r>
      <w:r w:rsidRPr="00627806">
        <w:rPr>
          <w:spacing w:val="-2"/>
          <w:sz w:val="22"/>
          <w:szCs w:val="22"/>
        </w:rPr>
        <w:tab/>
      </w:r>
      <w:r w:rsidRPr="00627806">
        <w:rPr>
          <w:spacing w:val="-2"/>
          <w:sz w:val="22"/>
          <w:szCs w:val="22"/>
        </w:rPr>
        <w:tab/>
        <w:t>$1,000,000    Per Occurrence Limit</w:t>
      </w:r>
    </w:p>
    <w:p w14:paraId="2BEED758" w14:textId="77777777" w:rsidR="00A45012" w:rsidRPr="00627806" w:rsidRDefault="00A45012" w:rsidP="00A45012">
      <w:pPr>
        <w:tabs>
          <w:tab w:val="left" w:pos="0"/>
          <w:tab w:val="left" w:pos="720"/>
        </w:tabs>
        <w:suppressAutoHyphens/>
        <w:ind w:left="1440" w:right="720" w:hanging="1440"/>
        <w:rPr>
          <w:spacing w:val="-2"/>
          <w:sz w:val="22"/>
          <w:szCs w:val="22"/>
        </w:rPr>
      </w:pPr>
      <w:r w:rsidRPr="00627806">
        <w:rPr>
          <w:spacing w:val="-2"/>
          <w:sz w:val="22"/>
          <w:szCs w:val="22"/>
        </w:rPr>
        <w:tab/>
      </w:r>
      <w:r w:rsidRPr="00627806">
        <w:rPr>
          <w:spacing w:val="-2"/>
          <w:sz w:val="22"/>
          <w:szCs w:val="22"/>
        </w:rPr>
        <w:tab/>
      </w:r>
      <w:r w:rsidRPr="00627806">
        <w:rPr>
          <w:spacing w:val="-2"/>
          <w:sz w:val="22"/>
          <w:szCs w:val="22"/>
        </w:rPr>
        <w:tab/>
        <w:t xml:space="preserve">$2,000,000    General Aggregate Limit </w:t>
      </w:r>
    </w:p>
    <w:p w14:paraId="04C80976" w14:textId="77777777" w:rsidR="00A45012" w:rsidRPr="00627806" w:rsidRDefault="00A45012" w:rsidP="00A45012">
      <w:pPr>
        <w:tabs>
          <w:tab w:val="left" w:pos="0"/>
          <w:tab w:val="left" w:pos="2310"/>
        </w:tabs>
        <w:suppressAutoHyphens/>
        <w:ind w:left="1440" w:right="720" w:hanging="1440"/>
        <w:rPr>
          <w:spacing w:val="-2"/>
          <w:sz w:val="22"/>
          <w:szCs w:val="22"/>
        </w:rPr>
      </w:pPr>
      <w:r w:rsidRPr="00627806">
        <w:rPr>
          <w:spacing w:val="-2"/>
          <w:sz w:val="22"/>
          <w:szCs w:val="22"/>
        </w:rPr>
        <w:tab/>
      </w:r>
    </w:p>
    <w:p w14:paraId="091FBA14" w14:textId="77777777" w:rsidR="00A45012" w:rsidRPr="00627806" w:rsidRDefault="00A45012" w:rsidP="00A45012">
      <w:pPr>
        <w:tabs>
          <w:tab w:val="left" w:pos="0"/>
          <w:tab w:val="left" w:pos="1440"/>
        </w:tabs>
        <w:suppressAutoHyphens/>
        <w:ind w:left="1440" w:right="720"/>
        <w:jc w:val="both"/>
        <w:rPr>
          <w:spacing w:val="-2"/>
          <w:sz w:val="22"/>
          <w:szCs w:val="22"/>
        </w:rPr>
      </w:pPr>
      <w:r w:rsidRPr="00627806">
        <w:rPr>
          <w:spacing w:val="-2"/>
          <w:sz w:val="22"/>
          <w:szCs w:val="22"/>
        </w:rPr>
        <w:t>This coverage shall be primary to Owner and Manager’s coverage, and Owner and Manager’s coverage shall be noncontributory.</w:t>
      </w:r>
    </w:p>
    <w:p w14:paraId="21324C50" w14:textId="77777777" w:rsidR="00111D51" w:rsidRPr="00627806" w:rsidRDefault="00111D51" w:rsidP="00111D51">
      <w:pPr>
        <w:tabs>
          <w:tab w:val="left" w:pos="0"/>
          <w:tab w:val="left" w:pos="720"/>
        </w:tabs>
        <w:suppressAutoHyphens/>
        <w:ind w:left="1440" w:hanging="1440"/>
        <w:rPr>
          <w:spacing w:val="-2"/>
          <w:sz w:val="22"/>
          <w:szCs w:val="22"/>
        </w:rPr>
      </w:pPr>
    </w:p>
    <w:p w14:paraId="21A651A3" w14:textId="77777777" w:rsidR="00A45012" w:rsidRPr="00627806" w:rsidRDefault="00111D51" w:rsidP="00B511FE">
      <w:pPr>
        <w:tabs>
          <w:tab w:val="left" w:pos="0"/>
        </w:tabs>
        <w:suppressAutoHyphens/>
        <w:ind w:left="720" w:right="720"/>
        <w:jc w:val="both"/>
        <w:rPr>
          <w:spacing w:val="-2"/>
          <w:sz w:val="22"/>
          <w:szCs w:val="22"/>
        </w:rPr>
      </w:pPr>
      <w:r w:rsidRPr="00627806">
        <w:rPr>
          <w:spacing w:val="-2"/>
          <w:sz w:val="22"/>
          <w:szCs w:val="22"/>
        </w:rPr>
        <w:t>B.</w:t>
      </w:r>
      <w:r w:rsidRPr="00627806">
        <w:rPr>
          <w:spacing w:val="-2"/>
          <w:sz w:val="22"/>
          <w:szCs w:val="22"/>
        </w:rPr>
        <w:tab/>
      </w:r>
      <w:r w:rsidR="00A45012" w:rsidRPr="00627806">
        <w:rPr>
          <w:spacing w:val="-2"/>
          <w:sz w:val="22"/>
          <w:szCs w:val="22"/>
        </w:rPr>
        <w:t>Excess or Umbrella Liability</w:t>
      </w:r>
    </w:p>
    <w:p w14:paraId="04969304" w14:textId="77777777" w:rsidR="00A45012" w:rsidRPr="00627806" w:rsidRDefault="00A45012" w:rsidP="00A45012">
      <w:pPr>
        <w:tabs>
          <w:tab w:val="left" w:pos="0"/>
        </w:tabs>
        <w:suppressAutoHyphens/>
        <w:ind w:left="1440" w:right="720"/>
        <w:jc w:val="both"/>
        <w:rPr>
          <w:spacing w:val="-2"/>
          <w:sz w:val="22"/>
          <w:szCs w:val="22"/>
        </w:rPr>
      </w:pPr>
      <w:r w:rsidRPr="00627806">
        <w:rPr>
          <w:spacing w:val="-2"/>
          <w:sz w:val="22"/>
          <w:szCs w:val="22"/>
        </w:rPr>
        <w:t>Service Contractor shall provide Excess or Umbrella Liability insurance on a follow-form basis with respect to the Commercial General Liability, Employers’ Liability, and Commercial Automobile Liability insurance with minimum limits equal to $2,000,000 each occurrence and $2,000,000 annual aggregate.</w:t>
      </w:r>
    </w:p>
    <w:p w14:paraId="1F92A7CB" w14:textId="77777777" w:rsidR="00A45012" w:rsidRPr="00627806" w:rsidRDefault="00A45012" w:rsidP="00111D51">
      <w:pPr>
        <w:tabs>
          <w:tab w:val="left" w:pos="0"/>
          <w:tab w:val="left" w:pos="720"/>
        </w:tabs>
        <w:suppressAutoHyphens/>
        <w:ind w:left="1440" w:hanging="1440"/>
        <w:rPr>
          <w:spacing w:val="-2"/>
          <w:sz w:val="22"/>
          <w:szCs w:val="22"/>
        </w:rPr>
      </w:pPr>
    </w:p>
    <w:p w14:paraId="583BD815" w14:textId="77777777" w:rsidR="00111D51" w:rsidRPr="00627806" w:rsidRDefault="00A45012" w:rsidP="00111D51">
      <w:pPr>
        <w:tabs>
          <w:tab w:val="left" w:pos="0"/>
          <w:tab w:val="left" w:pos="720"/>
        </w:tabs>
        <w:suppressAutoHyphens/>
        <w:ind w:left="1440" w:hanging="1440"/>
        <w:rPr>
          <w:spacing w:val="-2"/>
          <w:sz w:val="22"/>
          <w:szCs w:val="22"/>
        </w:rPr>
      </w:pPr>
      <w:r w:rsidRPr="00627806">
        <w:rPr>
          <w:spacing w:val="-2"/>
          <w:sz w:val="22"/>
          <w:szCs w:val="22"/>
        </w:rPr>
        <w:tab/>
        <w:t>C.</w:t>
      </w:r>
      <w:r w:rsidRPr="00627806">
        <w:rPr>
          <w:spacing w:val="-2"/>
          <w:sz w:val="22"/>
          <w:szCs w:val="22"/>
        </w:rPr>
        <w:tab/>
      </w:r>
      <w:r w:rsidR="00111D51" w:rsidRPr="00627806">
        <w:rPr>
          <w:spacing w:val="-2"/>
          <w:sz w:val="22"/>
          <w:szCs w:val="22"/>
        </w:rPr>
        <w:t>Worker's Compensation - Statutory Limits</w:t>
      </w:r>
    </w:p>
    <w:p w14:paraId="0ADD8675" w14:textId="77777777" w:rsidR="00111D51" w:rsidRPr="00627806" w:rsidRDefault="00111D51" w:rsidP="00111D51">
      <w:pPr>
        <w:tabs>
          <w:tab w:val="left" w:pos="0"/>
          <w:tab w:val="left" w:pos="720"/>
        </w:tabs>
        <w:suppressAutoHyphens/>
        <w:ind w:left="1440" w:hanging="1440"/>
        <w:rPr>
          <w:spacing w:val="-2"/>
          <w:sz w:val="22"/>
          <w:szCs w:val="22"/>
        </w:rPr>
      </w:pPr>
      <w:r w:rsidRPr="00627806">
        <w:rPr>
          <w:spacing w:val="-2"/>
          <w:sz w:val="22"/>
          <w:szCs w:val="22"/>
        </w:rPr>
        <w:tab/>
      </w:r>
      <w:r w:rsidRPr="00627806">
        <w:rPr>
          <w:spacing w:val="-2"/>
          <w:sz w:val="22"/>
          <w:szCs w:val="22"/>
        </w:rPr>
        <w:tab/>
      </w:r>
    </w:p>
    <w:p w14:paraId="6F7BEE66" w14:textId="77777777" w:rsidR="00111D51" w:rsidRPr="00627806" w:rsidRDefault="00111D51" w:rsidP="00111D51">
      <w:pPr>
        <w:tabs>
          <w:tab w:val="left" w:pos="0"/>
        </w:tabs>
        <w:suppressAutoHyphens/>
        <w:ind w:left="720" w:hanging="720"/>
        <w:rPr>
          <w:spacing w:val="-2"/>
          <w:sz w:val="22"/>
          <w:szCs w:val="22"/>
        </w:rPr>
      </w:pPr>
      <w:r w:rsidRPr="00627806">
        <w:rPr>
          <w:spacing w:val="-2"/>
          <w:sz w:val="22"/>
          <w:szCs w:val="22"/>
        </w:rPr>
        <w:tab/>
      </w:r>
      <w:r w:rsidR="00A45012" w:rsidRPr="00627806">
        <w:rPr>
          <w:spacing w:val="-2"/>
          <w:sz w:val="22"/>
          <w:szCs w:val="22"/>
        </w:rPr>
        <w:t>D</w:t>
      </w:r>
      <w:r w:rsidRPr="00627806">
        <w:rPr>
          <w:spacing w:val="-2"/>
          <w:sz w:val="22"/>
          <w:szCs w:val="22"/>
        </w:rPr>
        <w:t>.</w:t>
      </w:r>
      <w:r w:rsidRPr="00627806">
        <w:rPr>
          <w:spacing w:val="-2"/>
          <w:sz w:val="22"/>
          <w:szCs w:val="22"/>
        </w:rPr>
        <w:tab/>
        <w:t>Employers</w:t>
      </w:r>
      <w:r w:rsidR="00C368D2" w:rsidRPr="00627806">
        <w:rPr>
          <w:spacing w:val="-2"/>
          <w:sz w:val="22"/>
          <w:szCs w:val="22"/>
        </w:rPr>
        <w:t>’</w:t>
      </w:r>
      <w:r w:rsidRPr="00627806">
        <w:rPr>
          <w:spacing w:val="-2"/>
          <w:sz w:val="22"/>
          <w:szCs w:val="22"/>
        </w:rPr>
        <w:t xml:space="preserve"> Liability</w:t>
      </w:r>
    </w:p>
    <w:p w14:paraId="0075AC3B" w14:textId="77777777" w:rsidR="00111D51" w:rsidRPr="00627806" w:rsidRDefault="00111D51" w:rsidP="0005248F">
      <w:pPr>
        <w:tabs>
          <w:tab w:val="left" w:pos="0"/>
          <w:tab w:val="left" w:pos="720"/>
        </w:tabs>
        <w:suppressAutoHyphens/>
        <w:ind w:left="1440" w:right="697" w:hanging="1440"/>
        <w:rPr>
          <w:spacing w:val="-2"/>
          <w:sz w:val="22"/>
          <w:szCs w:val="22"/>
        </w:rPr>
      </w:pPr>
      <w:r w:rsidRPr="00627806">
        <w:rPr>
          <w:spacing w:val="-2"/>
          <w:sz w:val="22"/>
          <w:szCs w:val="22"/>
        </w:rPr>
        <w:tab/>
      </w:r>
      <w:r w:rsidRPr="00627806">
        <w:rPr>
          <w:spacing w:val="-2"/>
          <w:sz w:val="22"/>
          <w:szCs w:val="22"/>
        </w:rPr>
        <w:tab/>
        <w:t>With minimum liability limits of $1,000,000 bodily injury by accident each accident, $1,000,000 bodily injury by disease policy limit</w:t>
      </w:r>
      <w:r w:rsidR="00A45012" w:rsidRPr="00627806">
        <w:rPr>
          <w:spacing w:val="-2"/>
          <w:sz w:val="22"/>
          <w:szCs w:val="22"/>
        </w:rPr>
        <w:t>, and</w:t>
      </w:r>
      <w:r w:rsidRPr="00627806">
        <w:rPr>
          <w:spacing w:val="-2"/>
          <w:sz w:val="22"/>
          <w:szCs w:val="22"/>
        </w:rPr>
        <w:t xml:space="preserve"> $1,000,000 bodily injury each employee.</w:t>
      </w:r>
    </w:p>
    <w:p w14:paraId="3D5CF993" w14:textId="77777777" w:rsidR="00111D51" w:rsidRPr="00627806" w:rsidRDefault="00111D51" w:rsidP="00111D51">
      <w:pPr>
        <w:tabs>
          <w:tab w:val="left" w:pos="0"/>
          <w:tab w:val="left" w:pos="720"/>
        </w:tabs>
        <w:suppressAutoHyphens/>
        <w:ind w:left="1440" w:hanging="1440"/>
        <w:rPr>
          <w:spacing w:val="-2"/>
          <w:sz w:val="22"/>
          <w:szCs w:val="22"/>
        </w:rPr>
      </w:pPr>
    </w:p>
    <w:p w14:paraId="32DF4157" w14:textId="77777777" w:rsidR="00111D51" w:rsidRPr="00627806" w:rsidRDefault="00111D51" w:rsidP="00111D51">
      <w:pPr>
        <w:tabs>
          <w:tab w:val="left" w:pos="0"/>
        </w:tabs>
        <w:suppressAutoHyphens/>
        <w:ind w:left="720" w:right="720" w:hanging="720"/>
        <w:rPr>
          <w:spacing w:val="-2"/>
          <w:sz w:val="22"/>
          <w:szCs w:val="22"/>
        </w:rPr>
      </w:pPr>
      <w:r w:rsidRPr="00627806">
        <w:rPr>
          <w:spacing w:val="-2"/>
          <w:sz w:val="22"/>
          <w:szCs w:val="22"/>
        </w:rPr>
        <w:tab/>
      </w:r>
      <w:r w:rsidR="00A45012" w:rsidRPr="00627806">
        <w:rPr>
          <w:spacing w:val="-2"/>
          <w:sz w:val="22"/>
          <w:szCs w:val="22"/>
        </w:rPr>
        <w:t>E</w:t>
      </w:r>
      <w:r w:rsidRPr="00627806">
        <w:rPr>
          <w:spacing w:val="-2"/>
          <w:sz w:val="22"/>
          <w:szCs w:val="22"/>
        </w:rPr>
        <w:t>.</w:t>
      </w:r>
      <w:r w:rsidRPr="00627806">
        <w:rPr>
          <w:spacing w:val="-2"/>
          <w:sz w:val="22"/>
          <w:szCs w:val="22"/>
        </w:rPr>
        <w:tab/>
        <w:t xml:space="preserve">Commercial Automobile Liability </w:t>
      </w:r>
    </w:p>
    <w:p w14:paraId="39DA69BE" w14:textId="77777777" w:rsidR="00111D51" w:rsidRPr="00627806" w:rsidRDefault="00111D51" w:rsidP="00111D51">
      <w:pPr>
        <w:tabs>
          <w:tab w:val="left" w:pos="0"/>
          <w:tab w:val="left" w:pos="720"/>
        </w:tabs>
        <w:suppressAutoHyphens/>
        <w:ind w:left="1440" w:hanging="1440"/>
        <w:rPr>
          <w:spacing w:val="-2"/>
          <w:sz w:val="22"/>
          <w:szCs w:val="22"/>
        </w:rPr>
      </w:pPr>
      <w:r w:rsidRPr="00627806">
        <w:rPr>
          <w:spacing w:val="-2"/>
          <w:sz w:val="22"/>
          <w:szCs w:val="22"/>
        </w:rPr>
        <w:tab/>
      </w:r>
      <w:r w:rsidRPr="00627806">
        <w:rPr>
          <w:spacing w:val="-2"/>
          <w:sz w:val="22"/>
          <w:szCs w:val="22"/>
        </w:rPr>
        <w:tab/>
        <w:t>Combined Single Limit - $1,000,000 per accident.</w:t>
      </w:r>
    </w:p>
    <w:p w14:paraId="0B176E46" w14:textId="77777777" w:rsidR="00111D51" w:rsidRPr="00627806" w:rsidRDefault="00111D51" w:rsidP="00111D51">
      <w:pPr>
        <w:tabs>
          <w:tab w:val="left" w:pos="0"/>
          <w:tab w:val="left" w:pos="720"/>
        </w:tabs>
        <w:suppressAutoHyphens/>
        <w:ind w:left="1440" w:hanging="1440"/>
        <w:rPr>
          <w:spacing w:val="-2"/>
          <w:sz w:val="22"/>
          <w:szCs w:val="22"/>
        </w:rPr>
      </w:pPr>
      <w:r w:rsidRPr="00627806">
        <w:rPr>
          <w:spacing w:val="-2"/>
          <w:sz w:val="22"/>
          <w:szCs w:val="22"/>
        </w:rPr>
        <w:tab/>
      </w:r>
      <w:r w:rsidRPr="00627806">
        <w:rPr>
          <w:spacing w:val="-2"/>
          <w:sz w:val="22"/>
          <w:szCs w:val="22"/>
        </w:rPr>
        <w:tab/>
        <w:t>Such insurance shall cover injury (or death) and property damage arising out of the ownership, maintenance or use of any private passenger or commercial vehicles and of any other equipment required to be licensed for road use.</w:t>
      </w:r>
    </w:p>
    <w:p w14:paraId="1CEE3B83" w14:textId="77777777" w:rsidR="00111D51" w:rsidRPr="00627806" w:rsidRDefault="00111D51" w:rsidP="00111D51">
      <w:pPr>
        <w:tabs>
          <w:tab w:val="left" w:pos="0"/>
          <w:tab w:val="left" w:pos="720"/>
        </w:tabs>
        <w:suppressAutoHyphens/>
        <w:ind w:left="1440" w:hanging="1440"/>
        <w:rPr>
          <w:spacing w:val="-2"/>
          <w:sz w:val="22"/>
          <w:szCs w:val="22"/>
        </w:rPr>
      </w:pPr>
    </w:p>
    <w:p w14:paraId="7A6DE063" w14:textId="77777777" w:rsidR="00111D51" w:rsidRPr="00627806" w:rsidRDefault="00111D51" w:rsidP="0005248F">
      <w:pPr>
        <w:numPr>
          <w:ilvl w:val="0"/>
          <w:numId w:val="8"/>
        </w:numPr>
        <w:tabs>
          <w:tab w:val="left" w:pos="0"/>
        </w:tabs>
        <w:suppressAutoHyphens/>
        <w:ind w:left="1440" w:right="720" w:hanging="720"/>
        <w:rPr>
          <w:spacing w:val="-2"/>
          <w:sz w:val="22"/>
          <w:szCs w:val="22"/>
        </w:rPr>
      </w:pPr>
      <w:r w:rsidRPr="00627806">
        <w:rPr>
          <w:spacing w:val="-2"/>
          <w:sz w:val="22"/>
          <w:szCs w:val="22"/>
        </w:rPr>
        <w:t>Property Insurance</w:t>
      </w:r>
    </w:p>
    <w:p w14:paraId="644620F6" w14:textId="77777777" w:rsidR="00111D51" w:rsidRPr="00627806" w:rsidRDefault="00111D51" w:rsidP="00111D51">
      <w:pPr>
        <w:tabs>
          <w:tab w:val="left" w:pos="0"/>
        </w:tabs>
        <w:suppressAutoHyphens/>
        <w:ind w:left="1440" w:right="720"/>
        <w:rPr>
          <w:spacing w:val="-2"/>
          <w:sz w:val="22"/>
          <w:szCs w:val="22"/>
        </w:rPr>
      </w:pPr>
      <w:r w:rsidRPr="00627806">
        <w:rPr>
          <w:spacing w:val="-2"/>
          <w:sz w:val="22"/>
          <w:szCs w:val="22"/>
        </w:rPr>
        <w:t>All-risk, replacement cost property insurance to protect against loss of owned or rented equipment and tools brought onto and/or used on any Property by the Service Contractor.</w:t>
      </w:r>
    </w:p>
    <w:p w14:paraId="716B65E4" w14:textId="77777777" w:rsidR="00111D51" w:rsidRPr="00627806" w:rsidRDefault="00111D51" w:rsidP="00111D51">
      <w:pPr>
        <w:tabs>
          <w:tab w:val="left" w:pos="0"/>
        </w:tabs>
        <w:suppressAutoHyphens/>
        <w:ind w:left="1440" w:right="720"/>
        <w:rPr>
          <w:spacing w:val="-2"/>
          <w:sz w:val="22"/>
          <w:szCs w:val="22"/>
        </w:rPr>
      </w:pPr>
    </w:p>
    <w:p w14:paraId="4030C494" w14:textId="77777777" w:rsidR="00A45012" w:rsidRPr="00627806" w:rsidRDefault="00A45012" w:rsidP="00B511FE">
      <w:pPr>
        <w:ind w:left="1440" w:hanging="720"/>
        <w:rPr>
          <w:i/>
          <w:color w:val="7030A0"/>
          <w:sz w:val="22"/>
          <w:szCs w:val="22"/>
        </w:rPr>
      </w:pPr>
      <w:r w:rsidRPr="00627806">
        <w:rPr>
          <w:sz w:val="22"/>
          <w:szCs w:val="22"/>
        </w:rPr>
        <w:t>G.</w:t>
      </w:r>
      <w:r w:rsidRPr="00627806">
        <w:rPr>
          <w:sz w:val="22"/>
          <w:szCs w:val="22"/>
        </w:rPr>
        <w:tab/>
      </w:r>
      <w:r w:rsidR="00111D51" w:rsidRPr="00627806">
        <w:rPr>
          <w:sz w:val="22"/>
          <w:szCs w:val="22"/>
        </w:rPr>
        <w:t>Crime Insurance / Fidelity Bond</w:t>
      </w:r>
    </w:p>
    <w:p w14:paraId="29F23935" w14:textId="1BD862E0" w:rsidR="00111D51" w:rsidRDefault="00111D51" w:rsidP="00B511FE">
      <w:pPr>
        <w:ind w:left="1440"/>
        <w:rPr>
          <w:ins w:id="331" w:author="Bird, Brian" w:date="2020-06-30T17:09:00Z"/>
          <w:sz w:val="22"/>
          <w:szCs w:val="22"/>
        </w:rPr>
      </w:pPr>
      <w:r w:rsidRPr="00627806">
        <w:rPr>
          <w:sz w:val="22"/>
          <w:szCs w:val="22"/>
        </w:rPr>
        <w:t>Service Contractor is responsible for loss to Owner and third</w:t>
      </w:r>
      <w:del w:id="332" w:author="Bird, Brian" w:date="2020-06-30T17:09:00Z">
        <w:r w:rsidRPr="00627806" w:rsidDel="00AF058B">
          <w:rPr>
            <w:sz w:val="22"/>
            <w:szCs w:val="22"/>
          </w:rPr>
          <w:delText xml:space="preserve"> </w:delText>
        </w:r>
      </w:del>
      <w:ins w:id="333" w:author="Bird, Brian" w:date="2020-06-30T17:09:00Z">
        <w:r w:rsidR="00AF058B">
          <w:rPr>
            <w:sz w:val="22"/>
            <w:szCs w:val="22"/>
          </w:rPr>
          <w:t>-</w:t>
        </w:r>
      </w:ins>
      <w:r w:rsidRPr="00627806">
        <w:rPr>
          <w:sz w:val="22"/>
          <w:szCs w:val="22"/>
        </w:rPr>
        <w:t xml:space="preserve">party property/assets and shall maintain Fidelity Bond or comprehensive </w:t>
      </w:r>
      <w:del w:id="334" w:author="Bird, Brian" w:date="2020-06-30T17:09:00Z">
        <w:r w:rsidRPr="00627806" w:rsidDel="00AF058B">
          <w:rPr>
            <w:sz w:val="22"/>
            <w:szCs w:val="22"/>
          </w:rPr>
          <w:delText>c</w:delText>
        </w:r>
      </w:del>
      <w:ins w:id="335" w:author="Bird, Brian" w:date="2020-06-30T17:09:00Z">
        <w:r w:rsidR="00AF058B">
          <w:rPr>
            <w:sz w:val="22"/>
            <w:szCs w:val="22"/>
          </w:rPr>
          <w:t>C</w:t>
        </w:r>
      </w:ins>
      <w:r w:rsidRPr="00627806">
        <w:rPr>
          <w:sz w:val="22"/>
          <w:szCs w:val="22"/>
        </w:rPr>
        <w:t xml:space="preserve">rime </w:t>
      </w:r>
      <w:del w:id="336" w:author="Bird, Brian" w:date="2020-06-30T17:09:00Z">
        <w:r w:rsidRPr="00627806" w:rsidDel="00AF058B">
          <w:rPr>
            <w:sz w:val="22"/>
            <w:szCs w:val="22"/>
          </w:rPr>
          <w:delText>i</w:delText>
        </w:r>
      </w:del>
      <w:ins w:id="337" w:author="Bird, Brian" w:date="2020-06-30T17:09:00Z">
        <w:r w:rsidR="00AF058B">
          <w:rPr>
            <w:sz w:val="22"/>
            <w:szCs w:val="22"/>
          </w:rPr>
          <w:t>I</w:t>
        </w:r>
      </w:ins>
      <w:r w:rsidRPr="00627806">
        <w:rPr>
          <w:sz w:val="22"/>
          <w:szCs w:val="22"/>
        </w:rPr>
        <w:t xml:space="preserve">nsurance coverage for the dishonest acts of its employees in a minimum amount of $1,000,000.  Service Contractor shall name Owner as Loss Payee with respect to the comprehensive </w:t>
      </w:r>
      <w:del w:id="338" w:author="Bird, Brian" w:date="2020-06-30T17:09:00Z">
        <w:r w:rsidRPr="00627806" w:rsidDel="00AF058B">
          <w:rPr>
            <w:sz w:val="22"/>
            <w:szCs w:val="22"/>
          </w:rPr>
          <w:delText>c</w:delText>
        </w:r>
      </w:del>
      <w:ins w:id="339" w:author="Bird, Brian" w:date="2020-06-30T17:09:00Z">
        <w:r w:rsidR="00AF058B">
          <w:rPr>
            <w:sz w:val="22"/>
            <w:szCs w:val="22"/>
          </w:rPr>
          <w:t>C</w:t>
        </w:r>
      </w:ins>
      <w:r w:rsidRPr="00627806">
        <w:rPr>
          <w:sz w:val="22"/>
          <w:szCs w:val="22"/>
        </w:rPr>
        <w:t xml:space="preserve">rime </w:t>
      </w:r>
      <w:del w:id="340" w:author="Bird, Brian" w:date="2020-06-30T17:09:00Z">
        <w:r w:rsidRPr="00627806" w:rsidDel="00AF058B">
          <w:rPr>
            <w:sz w:val="22"/>
            <w:szCs w:val="22"/>
          </w:rPr>
          <w:delText>i</w:delText>
        </w:r>
      </w:del>
      <w:ins w:id="341" w:author="Bird, Brian" w:date="2020-06-30T17:09:00Z">
        <w:r w:rsidR="00AF058B">
          <w:rPr>
            <w:sz w:val="22"/>
            <w:szCs w:val="22"/>
          </w:rPr>
          <w:t>I</w:t>
        </w:r>
      </w:ins>
      <w:r w:rsidRPr="00627806">
        <w:rPr>
          <w:sz w:val="22"/>
          <w:szCs w:val="22"/>
        </w:rPr>
        <w:t>nsurance coverage.</w:t>
      </w:r>
    </w:p>
    <w:p w14:paraId="5755EA3D" w14:textId="16080F36" w:rsidR="00AF058B" w:rsidRDefault="00AF058B" w:rsidP="00B511FE">
      <w:pPr>
        <w:ind w:left="1440"/>
        <w:rPr>
          <w:sz w:val="22"/>
          <w:szCs w:val="22"/>
        </w:rPr>
      </w:pPr>
    </w:p>
    <w:p w14:paraId="4C897F1E" w14:textId="77777777" w:rsidR="00111D51" w:rsidRPr="00627806" w:rsidRDefault="00111D51" w:rsidP="00111D51">
      <w:pPr>
        <w:ind w:left="1440"/>
        <w:rPr>
          <w:spacing w:val="-2"/>
          <w:sz w:val="22"/>
          <w:szCs w:val="22"/>
        </w:rPr>
      </w:pPr>
    </w:p>
    <w:p w14:paraId="462BFA70" w14:textId="08FB350D" w:rsidR="00576E35" w:rsidRDefault="00192455" w:rsidP="00C83B00">
      <w:pPr>
        <w:tabs>
          <w:tab w:val="left" w:pos="0"/>
        </w:tabs>
        <w:suppressAutoHyphens/>
        <w:ind w:left="1440" w:right="720" w:hanging="720"/>
        <w:jc w:val="both"/>
        <w:rPr>
          <w:ins w:id="342" w:author="JLL Legal (NG)" w:date="2020-07-22T14:20:00Z"/>
          <w:spacing w:val="-2"/>
          <w:sz w:val="22"/>
          <w:szCs w:val="22"/>
        </w:rPr>
      </w:pPr>
      <w:r w:rsidRPr="00627806">
        <w:rPr>
          <w:color w:val="FF0000"/>
          <w:sz w:val="22"/>
          <w:szCs w:val="22"/>
        </w:rPr>
        <w:tab/>
      </w:r>
      <w:ins w:id="343" w:author="Miller, DanX" w:date="2020-07-09T08:31:00Z">
        <w:del w:id="344" w:author="JLL Legal (NG)" w:date="2020-07-23T11:17:00Z">
          <w:r w:rsidR="009357F5" w:rsidDel="00C83B00">
            <w:rPr>
              <w:spacing w:val="-2"/>
              <w:sz w:val="22"/>
              <w:szCs w:val="22"/>
            </w:rPr>
            <w:delText>H</w:delText>
          </w:r>
        </w:del>
      </w:ins>
      <w:del w:id="345" w:author="JLL Legal (NG)" w:date="2020-07-23T11:17:00Z">
        <w:r w:rsidRPr="00627806" w:rsidDel="00C83B00">
          <w:rPr>
            <w:spacing w:val="-2"/>
            <w:sz w:val="22"/>
            <w:szCs w:val="22"/>
          </w:rPr>
          <w:delText xml:space="preserve">I. </w:delText>
        </w:r>
        <w:r w:rsidRPr="00627806" w:rsidDel="00C83B00">
          <w:rPr>
            <w:spacing w:val="-2"/>
            <w:sz w:val="22"/>
            <w:szCs w:val="22"/>
          </w:rPr>
          <w:tab/>
        </w:r>
      </w:del>
    </w:p>
    <w:p w14:paraId="3BBA644E" w14:textId="77777777" w:rsidR="00576E35" w:rsidRDefault="00576E35" w:rsidP="00576E35">
      <w:pPr>
        <w:tabs>
          <w:tab w:val="left" w:pos="0"/>
        </w:tabs>
        <w:suppressAutoHyphens/>
        <w:ind w:left="1440" w:right="720" w:hanging="450"/>
        <w:rPr>
          <w:ins w:id="346" w:author="JLL Legal (NG)" w:date="2020-07-22T14:19:00Z"/>
          <w:spacing w:val="-2"/>
          <w:sz w:val="22"/>
          <w:szCs w:val="22"/>
        </w:rPr>
      </w:pPr>
    </w:p>
    <w:p w14:paraId="51DE8C12" w14:textId="1EF1DAC4" w:rsidR="00192455" w:rsidRPr="00627806" w:rsidRDefault="00576E35" w:rsidP="0005248F">
      <w:pPr>
        <w:tabs>
          <w:tab w:val="left" w:pos="0"/>
        </w:tabs>
        <w:suppressAutoHyphens/>
        <w:ind w:left="720" w:right="720" w:hanging="450"/>
        <w:rPr>
          <w:i/>
          <w:spacing w:val="-2"/>
          <w:sz w:val="22"/>
          <w:szCs w:val="22"/>
        </w:rPr>
      </w:pPr>
      <w:r>
        <w:rPr>
          <w:spacing w:val="-2"/>
          <w:sz w:val="22"/>
          <w:szCs w:val="22"/>
        </w:rPr>
        <w:tab/>
      </w:r>
      <w:r>
        <w:rPr>
          <w:spacing w:val="-2"/>
          <w:sz w:val="22"/>
          <w:szCs w:val="22"/>
        </w:rPr>
        <w:tab/>
        <w:t>I.</w:t>
      </w:r>
      <w:r>
        <w:rPr>
          <w:spacing w:val="-2"/>
          <w:sz w:val="22"/>
          <w:szCs w:val="22"/>
        </w:rPr>
        <w:tab/>
      </w:r>
      <w:r w:rsidR="00192455" w:rsidRPr="00627806">
        <w:rPr>
          <w:spacing w:val="-2"/>
          <w:sz w:val="22"/>
          <w:szCs w:val="22"/>
        </w:rPr>
        <w:t xml:space="preserve">Cyber Risk or Liability </w:t>
      </w:r>
    </w:p>
    <w:p w14:paraId="61B07723" w14:textId="70E7D6C9" w:rsidR="00192455" w:rsidRDefault="00192455" w:rsidP="00192455">
      <w:pPr>
        <w:tabs>
          <w:tab w:val="left" w:pos="0"/>
        </w:tabs>
        <w:suppressAutoHyphens/>
        <w:ind w:left="1440" w:right="720" w:hanging="360"/>
        <w:jc w:val="both"/>
        <w:rPr>
          <w:ins w:id="347" w:author="JLL Legal (NG)" w:date="2020-07-22T14:23:00Z"/>
          <w:spacing w:val="-2"/>
          <w:sz w:val="22"/>
          <w:szCs w:val="22"/>
        </w:rPr>
      </w:pPr>
      <w:r w:rsidRPr="00627806">
        <w:rPr>
          <w:spacing w:val="-2"/>
          <w:sz w:val="22"/>
          <w:szCs w:val="22"/>
        </w:rPr>
        <w:tab/>
        <w:t>Service Contractor shall carry and provide Cyber Risk or Cyber Liability Insurance for the following risks: a) liability arising from theft, unauthorized dissemination and/or wrongful use of confidential and proprietary information stored or transmitted in electronic form, and b) liability arising from the introduction of a computer virus into, or otherwise causing damage to, Owner’s or Manager’s computer, computer system, network and/or similar computer-related property and the data, software and/or programs stored therein. Such insurance shall have limits of liability of $5,000,000 per claim and $5,000,000 in the aggregate. If this insurance is written on a claims-made basis, then the retroactive insurance date shall be no later than the commencement date of this Agreement. Such insurance shall be provided for two years beyond the completion of the work.</w:t>
      </w:r>
    </w:p>
    <w:p w14:paraId="0927C6BF" w14:textId="77777777" w:rsidR="00D67C17" w:rsidRDefault="00D67C17" w:rsidP="00192455">
      <w:pPr>
        <w:tabs>
          <w:tab w:val="left" w:pos="0"/>
        </w:tabs>
        <w:suppressAutoHyphens/>
        <w:ind w:left="1440" w:right="720" w:hanging="360"/>
        <w:jc w:val="both"/>
        <w:rPr>
          <w:ins w:id="348" w:author="JLL Legal (NG)" w:date="2020-07-22T14:23:00Z"/>
          <w:spacing w:val="-2"/>
          <w:sz w:val="22"/>
          <w:szCs w:val="22"/>
        </w:rPr>
      </w:pPr>
    </w:p>
    <w:p w14:paraId="292A9F93" w14:textId="77777777" w:rsidR="00D67C17" w:rsidRDefault="00D67C17" w:rsidP="00192455">
      <w:pPr>
        <w:tabs>
          <w:tab w:val="left" w:pos="0"/>
        </w:tabs>
        <w:suppressAutoHyphens/>
        <w:ind w:left="1440" w:right="720" w:hanging="360"/>
        <w:jc w:val="both"/>
        <w:rPr>
          <w:ins w:id="349" w:author="Bird, Brian" w:date="2020-06-30T17:13:00Z"/>
          <w:spacing w:val="-2"/>
          <w:sz w:val="22"/>
          <w:szCs w:val="22"/>
        </w:rPr>
      </w:pPr>
    </w:p>
    <w:p w14:paraId="36A1529C" w14:textId="77777777" w:rsidR="00AF058B" w:rsidRPr="00627806" w:rsidRDefault="00AF058B" w:rsidP="00192455">
      <w:pPr>
        <w:tabs>
          <w:tab w:val="left" w:pos="0"/>
        </w:tabs>
        <w:suppressAutoHyphens/>
        <w:ind w:left="1440" w:right="720" w:hanging="360"/>
        <w:jc w:val="both"/>
        <w:rPr>
          <w:spacing w:val="-2"/>
          <w:sz w:val="22"/>
          <w:szCs w:val="22"/>
        </w:rPr>
      </w:pPr>
    </w:p>
    <w:p w14:paraId="49D7696F" w14:textId="77777777" w:rsidR="00192455" w:rsidRPr="00627806" w:rsidRDefault="00192455" w:rsidP="00192455">
      <w:pPr>
        <w:tabs>
          <w:tab w:val="left" w:pos="0"/>
        </w:tabs>
        <w:suppressAutoHyphens/>
        <w:ind w:left="1440" w:right="720" w:hanging="360"/>
        <w:jc w:val="both"/>
        <w:rPr>
          <w:spacing w:val="-2"/>
          <w:sz w:val="22"/>
          <w:szCs w:val="22"/>
        </w:rPr>
      </w:pPr>
      <w:r w:rsidRPr="00627806">
        <w:rPr>
          <w:spacing w:val="-2"/>
          <w:sz w:val="22"/>
          <w:szCs w:val="22"/>
        </w:rPr>
        <w:t xml:space="preserve"> </w:t>
      </w:r>
    </w:p>
    <w:p w14:paraId="67F49A7E" w14:textId="22420E37" w:rsidR="00111D51" w:rsidRPr="00627806" w:rsidRDefault="00111D51" w:rsidP="00111D51">
      <w:pPr>
        <w:tabs>
          <w:tab w:val="left" w:pos="0"/>
        </w:tabs>
        <w:suppressAutoHyphens/>
        <w:ind w:left="720" w:hanging="720"/>
        <w:rPr>
          <w:spacing w:val="-2"/>
          <w:sz w:val="22"/>
          <w:szCs w:val="22"/>
        </w:rPr>
      </w:pPr>
      <w:r w:rsidRPr="00627806">
        <w:rPr>
          <w:spacing w:val="-2"/>
          <w:sz w:val="22"/>
          <w:szCs w:val="22"/>
        </w:rPr>
        <w:t>II.</w:t>
      </w:r>
      <w:r w:rsidRPr="00627806">
        <w:rPr>
          <w:spacing w:val="-2"/>
          <w:sz w:val="22"/>
          <w:szCs w:val="22"/>
        </w:rPr>
        <w:tab/>
      </w:r>
      <w:r w:rsidR="00C368D2" w:rsidRPr="00627806">
        <w:rPr>
          <w:spacing w:val="-2"/>
          <w:sz w:val="22"/>
          <w:szCs w:val="22"/>
        </w:rPr>
        <w:t>The Commercial General Liability and Commercial Automobile Liability p</w:t>
      </w:r>
      <w:r w:rsidRPr="00627806">
        <w:rPr>
          <w:spacing w:val="-2"/>
          <w:sz w:val="22"/>
          <w:szCs w:val="22"/>
        </w:rPr>
        <w:t>olicies shall include the following as additional insured, including their officers, directors and employees</w:t>
      </w:r>
      <w:ins w:id="350" w:author="Xerox" w:date="2020-07-14T13:41:00Z">
        <w:del w:id="351" w:author="JLL Legal (NG)" w:date="2020-07-22T14:24:00Z">
          <w:r w:rsidR="00870CC7" w:rsidDel="00D67C17">
            <w:rPr>
              <w:spacing w:val="-2"/>
              <w:sz w:val="22"/>
              <w:szCs w:val="22"/>
            </w:rPr>
            <w:delText xml:space="preserve"> </w:delText>
          </w:r>
          <w:commentRangeStart w:id="352"/>
          <w:commentRangeStart w:id="353"/>
          <w:r w:rsidR="00870CC7" w:rsidDel="00D67C17">
            <w:rPr>
              <w:spacing w:val="-2"/>
              <w:sz w:val="22"/>
              <w:szCs w:val="22"/>
            </w:rPr>
            <w:delText>for</w:delText>
          </w:r>
        </w:del>
      </w:ins>
      <w:commentRangeEnd w:id="352"/>
      <w:r w:rsidR="00D67C17">
        <w:rPr>
          <w:rStyle w:val="CommentReference"/>
        </w:rPr>
        <w:commentReference w:id="352"/>
      </w:r>
      <w:commentRangeEnd w:id="353"/>
      <w:r w:rsidR="00960FFB">
        <w:rPr>
          <w:rStyle w:val="CommentReference"/>
        </w:rPr>
        <w:commentReference w:id="353"/>
      </w:r>
      <w:ins w:id="354" w:author="Xerox" w:date="2020-07-14T13:41:00Z">
        <w:del w:id="355" w:author="JLL Legal (NG)" w:date="2020-07-22T14:24:00Z">
          <w:r w:rsidR="00870CC7" w:rsidDel="00D67C17">
            <w:rPr>
              <w:spacing w:val="-2"/>
              <w:sz w:val="22"/>
              <w:szCs w:val="22"/>
            </w:rPr>
            <w:delText xml:space="preserve"> claims caused </w:delText>
          </w:r>
          <w:r w:rsidR="009E789E" w:rsidDel="00D67C17">
            <w:rPr>
              <w:spacing w:val="-2"/>
              <w:sz w:val="22"/>
              <w:szCs w:val="22"/>
            </w:rPr>
            <w:delText>by the negligent acts or omissions of Contractor</w:delText>
          </w:r>
        </w:del>
      </w:ins>
      <w:r w:rsidRPr="00627806">
        <w:rPr>
          <w:spacing w:val="-2"/>
          <w:sz w:val="22"/>
          <w:szCs w:val="22"/>
        </w:rPr>
        <w:t>.  Additional Insured endorsements CG 20 10 0</w:t>
      </w:r>
      <w:r w:rsidR="00C368D2" w:rsidRPr="00627806">
        <w:rPr>
          <w:spacing w:val="-2"/>
          <w:sz w:val="22"/>
          <w:szCs w:val="22"/>
        </w:rPr>
        <w:t>4</w:t>
      </w:r>
      <w:r w:rsidRPr="00627806">
        <w:rPr>
          <w:spacing w:val="-2"/>
          <w:sz w:val="22"/>
          <w:szCs w:val="22"/>
        </w:rPr>
        <w:t xml:space="preserve"> 1</w:t>
      </w:r>
      <w:r w:rsidR="00C368D2" w:rsidRPr="00627806">
        <w:rPr>
          <w:spacing w:val="-2"/>
          <w:sz w:val="22"/>
          <w:szCs w:val="22"/>
        </w:rPr>
        <w:t>3</w:t>
      </w:r>
      <w:r w:rsidRPr="00627806">
        <w:rPr>
          <w:spacing w:val="-2"/>
          <w:sz w:val="22"/>
          <w:szCs w:val="22"/>
        </w:rPr>
        <w:t xml:space="preserve"> and CG 20 37 0</w:t>
      </w:r>
      <w:r w:rsidR="00C368D2" w:rsidRPr="00627806">
        <w:rPr>
          <w:spacing w:val="-2"/>
          <w:sz w:val="22"/>
          <w:szCs w:val="22"/>
        </w:rPr>
        <w:t>4</w:t>
      </w:r>
      <w:r w:rsidRPr="00627806">
        <w:rPr>
          <w:spacing w:val="-2"/>
          <w:sz w:val="22"/>
          <w:szCs w:val="22"/>
        </w:rPr>
        <w:t xml:space="preserve"> 1</w:t>
      </w:r>
      <w:r w:rsidR="00C368D2" w:rsidRPr="00627806">
        <w:rPr>
          <w:spacing w:val="-2"/>
          <w:sz w:val="22"/>
          <w:szCs w:val="22"/>
        </w:rPr>
        <w:t>3</w:t>
      </w:r>
      <w:r w:rsidRPr="00627806">
        <w:rPr>
          <w:spacing w:val="-2"/>
          <w:sz w:val="22"/>
          <w:szCs w:val="22"/>
        </w:rPr>
        <w:t xml:space="preserve"> or their equivalent shall be utilized for the </w:t>
      </w:r>
      <w:r w:rsidR="00C368D2" w:rsidRPr="00627806">
        <w:rPr>
          <w:spacing w:val="-2"/>
          <w:sz w:val="22"/>
          <w:szCs w:val="22"/>
        </w:rPr>
        <w:t xml:space="preserve">Commercial General Liability </w:t>
      </w:r>
      <w:r w:rsidRPr="00627806">
        <w:rPr>
          <w:spacing w:val="-2"/>
          <w:sz w:val="22"/>
          <w:szCs w:val="22"/>
        </w:rPr>
        <w:t>policy.  Please note that the spelling of these parties must be exactly correct or the Contract Duties will not be allowed to commence.</w:t>
      </w:r>
    </w:p>
    <w:p w14:paraId="2DD7C571" w14:textId="77777777" w:rsidR="00111D51" w:rsidRPr="00627806" w:rsidRDefault="00111D51" w:rsidP="00111D51">
      <w:pPr>
        <w:tabs>
          <w:tab w:val="left" w:pos="0"/>
        </w:tabs>
        <w:suppressAutoHyphens/>
        <w:rPr>
          <w:spacing w:val="-2"/>
          <w:sz w:val="22"/>
          <w:szCs w:val="22"/>
        </w:rPr>
      </w:pPr>
    </w:p>
    <w:p w14:paraId="49BE4895" w14:textId="77777777" w:rsidR="00111D51" w:rsidRPr="00627806" w:rsidRDefault="00111D51" w:rsidP="00111D51">
      <w:pPr>
        <w:tabs>
          <w:tab w:val="left" w:pos="0"/>
        </w:tabs>
        <w:suppressAutoHyphens/>
        <w:ind w:left="720" w:hanging="720"/>
        <w:rPr>
          <w:spacing w:val="-2"/>
          <w:sz w:val="22"/>
          <w:szCs w:val="22"/>
          <w:lang w:val="es"/>
        </w:rPr>
      </w:pPr>
      <w:r w:rsidRPr="00627806">
        <w:rPr>
          <w:spacing w:val="-2"/>
          <w:sz w:val="22"/>
          <w:szCs w:val="22"/>
        </w:rPr>
        <w:tab/>
      </w:r>
      <w:r w:rsidRPr="00627806">
        <w:rPr>
          <w:spacing w:val="-2"/>
          <w:sz w:val="22"/>
          <w:szCs w:val="22"/>
          <w:lang w:val="es"/>
        </w:rPr>
        <w:t xml:space="preserve">1. Jones Lang </w:t>
      </w:r>
      <w:proofErr w:type="spellStart"/>
      <w:r w:rsidRPr="00627806">
        <w:rPr>
          <w:spacing w:val="-2"/>
          <w:sz w:val="22"/>
          <w:szCs w:val="22"/>
          <w:lang w:val="es"/>
        </w:rPr>
        <w:t>LaSalle</w:t>
      </w:r>
      <w:proofErr w:type="spellEnd"/>
      <w:r w:rsidRPr="00627806">
        <w:rPr>
          <w:spacing w:val="-2"/>
          <w:sz w:val="22"/>
          <w:szCs w:val="22"/>
          <w:lang w:val="es"/>
        </w:rPr>
        <w:t xml:space="preserve"> Americas, Inc.</w:t>
      </w:r>
    </w:p>
    <w:p w14:paraId="23F34F60" w14:textId="77777777" w:rsidR="00111D51" w:rsidRPr="00627806" w:rsidRDefault="00111D51" w:rsidP="00111D51">
      <w:pPr>
        <w:tabs>
          <w:tab w:val="left" w:pos="0"/>
        </w:tabs>
        <w:suppressAutoHyphens/>
        <w:ind w:left="720" w:hanging="720"/>
        <w:rPr>
          <w:spacing w:val="-2"/>
          <w:sz w:val="22"/>
          <w:szCs w:val="22"/>
        </w:rPr>
      </w:pPr>
      <w:r w:rsidRPr="00627806">
        <w:rPr>
          <w:spacing w:val="-2"/>
          <w:sz w:val="22"/>
          <w:szCs w:val="22"/>
          <w:lang w:val="es"/>
        </w:rPr>
        <w:tab/>
      </w:r>
      <w:r w:rsidRPr="00627806">
        <w:rPr>
          <w:spacing w:val="-2"/>
          <w:sz w:val="22"/>
          <w:szCs w:val="22"/>
        </w:rPr>
        <w:t>2. Science Applications International Corporation</w:t>
      </w:r>
    </w:p>
    <w:p w14:paraId="4838E825" w14:textId="00046097" w:rsidR="00111D51" w:rsidRPr="00627806" w:rsidRDefault="00111D51" w:rsidP="00111D51">
      <w:pPr>
        <w:tabs>
          <w:tab w:val="left" w:pos="0"/>
        </w:tabs>
        <w:suppressAutoHyphens/>
        <w:rPr>
          <w:spacing w:val="-2"/>
          <w:sz w:val="22"/>
          <w:szCs w:val="22"/>
        </w:rPr>
      </w:pPr>
      <w:r w:rsidRPr="00627806">
        <w:rPr>
          <w:spacing w:val="-2"/>
          <w:sz w:val="22"/>
          <w:szCs w:val="22"/>
        </w:rPr>
        <w:tab/>
      </w:r>
    </w:p>
    <w:p w14:paraId="4A2EBE37" w14:textId="77777777" w:rsidR="00111D51" w:rsidRPr="00627806" w:rsidRDefault="00111D51" w:rsidP="00111D51">
      <w:pPr>
        <w:tabs>
          <w:tab w:val="left" w:pos="0"/>
        </w:tabs>
        <w:suppressAutoHyphens/>
        <w:rPr>
          <w:spacing w:val="-2"/>
          <w:sz w:val="22"/>
          <w:szCs w:val="22"/>
        </w:rPr>
      </w:pPr>
    </w:p>
    <w:p w14:paraId="7E441799" w14:textId="4A2E025B" w:rsidR="00111D51" w:rsidRPr="00627806" w:rsidRDefault="00111D51" w:rsidP="00111D51">
      <w:pPr>
        <w:tabs>
          <w:tab w:val="left" w:pos="0"/>
        </w:tabs>
        <w:suppressAutoHyphens/>
        <w:ind w:left="720" w:hanging="720"/>
        <w:rPr>
          <w:spacing w:val="-2"/>
          <w:sz w:val="22"/>
          <w:szCs w:val="22"/>
        </w:rPr>
      </w:pPr>
      <w:r w:rsidRPr="00627806">
        <w:rPr>
          <w:spacing w:val="-2"/>
          <w:sz w:val="22"/>
          <w:szCs w:val="22"/>
        </w:rPr>
        <w:t>III.</w:t>
      </w:r>
      <w:r w:rsidRPr="00627806">
        <w:rPr>
          <w:spacing w:val="-2"/>
          <w:sz w:val="22"/>
          <w:szCs w:val="22"/>
        </w:rPr>
        <w:tab/>
      </w:r>
      <w:commentRangeStart w:id="356"/>
      <w:commentRangeStart w:id="357"/>
      <w:ins w:id="358" w:author="Xerox" w:date="2020-07-14T13:44:00Z">
        <w:del w:id="359" w:author="JLL Legal (NG)" w:date="2020-07-22T14:24:00Z">
          <w:r w:rsidR="00AE4680" w:rsidDel="00D67C17">
            <w:rPr>
              <w:spacing w:val="-2"/>
              <w:sz w:val="22"/>
              <w:szCs w:val="22"/>
            </w:rPr>
            <w:delText>To</w:delText>
          </w:r>
        </w:del>
      </w:ins>
      <w:ins w:id="360" w:author="Xerox" w:date="2020-07-14T13:41:00Z">
        <w:del w:id="361" w:author="JLL Legal (NG)" w:date="2020-07-22T14:24:00Z">
          <w:r w:rsidR="009E789E" w:rsidDel="00D67C17">
            <w:rPr>
              <w:spacing w:val="-2"/>
              <w:sz w:val="22"/>
              <w:szCs w:val="22"/>
            </w:rPr>
            <w:delText xml:space="preserve"> the extent permitted by l</w:delText>
          </w:r>
        </w:del>
      </w:ins>
      <w:ins w:id="362" w:author="Xerox" w:date="2020-07-14T13:42:00Z">
        <w:del w:id="363" w:author="JLL Legal (NG)" w:date="2020-07-22T14:24:00Z">
          <w:r w:rsidR="009E789E" w:rsidDel="00D67C17">
            <w:rPr>
              <w:spacing w:val="-2"/>
              <w:sz w:val="22"/>
              <w:szCs w:val="22"/>
            </w:rPr>
            <w:delText>aw</w:delText>
          </w:r>
          <w:r w:rsidR="00EE0861" w:rsidDel="00D67C17">
            <w:rPr>
              <w:spacing w:val="-2"/>
              <w:sz w:val="22"/>
              <w:szCs w:val="22"/>
            </w:rPr>
            <w:delText xml:space="preserve">, </w:delText>
          </w:r>
        </w:del>
      </w:ins>
      <w:commentRangeEnd w:id="356"/>
      <w:r w:rsidR="00D67C17">
        <w:rPr>
          <w:rStyle w:val="CommentReference"/>
        </w:rPr>
        <w:commentReference w:id="356"/>
      </w:r>
      <w:commentRangeEnd w:id="357"/>
      <w:r w:rsidR="00960FFB">
        <w:rPr>
          <w:rStyle w:val="CommentReference"/>
        </w:rPr>
        <w:commentReference w:id="357"/>
      </w:r>
      <w:r w:rsidRPr="00627806">
        <w:rPr>
          <w:spacing w:val="-2"/>
          <w:sz w:val="22"/>
          <w:szCs w:val="22"/>
        </w:rPr>
        <w:t xml:space="preserve">Service Contractor waives any and all rights of subrogation with respect to its commercial </w:t>
      </w:r>
      <w:r w:rsidR="00C368D2" w:rsidRPr="00627806">
        <w:rPr>
          <w:spacing w:val="-2"/>
          <w:sz w:val="22"/>
          <w:szCs w:val="22"/>
        </w:rPr>
        <w:t>P</w:t>
      </w:r>
      <w:r w:rsidRPr="00627806">
        <w:rPr>
          <w:spacing w:val="-2"/>
          <w:sz w:val="22"/>
          <w:szCs w:val="22"/>
        </w:rPr>
        <w:t xml:space="preserve">roperty and </w:t>
      </w:r>
      <w:r w:rsidR="00C368D2" w:rsidRPr="00627806">
        <w:rPr>
          <w:spacing w:val="-2"/>
          <w:sz w:val="22"/>
          <w:szCs w:val="22"/>
        </w:rPr>
        <w:t>W</w:t>
      </w:r>
      <w:r w:rsidRPr="00627806">
        <w:rPr>
          <w:spacing w:val="-2"/>
          <w:sz w:val="22"/>
          <w:szCs w:val="22"/>
        </w:rPr>
        <w:t>orker</w:t>
      </w:r>
      <w:r w:rsidR="00C368D2" w:rsidRPr="00627806">
        <w:rPr>
          <w:spacing w:val="-2"/>
          <w:sz w:val="22"/>
          <w:szCs w:val="22"/>
        </w:rPr>
        <w:t>’</w:t>
      </w:r>
      <w:r w:rsidRPr="00627806">
        <w:rPr>
          <w:spacing w:val="-2"/>
          <w:sz w:val="22"/>
          <w:szCs w:val="22"/>
        </w:rPr>
        <w:t xml:space="preserve">s </w:t>
      </w:r>
      <w:r w:rsidR="00C368D2" w:rsidRPr="00627806">
        <w:rPr>
          <w:spacing w:val="-2"/>
          <w:sz w:val="22"/>
          <w:szCs w:val="22"/>
        </w:rPr>
        <w:t>C</w:t>
      </w:r>
      <w:r w:rsidRPr="00627806">
        <w:rPr>
          <w:spacing w:val="-2"/>
          <w:sz w:val="22"/>
          <w:szCs w:val="22"/>
        </w:rPr>
        <w:t>ompensation insurance policies against the parties identified above in Paragraph II.</w:t>
      </w:r>
    </w:p>
    <w:p w14:paraId="154A3DB3" w14:textId="77777777" w:rsidR="00111D51" w:rsidRPr="00627806" w:rsidRDefault="00111D51" w:rsidP="00111D51">
      <w:pPr>
        <w:tabs>
          <w:tab w:val="left" w:pos="0"/>
        </w:tabs>
        <w:suppressAutoHyphens/>
        <w:rPr>
          <w:spacing w:val="-2"/>
          <w:sz w:val="22"/>
          <w:szCs w:val="22"/>
        </w:rPr>
      </w:pPr>
    </w:p>
    <w:p w14:paraId="5C2DABE8" w14:textId="36FBABE4" w:rsidR="00111D51" w:rsidRPr="00627806" w:rsidRDefault="00111D51" w:rsidP="00111D51">
      <w:pPr>
        <w:tabs>
          <w:tab w:val="left" w:pos="0"/>
        </w:tabs>
        <w:suppressAutoHyphens/>
        <w:ind w:left="720" w:hanging="720"/>
        <w:rPr>
          <w:spacing w:val="-2"/>
          <w:sz w:val="22"/>
          <w:szCs w:val="22"/>
        </w:rPr>
      </w:pPr>
      <w:r w:rsidRPr="00627806">
        <w:rPr>
          <w:spacing w:val="-2"/>
          <w:sz w:val="22"/>
          <w:szCs w:val="22"/>
        </w:rPr>
        <w:t>IV.</w:t>
      </w:r>
      <w:r w:rsidRPr="00627806">
        <w:rPr>
          <w:spacing w:val="-2"/>
          <w:sz w:val="22"/>
          <w:szCs w:val="22"/>
        </w:rPr>
        <w:tab/>
        <w:t>All policies will be written by companies licensed to do business in the State</w:t>
      </w:r>
      <w:r w:rsidR="001341B1">
        <w:rPr>
          <w:spacing w:val="-2"/>
          <w:sz w:val="22"/>
          <w:szCs w:val="22"/>
        </w:rPr>
        <w:t>(s) where Contract Duties will take place</w:t>
      </w:r>
      <w:r w:rsidRPr="00627806">
        <w:rPr>
          <w:spacing w:val="-2"/>
          <w:sz w:val="22"/>
          <w:szCs w:val="22"/>
        </w:rPr>
        <w:t xml:space="preserve"> and which have a rating by Best's Key Rating Guide not less than “A-/VIII”.</w:t>
      </w:r>
    </w:p>
    <w:p w14:paraId="5F28BFBE" w14:textId="77777777" w:rsidR="00111D51" w:rsidRPr="00627806" w:rsidRDefault="00111D51" w:rsidP="00111D51">
      <w:pPr>
        <w:tabs>
          <w:tab w:val="left" w:pos="0"/>
        </w:tabs>
        <w:suppressAutoHyphens/>
        <w:rPr>
          <w:spacing w:val="-2"/>
          <w:sz w:val="22"/>
          <w:szCs w:val="22"/>
        </w:rPr>
      </w:pPr>
    </w:p>
    <w:p w14:paraId="3950BB68" w14:textId="6FFE1654" w:rsidR="00111D51" w:rsidRPr="00627806" w:rsidRDefault="00111D51" w:rsidP="00111D51">
      <w:pPr>
        <w:suppressAutoHyphens/>
        <w:ind w:left="720" w:hanging="720"/>
        <w:rPr>
          <w:spacing w:val="-2"/>
          <w:sz w:val="22"/>
          <w:szCs w:val="22"/>
        </w:rPr>
      </w:pPr>
      <w:r w:rsidRPr="00627806">
        <w:rPr>
          <w:spacing w:val="-2"/>
          <w:sz w:val="22"/>
          <w:szCs w:val="22"/>
        </w:rPr>
        <w:t>V.</w:t>
      </w:r>
      <w:r w:rsidRPr="00627806">
        <w:rPr>
          <w:spacing w:val="-2"/>
          <w:sz w:val="22"/>
          <w:szCs w:val="22"/>
        </w:rPr>
        <w:tab/>
        <w:t xml:space="preserve">Service Contractor shall furnish Certificate(s) of Insurance evidencing the above coverage, except </w:t>
      </w:r>
      <w:r w:rsidR="00C368D2" w:rsidRPr="00627806">
        <w:rPr>
          <w:spacing w:val="-2"/>
          <w:sz w:val="22"/>
          <w:szCs w:val="22"/>
        </w:rPr>
        <w:t>P</w:t>
      </w:r>
      <w:r w:rsidRPr="00627806">
        <w:rPr>
          <w:spacing w:val="-2"/>
          <w:sz w:val="22"/>
          <w:szCs w:val="22"/>
        </w:rPr>
        <w:t xml:space="preserve">roperty </w:t>
      </w:r>
      <w:r w:rsidR="001341B1">
        <w:rPr>
          <w:spacing w:val="-2"/>
          <w:sz w:val="22"/>
          <w:szCs w:val="22"/>
        </w:rPr>
        <w:t>I</w:t>
      </w:r>
      <w:r w:rsidRPr="00627806">
        <w:rPr>
          <w:spacing w:val="-2"/>
          <w:sz w:val="22"/>
          <w:szCs w:val="22"/>
        </w:rPr>
        <w:t>nsurance.  Certificate(s) of Insurance must be provided before Service Contractor commences Contract Duties or Contract Duties will not be allowed to commence.</w:t>
      </w:r>
    </w:p>
    <w:p w14:paraId="69326762" w14:textId="77777777" w:rsidR="00111D51" w:rsidRPr="00627806" w:rsidRDefault="00111D51" w:rsidP="00111D51">
      <w:pPr>
        <w:tabs>
          <w:tab w:val="left" w:pos="0"/>
        </w:tabs>
        <w:suppressAutoHyphens/>
        <w:rPr>
          <w:spacing w:val="-2"/>
          <w:sz w:val="22"/>
          <w:szCs w:val="22"/>
        </w:rPr>
      </w:pPr>
    </w:p>
    <w:p w14:paraId="4DB51C4D" w14:textId="77777777" w:rsidR="00111D51" w:rsidRPr="00627806" w:rsidRDefault="00111D51" w:rsidP="00111D51">
      <w:pPr>
        <w:suppressAutoHyphens/>
        <w:ind w:left="720" w:right="720" w:hanging="720"/>
        <w:rPr>
          <w:spacing w:val="-2"/>
          <w:sz w:val="22"/>
          <w:szCs w:val="22"/>
        </w:rPr>
      </w:pPr>
      <w:r w:rsidRPr="00627806">
        <w:rPr>
          <w:spacing w:val="-2"/>
          <w:sz w:val="22"/>
          <w:szCs w:val="22"/>
        </w:rPr>
        <w:t>VI.</w:t>
      </w:r>
      <w:r w:rsidRPr="00627806">
        <w:rPr>
          <w:spacing w:val="-2"/>
          <w:sz w:val="22"/>
          <w:szCs w:val="22"/>
        </w:rPr>
        <w:tab/>
        <w:t>Certificate(s) of Insurance relating to policies required under this</w:t>
      </w:r>
      <w:r w:rsidR="000B6B91" w:rsidRPr="00627806">
        <w:rPr>
          <w:spacing w:val="-2"/>
          <w:sz w:val="22"/>
          <w:szCs w:val="22"/>
        </w:rPr>
        <w:t xml:space="preserve"> Agreement shall contain the following </w:t>
      </w:r>
      <w:r w:rsidRPr="00627806">
        <w:rPr>
          <w:spacing w:val="-2"/>
          <w:sz w:val="22"/>
          <w:szCs w:val="22"/>
        </w:rPr>
        <w:t>sets of words:</w:t>
      </w:r>
    </w:p>
    <w:p w14:paraId="380B9FEC" w14:textId="77777777" w:rsidR="00111D51" w:rsidRPr="00627806" w:rsidRDefault="00111D51" w:rsidP="00111D51">
      <w:pPr>
        <w:suppressAutoHyphens/>
        <w:rPr>
          <w:spacing w:val="-2"/>
          <w:sz w:val="22"/>
          <w:szCs w:val="22"/>
        </w:rPr>
      </w:pPr>
    </w:p>
    <w:p w14:paraId="3102F46E" w14:textId="3A2AF87B" w:rsidR="00192455" w:rsidRPr="00627806" w:rsidRDefault="00192455" w:rsidP="00192455">
      <w:pPr>
        <w:tabs>
          <w:tab w:val="left" w:pos="0"/>
        </w:tabs>
        <w:suppressAutoHyphens/>
        <w:ind w:left="720" w:right="720"/>
        <w:rPr>
          <w:sz w:val="22"/>
        </w:rPr>
      </w:pPr>
      <w:r w:rsidRPr="00627806">
        <w:rPr>
          <w:sz w:val="22"/>
        </w:rPr>
        <w:t xml:space="preserve">“Service Contractor’s insurance policies will be amended to </w:t>
      </w:r>
      <w:commentRangeStart w:id="364"/>
      <w:commentRangeStart w:id="365"/>
      <w:ins w:id="366" w:author="JLL Legal (NG)" w:date="2020-07-22T14:25:00Z">
        <w:r w:rsidR="005D4965">
          <w:rPr>
            <w:sz w:val="22"/>
          </w:rPr>
          <w:t xml:space="preserve">provide or be endorsed </w:t>
        </w:r>
        <w:commentRangeEnd w:id="364"/>
        <w:r w:rsidR="005D4965">
          <w:rPr>
            <w:rStyle w:val="CommentReference"/>
          </w:rPr>
          <w:commentReference w:id="364"/>
        </w:r>
      </w:ins>
      <w:commentRangeEnd w:id="365"/>
      <w:ins w:id="367" w:author="JLL Legal (NG)" w:date="2020-07-23T11:33:00Z">
        <w:r w:rsidR="00960FFB">
          <w:rPr>
            <w:rStyle w:val="CommentReference"/>
          </w:rPr>
          <w:commentReference w:id="365"/>
        </w:r>
      </w:ins>
      <w:del w:id="368" w:author="Xerox" w:date="2020-07-14T13:42:00Z">
        <w:r w:rsidRPr="00627806" w:rsidDel="00EE0861">
          <w:rPr>
            <w:sz w:val="22"/>
          </w:rPr>
          <w:delText xml:space="preserve">require </w:delText>
        </w:r>
      </w:del>
      <w:ins w:id="369" w:author="Xerox" w:date="2020-07-14T13:42:00Z">
        <w:del w:id="370" w:author="JLL Legal (NG)" w:date="2020-07-22T14:25:00Z">
          <w:r w:rsidR="00EE0861" w:rsidDel="005D4965">
            <w:rPr>
              <w:sz w:val="22"/>
            </w:rPr>
            <w:delText>endeavor to provide</w:delText>
          </w:r>
          <w:r w:rsidR="00EE0861" w:rsidRPr="00627806" w:rsidDel="005D4965">
            <w:rPr>
              <w:sz w:val="22"/>
            </w:rPr>
            <w:delText xml:space="preserve"> </w:delText>
          </w:r>
        </w:del>
      </w:ins>
      <w:r w:rsidRPr="00627806">
        <w:rPr>
          <w:sz w:val="22"/>
        </w:rPr>
        <w:t>thirty (30) days-notice of policy cancellation to the Certificate Holder.”</w:t>
      </w:r>
    </w:p>
    <w:p w14:paraId="5967F5AD" w14:textId="77777777" w:rsidR="00192455" w:rsidRPr="00627806" w:rsidRDefault="00192455" w:rsidP="00192455">
      <w:pPr>
        <w:tabs>
          <w:tab w:val="left" w:pos="0"/>
        </w:tabs>
        <w:suppressAutoHyphens/>
        <w:ind w:left="720" w:right="720"/>
        <w:rPr>
          <w:sz w:val="22"/>
        </w:rPr>
      </w:pPr>
    </w:p>
    <w:p w14:paraId="0448E643" w14:textId="4814E677" w:rsidR="00192455" w:rsidRPr="00627806" w:rsidRDefault="00192455" w:rsidP="00192455">
      <w:pPr>
        <w:tabs>
          <w:tab w:val="left" w:pos="0"/>
        </w:tabs>
        <w:suppressAutoHyphens/>
        <w:ind w:left="360" w:right="720" w:hanging="360"/>
        <w:rPr>
          <w:spacing w:val="-2"/>
          <w:sz w:val="22"/>
          <w:szCs w:val="22"/>
        </w:rPr>
      </w:pPr>
      <w:r w:rsidRPr="00627806">
        <w:rPr>
          <w:spacing w:val="-2"/>
          <w:sz w:val="22"/>
          <w:szCs w:val="22"/>
        </w:rPr>
        <w:t>VII.</w:t>
      </w:r>
      <w:r w:rsidRPr="00627806">
        <w:rPr>
          <w:spacing w:val="-2"/>
          <w:sz w:val="22"/>
          <w:szCs w:val="22"/>
        </w:rPr>
        <w:tab/>
      </w:r>
      <w:r w:rsidR="001341B1">
        <w:rPr>
          <w:spacing w:val="-2"/>
          <w:sz w:val="22"/>
          <w:szCs w:val="22"/>
        </w:rPr>
        <w:tab/>
      </w:r>
      <w:r w:rsidRPr="00627806">
        <w:rPr>
          <w:spacing w:val="-2"/>
          <w:sz w:val="22"/>
          <w:szCs w:val="22"/>
        </w:rPr>
        <w:t>The following should be listed as the Certificate Holder:</w:t>
      </w:r>
    </w:p>
    <w:p w14:paraId="7BB647D7" w14:textId="77777777" w:rsidR="00192455" w:rsidRPr="00627806" w:rsidRDefault="00192455" w:rsidP="00192455">
      <w:pPr>
        <w:tabs>
          <w:tab w:val="left" w:pos="0"/>
        </w:tabs>
        <w:suppressAutoHyphens/>
        <w:ind w:left="720" w:right="720" w:hanging="720"/>
        <w:rPr>
          <w:spacing w:val="-2"/>
          <w:sz w:val="22"/>
          <w:szCs w:val="22"/>
        </w:rPr>
      </w:pPr>
      <w:r w:rsidRPr="00627806">
        <w:rPr>
          <w:spacing w:val="-2"/>
          <w:sz w:val="22"/>
          <w:szCs w:val="22"/>
        </w:rPr>
        <w:tab/>
      </w:r>
    </w:p>
    <w:p w14:paraId="1AEF0974" w14:textId="77777777" w:rsidR="00192455" w:rsidRPr="009B195F" w:rsidRDefault="00192455" w:rsidP="00192455">
      <w:pPr>
        <w:tabs>
          <w:tab w:val="left" w:pos="720"/>
          <w:tab w:val="left" w:pos="1440"/>
          <w:tab w:val="left" w:pos="1530"/>
          <w:tab w:val="left" w:pos="2160"/>
          <w:tab w:val="left" w:pos="3600"/>
        </w:tabs>
        <w:ind w:left="360" w:right="1390" w:firstLine="450"/>
        <w:jc w:val="both"/>
        <w:outlineLvl w:val="0"/>
        <w:rPr>
          <w:spacing w:val="-2"/>
          <w:sz w:val="22"/>
          <w:szCs w:val="22"/>
          <w:lang w:val="es-ES"/>
        </w:rPr>
      </w:pPr>
      <w:bookmarkStart w:id="371" w:name="_Hlk2947835"/>
      <w:r w:rsidRPr="009B195F">
        <w:rPr>
          <w:spacing w:val="-2"/>
          <w:sz w:val="22"/>
          <w:szCs w:val="22"/>
          <w:lang w:val="es-ES"/>
        </w:rPr>
        <w:t xml:space="preserve">Jones Lang </w:t>
      </w:r>
      <w:proofErr w:type="spellStart"/>
      <w:r w:rsidRPr="009B195F">
        <w:rPr>
          <w:spacing w:val="-2"/>
          <w:sz w:val="22"/>
          <w:szCs w:val="22"/>
          <w:lang w:val="es-ES"/>
        </w:rPr>
        <w:t>LaSalle</w:t>
      </w:r>
      <w:proofErr w:type="spellEnd"/>
      <w:r w:rsidRPr="009B195F">
        <w:rPr>
          <w:spacing w:val="-2"/>
          <w:sz w:val="22"/>
          <w:szCs w:val="22"/>
          <w:lang w:val="es-ES"/>
        </w:rPr>
        <w:t xml:space="preserve"> Americas, Inc.  </w:t>
      </w:r>
    </w:p>
    <w:p w14:paraId="5F4A74D7" w14:textId="77777777" w:rsidR="00192455" w:rsidRPr="00627806" w:rsidRDefault="00192455" w:rsidP="00192455">
      <w:pPr>
        <w:tabs>
          <w:tab w:val="left" w:pos="720"/>
          <w:tab w:val="left" w:pos="1440"/>
          <w:tab w:val="left" w:pos="1530"/>
          <w:tab w:val="left" w:pos="2160"/>
          <w:tab w:val="left" w:pos="3600"/>
        </w:tabs>
        <w:ind w:left="360" w:right="1390" w:firstLine="450"/>
        <w:jc w:val="both"/>
        <w:outlineLvl w:val="0"/>
        <w:rPr>
          <w:spacing w:val="-2"/>
          <w:sz w:val="22"/>
          <w:szCs w:val="22"/>
        </w:rPr>
      </w:pPr>
      <w:r w:rsidRPr="00627806">
        <w:rPr>
          <w:sz w:val="22"/>
        </w:rPr>
        <w:t>12010 Sunset Hills Road, 4</w:t>
      </w:r>
      <w:r w:rsidRPr="00627806">
        <w:rPr>
          <w:sz w:val="22"/>
          <w:vertAlign w:val="superscript"/>
        </w:rPr>
        <w:t>th</w:t>
      </w:r>
      <w:r w:rsidRPr="00627806">
        <w:rPr>
          <w:sz w:val="22"/>
        </w:rPr>
        <w:t xml:space="preserve"> Floor</w:t>
      </w:r>
      <w:r w:rsidRPr="00627806">
        <w:rPr>
          <w:spacing w:val="-2"/>
          <w:sz w:val="22"/>
          <w:szCs w:val="22"/>
        </w:rPr>
        <w:t xml:space="preserve"> </w:t>
      </w:r>
    </w:p>
    <w:p w14:paraId="467143CE" w14:textId="77777777" w:rsidR="00192455" w:rsidRPr="00627806" w:rsidRDefault="00192455" w:rsidP="00192455">
      <w:pPr>
        <w:tabs>
          <w:tab w:val="left" w:pos="720"/>
          <w:tab w:val="left" w:pos="1440"/>
          <w:tab w:val="left" w:pos="1530"/>
          <w:tab w:val="left" w:pos="2160"/>
          <w:tab w:val="left" w:pos="3600"/>
        </w:tabs>
        <w:ind w:left="360" w:right="1390" w:firstLine="450"/>
        <w:jc w:val="both"/>
        <w:outlineLvl w:val="0"/>
        <w:rPr>
          <w:sz w:val="22"/>
        </w:rPr>
      </w:pPr>
      <w:r w:rsidRPr="00627806">
        <w:rPr>
          <w:sz w:val="22"/>
        </w:rPr>
        <w:t>Reston, VA 20190</w:t>
      </w:r>
      <w:r w:rsidRPr="00627806">
        <w:rPr>
          <w:sz w:val="22"/>
        </w:rPr>
        <w:tab/>
      </w:r>
    </w:p>
    <w:p w14:paraId="02431EAA" w14:textId="77777777" w:rsidR="00192455" w:rsidRPr="0011681C" w:rsidRDefault="00192455" w:rsidP="00192455">
      <w:pPr>
        <w:tabs>
          <w:tab w:val="left" w:pos="720"/>
          <w:tab w:val="left" w:pos="1440"/>
          <w:tab w:val="left" w:pos="1530"/>
          <w:tab w:val="left" w:pos="2160"/>
          <w:tab w:val="left" w:pos="3600"/>
        </w:tabs>
        <w:ind w:left="360" w:right="1390" w:firstLine="450"/>
        <w:jc w:val="both"/>
        <w:outlineLvl w:val="0"/>
        <w:rPr>
          <w:b/>
          <w:spacing w:val="-2"/>
          <w:sz w:val="22"/>
          <w:szCs w:val="22"/>
        </w:rPr>
      </w:pPr>
      <w:r w:rsidRPr="00627806">
        <w:rPr>
          <w:spacing w:val="-2"/>
          <w:sz w:val="22"/>
          <w:szCs w:val="22"/>
        </w:rPr>
        <w:t xml:space="preserve">Attn: Sourcing </w:t>
      </w:r>
    </w:p>
    <w:bookmarkEnd w:id="371"/>
    <w:p w14:paraId="63FC17A7" w14:textId="77777777" w:rsidR="00111D51" w:rsidRPr="00C14E1B" w:rsidRDefault="00111D51" w:rsidP="00192455">
      <w:pPr>
        <w:suppressAutoHyphens/>
        <w:ind w:left="1440" w:right="1440" w:hanging="1440"/>
        <w:rPr>
          <w:b/>
        </w:rPr>
      </w:pPr>
      <w:r>
        <w:rPr>
          <w:b/>
          <w:spacing w:val="-2"/>
          <w:szCs w:val="22"/>
        </w:rPr>
        <w:br w:type="page"/>
      </w:r>
    </w:p>
    <w:p w14:paraId="1AF0FBEA" w14:textId="0FE0AF41" w:rsidR="007D55BD" w:rsidRPr="008747F2" w:rsidDel="00094558" w:rsidRDefault="007D55BD" w:rsidP="007D55BD">
      <w:pPr>
        <w:numPr>
          <w:ilvl w:val="0"/>
          <w:numId w:val="2"/>
        </w:numPr>
        <w:rPr>
          <w:ins w:id="372" w:author="Miller, DanX" w:date="2020-06-29T14:19:00Z"/>
          <w:del w:id="373" w:author="JLL Legal (NG)" w:date="2020-07-22T13:52:00Z"/>
          <w:sz w:val="22"/>
          <w:szCs w:val="22"/>
        </w:rPr>
      </w:pPr>
    </w:p>
    <w:p w14:paraId="3B0C5FF3" w14:textId="094A3ABB" w:rsidR="007D55BD" w:rsidRPr="00CC71B2" w:rsidRDefault="007D55BD" w:rsidP="00094558">
      <w:pPr>
        <w:ind w:left="706" w:right="-14"/>
        <w:jc w:val="center"/>
        <w:rPr>
          <w:sz w:val="22"/>
          <w:szCs w:val="22"/>
        </w:rPr>
      </w:pPr>
      <w:ins w:id="374" w:author="Miller, DanX" w:date="2020-06-29T14:19:00Z">
        <w:r>
          <w:rPr>
            <w:sz w:val="22"/>
            <w:szCs w:val="22"/>
          </w:rPr>
          <w:br w:type="page"/>
        </w:r>
      </w:ins>
    </w:p>
    <w:p w14:paraId="59244ED7" w14:textId="0D8A4910" w:rsidR="00111D51" w:rsidRPr="00627806" w:rsidRDefault="00111D51" w:rsidP="00111D51">
      <w:pPr>
        <w:suppressAutoHyphens/>
        <w:jc w:val="center"/>
        <w:outlineLvl w:val="0"/>
        <w:rPr>
          <w:b/>
          <w:sz w:val="22"/>
          <w:szCs w:val="22"/>
        </w:rPr>
      </w:pPr>
      <w:r w:rsidRPr="00627806">
        <w:rPr>
          <w:b/>
          <w:sz w:val="22"/>
          <w:szCs w:val="22"/>
        </w:rPr>
        <w:t xml:space="preserve">EXHIBIT D - </w:t>
      </w:r>
      <w:commentRangeStart w:id="375"/>
      <w:commentRangeStart w:id="376"/>
      <w:r w:rsidRPr="00627806">
        <w:rPr>
          <w:b/>
          <w:sz w:val="22"/>
          <w:szCs w:val="22"/>
        </w:rPr>
        <w:t>OWNER’S RULES AND REGULATIONS</w:t>
      </w:r>
      <w:commentRangeEnd w:id="375"/>
      <w:r w:rsidR="0067722A">
        <w:rPr>
          <w:rStyle w:val="CommentReference"/>
        </w:rPr>
        <w:commentReference w:id="375"/>
      </w:r>
      <w:commentRangeEnd w:id="376"/>
      <w:r w:rsidR="00094558">
        <w:rPr>
          <w:rStyle w:val="CommentReference"/>
        </w:rPr>
        <w:commentReference w:id="376"/>
      </w:r>
    </w:p>
    <w:p w14:paraId="60F17189" w14:textId="6F9005D8" w:rsidR="00111D51" w:rsidRPr="00627806" w:rsidRDefault="008C1844" w:rsidP="008C1844">
      <w:pPr>
        <w:tabs>
          <w:tab w:val="left" w:pos="0"/>
          <w:tab w:val="center" w:pos="5112"/>
          <w:tab w:val="left" w:pos="5976"/>
        </w:tabs>
        <w:suppressAutoHyphens/>
        <w:rPr>
          <w:b/>
          <w:sz w:val="22"/>
          <w:szCs w:val="22"/>
        </w:rPr>
      </w:pPr>
      <w:r w:rsidRPr="00627806">
        <w:rPr>
          <w:b/>
          <w:sz w:val="22"/>
          <w:szCs w:val="22"/>
        </w:rPr>
        <w:tab/>
      </w:r>
      <w:r w:rsidR="00111D51" w:rsidRPr="00627806">
        <w:rPr>
          <w:b/>
          <w:sz w:val="22"/>
          <w:szCs w:val="22"/>
        </w:rPr>
        <w:t>AND</w:t>
      </w:r>
      <w:r w:rsidRPr="00627806">
        <w:rPr>
          <w:b/>
          <w:sz w:val="22"/>
          <w:szCs w:val="22"/>
        </w:rPr>
        <w:tab/>
      </w:r>
    </w:p>
    <w:p w14:paraId="299D7009" w14:textId="5C80350F" w:rsidR="00111D51" w:rsidRDefault="00111D51" w:rsidP="00111D51">
      <w:pPr>
        <w:jc w:val="center"/>
        <w:rPr>
          <w:b/>
          <w:sz w:val="22"/>
          <w:szCs w:val="22"/>
        </w:rPr>
      </w:pPr>
      <w:r w:rsidRPr="00627806">
        <w:rPr>
          <w:b/>
          <w:sz w:val="22"/>
          <w:szCs w:val="22"/>
        </w:rPr>
        <w:t>REQUIRED ADDITIONAL PROVISIONS</w:t>
      </w:r>
    </w:p>
    <w:p w14:paraId="17DFC5E4" w14:textId="3D80671B" w:rsidR="00111D51" w:rsidRDefault="00111D51" w:rsidP="00111D51">
      <w:pPr>
        <w:rPr>
          <w:b/>
          <w:sz w:val="22"/>
          <w:szCs w:val="22"/>
        </w:rPr>
      </w:pPr>
    </w:p>
    <w:p w14:paraId="7EB76D47" w14:textId="25A15E28" w:rsidR="00111D51" w:rsidRDefault="00111D51" w:rsidP="00111D51">
      <w:pPr>
        <w:rPr>
          <w:i/>
          <w:sz w:val="22"/>
          <w:szCs w:val="22"/>
        </w:rPr>
      </w:pPr>
      <w:r>
        <w:rPr>
          <w:i/>
          <w:sz w:val="22"/>
          <w:szCs w:val="22"/>
        </w:rPr>
        <w:t>Note: Owner requires inclusion of the following provisions.  Manager has no authority to revise or delete any provision in this Exhibit, even if such provision is not applicable to the Contract Duties.</w:t>
      </w:r>
    </w:p>
    <w:p w14:paraId="5DE83880" w14:textId="3AA5EC77" w:rsidR="00111D51" w:rsidRDefault="00111D51" w:rsidP="00111D51">
      <w:pPr>
        <w:rPr>
          <w:sz w:val="22"/>
          <w:szCs w:val="22"/>
        </w:rPr>
      </w:pPr>
    </w:p>
    <w:p w14:paraId="30CC5C25" w14:textId="32338AFF" w:rsidR="00111D51" w:rsidRPr="001014AC" w:rsidRDefault="00111D51" w:rsidP="00022B96">
      <w:pPr>
        <w:widowControl/>
        <w:numPr>
          <w:ilvl w:val="0"/>
          <w:numId w:val="2"/>
        </w:numPr>
        <w:tabs>
          <w:tab w:val="clear" w:pos="360"/>
        </w:tabs>
        <w:rPr>
          <w:b/>
          <w:bCs/>
          <w:sz w:val="22"/>
          <w:szCs w:val="22"/>
        </w:rPr>
      </w:pPr>
      <w:r>
        <w:rPr>
          <w:b/>
          <w:bCs/>
          <w:sz w:val="22"/>
          <w:szCs w:val="22"/>
        </w:rPr>
        <w:t xml:space="preserve">ASSESSMENTS AND AUDITS </w:t>
      </w:r>
    </w:p>
    <w:p w14:paraId="2AF7C285" w14:textId="7E682210" w:rsidR="00111D51" w:rsidRPr="001014AC" w:rsidRDefault="00111D51" w:rsidP="00111D51">
      <w:pPr>
        <w:rPr>
          <w:sz w:val="22"/>
          <w:szCs w:val="22"/>
        </w:rPr>
      </w:pPr>
      <w:bookmarkStart w:id="377" w:name="_Ref110660224"/>
      <w:bookmarkStart w:id="378" w:name="_Ref110673534"/>
      <w:bookmarkStart w:id="379" w:name="_Ref110674409"/>
      <w:bookmarkStart w:id="380" w:name="_Toc168807523"/>
      <w:bookmarkStart w:id="381" w:name="_Toc175113861"/>
      <w:bookmarkStart w:id="382" w:name="_DV_M130"/>
      <w:bookmarkStart w:id="383" w:name="_DV_M131"/>
      <w:bookmarkStart w:id="384" w:name="_DV_M132"/>
      <w:bookmarkStart w:id="385" w:name="_DV_M133"/>
      <w:bookmarkStart w:id="386" w:name="_DV_M134"/>
      <w:bookmarkStart w:id="387" w:name="_Toc168807524"/>
      <w:bookmarkStart w:id="388" w:name="_Toc175113862"/>
      <w:bookmarkEnd w:id="377"/>
      <w:bookmarkEnd w:id="378"/>
      <w:bookmarkEnd w:id="379"/>
      <w:bookmarkEnd w:id="380"/>
      <w:bookmarkEnd w:id="381"/>
      <w:bookmarkEnd w:id="382"/>
      <w:bookmarkEnd w:id="383"/>
      <w:bookmarkEnd w:id="384"/>
      <w:bookmarkEnd w:id="385"/>
      <w:bookmarkEnd w:id="386"/>
      <w:bookmarkEnd w:id="387"/>
      <w:bookmarkEnd w:id="388"/>
    </w:p>
    <w:p w14:paraId="7DEE424D" w14:textId="6DC9CF83" w:rsidR="00111D51" w:rsidRPr="001014AC" w:rsidRDefault="00111D51" w:rsidP="00022B96">
      <w:pPr>
        <w:widowControl/>
        <w:numPr>
          <w:ilvl w:val="1"/>
          <w:numId w:val="2"/>
        </w:numPr>
        <w:rPr>
          <w:sz w:val="22"/>
          <w:szCs w:val="22"/>
        </w:rPr>
      </w:pPr>
      <w:bookmarkStart w:id="389" w:name="_DV_M135"/>
      <w:bookmarkEnd w:id="389"/>
      <w:r w:rsidRPr="001014AC">
        <w:rPr>
          <w:sz w:val="22"/>
          <w:szCs w:val="22"/>
          <w:u w:val="single"/>
        </w:rPr>
        <w:t>Operational Assessments</w:t>
      </w:r>
      <w:r w:rsidRPr="001014AC">
        <w:rPr>
          <w:sz w:val="22"/>
          <w:szCs w:val="22"/>
        </w:rPr>
        <w:t>.</w:t>
      </w:r>
      <w:bookmarkStart w:id="390" w:name="_DV_M136"/>
      <w:bookmarkEnd w:id="390"/>
      <w:r>
        <w:rPr>
          <w:sz w:val="22"/>
          <w:szCs w:val="22"/>
        </w:rPr>
        <w:t xml:space="preserve"> </w:t>
      </w:r>
      <w:r w:rsidRPr="001014AC">
        <w:rPr>
          <w:sz w:val="22"/>
          <w:szCs w:val="22"/>
        </w:rPr>
        <w:t xml:space="preserve">Owner, Manager, or its authorized representatives that are not competitors of Service Contractor in the markets with respect to the provision of services similar to the Services, shall have the right, at any time and with reasonable notice, to perform an operational and/or </w:t>
      </w:r>
      <w:ins w:id="391" w:author="Xerox" w:date="2020-06-24T10:03:00Z">
        <w:r w:rsidR="00520193">
          <w:rPr>
            <w:sz w:val="22"/>
            <w:szCs w:val="22"/>
          </w:rPr>
          <w:t xml:space="preserve">physical </w:t>
        </w:r>
      </w:ins>
      <w:r w:rsidRPr="001014AC">
        <w:rPr>
          <w:sz w:val="22"/>
          <w:szCs w:val="22"/>
        </w:rPr>
        <w:t>security assessment with respect to Service Contractor's performance hereunder. Service Contractor shall grant Owner, Manager and its representatives full and complete access to Service Contractor's facilities and all</w:t>
      </w:r>
      <w:ins w:id="392" w:author="Xerox" w:date="2020-06-24T10:02:00Z">
        <w:r w:rsidR="00127FBE">
          <w:rPr>
            <w:sz w:val="22"/>
            <w:szCs w:val="22"/>
          </w:rPr>
          <w:t xml:space="preserve"> non-confidential</w:t>
        </w:r>
      </w:ins>
      <w:r w:rsidRPr="001014AC">
        <w:rPr>
          <w:sz w:val="22"/>
          <w:szCs w:val="22"/>
        </w:rPr>
        <w:t xml:space="preserve"> books, records and other documents of Service Contractor’s as they relate to this Agreement (including any relevant information directly relating to Owner resulting from internal audits or assessments conducted by Service Contractor,), or as they may be required in order for Owner to ascertain any facts relative to Service Contractor's performance hereunder. Service Contractor shall provide Owner, Manager, or its authorized representatives, such information and assistance as requested in order to perform such assessments; provided, however, that the Parties shall endeavor to arrange such assistance in such a way that it does not interfere with Service Contractor's performance of the Services. If any assessment reveals a material inadequacy or deficiency in Service Contractor's performance, the reasonable cost of such assessment shall be borne by Service Contractor. Owner, Manager and its representatives shall maintain the confidentiality of Service Contractor information obtained by them pursuant to such assessments in accordance with Section 2.1 of Exhibit D. </w:t>
      </w:r>
    </w:p>
    <w:p w14:paraId="387289F2" w14:textId="722AD28B" w:rsidR="00111D51" w:rsidRPr="001014AC" w:rsidRDefault="00111D51" w:rsidP="00111D51">
      <w:pPr>
        <w:rPr>
          <w:sz w:val="22"/>
          <w:szCs w:val="22"/>
        </w:rPr>
      </w:pPr>
      <w:bookmarkStart w:id="393" w:name="_Ref110659417"/>
      <w:bookmarkStart w:id="394" w:name="_Toc168807525"/>
      <w:bookmarkStart w:id="395" w:name="_Toc175113863"/>
      <w:bookmarkEnd w:id="393"/>
      <w:bookmarkEnd w:id="394"/>
      <w:bookmarkEnd w:id="395"/>
    </w:p>
    <w:p w14:paraId="1D22DA10" w14:textId="597E6392" w:rsidR="00111D51" w:rsidRPr="00A50D69" w:rsidRDefault="00111D51" w:rsidP="00022B96">
      <w:pPr>
        <w:widowControl/>
        <w:numPr>
          <w:ilvl w:val="1"/>
          <w:numId w:val="2"/>
        </w:numPr>
        <w:rPr>
          <w:sz w:val="24"/>
          <w:szCs w:val="24"/>
        </w:rPr>
      </w:pPr>
      <w:r w:rsidRPr="001014AC">
        <w:rPr>
          <w:sz w:val="22"/>
          <w:szCs w:val="22"/>
          <w:u w:val="single"/>
        </w:rPr>
        <w:t>Financial Audits</w:t>
      </w:r>
      <w:r w:rsidRPr="001014AC">
        <w:rPr>
          <w:sz w:val="22"/>
          <w:szCs w:val="22"/>
        </w:rPr>
        <w:t>.</w:t>
      </w:r>
      <w:bookmarkStart w:id="396" w:name="_DV_M138"/>
      <w:bookmarkEnd w:id="396"/>
      <w:r>
        <w:rPr>
          <w:sz w:val="22"/>
          <w:szCs w:val="22"/>
        </w:rPr>
        <w:t xml:space="preserve"> </w:t>
      </w:r>
      <w:r w:rsidRPr="001014AC">
        <w:rPr>
          <w:sz w:val="22"/>
          <w:szCs w:val="22"/>
        </w:rPr>
        <w:t xml:space="preserve">Upon Owner or Manager’s request, Service Contractor shall allow Owner, Manager and/or any independent third party selected by Owner to fully audit Service Contractor's and their respective Affiliates' books and records to the extent necessary to verify any amounts paid or payable hereunder. Such auditors shall be provided with full access to such information, books and records as may be necessary to confirm the accuracy of Service Contractor's invoices, documents, and other information supporting such invoices, and any pricing adjustment computations. All such audits shall be conducted </w:t>
      </w:r>
      <w:commentRangeStart w:id="397"/>
      <w:ins w:id="398" w:author="Xerox" w:date="2020-06-24T10:05:00Z">
        <w:r w:rsidR="001F2251">
          <w:rPr>
            <w:sz w:val="22"/>
            <w:szCs w:val="22"/>
          </w:rPr>
          <w:t>not more than once in any 12 month period</w:t>
        </w:r>
        <w:r w:rsidR="004E223E">
          <w:rPr>
            <w:sz w:val="22"/>
            <w:szCs w:val="22"/>
          </w:rPr>
          <w:t xml:space="preserve"> and </w:t>
        </w:r>
      </w:ins>
      <w:commentRangeEnd w:id="397"/>
      <w:r w:rsidR="00A50D69">
        <w:rPr>
          <w:rStyle w:val="CommentReference"/>
        </w:rPr>
        <w:commentReference w:id="397"/>
      </w:r>
      <w:r w:rsidRPr="001014AC">
        <w:rPr>
          <w:sz w:val="22"/>
          <w:szCs w:val="22"/>
        </w:rPr>
        <w:t xml:space="preserve">during business hours, with reasonable advance notice, and shall include access to all proprietary and confidential information of Service Contractor, and/or their respective Affiliates to the extent necessary to comply with the provisions of this Section. If any such audit reveals that Service Contractor has overcharged Owner or Manager by any amount during the period to which the audit relates (as determined prior to the commencement of the audit), then Service Contractor promptly shall refund such overcharges to Owner or Manager with interest at ten percent (10%) per annum.  If such audit reveals that Service Contractor has overcharged Owner or Manager by five percent (5%) or more during the period to which the audit relates, then the cost of such audit shall be borne by Service Contractor.  </w:t>
      </w:r>
      <w:ins w:id="399" w:author="Xerox" w:date="2020-06-24T10:07:00Z">
        <w:r w:rsidR="00B85400" w:rsidRPr="00A50D69">
          <w:rPr>
            <w:color w:val="000000"/>
            <w:spacing w:val="6"/>
            <w:sz w:val="22"/>
            <w:szCs w:val="22"/>
          </w:rPr>
          <w:t xml:space="preserve">Owner, Manager and </w:t>
        </w:r>
        <w:r w:rsidR="00E36035" w:rsidRPr="00A50D69">
          <w:rPr>
            <w:color w:val="000000"/>
            <w:spacing w:val="6"/>
            <w:sz w:val="22"/>
            <w:szCs w:val="22"/>
          </w:rPr>
          <w:t>their respective</w:t>
        </w:r>
        <w:r w:rsidR="00B85400" w:rsidRPr="00A50D69">
          <w:rPr>
            <w:color w:val="000000"/>
            <w:spacing w:val="6"/>
            <w:sz w:val="22"/>
            <w:szCs w:val="22"/>
          </w:rPr>
          <w:t xml:space="preserve"> representatives shall maintain the confidentiality of Service Contractor information obtained by them pursuant to such assessments in accordance with Section </w:t>
        </w:r>
        <w:del w:id="400" w:author="JLL Legal (NG)" w:date="2020-07-22T13:49:00Z">
          <w:r w:rsidR="00B85400" w:rsidRPr="00A50D69" w:rsidDel="00A50D69">
            <w:rPr>
              <w:color w:val="000000"/>
              <w:spacing w:val="6"/>
              <w:sz w:val="22"/>
              <w:szCs w:val="22"/>
            </w:rPr>
            <w:delText>2</w:delText>
          </w:r>
        </w:del>
      </w:ins>
      <w:ins w:id="401" w:author="JLL Legal (NG)" w:date="2020-07-22T13:49:00Z">
        <w:r w:rsidR="00A50D69">
          <w:rPr>
            <w:color w:val="000000"/>
            <w:spacing w:val="6"/>
            <w:sz w:val="22"/>
            <w:szCs w:val="22"/>
          </w:rPr>
          <w:t>6</w:t>
        </w:r>
      </w:ins>
      <w:ins w:id="402" w:author="Xerox" w:date="2020-06-24T10:07:00Z">
        <w:r w:rsidR="00B85400" w:rsidRPr="00A50D69">
          <w:rPr>
            <w:color w:val="000000"/>
            <w:spacing w:val="6"/>
            <w:sz w:val="22"/>
            <w:szCs w:val="22"/>
          </w:rPr>
          <w:t xml:space="preserve"> of </w:t>
        </w:r>
        <w:del w:id="403" w:author="JLL Legal (NG)" w:date="2020-07-22T13:49:00Z">
          <w:r w:rsidR="00B85400" w:rsidRPr="00A50D69" w:rsidDel="00A50D69">
            <w:rPr>
              <w:color w:val="000000"/>
              <w:spacing w:val="6"/>
              <w:sz w:val="22"/>
              <w:szCs w:val="22"/>
            </w:rPr>
            <w:delText>Exhibit D</w:delText>
          </w:r>
        </w:del>
      </w:ins>
      <w:ins w:id="404" w:author="JLL Legal (NG)" w:date="2020-07-22T13:49:00Z">
        <w:r w:rsidR="00A50D69">
          <w:rPr>
            <w:color w:val="000000"/>
            <w:spacing w:val="6"/>
            <w:sz w:val="22"/>
            <w:szCs w:val="22"/>
          </w:rPr>
          <w:t>the Agreement</w:t>
        </w:r>
      </w:ins>
      <w:ins w:id="405" w:author="Xerox" w:date="2020-06-24T10:07:00Z">
        <w:r w:rsidR="00B85400" w:rsidRPr="00A50D69">
          <w:rPr>
            <w:color w:val="000000"/>
            <w:spacing w:val="6"/>
            <w:sz w:val="22"/>
            <w:szCs w:val="22"/>
          </w:rPr>
          <w:t>.</w:t>
        </w:r>
      </w:ins>
    </w:p>
    <w:p w14:paraId="5D1466C9" w14:textId="0CB924A5" w:rsidR="00111D51" w:rsidDel="007D55BD" w:rsidRDefault="00111D51" w:rsidP="00111D51">
      <w:pPr>
        <w:rPr>
          <w:del w:id="406" w:author="Miller, DanX" w:date="2020-06-29T14:19:00Z"/>
          <w:sz w:val="22"/>
          <w:szCs w:val="22"/>
        </w:rPr>
      </w:pPr>
    </w:p>
    <w:p w14:paraId="72B81817" w14:textId="35BF85B0" w:rsidR="000B5C4B" w:rsidRPr="001014AC" w:rsidDel="007D55BD" w:rsidRDefault="000B5C4B" w:rsidP="00111D51">
      <w:pPr>
        <w:rPr>
          <w:del w:id="407" w:author="Miller, DanX" w:date="2020-06-29T14:19:00Z"/>
          <w:sz w:val="22"/>
          <w:szCs w:val="22"/>
        </w:rPr>
      </w:pPr>
    </w:p>
    <w:p w14:paraId="1B8119DA" w14:textId="110FF131" w:rsidR="00111D51" w:rsidRPr="001014AC" w:rsidDel="00A50D69" w:rsidRDefault="00111D51" w:rsidP="00022B96">
      <w:pPr>
        <w:widowControl/>
        <w:numPr>
          <w:ilvl w:val="0"/>
          <w:numId w:val="2"/>
        </w:numPr>
        <w:tabs>
          <w:tab w:val="clear" w:pos="360"/>
        </w:tabs>
        <w:rPr>
          <w:del w:id="408" w:author="JLL Legal (NG)" w:date="2020-07-22T13:50:00Z"/>
          <w:b/>
          <w:bCs/>
          <w:sz w:val="22"/>
          <w:szCs w:val="22"/>
        </w:rPr>
      </w:pPr>
      <w:commentRangeStart w:id="409"/>
      <w:del w:id="410" w:author="JLL Legal (NG)" w:date="2020-07-22T13:50:00Z">
        <w:r w:rsidRPr="001014AC" w:rsidDel="00A50D69">
          <w:rPr>
            <w:b/>
            <w:bCs/>
            <w:sz w:val="22"/>
            <w:szCs w:val="22"/>
          </w:rPr>
          <w:delText>CONFIDENTIALITY</w:delText>
        </w:r>
        <w:commentRangeEnd w:id="409"/>
        <w:r w:rsidR="00AE0079" w:rsidDel="00A50D69">
          <w:rPr>
            <w:rStyle w:val="CommentReference"/>
          </w:rPr>
          <w:commentReference w:id="409"/>
        </w:r>
      </w:del>
    </w:p>
    <w:p w14:paraId="42C97E76" w14:textId="2BA49056" w:rsidR="00111D51" w:rsidRPr="001014AC" w:rsidDel="00A50D69" w:rsidRDefault="00111D51" w:rsidP="00111D51">
      <w:pPr>
        <w:rPr>
          <w:del w:id="411" w:author="JLL Legal (NG)" w:date="2020-07-22T13:50:00Z"/>
          <w:sz w:val="22"/>
          <w:szCs w:val="22"/>
        </w:rPr>
      </w:pPr>
    </w:p>
    <w:p w14:paraId="47054C88" w14:textId="2E099ACA" w:rsidR="00111D51" w:rsidRPr="001014AC" w:rsidRDefault="001E52D8" w:rsidP="00111D51">
      <w:pPr>
        <w:widowControl w:val="0"/>
        <w:autoSpaceDE w:val="0"/>
        <w:autoSpaceDN w:val="0"/>
        <w:adjustRightInd w:val="0"/>
        <w:ind w:left="360"/>
        <w:rPr>
          <w:sz w:val="22"/>
          <w:szCs w:val="22"/>
        </w:rPr>
      </w:pPr>
      <w:bookmarkStart w:id="412" w:name="_DV_M146"/>
      <w:bookmarkEnd w:id="412"/>
      <w:ins w:id="413" w:author="Xerox" w:date="2020-06-24T10:51:00Z">
        <w:del w:id="414" w:author="JLL Legal (NG)" w:date="2020-07-22T13:50:00Z">
          <w:r w:rsidDel="00A50D69">
            <w:rPr>
              <w:sz w:val="22"/>
              <w:szCs w:val="22"/>
            </w:rPr>
            <w:delText xml:space="preserve">Confidential </w:delText>
          </w:r>
        </w:del>
      </w:ins>
      <w:ins w:id="415" w:author="Xerox" w:date="2020-06-24T10:52:00Z">
        <w:del w:id="416" w:author="JLL Legal (NG)" w:date="2020-07-22T13:50:00Z">
          <w:r w:rsidR="003D1B51" w:rsidDel="00A50D69">
            <w:rPr>
              <w:sz w:val="22"/>
              <w:szCs w:val="22"/>
            </w:rPr>
            <w:delText>Information</w:delText>
          </w:r>
        </w:del>
      </w:ins>
      <w:ins w:id="417" w:author="Xerox" w:date="2020-06-24T10:51:00Z">
        <w:del w:id="418" w:author="JLL Legal (NG)" w:date="2020-07-22T13:50:00Z">
          <w:r w:rsidDel="00A50D69">
            <w:rPr>
              <w:sz w:val="22"/>
              <w:szCs w:val="22"/>
            </w:rPr>
            <w:delText xml:space="preserve"> shall be handled as set fo</w:delText>
          </w:r>
        </w:del>
      </w:ins>
      <w:ins w:id="419" w:author="Xerox" w:date="2020-06-24T10:52:00Z">
        <w:del w:id="420" w:author="JLL Legal (NG)" w:date="2020-07-22T13:50:00Z">
          <w:r w:rsidDel="00A50D69">
            <w:rPr>
              <w:sz w:val="22"/>
              <w:szCs w:val="22"/>
            </w:rPr>
            <w:delText xml:space="preserve">rth in section 6 </w:delText>
          </w:r>
          <w:r w:rsidR="003D1B51" w:rsidDel="00A50D69">
            <w:rPr>
              <w:sz w:val="22"/>
              <w:szCs w:val="22"/>
            </w:rPr>
            <w:delText>of the Agreement</w:delText>
          </w:r>
        </w:del>
      </w:ins>
      <w:del w:id="421" w:author="JLL Legal (NG)" w:date="2020-07-22T13:49:00Z">
        <w:r w:rsidR="00111D51" w:rsidRPr="001014AC" w:rsidDel="00A50D69">
          <w:rPr>
            <w:sz w:val="22"/>
            <w:szCs w:val="22"/>
          </w:rPr>
          <w:delText xml:space="preserve">Service Contractor agrees that any material, information, data and other communications disclosed during the performance of this Agreement by Owner or Manager to the Service Contractor and, if in writing, marked as “Confidential” or “Proprietary,” or, if disclosed orally, designated as confidential at the time of disclosure is confidential information (“Confidential Information”) and may not be disclosed by the Service Contractor unless otherwise permitted by this Agreement.  Service Contractor further agrees that any material, information, data and other communications relating to Owner’s past, present or future research, development and/or business operations, strategies or ideas, including, without limitation, customer information and/or information relating to Owner’s business methodologies, finances, plans, systems, programs or forecasts that provides Owner with a competitive advantage, that is not generally known by persons not employed by Owner and that could not easily be determined or learned by someone outside its organization shall be deemed to be Confidential Information and may not be disclosed by the Service Contractor unless otherwise permitted herein.  Service Contractor further agrees that all Confidential Information is and will remain the property of Owner and that such Confidential Information will not be copied or reproduced without the express written consent of Owner, except for such copies as may be reasonably required for internal evaluation or performance by the Service Contractor.  Such copies shall be clearly marked as “Confidential” or “Proprietary.”  Any Confidential Information provided by Owner or Manager to Service Contractor will be used solely for the purpose of performing under this Agreement and shall not be used by Service Contractor for any other purpose.  </w:delText>
        </w:r>
        <w:r w:rsidR="00111D51" w:rsidDel="00A50D69">
          <w:rPr>
            <w:sz w:val="22"/>
            <w:szCs w:val="22"/>
          </w:rPr>
          <w:delText xml:space="preserve">Information obtained by Manager or Owner in operational assessments shall be considered Confidential Information of Service Contractor. and shall not be disclosed by Owner or Manager. </w:delText>
        </w:r>
        <w:r w:rsidR="00111D51" w:rsidRPr="001014AC" w:rsidDel="00A50D69">
          <w:rPr>
            <w:sz w:val="22"/>
            <w:szCs w:val="22"/>
          </w:rPr>
          <w:delText>Notwithstanding the foregoing definition, however, “</w:delText>
        </w:r>
        <w:r w:rsidR="00111D51" w:rsidRPr="001014AC" w:rsidDel="00A50D69">
          <w:rPr>
            <w:sz w:val="22"/>
            <w:szCs w:val="22"/>
            <w:u w:val="single"/>
          </w:rPr>
          <w:delText>Confidential Information</w:delText>
        </w:r>
        <w:r w:rsidR="00111D51" w:rsidRPr="001014AC" w:rsidDel="00A50D69">
          <w:rPr>
            <w:sz w:val="22"/>
            <w:szCs w:val="22"/>
          </w:rPr>
          <w:delText xml:space="preserve">” shall not include information that: (i) is or becomes publicly available other than as a result of a disclosure by the Receiving Party, (ii) is or becomes available to the Receiving Party on a non-confidential basis from a source (other than the Disclosing Party) which is not prohibited from disclosing such information to the Receiving Party by any legal, contractual, or fiduciary obligation, (iii) is independently developed by the Receiving Party, as demonstrated by written or documented evidence, or (iv) was known by the Receiving Party prior to disclosure to the Receiving Party by the Disclosing Party, as demonstrated by written or documented material.  The obligations in this Article shall not restrict any disclosure pursuant to any law or disclosure to any Governmental Authority; provided that in both cases, the Receiving Party shall give prompt notice to the Disclosing Party of such order prior to such disclosure to allow the Disclosing Party to make a reasonable effort to obtain a protective order or otherwise protect the confidentiality of such information. </w:delText>
        </w:r>
        <w:r w:rsidR="00111D51" w:rsidDel="00A50D69">
          <w:rPr>
            <w:sz w:val="22"/>
            <w:szCs w:val="22"/>
          </w:rPr>
          <w:delText>Service Contractor shall return all Confidential Information upon request.</w:delText>
        </w:r>
      </w:del>
    </w:p>
    <w:p w14:paraId="3155EB2D" w14:textId="39681317" w:rsidR="00111D51" w:rsidRPr="001014AC" w:rsidDel="007D55BD" w:rsidRDefault="00111D51" w:rsidP="00111D51">
      <w:pPr>
        <w:rPr>
          <w:del w:id="422" w:author="Miller, DanX" w:date="2020-06-29T14:19:00Z"/>
          <w:sz w:val="22"/>
          <w:szCs w:val="22"/>
        </w:rPr>
      </w:pPr>
    </w:p>
    <w:p w14:paraId="482BFB28" w14:textId="6ED2702E" w:rsidR="00111D51" w:rsidRPr="001014AC" w:rsidRDefault="00111D51" w:rsidP="00022B96">
      <w:pPr>
        <w:widowControl/>
        <w:numPr>
          <w:ilvl w:val="0"/>
          <w:numId w:val="2"/>
        </w:numPr>
        <w:tabs>
          <w:tab w:val="clear" w:pos="360"/>
        </w:tabs>
        <w:rPr>
          <w:b/>
          <w:bCs/>
          <w:sz w:val="22"/>
          <w:szCs w:val="22"/>
        </w:rPr>
      </w:pPr>
      <w:bookmarkStart w:id="423" w:name="_DV_M147"/>
      <w:bookmarkStart w:id="424" w:name="_DV_M148"/>
      <w:bookmarkStart w:id="425" w:name="_DV_M149"/>
      <w:bookmarkStart w:id="426" w:name="_DV_M150"/>
      <w:bookmarkStart w:id="427" w:name="_DV_M151"/>
      <w:bookmarkStart w:id="428" w:name="_DV_M152"/>
      <w:bookmarkEnd w:id="423"/>
      <w:bookmarkEnd w:id="424"/>
      <w:bookmarkEnd w:id="425"/>
      <w:bookmarkEnd w:id="426"/>
      <w:bookmarkEnd w:id="427"/>
      <w:bookmarkEnd w:id="428"/>
      <w:r w:rsidRPr="001014AC">
        <w:rPr>
          <w:b/>
          <w:bCs/>
          <w:sz w:val="22"/>
          <w:szCs w:val="22"/>
        </w:rPr>
        <w:t>DATA</w:t>
      </w:r>
    </w:p>
    <w:p w14:paraId="5A4F1741" w14:textId="1A269690" w:rsidR="00111D51" w:rsidRPr="001014AC" w:rsidRDefault="00111D51" w:rsidP="00111D51">
      <w:pPr>
        <w:rPr>
          <w:sz w:val="22"/>
          <w:szCs w:val="22"/>
        </w:rPr>
      </w:pPr>
      <w:bookmarkStart w:id="429" w:name="_Toc23131586"/>
      <w:bookmarkStart w:id="430" w:name="_Toc23138249"/>
    </w:p>
    <w:p w14:paraId="273BFDC5" w14:textId="2D601816" w:rsidR="00111D51" w:rsidRPr="001014AC" w:rsidRDefault="00111D51" w:rsidP="00022B96">
      <w:pPr>
        <w:widowControl/>
        <w:numPr>
          <w:ilvl w:val="1"/>
          <w:numId w:val="2"/>
        </w:numPr>
        <w:rPr>
          <w:sz w:val="22"/>
          <w:szCs w:val="22"/>
        </w:rPr>
      </w:pPr>
      <w:bookmarkStart w:id="431" w:name="_DV_M168"/>
      <w:bookmarkEnd w:id="431"/>
      <w:r w:rsidRPr="001014AC">
        <w:rPr>
          <w:sz w:val="22"/>
          <w:szCs w:val="22"/>
          <w:u w:val="single"/>
        </w:rPr>
        <w:t xml:space="preserve">Ownership of Owner </w:t>
      </w:r>
      <w:ins w:id="432" w:author="Xerox" w:date="2020-06-24T10:57:00Z">
        <w:r w:rsidR="001450D0">
          <w:rPr>
            <w:sz w:val="22"/>
            <w:szCs w:val="22"/>
          </w:rPr>
          <w:t>Confidential Information</w:t>
        </w:r>
      </w:ins>
      <w:ins w:id="433" w:author="JLL Legal (NG)" w:date="2020-07-22T13:54:00Z">
        <w:r w:rsidR="00094558">
          <w:rPr>
            <w:sz w:val="22"/>
            <w:szCs w:val="22"/>
          </w:rPr>
          <w:t xml:space="preserve"> </w:t>
        </w:r>
      </w:ins>
      <w:r w:rsidRPr="001014AC">
        <w:rPr>
          <w:sz w:val="22"/>
          <w:szCs w:val="22"/>
          <w:u w:val="single"/>
        </w:rPr>
        <w:t>Data</w:t>
      </w:r>
      <w:r w:rsidRPr="001014AC">
        <w:rPr>
          <w:sz w:val="22"/>
          <w:szCs w:val="22"/>
        </w:rPr>
        <w:t xml:space="preserve">.  All Owner Data </w:t>
      </w:r>
      <w:bookmarkStart w:id="434" w:name="_Hlk43888611"/>
      <w:ins w:id="435" w:author="Xerox" w:date="2020-06-24T10:56:00Z">
        <w:r w:rsidR="00664F7D">
          <w:rPr>
            <w:sz w:val="22"/>
            <w:szCs w:val="22"/>
          </w:rPr>
          <w:t>Confidential Information</w:t>
        </w:r>
        <w:r w:rsidR="00664F7D" w:rsidRPr="001014AC">
          <w:rPr>
            <w:sz w:val="22"/>
            <w:szCs w:val="22"/>
          </w:rPr>
          <w:t xml:space="preserve"> </w:t>
        </w:r>
      </w:ins>
      <w:bookmarkEnd w:id="434"/>
      <w:r w:rsidRPr="001014AC">
        <w:rPr>
          <w:sz w:val="22"/>
          <w:szCs w:val="22"/>
        </w:rPr>
        <w:t xml:space="preserve">is, or will be, and shall remain the property of Owner.  Without Owner or Manager’s approval, Owner </w:t>
      </w:r>
      <w:ins w:id="436" w:author="Xerox" w:date="2020-06-24T10:56:00Z">
        <w:r w:rsidR="009E629E">
          <w:rPr>
            <w:sz w:val="22"/>
            <w:szCs w:val="22"/>
          </w:rPr>
          <w:t>Confidential Information</w:t>
        </w:r>
        <w:r w:rsidR="009E629E" w:rsidRPr="001014AC">
          <w:rPr>
            <w:sz w:val="22"/>
            <w:szCs w:val="22"/>
          </w:rPr>
          <w:t xml:space="preserve"> </w:t>
        </w:r>
      </w:ins>
      <w:r w:rsidRPr="001014AC">
        <w:rPr>
          <w:sz w:val="22"/>
          <w:szCs w:val="22"/>
        </w:rPr>
        <w:t xml:space="preserve">Data shall not be: (a) used by Service Contractor other than in connection with providing the Services or (b) disclosed (other than as required under any applicable law or governmental authority; provided that Service Contractor shall give prompt notice to Owner and Manager of such required disclosure), sold, assigned, leased or otherwise provided to Third Parties by Service Contractor.  </w:t>
      </w:r>
      <w:bookmarkStart w:id="437" w:name="_DV_M169"/>
      <w:bookmarkEnd w:id="429"/>
      <w:bookmarkEnd w:id="430"/>
      <w:bookmarkEnd w:id="437"/>
    </w:p>
    <w:p w14:paraId="43832A49" w14:textId="15A076F7" w:rsidR="00111D51" w:rsidRPr="001014AC" w:rsidRDefault="00111D51" w:rsidP="00111D51">
      <w:pPr>
        <w:rPr>
          <w:sz w:val="22"/>
          <w:szCs w:val="22"/>
        </w:rPr>
      </w:pPr>
      <w:bookmarkStart w:id="438" w:name="_Toc23131588"/>
      <w:bookmarkStart w:id="439" w:name="_Toc23138251"/>
    </w:p>
    <w:p w14:paraId="19FA0372" w14:textId="53F0AC11" w:rsidR="00111D51" w:rsidRPr="001014AC" w:rsidRDefault="00111D51" w:rsidP="00022B96">
      <w:pPr>
        <w:widowControl/>
        <w:numPr>
          <w:ilvl w:val="1"/>
          <w:numId w:val="2"/>
        </w:numPr>
        <w:rPr>
          <w:sz w:val="22"/>
          <w:szCs w:val="22"/>
        </w:rPr>
      </w:pPr>
      <w:bookmarkStart w:id="440" w:name="_DV_M170"/>
      <w:bookmarkEnd w:id="440"/>
      <w:r w:rsidRPr="001014AC">
        <w:rPr>
          <w:sz w:val="22"/>
          <w:szCs w:val="22"/>
          <w:u w:val="single"/>
        </w:rPr>
        <w:t>Return of Owner Data</w:t>
      </w:r>
      <w:r w:rsidRPr="001014AC">
        <w:rPr>
          <w:sz w:val="22"/>
          <w:szCs w:val="22"/>
        </w:rPr>
        <w:t>.  Upon request by Owner or Manager at any time during the Term, Service Contractor shall promptly:  (a) return to Owner, in the format and on the media reasonably requested by Owner, all or any part of Owner Data and (b) erase or destroy all or any part of Owner Data in Service Contractor’s possession, in each case to the extent so requested by Owner or Manager, except for an archival copy.  Any archival tapes containing Owner Data shall be used by Service Contractor solely for back-up purposes</w:t>
      </w:r>
      <w:ins w:id="441" w:author="Xerox" w:date="2020-06-24T10:57:00Z">
        <w:r w:rsidR="001450D0">
          <w:rPr>
            <w:sz w:val="22"/>
            <w:szCs w:val="22"/>
          </w:rPr>
          <w:t xml:space="preserve"> Return of Owner Confidential Information s</w:t>
        </w:r>
        <w:r w:rsidR="00D45378">
          <w:rPr>
            <w:sz w:val="22"/>
            <w:szCs w:val="22"/>
          </w:rPr>
          <w:t xml:space="preserve">hall be governed by article </w:t>
        </w:r>
      </w:ins>
      <w:ins w:id="442" w:author="Xerox" w:date="2020-06-24T10:58:00Z">
        <w:r w:rsidR="00D43AEF">
          <w:rPr>
            <w:sz w:val="22"/>
            <w:szCs w:val="22"/>
          </w:rPr>
          <w:t>6</w:t>
        </w:r>
      </w:ins>
      <w:ins w:id="443" w:author="Xerox" w:date="2020-06-24T10:57:00Z">
        <w:r w:rsidR="001450D0">
          <w:rPr>
            <w:sz w:val="22"/>
            <w:szCs w:val="22"/>
          </w:rPr>
          <w:t xml:space="preserve"> of the Agreement</w:t>
        </w:r>
      </w:ins>
      <w:r w:rsidRPr="001014AC">
        <w:rPr>
          <w:sz w:val="22"/>
          <w:szCs w:val="22"/>
        </w:rPr>
        <w:t>.</w:t>
      </w:r>
      <w:bookmarkStart w:id="444" w:name="_DV_M171"/>
      <w:bookmarkEnd w:id="438"/>
      <w:bookmarkEnd w:id="439"/>
      <w:bookmarkEnd w:id="444"/>
      <w:r w:rsidRPr="001014AC">
        <w:rPr>
          <w:sz w:val="22"/>
          <w:szCs w:val="22"/>
        </w:rPr>
        <w:t xml:space="preserve"> </w:t>
      </w:r>
    </w:p>
    <w:p w14:paraId="2762E67C" w14:textId="5305DC8B" w:rsidR="00111D51" w:rsidRPr="001014AC" w:rsidRDefault="00111D51" w:rsidP="00111D51">
      <w:pPr>
        <w:rPr>
          <w:sz w:val="22"/>
          <w:szCs w:val="22"/>
        </w:rPr>
      </w:pPr>
      <w:bookmarkStart w:id="445" w:name="_Toc23131565"/>
      <w:bookmarkStart w:id="446" w:name="_Toc23138228"/>
    </w:p>
    <w:p w14:paraId="1830F41F" w14:textId="5A88BFDC" w:rsidR="00111D51" w:rsidRPr="001014AC" w:rsidRDefault="00111D51" w:rsidP="00022B96">
      <w:pPr>
        <w:widowControl/>
        <w:numPr>
          <w:ilvl w:val="1"/>
          <w:numId w:val="2"/>
        </w:numPr>
        <w:rPr>
          <w:sz w:val="22"/>
          <w:szCs w:val="22"/>
        </w:rPr>
      </w:pPr>
      <w:bookmarkStart w:id="447" w:name="_DV_M172"/>
      <w:bookmarkEnd w:id="447"/>
      <w:r w:rsidRPr="001014AC">
        <w:rPr>
          <w:sz w:val="22"/>
          <w:szCs w:val="22"/>
          <w:u w:val="single"/>
        </w:rPr>
        <w:t>Data Security</w:t>
      </w:r>
      <w:r w:rsidRPr="001014AC">
        <w:rPr>
          <w:sz w:val="22"/>
          <w:szCs w:val="22"/>
        </w:rPr>
        <w:t xml:space="preserve">.  </w:t>
      </w:r>
      <w:ins w:id="448" w:author="Xerox" w:date="2020-06-24T10:59:00Z">
        <w:r w:rsidR="00BC020E">
          <w:rPr>
            <w:sz w:val="22"/>
            <w:szCs w:val="22"/>
          </w:rPr>
          <w:t xml:space="preserve">The parties acknowledge </w:t>
        </w:r>
      </w:ins>
      <w:ins w:id="449" w:author="Xerox" w:date="2020-06-24T11:00:00Z">
        <w:r w:rsidR="004C6927">
          <w:rPr>
            <w:sz w:val="22"/>
            <w:szCs w:val="22"/>
          </w:rPr>
          <w:t>that</w:t>
        </w:r>
      </w:ins>
      <w:ins w:id="450" w:author="Xerox" w:date="2020-06-24T10:59:00Z">
        <w:r w:rsidR="00BC020E">
          <w:rPr>
            <w:sz w:val="22"/>
            <w:szCs w:val="22"/>
          </w:rPr>
          <w:t xml:space="preserve"> Xerox will not be storing </w:t>
        </w:r>
        <w:r w:rsidR="00FB2437">
          <w:rPr>
            <w:sz w:val="22"/>
            <w:szCs w:val="22"/>
          </w:rPr>
          <w:t>Owner Confidential Information</w:t>
        </w:r>
        <w:r w:rsidR="00FB2437" w:rsidRPr="001014AC">
          <w:rPr>
            <w:sz w:val="22"/>
            <w:szCs w:val="22"/>
          </w:rPr>
          <w:t xml:space="preserve"> </w:t>
        </w:r>
        <w:r w:rsidR="00FB2437">
          <w:rPr>
            <w:sz w:val="22"/>
            <w:szCs w:val="22"/>
          </w:rPr>
          <w:t xml:space="preserve"> and Manager is responsible for </w:t>
        </w:r>
      </w:ins>
      <w:ins w:id="451" w:author="Xerox" w:date="2020-06-24T11:00:00Z">
        <w:r w:rsidR="004C6927">
          <w:rPr>
            <w:sz w:val="22"/>
            <w:szCs w:val="22"/>
          </w:rPr>
          <w:t>setting the security protocols on Xerox Equipment.</w:t>
        </w:r>
      </w:ins>
      <w:ins w:id="452" w:author="JLL Legal (NG)" w:date="2020-07-22T13:54:00Z">
        <w:r w:rsidR="00094558">
          <w:rPr>
            <w:sz w:val="22"/>
            <w:szCs w:val="22"/>
          </w:rPr>
          <w:t xml:space="preserve"> </w:t>
        </w:r>
      </w:ins>
      <w:r w:rsidRPr="001014AC">
        <w:rPr>
          <w:sz w:val="22"/>
          <w:szCs w:val="22"/>
        </w:rPr>
        <w:t>Service Contractor shall establish and maintain safeguards against the destruction, loss or alteration of Owner Data in the possession of Service Contractor.  In the event Service Contractor discovers or is notified of a breach or potential breach of security relating to Owner Data, Service Contractor shall (a) notify Owner or Manager of such breach or potential breach and (b) if the applicable Owner Data was in the possession of Service Contractor at the time of such breach or potential breach, Service Contractor shall (i) investigate and use commercially reasonable efforts to remediate the effects of the breach or potential breach and (ii) discuss with Owner or Manager appropriate procedures to ensure that such breach or potential breach will not recur.</w:t>
      </w:r>
      <w:bookmarkEnd w:id="445"/>
      <w:bookmarkEnd w:id="446"/>
    </w:p>
    <w:p w14:paraId="29121145" w14:textId="0552EFAF" w:rsidR="00111D51" w:rsidRPr="001014AC" w:rsidRDefault="00111D51" w:rsidP="00111D51">
      <w:pPr>
        <w:widowControl w:val="0"/>
        <w:autoSpaceDE w:val="0"/>
        <w:autoSpaceDN w:val="0"/>
        <w:adjustRightInd w:val="0"/>
        <w:rPr>
          <w:sz w:val="22"/>
          <w:szCs w:val="22"/>
        </w:rPr>
      </w:pPr>
    </w:p>
    <w:p w14:paraId="352D4CE6" w14:textId="78564B60" w:rsidR="00111D51" w:rsidRPr="001014AC" w:rsidRDefault="00111D51" w:rsidP="00022B96">
      <w:pPr>
        <w:widowControl/>
        <w:numPr>
          <w:ilvl w:val="0"/>
          <w:numId w:val="2"/>
        </w:numPr>
        <w:tabs>
          <w:tab w:val="clear" w:pos="360"/>
        </w:tabs>
        <w:rPr>
          <w:b/>
          <w:bCs/>
          <w:sz w:val="22"/>
          <w:szCs w:val="22"/>
        </w:rPr>
      </w:pPr>
      <w:r>
        <w:rPr>
          <w:b/>
          <w:bCs/>
          <w:sz w:val="22"/>
          <w:szCs w:val="22"/>
        </w:rPr>
        <w:t>INTELLECTUAL PROPERTY</w:t>
      </w:r>
    </w:p>
    <w:p w14:paraId="25EBDC50" w14:textId="219699FD" w:rsidR="00111D51" w:rsidRPr="001014AC" w:rsidRDefault="00111D51" w:rsidP="00111D51">
      <w:pPr>
        <w:rPr>
          <w:sz w:val="22"/>
          <w:szCs w:val="22"/>
        </w:rPr>
      </w:pPr>
    </w:p>
    <w:p w14:paraId="646FAAD9" w14:textId="771252EB" w:rsidR="00111D51" w:rsidRDefault="00111D51" w:rsidP="00022B96">
      <w:pPr>
        <w:numPr>
          <w:ilvl w:val="1"/>
          <w:numId w:val="2"/>
        </w:numPr>
        <w:rPr>
          <w:sz w:val="22"/>
          <w:szCs w:val="22"/>
        </w:rPr>
      </w:pPr>
      <w:bookmarkStart w:id="453" w:name="_DV_M175"/>
      <w:bookmarkEnd w:id="453"/>
      <w:r>
        <w:rPr>
          <w:sz w:val="22"/>
          <w:szCs w:val="22"/>
          <w:u w:val="single"/>
        </w:rPr>
        <w:t>Non-Infringement.</w:t>
      </w:r>
      <w:r w:rsidRPr="00DC39CB">
        <w:rPr>
          <w:sz w:val="22"/>
          <w:szCs w:val="22"/>
        </w:rPr>
        <w:t xml:space="preserve"> </w:t>
      </w:r>
      <w:bookmarkStart w:id="454" w:name="_DV_M176"/>
      <w:bookmarkStart w:id="455" w:name="_DV_M177"/>
      <w:bookmarkEnd w:id="454"/>
      <w:bookmarkEnd w:id="455"/>
      <w:r w:rsidRPr="00DC39CB">
        <w:rPr>
          <w:sz w:val="22"/>
          <w:szCs w:val="22"/>
        </w:rPr>
        <w:t xml:space="preserve">  </w:t>
      </w:r>
      <w:r w:rsidRPr="001014AC">
        <w:rPr>
          <w:sz w:val="22"/>
          <w:szCs w:val="22"/>
        </w:rPr>
        <w:t xml:space="preserve">Service Contractor represents, warrants and covenants that it is either the owner of, or authorized to use, any and all </w:t>
      </w:r>
      <w:r>
        <w:rPr>
          <w:sz w:val="22"/>
          <w:szCs w:val="22"/>
        </w:rPr>
        <w:t>S</w:t>
      </w:r>
      <w:r w:rsidRPr="001014AC">
        <w:rPr>
          <w:sz w:val="22"/>
          <w:szCs w:val="22"/>
        </w:rPr>
        <w:t>oftware provided and used by Service Contractor in providing the Services</w:t>
      </w:r>
      <w:r>
        <w:rPr>
          <w:sz w:val="22"/>
          <w:szCs w:val="22"/>
        </w:rPr>
        <w:t xml:space="preserve"> and that </w:t>
      </w:r>
      <w:bookmarkStart w:id="456" w:name="_DV_M178"/>
      <w:bookmarkStart w:id="457" w:name="_DV_M179"/>
      <w:bookmarkStart w:id="458" w:name="_DV_M180"/>
      <w:bookmarkStart w:id="459" w:name="_DV_M181"/>
      <w:bookmarkStart w:id="460" w:name="_DV_M182"/>
      <w:bookmarkEnd w:id="456"/>
      <w:bookmarkEnd w:id="457"/>
      <w:bookmarkEnd w:id="458"/>
      <w:bookmarkEnd w:id="459"/>
      <w:bookmarkEnd w:id="460"/>
      <w:r w:rsidRPr="001014AC">
        <w:rPr>
          <w:sz w:val="22"/>
          <w:szCs w:val="22"/>
        </w:rPr>
        <w:t>Service Contractor</w:t>
      </w:r>
      <w:r>
        <w:rPr>
          <w:sz w:val="22"/>
          <w:szCs w:val="22"/>
        </w:rPr>
        <w:t>’s</w:t>
      </w:r>
      <w:r w:rsidRPr="001014AC">
        <w:rPr>
          <w:sz w:val="22"/>
          <w:szCs w:val="22"/>
        </w:rPr>
        <w:t xml:space="preserve"> </w:t>
      </w:r>
      <w:r>
        <w:rPr>
          <w:sz w:val="22"/>
          <w:szCs w:val="22"/>
        </w:rPr>
        <w:t>p</w:t>
      </w:r>
      <w:r w:rsidRPr="001014AC">
        <w:rPr>
          <w:sz w:val="22"/>
          <w:szCs w:val="22"/>
        </w:rPr>
        <w:t xml:space="preserve">roprietary </w:t>
      </w:r>
      <w:r>
        <w:rPr>
          <w:sz w:val="22"/>
          <w:szCs w:val="22"/>
        </w:rPr>
        <w:t>s</w:t>
      </w:r>
      <w:r w:rsidRPr="001014AC">
        <w:rPr>
          <w:sz w:val="22"/>
          <w:szCs w:val="22"/>
        </w:rPr>
        <w:t xml:space="preserve">oftware and </w:t>
      </w:r>
      <w:r>
        <w:rPr>
          <w:sz w:val="22"/>
          <w:szCs w:val="22"/>
        </w:rPr>
        <w:t>p</w:t>
      </w:r>
      <w:r w:rsidRPr="001014AC">
        <w:rPr>
          <w:sz w:val="22"/>
          <w:szCs w:val="22"/>
        </w:rPr>
        <w:t xml:space="preserve">roprietary </w:t>
      </w:r>
      <w:r>
        <w:rPr>
          <w:sz w:val="22"/>
          <w:szCs w:val="22"/>
        </w:rPr>
        <w:t>t</w:t>
      </w:r>
      <w:r w:rsidRPr="001014AC">
        <w:rPr>
          <w:sz w:val="22"/>
          <w:szCs w:val="22"/>
        </w:rPr>
        <w:t xml:space="preserve">ools do not </w:t>
      </w:r>
      <w:r w:rsidRPr="00F378A7">
        <w:rPr>
          <w:sz w:val="22"/>
          <w:szCs w:val="22"/>
        </w:rPr>
        <w:t xml:space="preserve">infringe upon the proprietary rights of any third party. In the event that the Service </w:t>
      </w:r>
      <w:r>
        <w:rPr>
          <w:sz w:val="22"/>
          <w:szCs w:val="22"/>
        </w:rPr>
        <w:t>Contractor’s s</w:t>
      </w:r>
      <w:r w:rsidRPr="00F378A7">
        <w:rPr>
          <w:sz w:val="22"/>
          <w:szCs w:val="22"/>
        </w:rPr>
        <w:t xml:space="preserve">oftware, </w:t>
      </w:r>
      <w:r>
        <w:rPr>
          <w:sz w:val="22"/>
          <w:szCs w:val="22"/>
        </w:rPr>
        <w:t>t</w:t>
      </w:r>
      <w:r w:rsidRPr="00F378A7">
        <w:rPr>
          <w:sz w:val="22"/>
          <w:szCs w:val="22"/>
        </w:rPr>
        <w:t xml:space="preserve">ools, or other intellectual property </w:t>
      </w:r>
      <w:r>
        <w:rPr>
          <w:sz w:val="22"/>
          <w:szCs w:val="22"/>
        </w:rPr>
        <w:t xml:space="preserve">used to provide the Services </w:t>
      </w:r>
      <w:r w:rsidRPr="00F378A7">
        <w:rPr>
          <w:sz w:val="22"/>
          <w:szCs w:val="22"/>
        </w:rPr>
        <w:t xml:space="preserve">are found to infringe upon the intellectual property or proprietary rights of any </w:t>
      </w:r>
      <w:r>
        <w:rPr>
          <w:sz w:val="22"/>
          <w:szCs w:val="22"/>
        </w:rPr>
        <w:t>t</w:t>
      </w:r>
      <w:r w:rsidRPr="00F378A7">
        <w:rPr>
          <w:sz w:val="22"/>
          <w:szCs w:val="22"/>
        </w:rPr>
        <w:t xml:space="preserve">hird </w:t>
      </w:r>
      <w:r>
        <w:rPr>
          <w:sz w:val="22"/>
          <w:szCs w:val="22"/>
        </w:rPr>
        <w:t>p</w:t>
      </w:r>
      <w:r w:rsidRPr="00F378A7">
        <w:rPr>
          <w:sz w:val="22"/>
          <w:szCs w:val="22"/>
        </w:rPr>
        <w:t xml:space="preserve">arty, </w:t>
      </w:r>
      <w:r>
        <w:rPr>
          <w:sz w:val="22"/>
          <w:szCs w:val="22"/>
        </w:rPr>
        <w:t xml:space="preserve">Service Contractor </w:t>
      </w:r>
      <w:r w:rsidRPr="00F378A7">
        <w:rPr>
          <w:sz w:val="22"/>
          <w:szCs w:val="22"/>
        </w:rPr>
        <w:t xml:space="preserve">shall, in </w:t>
      </w:r>
      <w:r>
        <w:rPr>
          <w:sz w:val="22"/>
          <w:szCs w:val="22"/>
        </w:rPr>
        <w:t>Service Contractor’s</w:t>
      </w:r>
      <w:r w:rsidRPr="00F378A7">
        <w:rPr>
          <w:sz w:val="22"/>
          <w:szCs w:val="22"/>
        </w:rPr>
        <w:t xml:space="preserve"> discretion and at </w:t>
      </w:r>
      <w:r>
        <w:rPr>
          <w:sz w:val="22"/>
          <w:szCs w:val="22"/>
        </w:rPr>
        <w:t>Service Contractor’s</w:t>
      </w:r>
      <w:r w:rsidRPr="00F378A7">
        <w:rPr>
          <w:sz w:val="22"/>
          <w:szCs w:val="22"/>
        </w:rPr>
        <w:t xml:space="preserve"> own cost and expense and in such a manner as to minimize disturbance to the business activities of </w:t>
      </w:r>
      <w:r>
        <w:rPr>
          <w:sz w:val="22"/>
          <w:szCs w:val="22"/>
        </w:rPr>
        <w:t>Owner</w:t>
      </w:r>
      <w:r w:rsidRPr="00F378A7">
        <w:rPr>
          <w:sz w:val="22"/>
          <w:szCs w:val="22"/>
        </w:rPr>
        <w:t>:</w:t>
      </w:r>
      <w:r>
        <w:rPr>
          <w:sz w:val="22"/>
          <w:szCs w:val="22"/>
        </w:rPr>
        <w:t xml:space="preserve"> </w:t>
      </w:r>
      <w:bookmarkStart w:id="461" w:name="_DV_M250"/>
      <w:bookmarkEnd w:id="461"/>
      <w:r w:rsidRPr="00F378A7">
        <w:rPr>
          <w:sz w:val="22"/>
          <w:szCs w:val="22"/>
        </w:rPr>
        <w:t xml:space="preserve">obtain the right to continue using the </w:t>
      </w:r>
      <w:r>
        <w:rPr>
          <w:sz w:val="22"/>
          <w:szCs w:val="22"/>
        </w:rPr>
        <w:t>property</w:t>
      </w:r>
      <w:r w:rsidRPr="00F378A7">
        <w:rPr>
          <w:sz w:val="22"/>
          <w:szCs w:val="22"/>
        </w:rPr>
        <w:t>;</w:t>
      </w:r>
      <w:r>
        <w:rPr>
          <w:sz w:val="22"/>
          <w:szCs w:val="22"/>
        </w:rPr>
        <w:t xml:space="preserve"> </w:t>
      </w:r>
      <w:bookmarkStart w:id="462" w:name="_DV_M251"/>
      <w:bookmarkEnd w:id="462"/>
      <w:r w:rsidRPr="00F378A7">
        <w:rPr>
          <w:sz w:val="22"/>
          <w:szCs w:val="22"/>
        </w:rPr>
        <w:t xml:space="preserve">modify the </w:t>
      </w:r>
      <w:r>
        <w:rPr>
          <w:sz w:val="22"/>
          <w:szCs w:val="22"/>
        </w:rPr>
        <w:t>property</w:t>
      </w:r>
      <w:r w:rsidRPr="00F378A7">
        <w:rPr>
          <w:sz w:val="22"/>
          <w:szCs w:val="22"/>
        </w:rPr>
        <w:t xml:space="preserve"> so that it is no longer infringing (provided that such modification does not adversely affect the intended use); or</w:t>
      </w:r>
      <w:r>
        <w:rPr>
          <w:sz w:val="22"/>
          <w:szCs w:val="22"/>
        </w:rPr>
        <w:t xml:space="preserve"> </w:t>
      </w:r>
      <w:bookmarkStart w:id="463" w:name="_DV_M252"/>
      <w:bookmarkEnd w:id="463"/>
      <w:r w:rsidRPr="00F378A7">
        <w:rPr>
          <w:sz w:val="22"/>
          <w:szCs w:val="22"/>
        </w:rPr>
        <w:t xml:space="preserve">replace the </w:t>
      </w:r>
      <w:r>
        <w:rPr>
          <w:sz w:val="22"/>
          <w:szCs w:val="22"/>
        </w:rPr>
        <w:t>property</w:t>
      </w:r>
      <w:r w:rsidRPr="00F378A7">
        <w:rPr>
          <w:sz w:val="22"/>
          <w:szCs w:val="22"/>
        </w:rPr>
        <w:t xml:space="preserve"> with a non-infringing functional equivalent</w:t>
      </w:r>
      <w:r>
        <w:rPr>
          <w:sz w:val="22"/>
          <w:szCs w:val="22"/>
        </w:rPr>
        <w:t>.</w:t>
      </w:r>
    </w:p>
    <w:p w14:paraId="2AFA331B" w14:textId="15040B8B" w:rsidR="00111D51" w:rsidRDefault="00111D51" w:rsidP="00111D51">
      <w:pPr>
        <w:autoSpaceDE w:val="0"/>
        <w:autoSpaceDN w:val="0"/>
        <w:adjustRightInd w:val="0"/>
        <w:rPr>
          <w:sz w:val="22"/>
          <w:szCs w:val="22"/>
        </w:rPr>
      </w:pPr>
    </w:p>
    <w:p w14:paraId="5B875857" w14:textId="141C9AEC" w:rsidR="00111D51" w:rsidRDefault="00111D51" w:rsidP="00022B96">
      <w:pPr>
        <w:widowControl/>
        <w:numPr>
          <w:ilvl w:val="1"/>
          <w:numId w:val="2"/>
        </w:numPr>
        <w:tabs>
          <w:tab w:val="clear" w:pos="1008"/>
          <w:tab w:val="left" w:pos="990"/>
        </w:tabs>
        <w:ind w:left="990" w:hanging="630"/>
        <w:rPr>
          <w:sz w:val="22"/>
          <w:szCs w:val="22"/>
        </w:rPr>
      </w:pPr>
      <w:commentRangeStart w:id="464"/>
      <w:commentRangeStart w:id="465"/>
      <w:r w:rsidRPr="00DC39CB">
        <w:rPr>
          <w:sz w:val="22"/>
          <w:szCs w:val="22"/>
          <w:u w:val="single"/>
        </w:rPr>
        <w:t>Ownership</w:t>
      </w:r>
      <w:commentRangeEnd w:id="464"/>
      <w:r w:rsidR="00140108">
        <w:rPr>
          <w:rStyle w:val="CommentReference"/>
        </w:rPr>
        <w:commentReference w:id="464"/>
      </w:r>
      <w:commentRangeEnd w:id="465"/>
      <w:r w:rsidR="005C6FBE">
        <w:rPr>
          <w:rStyle w:val="CommentReference"/>
        </w:rPr>
        <w:commentReference w:id="465"/>
      </w:r>
      <w:r w:rsidRPr="00DC39CB">
        <w:rPr>
          <w:sz w:val="22"/>
          <w:szCs w:val="22"/>
        </w:rPr>
        <w:t xml:space="preserve">. Owner is the sole and exclusive owner of all intellectual property rights owned by Owner as of the date of this Agreement.  Service Contractor is the sole and exclusive owner of all intellectual property rights owned by Service Contractor as of the date of this Agreement, including all intellectual property rights in and to the Service Contractor’s software and tools. Service Contractor shall own all derivative works of Service Contractor’s software and tools (including modifications and enhancements). To the extent the Services involve the creation of any new intellectual property (but not including derivative works of Service Contractor’s software and tools), Owner  </w:t>
      </w:r>
      <w:ins w:id="466" w:author="Xerox" w:date="2020-06-24T11:22:00Z">
        <w:del w:id="467" w:author="JLL Legal (NG)" w:date="2020-07-22T13:48:00Z">
          <w:r w:rsidR="00B51033" w:rsidDel="00A50D69">
            <w:rPr>
              <w:sz w:val="22"/>
              <w:szCs w:val="22"/>
            </w:rPr>
            <w:delText>Xerox</w:delText>
          </w:r>
        </w:del>
        <w:r w:rsidR="00B51033" w:rsidRPr="00DC39CB">
          <w:rPr>
            <w:sz w:val="22"/>
            <w:szCs w:val="22"/>
          </w:rPr>
          <w:t xml:space="preserve">  </w:t>
        </w:r>
      </w:ins>
      <w:r w:rsidRPr="00DC39CB">
        <w:rPr>
          <w:sz w:val="22"/>
          <w:szCs w:val="22"/>
        </w:rPr>
        <w:t>will be the sole owner of all right, title, and interest in and to such new intellectual property, and Service Contractor</w:t>
      </w:r>
      <w:ins w:id="468" w:author="JLL Legal (NG)" w:date="2020-07-22T13:48:00Z">
        <w:r w:rsidR="00A50D69">
          <w:rPr>
            <w:sz w:val="22"/>
            <w:szCs w:val="22"/>
          </w:rPr>
          <w:t xml:space="preserve"> </w:t>
        </w:r>
      </w:ins>
      <w:ins w:id="469" w:author="Xerox" w:date="2020-06-24T11:22:00Z">
        <w:del w:id="470" w:author="JLL Legal (NG)" w:date="2020-07-22T13:48:00Z">
          <w:r w:rsidR="00B51033" w:rsidDel="00A50D69">
            <w:rPr>
              <w:sz w:val="22"/>
              <w:szCs w:val="22"/>
            </w:rPr>
            <w:delText>Owner or Manager</w:delText>
          </w:r>
        </w:del>
      </w:ins>
      <w:del w:id="471" w:author="JLL Legal (NG)" w:date="2020-07-22T13:48:00Z">
        <w:r w:rsidRPr="00DC39CB" w:rsidDel="00A50D69">
          <w:rPr>
            <w:sz w:val="22"/>
            <w:szCs w:val="22"/>
          </w:rPr>
          <w:delText xml:space="preserve"> </w:delText>
        </w:r>
      </w:del>
      <w:r w:rsidRPr="00DC39CB">
        <w:rPr>
          <w:sz w:val="22"/>
          <w:szCs w:val="22"/>
        </w:rPr>
        <w:t>hereby irrevocably assigns, transfers and conveys to Owner</w:t>
      </w:r>
      <w:ins w:id="472" w:author="Xerox" w:date="2020-06-24T11:23:00Z">
        <w:del w:id="473" w:author="JLL Legal (NG)" w:date="2020-07-22T13:48:00Z">
          <w:r w:rsidR="00B51033" w:rsidDel="00A50D69">
            <w:rPr>
              <w:sz w:val="22"/>
              <w:szCs w:val="22"/>
            </w:rPr>
            <w:delText>Xerox</w:delText>
          </w:r>
        </w:del>
      </w:ins>
      <w:r w:rsidRPr="00DC39CB">
        <w:rPr>
          <w:sz w:val="22"/>
          <w:szCs w:val="22"/>
        </w:rPr>
        <w:t>, without further consideration, all of its right, title and interest in and to such new intellectual property, including all copyrights in and to such materials.  Service Contractor</w:t>
      </w:r>
      <w:ins w:id="474" w:author="Xerox" w:date="2020-06-24T11:23:00Z">
        <w:del w:id="475" w:author="JLL Legal (NG)" w:date="2020-07-22T13:48:00Z">
          <w:r w:rsidR="00B51033" w:rsidDel="00A50D69">
            <w:rPr>
              <w:sz w:val="22"/>
              <w:szCs w:val="22"/>
            </w:rPr>
            <w:delText xml:space="preserve">Owner or </w:delText>
          </w:r>
          <w:r w:rsidR="00130434" w:rsidDel="00A50D69">
            <w:rPr>
              <w:sz w:val="22"/>
              <w:szCs w:val="22"/>
            </w:rPr>
            <w:delText>Manager</w:delText>
          </w:r>
        </w:del>
      </w:ins>
      <w:r w:rsidRPr="00DC39CB">
        <w:rPr>
          <w:sz w:val="22"/>
          <w:szCs w:val="22"/>
        </w:rPr>
        <w:t xml:space="preserve"> agrees to execute any documents and take any other actions as may be reasonably necessary, or as Owner </w:t>
      </w:r>
      <w:ins w:id="476" w:author="Xerox" w:date="2020-06-24T11:23:00Z">
        <w:del w:id="477" w:author="JLL Legal (NG)" w:date="2020-07-22T13:48:00Z">
          <w:r w:rsidR="00130434" w:rsidDel="00A50D69">
            <w:rPr>
              <w:sz w:val="22"/>
              <w:szCs w:val="22"/>
            </w:rPr>
            <w:delText>Xerox</w:delText>
          </w:r>
          <w:r w:rsidR="00130434" w:rsidRPr="00DC39CB" w:rsidDel="00A50D69">
            <w:rPr>
              <w:sz w:val="22"/>
              <w:szCs w:val="22"/>
            </w:rPr>
            <w:delText xml:space="preserve"> </w:delText>
          </w:r>
        </w:del>
      </w:ins>
      <w:r w:rsidRPr="00DC39CB">
        <w:rPr>
          <w:sz w:val="22"/>
          <w:szCs w:val="22"/>
        </w:rPr>
        <w:t xml:space="preserve">may reasonably request, to perfect Owner’s </w:t>
      </w:r>
      <w:ins w:id="478" w:author="Xerox" w:date="2020-06-24T11:23:00Z">
        <w:del w:id="479" w:author="JLL Legal (NG)" w:date="2020-07-22T13:49:00Z">
          <w:r w:rsidR="00130434" w:rsidDel="00A50D69">
            <w:rPr>
              <w:sz w:val="22"/>
              <w:szCs w:val="22"/>
            </w:rPr>
            <w:delText>X</w:delText>
          </w:r>
        </w:del>
        <w:del w:id="480" w:author="JLL Legal (NG)" w:date="2020-07-22T13:48:00Z">
          <w:r w:rsidR="00130434" w:rsidDel="00A50D69">
            <w:rPr>
              <w:sz w:val="22"/>
              <w:szCs w:val="22"/>
            </w:rPr>
            <w:delText>erox’s</w:delText>
          </w:r>
        </w:del>
        <w:r w:rsidR="00130434" w:rsidRPr="00DC39CB">
          <w:rPr>
            <w:sz w:val="22"/>
            <w:szCs w:val="22"/>
          </w:rPr>
          <w:t xml:space="preserve"> </w:t>
        </w:r>
      </w:ins>
      <w:r w:rsidRPr="00DC39CB">
        <w:rPr>
          <w:sz w:val="22"/>
          <w:szCs w:val="22"/>
        </w:rPr>
        <w:t xml:space="preserve">ownership of any such new intellectual property and any rights of copyright in and to such materials. </w:t>
      </w:r>
    </w:p>
    <w:p w14:paraId="7254F105" w14:textId="584E7998" w:rsidR="008747F2" w:rsidRPr="00DC39CB" w:rsidRDefault="008747F2" w:rsidP="008747F2">
      <w:pPr>
        <w:widowControl w:val="0"/>
        <w:tabs>
          <w:tab w:val="left" w:pos="990"/>
        </w:tabs>
        <w:autoSpaceDE w:val="0"/>
        <w:autoSpaceDN w:val="0"/>
        <w:adjustRightInd w:val="0"/>
        <w:ind w:left="990"/>
        <w:rPr>
          <w:sz w:val="22"/>
          <w:szCs w:val="22"/>
        </w:rPr>
      </w:pPr>
    </w:p>
    <w:p w14:paraId="3FAF50D7" w14:textId="0DB99535" w:rsidR="008747F2" w:rsidRDefault="008747F2" w:rsidP="00022B96">
      <w:pPr>
        <w:numPr>
          <w:ilvl w:val="0"/>
          <w:numId w:val="2"/>
        </w:numPr>
        <w:rPr>
          <w:ins w:id="481" w:author="JLL Legal (NG)" w:date="2020-07-22T13:48:00Z"/>
          <w:sz w:val="22"/>
          <w:szCs w:val="22"/>
        </w:rPr>
      </w:pPr>
      <w:commentRangeStart w:id="482"/>
      <w:commentRangeStart w:id="483"/>
      <w:r>
        <w:rPr>
          <w:b/>
          <w:bCs/>
          <w:sz w:val="22"/>
          <w:szCs w:val="22"/>
        </w:rPr>
        <w:t>SAIC NETWORK ACCESS</w:t>
      </w:r>
      <w:commentRangeEnd w:id="482"/>
      <w:r w:rsidR="00140108">
        <w:rPr>
          <w:rStyle w:val="CommentReference"/>
        </w:rPr>
        <w:commentReference w:id="482"/>
      </w:r>
      <w:commentRangeEnd w:id="483"/>
      <w:r w:rsidR="003322A2">
        <w:rPr>
          <w:rStyle w:val="CommentReference"/>
        </w:rPr>
        <w:commentReference w:id="483"/>
      </w:r>
      <w:r>
        <w:br/>
      </w:r>
      <w:r>
        <w:br/>
      </w:r>
      <w:proofErr w:type="spellStart"/>
      <w:r w:rsidRPr="008747F2">
        <w:rPr>
          <w:sz w:val="22"/>
          <w:szCs w:val="22"/>
        </w:rPr>
        <w:t>Access</w:t>
      </w:r>
      <w:proofErr w:type="spellEnd"/>
      <w:r w:rsidRPr="008747F2">
        <w:rPr>
          <w:sz w:val="22"/>
          <w:szCs w:val="22"/>
        </w:rPr>
        <w:t xml:space="preserve"> to Owner’s network </w:t>
      </w:r>
      <w:ins w:id="484" w:author="Xerox" w:date="2020-06-24T11:25:00Z">
        <w:r w:rsidR="00401D41">
          <w:rPr>
            <w:sz w:val="22"/>
            <w:szCs w:val="22"/>
          </w:rPr>
          <w:t xml:space="preserve">by Xerox </w:t>
        </w:r>
        <w:del w:id="485" w:author="JLL Legal (NG)" w:date="2020-07-22T13:59:00Z">
          <w:r w:rsidR="00401D41" w:rsidDel="005721CB">
            <w:rPr>
              <w:sz w:val="22"/>
              <w:szCs w:val="22"/>
            </w:rPr>
            <w:delText xml:space="preserve">on-site </w:delText>
          </w:r>
        </w:del>
        <w:r w:rsidR="003D1DD3">
          <w:rPr>
            <w:sz w:val="22"/>
            <w:szCs w:val="22"/>
          </w:rPr>
          <w:t xml:space="preserve">personnel </w:t>
        </w:r>
      </w:ins>
      <w:r w:rsidRPr="008747F2">
        <w:rPr>
          <w:sz w:val="22"/>
          <w:szCs w:val="22"/>
        </w:rPr>
        <w:t xml:space="preserve">must be only by U.S. citizens. If Service Contractor’s </w:t>
      </w:r>
      <w:ins w:id="486" w:author="Xerox" w:date="2020-06-24T11:26:00Z">
        <w:del w:id="487" w:author="JLL Legal (NG)" w:date="2020-07-22T13:59:00Z">
          <w:r w:rsidR="003D1DD3" w:rsidDel="005721CB">
            <w:rPr>
              <w:sz w:val="22"/>
              <w:szCs w:val="22"/>
            </w:rPr>
            <w:delText xml:space="preserve">on-site </w:delText>
          </w:r>
        </w:del>
      </w:ins>
      <w:r w:rsidRPr="008747F2">
        <w:rPr>
          <w:sz w:val="22"/>
          <w:szCs w:val="22"/>
        </w:rPr>
        <w:t>employees or subcontractors are required to access or operate Owner’s computer systems, Service Contractor shall provide written verification of such employees’ U.S. citizenship, as requested by Owner or Manager.  Owner may grant exceptions to this restriction on a case-by-case basis or a required by law.</w:t>
      </w:r>
    </w:p>
    <w:p w14:paraId="70205348" w14:textId="77777777" w:rsidR="00A50D69" w:rsidRDefault="00A50D69" w:rsidP="00A50D69">
      <w:pPr>
        <w:widowControl w:val="0"/>
        <w:autoSpaceDE w:val="0"/>
        <w:autoSpaceDN w:val="0"/>
        <w:adjustRightInd w:val="0"/>
        <w:ind w:left="432"/>
        <w:rPr>
          <w:sz w:val="22"/>
          <w:szCs w:val="22"/>
        </w:rPr>
      </w:pPr>
    </w:p>
    <w:p w14:paraId="7BEEF844" w14:textId="19D0027A" w:rsidR="00C35D7E" w:rsidRDefault="00AE5C1E" w:rsidP="00797AB0">
      <w:pPr>
        <w:pStyle w:val="ListParagraph"/>
        <w:numPr>
          <w:ilvl w:val="0"/>
          <w:numId w:val="2"/>
        </w:numPr>
        <w:spacing w:after="40"/>
        <w:ind w:right="14"/>
        <w:jc w:val="both"/>
        <w:rPr>
          <w:ins w:id="488" w:author="Xerox" w:date="2020-06-24T11:46:00Z"/>
          <w:szCs w:val="18"/>
        </w:rPr>
      </w:pPr>
      <w:r w:rsidRPr="00AE5C1E">
        <w:rPr>
          <w:b/>
          <w:bCs/>
          <w:szCs w:val="18"/>
        </w:rPr>
        <w:t>Definitions</w:t>
      </w:r>
      <w:ins w:id="489" w:author="Xerox" w:date="2020-06-24T11:40:00Z">
        <w:r w:rsidR="00C35D7E">
          <w:rPr>
            <w:szCs w:val="18"/>
          </w:rPr>
          <w:t xml:space="preserve"> – </w:t>
        </w:r>
        <w:commentRangeStart w:id="490"/>
        <w:commentRangeStart w:id="491"/>
        <w:r w:rsidR="00C35D7E">
          <w:rPr>
            <w:szCs w:val="18"/>
          </w:rPr>
          <w:t xml:space="preserve">The following </w:t>
        </w:r>
      </w:ins>
      <w:ins w:id="492" w:author="Xerox" w:date="2020-06-24T11:46:00Z">
        <w:r>
          <w:rPr>
            <w:szCs w:val="18"/>
          </w:rPr>
          <w:t>definitions</w:t>
        </w:r>
      </w:ins>
      <w:ins w:id="493" w:author="Xerox" w:date="2020-06-24T11:40:00Z">
        <w:r w:rsidR="00C35D7E">
          <w:rPr>
            <w:szCs w:val="18"/>
          </w:rPr>
          <w:t xml:space="preserve"> are </w:t>
        </w:r>
        <w:r w:rsidR="00105DD4">
          <w:rPr>
            <w:szCs w:val="18"/>
          </w:rPr>
          <w:t xml:space="preserve">applicable to </w:t>
        </w:r>
      </w:ins>
      <w:ins w:id="494" w:author="Xerox" w:date="2020-06-24T11:46:00Z">
        <w:r>
          <w:rPr>
            <w:szCs w:val="18"/>
          </w:rPr>
          <w:t>sections</w:t>
        </w:r>
      </w:ins>
      <w:ins w:id="495" w:author="Xerox" w:date="2020-06-24T11:40:00Z">
        <w:r w:rsidR="00105DD4">
          <w:rPr>
            <w:szCs w:val="18"/>
          </w:rPr>
          <w:t xml:space="preserve"> 7 to 15</w:t>
        </w:r>
      </w:ins>
      <w:ins w:id="496" w:author="Xerox" w:date="2020-06-24T13:04:00Z">
        <w:r w:rsidR="00D85DDA" w:rsidRPr="00D85DDA">
          <w:rPr>
            <w:szCs w:val="18"/>
          </w:rPr>
          <w:t xml:space="preserve"> </w:t>
        </w:r>
        <w:r w:rsidR="00D85DDA">
          <w:rPr>
            <w:szCs w:val="18"/>
          </w:rPr>
          <w:t>below</w:t>
        </w:r>
      </w:ins>
      <w:ins w:id="497" w:author="Xerox" w:date="2020-06-24T11:46:00Z">
        <w:r w:rsidR="00400550">
          <w:rPr>
            <w:szCs w:val="18"/>
          </w:rPr>
          <w:t>:</w:t>
        </w:r>
      </w:ins>
      <w:commentRangeEnd w:id="490"/>
      <w:r w:rsidR="008650F6">
        <w:rPr>
          <w:rStyle w:val="CommentReference"/>
          <w:rFonts w:eastAsia="Times New Roman"/>
        </w:rPr>
        <w:commentReference w:id="490"/>
      </w:r>
      <w:commentRangeEnd w:id="491"/>
      <w:r w:rsidR="0018494B">
        <w:rPr>
          <w:rStyle w:val="CommentReference"/>
          <w:rFonts w:eastAsia="Times New Roman"/>
        </w:rPr>
        <w:commentReference w:id="491"/>
      </w:r>
    </w:p>
    <w:p w14:paraId="101200C9" w14:textId="062BCBD3" w:rsidR="00400550" w:rsidRPr="00AE5C1E" w:rsidRDefault="00AF2FF5" w:rsidP="00D85DDA">
      <w:pPr>
        <w:pStyle w:val="ListParagraph"/>
        <w:numPr>
          <w:ilvl w:val="1"/>
          <w:numId w:val="2"/>
        </w:numPr>
        <w:spacing w:after="40"/>
        <w:ind w:right="14"/>
        <w:jc w:val="both"/>
        <w:rPr>
          <w:ins w:id="498" w:author="Xerox" w:date="2020-06-24T11:40:00Z"/>
          <w:szCs w:val="18"/>
        </w:rPr>
      </w:pPr>
      <w:ins w:id="499" w:author="Xerox" w:date="2020-06-24T11:47:00Z">
        <w:r>
          <w:rPr>
            <w:rFonts w:cs="Arial"/>
            <w:color w:val="000000"/>
          </w:rPr>
          <w:t xml:space="preserve">“Services” are collectively managed services (e.g. copy center and mailroom services), consultative services and/or Xerox Quoted Offerings.  “Xerox Quoted Offerings” may be any combination of professional services provided hereunder, including, but not limited to, assessment, office document, network, integration, implementation, help desk, and asset management services. Services may also include (i) Xerox-brand equipment (“Equipment”) and Xerox-brand software including without limitation Base Software, Services Software and Application Software (collectively “Software”); (ii) third party hardware (“Third Party Hardware”) and/or third party software (“Third Party Software”) (collectively, “Third Party Products”); and/or (iii) Maintenance Services, as set forth herein, for Equipment and/or equipment maintenance for Third Party Hardware.  “Deliverables” include, but are not limited to, </w:t>
        </w:r>
        <w:r>
          <w:rPr>
            <w:rFonts w:cs="Arial"/>
          </w:rPr>
          <w:t xml:space="preserve">Products, Assessments and Documentation.  As used herein, (i) “Products” refers collectively to supplies, maintenance, Equipment, Software and Third Party Products hereunder; (ii) </w:t>
        </w:r>
        <w:r>
          <w:rPr>
            <w:rFonts w:cs="Arial"/>
            <w:color w:val="000000"/>
          </w:rPr>
          <w:t xml:space="preserve">“Assessments” are assessment and recommendation reports created as a result of Xerox performance of assessment services; and, (iii) </w:t>
        </w:r>
        <w:r>
          <w:rPr>
            <w:rFonts w:cs="Arial"/>
            <w:bCs/>
            <w:color w:val="000000"/>
            <w:szCs w:val="18"/>
          </w:rPr>
          <w:t>“Documentation”</w:t>
        </w:r>
        <w:r>
          <w:rPr>
            <w:rFonts w:cs="Arial"/>
            <w:color w:val="000000"/>
            <w:szCs w:val="18"/>
          </w:rPr>
          <w:t xml:space="preserve"> shall mean all manuals, brochures, specifications, information and software descriptions, in electronic, printed, and/or camera-ready form, and related materials customarily provided by Xerox for use as part of the Offerings.</w:t>
        </w:r>
      </w:ins>
    </w:p>
    <w:p w14:paraId="58D75B62" w14:textId="42CA9461" w:rsidR="00797AB0" w:rsidRPr="00797AB0" w:rsidRDefault="00797AB0" w:rsidP="00797AB0">
      <w:pPr>
        <w:pStyle w:val="ListParagraph"/>
        <w:numPr>
          <w:ilvl w:val="0"/>
          <w:numId w:val="2"/>
        </w:numPr>
        <w:spacing w:after="40"/>
        <w:ind w:right="14"/>
        <w:jc w:val="both"/>
        <w:rPr>
          <w:ins w:id="500" w:author="Xerox" w:date="2020-06-24T11:27:00Z"/>
          <w:szCs w:val="18"/>
        </w:rPr>
      </w:pPr>
      <w:ins w:id="501" w:author="Xerox" w:date="2020-06-24T11:27:00Z">
        <w:r w:rsidRPr="00212BDA">
          <w:rPr>
            <w:rFonts w:cs="Arial"/>
            <w:b/>
            <w:bCs/>
            <w:color w:val="000000"/>
          </w:rPr>
          <w:t>REMOTE SERVICES</w:t>
        </w:r>
        <w:r w:rsidRPr="00797AB0">
          <w:rPr>
            <w:rFonts w:cs="Arial"/>
            <w:b/>
            <w:bCs/>
            <w:color w:val="000000"/>
          </w:rPr>
          <w:t xml:space="preserve">.  </w:t>
        </w:r>
        <w:r w:rsidRPr="00797AB0">
          <w:rPr>
            <w:szCs w:val="18"/>
          </w:rPr>
          <w:t>Certain models of Equipment are supported and serviced using data that is automatically collected by Xerox from, or transmitted to or from Xerox by, Equipment or Third Party Products connected to Customer’s network (“Remote Data”) via electronic transmission to a secure off-site location (“Remote Data Access”).  Remote Data Access also enables Xerox to transmit to Customer Maintenance Releases</w:t>
        </w:r>
      </w:ins>
      <w:ins w:id="502" w:author="Xerox" w:date="2020-06-24T13:07:00Z">
        <w:r w:rsidR="009679F6">
          <w:rPr>
            <w:szCs w:val="18"/>
          </w:rPr>
          <w:t xml:space="preserve"> (defined below)</w:t>
        </w:r>
      </w:ins>
      <w:ins w:id="503" w:author="Xerox" w:date="2020-06-24T11:27:00Z">
        <w:r w:rsidRPr="00797AB0">
          <w:rPr>
            <w:szCs w:val="18"/>
          </w:rPr>
          <w:t xml:space="preserve"> or upgrades for software or firmware and to remotely diagnose and modify Equipment to repair or correct malfunctions.  Examples of Remote Data include product registration, meter read, supply level, equipment configuration and settings, software version, and problem/fault code data.  Remote Data may also be collected by the Xerox Tools and certain Services Software as set forth in the applicable SOW.  Remote Data will be transmitted to and from Customer in a secure manner specified by Xerox.  Remote Data Access will not allow Xerox to read, view or download any Customer data, documents or other information residing on or passing through the Equipment, Third Party Hardware or Customer’s information management systems.  Customer grants the right to Xerox, without charge, to establish and maintain Remote Data Access for the purposes described above.  Upon Xerox’s request, Customer will provide contact information for Equipment such as name and address of Customer contact and IP and physical addresses/locations of Equipment.  Customer will enable Remote Data Access via a method prescribed by Xerox and Customer will provide Xerox with reasonable assistance to allow Xerox to have Remote Data Access.  Unless Xerox deems Equipment incapable of Remote Data Access, Customer will ensure that Remote Data Access is maintained at all times Maintenance Services are being performed.</w:t>
        </w:r>
      </w:ins>
    </w:p>
    <w:p w14:paraId="58D9AD1F" w14:textId="266242FD" w:rsidR="00797AB0" w:rsidRPr="00797AB0" w:rsidRDefault="00797AB0" w:rsidP="00797AB0">
      <w:pPr>
        <w:pStyle w:val="ListParagraph"/>
        <w:numPr>
          <w:ilvl w:val="0"/>
          <w:numId w:val="2"/>
        </w:numPr>
        <w:spacing w:after="40"/>
        <w:ind w:right="14"/>
        <w:jc w:val="both"/>
        <w:rPr>
          <w:ins w:id="504" w:author="Xerox" w:date="2020-06-24T11:27:00Z"/>
          <w:rFonts w:cs="Arial"/>
          <w:bCs/>
          <w:color w:val="000000"/>
          <w:szCs w:val="18"/>
        </w:rPr>
      </w:pPr>
      <w:ins w:id="505" w:author="Xerox" w:date="2020-06-24T11:27:00Z">
        <w:r>
          <w:rPr>
            <w:rFonts w:cs="Arial"/>
            <w:b/>
            <w:color w:val="000000"/>
            <w:szCs w:val="18"/>
          </w:rPr>
          <w:t>V</w:t>
        </w:r>
        <w:r w:rsidRPr="00797AB0">
          <w:rPr>
            <w:rFonts w:cs="Arial"/>
            <w:b/>
            <w:color w:val="000000"/>
            <w:szCs w:val="18"/>
          </w:rPr>
          <w:t>OLUME REVIEW.</w:t>
        </w:r>
        <w:r w:rsidRPr="00797AB0">
          <w:rPr>
            <w:rFonts w:cs="Arial"/>
            <w:bCs/>
            <w:color w:val="000000"/>
            <w:szCs w:val="18"/>
          </w:rPr>
          <w:t xml:space="preserve">  </w:t>
        </w:r>
        <w:r w:rsidRPr="00797AB0">
          <w:rPr>
            <w:rFonts w:cs="Arial"/>
            <w:color w:val="000000"/>
            <w:szCs w:val="18"/>
          </w:rPr>
          <w:t>At Customer’s request, the parties may meet annually to review the volume of prints for Equipment for the previous 12 months under one or more Orders based on reporting provided by Xerox.  Based on said review, the parties may mutually agree to revise the Prints Included in Minimum and the associated MMC in said Order(s).</w:t>
        </w:r>
      </w:ins>
    </w:p>
    <w:p w14:paraId="31D35508" w14:textId="39EEB063" w:rsidR="00797AB0" w:rsidRPr="00797AB0" w:rsidRDefault="00797AB0" w:rsidP="00797AB0">
      <w:pPr>
        <w:pStyle w:val="ListParagraph"/>
        <w:numPr>
          <w:ilvl w:val="0"/>
          <w:numId w:val="2"/>
        </w:numPr>
        <w:spacing w:after="40"/>
        <w:ind w:right="14"/>
        <w:jc w:val="both"/>
        <w:rPr>
          <w:ins w:id="506" w:author="Xerox" w:date="2020-06-24T11:27:00Z"/>
          <w:rFonts w:cs="Arial"/>
          <w:b/>
          <w:bCs/>
          <w:color w:val="000000"/>
          <w:szCs w:val="18"/>
        </w:rPr>
      </w:pPr>
      <w:ins w:id="507" w:author="Xerox" w:date="2020-06-24T11:27:00Z">
        <w:r w:rsidRPr="00797AB0">
          <w:rPr>
            <w:rFonts w:cs="Arial"/>
            <w:b/>
            <w:bCs/>
            <w:szCs w:val="18"/>
          </w:rPr>
          <w:t>MAINTENANCE SERVICES.</w:t>
        </w:r>
        <w:r w:rsidRPr="00797AB0">
          <w:rPr>
            <w:rFonts w:cs="Arial"/>
            <w:szCs w:val="18"/>
          </w:rPr>
          <w:t xml:space="preserve">  Unless otherwise stated, Xerox (or a designated servicer) will provide the following </w:t>
        </w:r>
        <w:r w:rsidRPr="00797AB0">
          <w:rPr>
            <w:rFonts w:cs="Arial"/>
            <w:bCs/>
            <w:szCs w:val="18"/>
          </w:rPr>
          <w:t>Maintenance</w:t>
        </w:r>
        <w:r w:rsidRPr="00797AB0">
          <w:rPr>
            <w:rFonts w:cs="Arial"/>
            <w:szCs w:val="18"/>
          </w:rPr>
          <w:t xml:space="preserve"> Services, which may also be referred to as “Break/Fix Services”, under an Order for Equipment</w:t>
        </w:r>
        <w:r w:rsidRPr="00797AB0">
          <w:rPr>
            <w:rFonts w:cs="Arial"/>
            <w:color w:val="000000"/>
            <w:szCs w:val="18"/>
          </w:rPr>
          <w:t xml:space="preserve"> (unless Customer is acquiring Equipment for which Xerox does not offer Maintenance Services; such Equipment to be designated as “No Svc.”).  The provision of Maintenance Services is contingent upon Customer facilitating timely and efficient resolution of Equipment issues by: (a) utilizing Customer-implemented remedies provided by Xerox; (b) replacing Cartridges; and (c) providing information to and implementing recommendations provided by Xerox telephone support personnel in those instances where Xerox is not providing on-site Equipment support personnel.  If an Equipment issue is not resolved after completion of (a) through (c) above, Xerox will provide on-site support as provided in the applicable Order.</w:t>
        </w:r>
      </w:ins>
    </w:p>
    <w:p w14:paraId="1371D46C" w14:textId="4258992B" w:rsidR="00797AB0" w:rsidRPr="00797AB0" w:rsidRDefault="00797AB0" w:rsidP="00662283">
      <w:pPr>
        <w:pStyle w:val="ListParagraph"/>
        <w:numPr>
          <w:ilvl w:val="1"/>
          <w:numId w:val="2"/>
        </w:numPr>
        <w:tabs>
          <w:tab w:val="left" w:pos="630"/>
        </w:tabs>
        <w:spacing w:after="40"/>
        <w:ind w:right="14"/>
        <w:jc w:val="both"/>
        <w:rPr>
          <w:ins w:id="508" w:author="Xerox" w:date="2020-06-24T11:27:00Z"/>
          <w:rFonts w:cs="Arial"/>
          <w:color w:val="000000"/>
          <w:szCs w:val="18"/>
        </w:rPr>
      </w:pPr>
      <w:ins w:id="509" w:author="Xerox" w:date="2020-06-24T11:27:00Z">
        <w:r w:rsidRPr="00797AB0">
          <w:rPr>
            <w:rFonts w:cs="Arial"/>
            <w:szCs w:val="18"/>
          </w:rPr>
          <w:t>REPAIRS &amp; PARTS.  Xerox will make repairs and adjustments necessary to keep Equipment in good working order (including such repairs or adjustments required during initial installation).  Parts required for repair may be new, reprocessed, or recovered.</w:t>
        </w:r>
      </w:ins>
    </w:p>
    <w:p w14:paraId="10EEF5C6" w14:textId="31B3ACC7" w:rsidR="00797AB0" w:rsidRPr="00797AB0" w:rsidRDefault="00797AB0" w:rsidP="00662283">
      <w:pPr>
        <w:pStyle w:val="ListParagraph"/>
        <w:numPr>
          <w:ilvl w:val="1"/>
          <w:numId w:val="2"/>
        </w:numPr>
        <w:tabs>
          <w:tab w:val="left" w:pos="630"/>
        </w:tabs>
        <w:spacing w:after="40"/>
        <w:ind w:right="14"/>
        <w:jc w:val="both"/>
        <w:rPr>
          <w:ins w:id="510" w:author="Xerox" w:date="2020-06-24T11:27:00Z"/>
          <w:rFonts w:cs="Arial"/>
          <w:color w:val="000000"/>
          <w:szCs w:val="18"/>
        </w:rPr>
      </w:pPr>
      <w:ins w:id="511" w:author="Xerox" w:date="2020-06-24T11:27:00Z">
        <w:r w:rsidRPr="00797AB0">
          <w:rPr>
            <w:rFonts w:cs="Arial"/>
            <w:szCs w:val="18"/>
          </w:rPr>
          <w:t>.</w:t>
        </w:r>
        <w:r w:rsidRPr="00797AB0">
          <w:rPr>
            <w:rFonts w:cs="Arial"/>
            <w:szCs w:val="18"/>
          </w:rPr>
          <w:tab/>
          <w:t>HOURS &amp; EXCLUSIONS.  Unless otherwise stated, Maintenance Services will be provided during Xerox's standard working hours (excluding Xerox-recognized holidays) in areas within the United States, its territories, and possessions open for repair service for the Equipment at issue.  Customer agrees to give Xerox reasonable access to the Equipment.  Maintenance Services shall cover repairs and adjustments required as a result of normal wear and tear or defects in materials or workmanship (and shall exclude repairs or adjustments Xerox determines to relate to or be affected by the use of options, accessories, or other connected products not serviced by Xerox, as well as any non-Xerox alterations, relocation, service, supplies, or consumables).</w:t>
        </w:r>
      </w:ins>
    </w:p>
    <w:p w14:paraId="3A576BCC" w14:textId="22421844" w:rsidR="00797AB0" w:rsidRPr="00797AB0" w:rsidRDefault="00797AB0" w:rsidP="00662283">
      <w:pPr>
        <w:pStyle w:val="ListParagraph"/>
        <w:numPr>
          <w:ilvl w:val="1"/>
          <w:numId w:val="2"/>
        </w:numPr>
        <w:tabs>
          <w:tab w:val="left" w:pos="630"/>
        </w:tabs>
        <w:spacing w:after="40"/>
        <w:ind w:right="14"/>
        <w:jc w:val="both"/>
        <w:rPr>
          <w:ins w:id="512" w:author="Xerox" w:date="2020-06-24T11:27:00Z"/>
          <w:rFonts w:cs="Arial"/>
          <w:color w:val="000000"/>
          <w:szCs w:val="18"/>
        </w:rPr>
      </w:pPr>
      <w:ins w:id="513" w:author="Xerox" w:date="2020-06-24T11:27:00Z">
        <w:r w:rsidRPr="00797AB0">
          <w:rPr>
            <w:rFonts w:cs="Arial"/>
            <w:szCs w:val="18"/>
          </w:rPr>
          <w:t>.</w:t>
        </w:r>
        <w:r w:rsidRPr="00797AB0">
          <w:rPr>
            <w:rFonts w:cs="Arial"/>
            <w:szCs w:val="18"/>
          </w:rPr>
          <w:tab/>
          <w:t>INSTALLATION SITE &amp; METER READINGS.  The Equipment installation site must conform to Xerox's published requirements throughout the term of an Order.  If applicable, Customer agrees to provide meter readings in the manner prescribed by Xerox.  If Customer does not provide Xerox with meter readings as required, for Equipment not capable of Remote Data Access, or if Remote Data Access is interrupted, Xerox may estimate them and bill Customer accordingly.</w:t>
        </w:r>
      </w:ins>
    </w:p>
    <w:p w14:paraId="46CF33CC" w14:textId="2FE37072" w:rsidR="00797AB0" w:rsidRPr="00797AB0" w:rsidRDefault="00797AB0" w:rsidP="00662283">
      <w:pPr>
        <w:pStyle w:val="ListParagraph"/>
        <w:numPr>
          <w:ilvl w:val="1"/>
          <w:numId w:val="2"/>
        </w:numPr>
        <w:tabs>
          <w:tab w:val="left" w:pos="630"/>
        </w:tabs>
        <w:spacing w:after="40"/>
        <w:ind w:right="14"/>
        <w:jc w:val="both"/>
        <w:rPr>
          <w:ins w:id="514" w:author="Xerox" w:date="2020-06-24T11:27:00Z"/>
          <w:rFonts w:cs="Arial"/>
          <w:color w:val="000000"/>
          <w:szCs w:val="18"/>
        </w:rPr>
      </w:pPr>
      <w:ins w:id="515" w:author="Xerox" w:date="2020-06-24T11:27:00Z">
        <w:r w:rsidRPr="00797AB0">
          <w:rPr>
            <w:rFonts w:cs="Arial"/>
            <w:szCs w:val="18"/>
          </w:rPr>
          <w:t>.</w:t>
        </w:r>
        <w:r w:rsidRPr="00797AB0">
          <w:rPr>
            <w:rFonts w:cs="Arial"/>
            <w:szCs w:val="18"/>
          </w:rPr>
          <w:tab/>
          <w:t>EQUIPMENT REPLACEMENT.  As</w:t>
        </w:r>
        <w:r w:rsidRPr="00797AB0">
          <w:rPr>
            <w:rFonts w:cs="Arial"/>
            <w:color w:val="000000"/>
            <w:szCs w:val="18"/>
          </w:rPr>
          <w:t xml:space="preserve"> Customer’s exclusive remedy for Xerox’s failure to provide Maintenance Services, Xerox will for 5 years after the installation date of the initial unit or the initial term of the Order, whichever is longer, </w:t>
        </w:r>
        <w:r w:rsidRPr="00797AB0">
          <w:rPr>
            <w:rFonts w:cs="Arial"/>
            <w:szCs w:val="18"/>
          </w:rPr>
          <w:t xml:space="preserve">replace the Equipment with an identical product or, at Xerox’s option, another product of equal or greater capabilities.  </w:t>
        </w:r>
        <w:r w:rsidRPr="00797AB0">
          <w:rPr>
            <w:rFonts w:cs="Arial"/>
            <w:color w:val="000000"/>
            <w:szCs w:val="18"/>
          </w:rPr>
          <w:t xml:space="preserve">If the replacement </w:t>
        </w:r>
        <w:r w:rsidRPr="00797AB0">
          <w:rPr>
            <w:rFonts w:cs="Arial"/>
            <w:szCs w:val="18"/>
          </w:rPr>
          <w:t>product</w:t>
        </w:r>
        <w:r w:rsidRPr="00797AB0">
          <w:rPr>
            <w:rFonts w:cs="Arial"/>
            <w:color w:val="000000"/>
            <w:szCs w:val="18"/>
          </w:rPr>
          <w:t xml:space="preserve"> is provided pursuant to this Section, there shall be no additional charge for Maintenance Services during the initial term of the applicable Order and the replacement product shall be subject to the terms and conditions of the MSA.  If Xerox is unable to keep a unit of Equipment in good working order after the period noted above, either party may terminate Maintenance Services for that unit without penalty or early termination charges upon not less than 30 days written notice to the other party.</w:t>
        </w:r>
      </w:ins>
    </w:p>
    <w:p w14:paraId="1602E5EA" w14:textId="1F2AF034" w:rsidR="00797AB0" w:rsidRPr="00797AB0" w:rsidRDefault="00797AB0" w:rsidP="00662283">
      <w:pPr>
        <w:pStyle w:val="ListParagraph"/>
        <w:numPr>
          <w:ilvl w:val="1"/>
          <w:numId w:val="2"/>
        </w:numPr>
        <w:tabs>
          <w:tab w:val="left" w:pos="630"/>
        </w:tabs>
        <w:spacing w:after="40"/>
        <w:ind w:right="14"/>
        <w:jc w:val="both"/>
        <w:rPr>
          <w:ins w:id="516" w:author="Xerox" w:date="2020-06-24T11:27:00Z"/>
          <w:rFonts w:cs="Arial"/>
          <w:szCs w:val="18"/>
        </w:rPr>
      </w:pPr>
      <w:ins w:id="517" w:author="Xerox" w:date="2020-06-24T11:27:00Z">
        <w:r w:rsidRPr="00797AB0">
          <w:rPr>
            <w:rFonts w:cs="Arial"/>
            <w:szCs w:val="18"/>
          </w:rPr>
          <w:t>.</w:t>
        </w:r>
        <w:r w:rsidRPr="00797AB0">
          <w:rPr>
            <w:rFonts w:cs="Arial"/>
            <w:szCs w:val="18"/>
          </w:rPr>
          <w:tab/>
          <w:t xml:space="preserve">CARTRIDGES. </w:t>
        </w:r>
        <w:r w:rsidRPr="00797AB0">
          <w:rPr>
            <w:szCs w:val="18"/>
          </w:rPr>
          <w:t>If Xerox is providing Maintenance Services for Equipment utilizing cartridges designated by Xerox as customer-replaceable units, including copy/print cartridges and xerographic modules or fuser modules (“Cartridges”), Customer agrees to use only unmodified Cartridges purchased directly from Xerox or its authorized resellers in the United States and the failure to use such Cartridges shall void any warranty applicable to such Equipment.  Cartridges packed with Equipment and replacement Cartridges may be new, remanufactured or reprocessed.  Remanufactured and reprocessed Cartridges meet Xerox's new Cartridge performance standards and contain new and/or reprocessed components.  To enhance print quality, the Cartridge(s) for many models of Equipment have been designed to cease functioning at a predetermined point.  In addition, many Equipment models are designed to function only with Cartridges that are newly manufactured original Xerox Cartridges or with Cartridges intended for use in the U.S.  Equipment configuration that permits use of non-newly manufactured original Xerox Cartridges may be available from Xerox at an additional charge.</w:t>
        </w:r>
      </w:ins>
    </w:p>
    <w:p w14:paraId="083AFC75" w14:textId="555F1B43" w:rsidR="00797AB0" w:rsidRPr="00797AB0" w:rsidRDefault="00797AB0" w:rsidP="00662283">
      <w:pPr>
        <w:pStyle w:val="ListParagraph"/>
        <w:numPr>
          <w:ilvl w:val="1"/>
          <w:numId w:val="2"/>
        </w:numPr>
        <w:tabs>
          <w:tab w:val="left" w:pos="630"/>
        </w:tabs>
        <w:spacing w:after="40"/>
        <w:ind w:right="14"/>
        <w:jc w:val="both"/>
        <w:rPr>
          <w:ins w:id="518" w:author="Xerox" w:date="2020-06-24T11:27:00Z"/>
          <w:rFonts w:cs="Arial"/>
          <w:color w:val="000000"/>
          <w:szCs w:val="18"/>
        </w:rPr>
      </w:pPr>
      <w:ins w:id="519" w:author="Xerox" w:date="2020-06-24T11:27:00Z">
        <w:r w:rsidRPr="00797AB0">
          <w:rPr>
            <w:rFonts w:cs="Arial"/>
            <w:szCs w:val="18"/>
          </w:rPr>
          <w:t>.</w:t>
        </w:r>
        <w:r w:rsidRPr="00797AB0">
          <w:rPr>
            <w:rFonts w:cs="Arial"/>
            <w:szCs w:val="18"/>
          </w:rPr>
          <w:tab/>
        </w:r>
        <w:r w:rsidRPr="00797AB0">
          <w:rPr>
            <w:color w:val="000000"/>
            <w:szCs w:val="18"/>
          </w:rPr>
          <w:t>PC/WORKSTATION REQUIREMENTS.</w:t>
        </w:r>
        <w:r w:rsidRPr="00797AB0">
          <w:rPr>
            <w:szCs w:val="18"/>
          </w:rPr>
          <w:t xml:space="preserve"> In order to receive Maintenance Services and/or Software Support for Equipment requiring connection to a PC or workstation, Customer must utilize a PC or workstation that either (i) has been provided by Xerox or (ii) meets Xerox’s published specifications.</w:t>
        </w:r>
      </w:ins>
    </w:p>
    <w:p w14:paraId="59F3BBB1" w14:textId="101B1343" w:rsidR="00797AB0" w:rsidRPr="00797AB0" w:rsidRDefault="00797AB0" w:rsidP="00797AB0">
      <w:pPr>
        <w:pStyle w:val="ListParagraph"/>
        <w:numPr>
          <w:ilvl w:val="0"/>
          <w:numId w:val="2"/>
        </w:numPr>
        <w:spacing w:after="40"/>
        <w:jc w:val="both"/>
        <w:rPr>
          <w:ins w:id="520" w:author="Xerox" w:date="2020-06-24T11:27:00Z"/>
          <w:szCs w:val="18"/>
        </w:rPr>
      </w:pPr>
      <w:ins w:id="521" w:author="Xerox" w:date="2020-06-24T11:27:00Z">
        <w:r w:rsidRPr="00797AB0">
          <w:rPr>
            <w:b/>
            <w:bCs/>
            <w:szCs w:val="18"/>
          </w:rPr>
          <w:t>CONSUMABLE SUPPLIES INCLUDED (IN MONTHLY MINIMUM / IMPRESSION OR PRINT CHARGES).</w:t>
        </w:r>
        <w:r w:rsidRPr="00797AB0">
          <w:rPr>
            <w:szCs w:val="18"/>
          </w:rPr>
          <w:t xml:space="preserve">  </w:t>
        </w:r>
        <w:r w:rsidRPr="00797AB0">
          <w:rPr>
            <w:rFonts w:cs="Arial"/>
          </w:rPr>
          <w:t xml:space="preserve">Consumable Supplies vary depending upon the Equipment model, and include: (i) for black and white Equipment, standard black toner and/or dry ink, black developer, </w:t>
        </w:r>
        <w:r w:rsidRPr="000903A5">
          <w:t>Copy Cartridges, and, if applicable, fuser agent required to make impressions; (ii) for full color Equipment, the items in (i) plus standard cyan, magenta, and yellow toners and dry inks (and their associated developers); and, (iii) for Equipment identified as “Phaser”, only, if applicable, black solid ink, color solid ink, imaging units, waste cartridges, transfer rolls, transfer belts, transfer units, belt cleaner, maintenance kits, print Cartridges, drum Cartridges, waste trays and cleaning kits.</w:t>
        </w:r>
        <w:r w:rsidRPr="00797AB0">
          <w:rPr>
            <w:rFonts w:cs="Arial"/>
          </w:rPr>
          <w:t xml:space="preserve">  Unless otherwise set forth in an Order, Consumable Supplies excludes paper and staples.  Xerox may charge a shipping fee for Consumable Supplies.  </w:t>
        </w:r>
        <w:r w:rsidRPr="00797AB0">
          <w:rPr>
            <w:szCs w:val="18"/>
          </w:rPr>
          <w:t xml:space="preserve">Customer agrees that the Consumable Supplies are Xerox's property until used by Customer, that Customer will use them only with the Equipment under the applicable Order, that Customer will return all Cartridges to Xerox for remanufacturing once they have been run to their cease-function point and that Customer will either return any unused Consumable Supplies to Xerox, at Xerox’s expense </w:t>
        </w:r>
        <w:r w:rsidRPr="00797AB0">
          <w:rPr>
            <w:color w:val="000000"/>
            <w:szCs w:val="18"/>
          </w:rPr>
          <w:t>when using Xerox-supplied shipping labels, at the end of the term of the applicable Equipment Order or destroy them in a manner permitted by applicable law.  Should Customer’s use of Consumable Supplies exceed Xerox’s published Consumable Supplies yields for these items by more than 10%, Customer agrees that Xerox shall have the right to charge Customer for any such excess usage.  When requested by Xerox, Customer shall provide an inventory of Consumable Supplies in its possession and meter readings.</w:t>
        </w:r>
      </w:ins>
    </w:p>
    <w:p w14:paraId="76744F10" w14:textId="2734ED98" w:rsidR="00797AB0" w:rsidRPr="00797AB0" w:rsidRDefault="00797AB0" w:rsidP="00797AB0">
      <w:pPr>
        <w:pStyle w:val="ListParagraph"/>
        <w:numPr>
          <w:ilvl w:val="0"/>
          <w:numId w:val="2"/>
        </w:numPr>
        <w:spacing w:after="40"/>
        <w:ind w:right="14"/>
        <w:jc w:val="both"/>
        <w:rPr>
          <w:ins w:id="522" w:author="Xerox" w:date="2020-06-24T11:27:00Z"/>
          <w:rFonts w:cs="Arial"/>
          <w:b/>
          <w:color w:val="000000"/>
          <w:szCs w:val="18"/>
        </w:rPr>
      </w:pPr>
      <w:ins w:id="523" w:author="Xerox" w:date="2020-06-24T11:27:00Z">
        <w:r w:rsidRPr="00797AB0">
          <w:rPr>
            <w:b/>
            <w:bCs/>
            <w:szCs w:val="18"/>
          </w:rPr>
          <w:t>EQUIPMENT STATUS.</w:t>
        </w:r>
        <w:r w:rsidRPr="00797AB0">
          <w:rPr>
            <w:szCs w:val="18"/>
          </w:rPr>
          <w:t xml:space="preserve">  Unless Customer is acquiring Previously Installed Equipment, Equipment will be either: (a) “Newly Manufactured”, which may contain some recycled components that are reconditioned; (b) “Factory Produced New Model”, which is manufactured and newly serialized at a Xerox factory, adds functions and features to a product previously disassembled to a Xerox predetermined standard, and contains both new components and recycled components that are reconditioned; or, (c) “Remanufactured”, which has been factory produced following disassembly to a Xerox predetermined standard and contains both new components and recycled components that are reconditioned.  Xerox makes no representations to the status of Third Party Hardware.</w:t>
        </w:r>
      </w:ins>
    </w:p>
    <w:p w14:paraId="670A09E1" w14:textId="3667287E" w:rsidR="00797AB0" w:rsidRPr="00797AB0" w:rsidRDefault="00AB00D4" w:rsidP="00797AB0">
      <w:pPr>
        <w:pStyle w:val="ListParagraph"/>
        <w:numPr>
          <w:ilvl w:val="0"/>
          <w:numId w:val="2"/>
        </w:numPr>
        <w:jc w:val="both"/>
        <w:rPr>
          <w:ins w:id="524" w:author="Xerox" w:date="2020-06-24T11:27:00Z"/>
          <w:szCs w:val="18"/>
        </w:rPr>
      </w:pPr>
      <w:ins w:id="525" w:author="Xerox" w:date="2020-06-24T16:12:00Z">
        <w:r>
          <w:rPr>
            <w:b/>
            <w:bCs/>
            <w:szCs w:val="18"/>
          </w:rPr>
          <w:t>Reserved</w:t>
        </w:r>
      </w:ins>
      <w:ins w:id="526" w:author="Xerox" w:date="2020-06-24T11:27:00Z">
        <w:r w:rsidR="00797AB0" w:rsidRPr="00797AB0">
          <w:rPr>
            <w:b/>
            <w:bCs/>
            <w:szCs w:val="18"/>
          </w:rPr>
          <w:t>.</w:t>
        </w:r>
        <w:r w:rsidR="00797AB0" w:rsidRPr="00797AB0">
          <w:rPr>
            <w:szCs w:val="18"/>
          </w:rPr>
          <w:t xml:space="preserve"> </w:t>
        </w:r>
      </w:ins>
    </w:p>
    <w:p w14:paraId="6BA976F8" w14:textId="62A05375" w:rsidR="00797AB0" w:rsidRPr="00797AB0" w:rsidRDefault="00797AB0" w:rsidP="001C692E">
      <w:pPr>
        <w:pStyle w:val="ListParagraph"/>
        <w:widowControl w:val="0"/>
        <w:autoSpaceDE w:val="0"/>
        <w:autoSpaceDN w:val="0"/>
        <w:adjustRightInd w:val="0"/>
        <w:spacing w:after="40"/>
        <w:ind w:left="1152"/>
        <w:jc w:val="both"/>
        <w:rPr>
          <w:ins w:id="527" w:author="Xerox" w:date="2020-06-24T11:27:00Z"/>
          <w:szCs w:val="18"/>
        </w:rPr>
      </w:pPr>
      <w:ins w:id="528" w:author="Xerox" w:date="2020-06-24T11:27:00Z">
        <w:r w:rsidRPr="00797AB0">
          <w:rPr>
            <w:rFonts w:cs="Arial"/>
            <w:szCs w:val="18"/>
          </w:rPr>
          <w:t xml:space="preserve"> </w:t>
        </w:r>
      </w:ins>
    </w:p>
    <w:p w14:paraId="5F45F99C" w14:textId="1280472D" w:rsidR="00797AB0" w:rsidRPr="00797AB0" w:rsidRDefault="00797AB0" w:rsidP="00797AB0">
      <w:pPr>
        <w:pStyle w:val="ListParagraph"/>
        <w:numPr>
          <w:ilvl w:val="0"/>
          <w:numId w:val="2"/>
        </w:numPr>
        <w:ind w:right="14"/>
        <w:jc w:val="both"/>
        <w:rPr>
          <w:ins w:id="529" w:author="Xerox" w:date="2020-06-24T11:27:00Z"/>
          <w:rFonts w:cs="Arial"/>
          <w:color w:val="000000"/>
          <w:szCs w:val="18"/>
        </w:rPr>
      </w:pPr>
      <w:ins w:id="530" w:author="Xerox" w:date="2020-06-24T11:27:00Z">
        <w:r w:rsidRPr="00797AB0">
          <w:rPr>
            <w:b/>
            <w:bCs/>
            <w:szCs w:val="18"/>
          </w:rPr>
          <w:t>SOFTWARE TERMS</w:t>
        </w:r>
        <w:r w:rsidRPr="00797AB0">
          <w:rPr>
            <w:szCs w:val="18"/>
          </w:rPr>
          <w:t>:</w:t>
        </w:r>
      </w:ins>
    </w:p>
    <w:p w14:paraId="1A85B6B5" w14:textId="1D36ED19" w:rsidR="00797AB0" w:rsidRPr="00797AB0" w:rsidRDefault="00797AB0" w:rsidP="001C692E">
      <w:pPr>
        <w:pStyle w:val="ListParagraph"/>
        <w:numPr>
          <w:ilvl w:val="1"/>
          <w:numId w:val="2"/>
        </w:numPr>
        <w:spacing w:after="40"/>
        <w:ind w:right="14"/>
        <w:jc w:val="both"/>
        <w:rPr>
          <w:ins w:id="531" w:author="Xerox" w:date="2020-06-24T11:27:00Z"/>
          <w:rFonts w:cs="Arial"/>
          <w:szCs w:val="18"/>
        </w:rPr>
      </w:pPr>
      <w:ins w:id="532" w:author="Xerox" w:date="2020-06-24T11:27:00Z">
        <w:r w:rsidRPr="00797AB0">
          <w:rPr>
            <w:rFonts w:cs="Arial"/>
            <w:color w:val="000000"/>
            <w:szCs w:val="18"/>
          </w:rPr>
          <w:tab/>
        </w:r>
        <w:r w:rsidRPr="00797AB0">
          <w:rPr>
            <w:rFonts w:cs="Arial"/>
            <w:szCs w:val="18"/>
          </w:rPr>
          <w:t xml:space="preserve">SOFTWARE LICENSE.  The following terms apply to copyrighted Software and the accompanying documentation, including, but not limited to, operating system Software, provided with or within the Equipment acquired hereunder ("Base Software") as well as Software specifically set out as “Application Software” on an Order.  This license does not apply to any Diagnostic Software, any </w:t>
        </w:r>
        <w:r w:rsidRPr="00797AB0">
          <w:rPr>
            <w:rFonts w:cs="Arial"/>
            <w:color w:val="000000"/>
            <w:szCs w:val="18"/>
          </w:rPr>
          <w:t>software/documentation accompanied by a clickwrap or shrinkwrap license agreement or otherwise</w:t>
        </w:r>
        <w:r w:rsidRPr="00797AB0">
          <w:rPr>
            <w:rFonts w:cs="Arial"/>
            <w:szCs w:val="18"/>
          </w:rPr>
          <w:t xml:space="preserve"> made subject to a separate license agreement including, but not limited to any operating system software for Third Party Hardware, or Services Software (defined as software products used to provide certain Services (both a server component and/or client component to be installed on end user’s workstations, mobile devices and/or laptops) that may include one or more of the individual software modules identified on a Statement of Work or Order).</w:t>
        </w:r>
      </w:ins>
    </w:p>
    <w:p w14:paraId="16BEF9D9" w14:textId="26FDC72B" w:rsidR="00797AB0" w:rsidRPr="00797AB0" w:rsidRDefault="00797AB0" w:rsidP="001C692E">
      <w:pPr>
        <w:pStyle w:val="ListParagraph"/>
        <w:numPr>
          <w:ilvl w:val="2"/>
          <w:numId w:val="2"/>
        </w:numPr>
        <w:tabs>
          <w:tab w:val="left" w:pos="900"/>
        </w:tabs>
        <w:spacing w:after="40"/>
        <w:ind w:right="14"/>
        <w:jc w:val="both"/>
        <w:rPr>
          <w:ins w:id="533" w:author="Xerox" w:date="2020-06-24T11:27:00Z"/>
          <w:rFonts w:cs="Arial"/>
          <w:szCs w:val="18"/>
        </w:rPr>
      </w:pPr>
      <w:ins w:id="534" w:author="Xerox" w:date="2020-06-24T11:27:00Z">
        <w:r w:rsidRPr="00797AB0">
          <w:rPr>
            <w:rFonts w:cs="Arial"/>
            <w:szCs w:val="18"/>
          </w:rPr>
          <w:tab/>
          <w:t xml:space="preserve">Xerox grants Customer a non-exclusive, non-transferable license to use the Base Software within the United States, its territories, and possessions (the "United States" or “U.S.”) only on or with the Equipment with which (or within which) it was delivered.  For Application Software, Xerox grants Customer a non-exclusive, non-transferable license to use this software within the United States on any single unit of Equipment for as long as Customer is current in the payment of any indicated software license fees (including any Annual Renewal Fees).  Customer has no other rights to the Base or Application Software and, in particular, may not:  (1) distribute, copy, modify, create derivatives of, decompile, or reverse engineer this software; (2) activate any software delivered with or within the Equipment in an </w:t>
        </w:r>
        <w:proofErr w:type="spellStart"/>
        <w:r w:rsidRPr="00797AB0">
          <w:rPr>
            <w:rFonts w:cs="Arial"/>
            <w:szCs w:val="18"/>
          </w:rPr>
          <w:t>unactivated</w:t>
        </w:r>
        <w:proofErr w:type="spellEnd"/>
        <w:r w:rsidRPr="00797AB0">
          <w:rPr>
            <w:rFonts w:cs="Arial"/>
            <w:szCs w:val="18"/>
          </w:rPr>
          <w:t xml:space="preserve"> state; or, (3) allow others to engage in same.  Title to the Base and Application Software and all copyrights and other intellectual property rights in it shall at all times reside solely with Xerox and/or its licensors (who, if required by the terms of the third party license agreement with Xerox, shall be considered third-party beneficiaries of the MSA's software and limitation of liability provisions).  </w:t>
        </w:r>
        <w:r>
          <w:t xml:space="preserve">Base and Application </w:t>
        </w:r>
        <w:r w:rsidRPr="00797AB0">
          <w:rPr>
            <w:rFonts w:cs="Arial"/>
            <w:snapToGrid w:val="0"/>
            <w:color w:val="000000"/>
            <w:szCs w:val="18"/>
          </w:rPr>
          <w:t>Software may contain code to prevent its unlicensed use and/or transfer.  If Customer does not permit Xerox periodic access to such Software, this code may impair the Equipment’s and/or Software’s functionality.</w:t>
        </w:r>
      </w:ins>
    </w:p>
    <w:p w14:paraId="3783C73C" w14:textId="1843EE3B" w:rsidR="00797AB0" w:rsidRPr="00797AB0" w:rsidRDefault="00797AB0" w:rsidP="001C692E">
      <w:pPr>
        <w:pStyle w:val="ListParagraph"/>
        <w:numPr>
          <w:ilvl w:val="2"/>
          <w:numId w:val="2"/>
        </w:numPr>
        <w:tabs>
          <w:tab w:val="left" w:pos="900"/>
        </w:tabs>
        <w:spacing w:after="40"/>
        <w:ind w:right="14"/>
        <w:jc w:val="both"/>
        <w:rPr>
          <w:ins w:id="535" w:author="Xerox" w:date="2020-06-24T11:27:00Z"/>
          <w:rFonts w:cs="Arial"/>
          <w:color w:val="000000"/>
          <w:szCs w:val="18"/>
        </w:rPr>
      </w:pPr>
      <w:ins w:id="536" w:author="Xerox" w:date="2020-06-24T11:27:00Z">
        <w:r w:rsidRPr="00797AB0">
          <w:rPr>
            <w:rFonts w:cs="Arial"/>
            <w:color w:val="000000"/>
            <w:szCs w:val="18"/>
          </w:rPr>
          <w:tab/>
          <w:t>Xerox may terminate Customer’s license for any Base Software (1) immediately if Customer no longer uses or possesses the Equipment, or (2) upon the termination of any Order or separate agreement under which Customer has acquired the Equipment.</w:t>
        </w:r>
      </w:ins>
    </w:p>
    <w:p w14:paraId="557F14A0" w14:textId="7BCADD41" w:rsidR="00797AB0" w:rsidRPr="00797AB0" w:rsidRDefault="00797AB0" w:rsidP="001C692E">
      <w:pPr>
        <w:pStyle w:val="ListParagraph"/>
        <w:numPr>
          <w:ilvl w:val="2"/>
          <w:numId w:val="2"/>
        </w:numPr>
        <w:tabs>
          <w:tab w:val="left" w:pos="900"/>
        </w:tabs>
        <w:spacing w:after="40"/>
        <w:ind w:right="14"/>
        <w:jc w:val="both"/>
        <w:rPr>
          <w:ins w:id="537" w:author="Xerox" w:date="2020-06-24T11:27:00Z"/>
          <w:rFonts w:cs="Arial"/>
          <w:color w:val="000000"/>
          <w:szCs w:val="18"/>
        </w:rPr>
      </w:pPr>
      <w:ins w:id="538" w:author="Xerox" w:date="2020-06-24T11:27:00Z">
        <w:r w:rsidRPr="00797AB0">
          <w:rPr>
            <w:rFonts w:cs="Arial"/>
            <w:color w:val="000000"/>
            <w:szCs w:val="18"/>
          </w:rPr>
          <w:t>If Customer transfers possession of the Equipment after Customer obtains title to it, Xerox will offer the transferee a license to use the Base Software within the United States on or with it, subject to Xerox's then-applicable terms and license fees, if any, and provided the transfer is not in violation of Xerox's rights.</w:t>
        </w:r>
      </w:ins>
    </w:p>
    <w:p w14:paraId="07471113" w14:textId="5C23069D" w:rsidR="00797AB0" w:rsidRPr="00797AB0" w:rsidRDefault="001C692E" w:rsidP="001C692E">
      <w:pPr>
        <w:pStyle w:val="ListParagraph"/>
        <w:numPr>
          <w:ilvl w:val="2"/>
          <w:numId w:val="2"/>
        </w:numPr>
        <w:tabs>
          <w:tab w:val="left" w:pos="900"/>
        </w:tabs>
        <w:spacing w:after="40"/>
        <w:ind w:right="14"/>
        <w:jc w:val="both"/>
        <w:rPr>
          <w:ins w:id="539" w:author="Xerox" w:date="2020-06-24T11:27:00Z"/>
          <w:rFonts w:cs="Arial"/>
          <w:color w:val="000000"/>
          <w:szCs w:val="18"/>
        </w:rPr>
      </w:pPr>
      <w:ins w:id="540" w:author="Xerox" w:date="2020-06-24T16:13:00Z">
        <w:r>
          <w:rPr>
            <w:rFonts w:cs="Arial"/>
            <w:color w:val="000000"/>
            <w:szCs w:val="18"/>
          </w:rPr>
          <w:t>X</w:t>
        </w:r>
      </w:ins>
      <w:ins w:id="541" w:author="Xerox" w:date="2020-06-24T11:27:00Z">
        <w:r w:rsidR="00797AB0" w:rsidRPr="00797AB0">
          <w:rPr>
            <w:rFonts w:cs="Arial"/>
            <w:color w:val="000000"/>
            <w:szCs w:val="18"/>
          </w:rPr>
          <w:t>erox warrants that the Base and Application Software will perform in material conformity with its user documentation for ninety (90) days from the date it is delivered or, for software installed by Xerox, the date of software installation.  Neither Xerox nor its licensors warrant that the Base or Application Software will be free from errors or that its operation will be uninterrupted.</w:t>
        </w:r>
      </w:ins>
    </w:p>
    <w:p w14:paraId="4C66BC4D" w14:textId="1DCA8F99" w:rsidR="00797AB0" w:rsidRPr="00797AB0" w:rsidRDefault="00797AB0" w:rsidP="00340E2C">
      <w:pPr>
        <w:pStyle w:val="ListParagraph"/>
        <w:numPr>
          <w:ilvl w:val="1"/>
          <w:numId w:val="2"/>
        </w:numPr>
        <w:tabs>
          <w:tab w:val="left" w:pos="630"/>
        </w:tabs>
        <w:spacing w:after="40"/>
        <w:ind w:right="14"/>
        <w:jc w:val="both"/>
        <w:rPr>
          <w:ins w:id="542" w:author="Xerox" w:date="2020-06-24T11:27:00Z"/>
          <w:rFonts w:cs="Arial"/>
          <w:color w:val="000000"/>
          <w:szCs w:val="18"/>
        </w:rPr>
      </w:pPr>
      <w:ins w:id="543" w:author="Xerox" w:date="2020-06-24T11:27:00Z">
        <w:r w:rsidRPr="00797AB0">
          <w:rPr>
            <w:rFonts w:cs="Arial"/>
            <w:color w:val="000000"/>
            <w:szCs w:val="18"/>
          </w:rPr>
          <w:tab/>
        </w:r>
        <w:r w:rsidRPr="00797AB0">
          <w:rPr>
            <w:rFonts w:cs="Arial"/>
            <w:szCs w:val="18"/>
          </w:rPr>
          <w:t>SOFTWARE SUPPORT.  Software support will be provided by Xerox (or a designated servicer) as follows.  During the period that Xerox provides Maintenance Services for the Equipment but in no event longer than 5 years after Xerox stops taking orders from customers for their acquisition of the subject model of Equipment, Xerox will also provide software support for the Base Software under the following terms.  For Application Software licensed pursuant to the MSA, Xerox will provide software support under the following terms provided Customer is current in the payment of all Initial License and Annual Renewal Fees (or, for programs not requiring Annual Renewal Fees, the payment of the Initial License Fee and the annual “Support Only” Fees).  For Services Software, support will be provided in accordance with the terms of the applicable Statement of Work or Order.</w:t>
        </w:r>
      </w:ins>
    </w:p>
    <w:p w14:paraId="1C52AADE" w14:textId="5DD8A562" w:rsidR="00797AB0" w:rsidRPr="00797AB0" w:rsidRDefault="00797AB0" w:rsidP="00340E2C">
      <w:pPr>
        <w:pStyle w:val="ListParagraph"/>
        <w:numPr>
          <w:ilvl w:val="2"/>
          <w:numId w:val="2"/>
        </w:numPr>
        <w:tabs>
          <w:tab w:val="left" w:pos="900"/>
        </w:tabs>
        <w:spacing w:after="40"/>
        <w:ind w:right="14"/>
        <w:jc w:val="both"/>
        <w:rPr>
          <w:ins w:id="544" w:author="Xerox" w:date="2020-06-24T11:27:00Z"/>
          <w:rFonts w:cs="Arial"/>
          <w:color w:val="000000"/>
          <w:szCs w:val="18"/>
        </w:rPr>
      </w:pPr>
      <w:ins w:id="545" w:author="Xerox" w:date="2020-06-24T11:27:00Z">
        <w:r w:rsidRPr="00797AB0">
          <w:rPr>
            <w:rFonts w:cs="Arial"/>
            <w:color w:val="000000"/>
            <w:szCs w:val="18"/>
          </w:rPr>
          <w:tab/>
          <w:t>Xerox will assure that Base and Application Software performs in material conformity with its user documentation and will maintain a toll-free hotline during standard business hours to answer related questions.</w:t>
        </w:r>
      </w:ins>
    </w:p>
    <w:p w14:paraId="2A71D8C6" w14:textId="5E33D202" w:rsidR="00797AB0" w:rsidRPr="00797AB0" w:rsidRDefault="00797AB0" w:rsidP="00340E2C">
      <w:pPr>
        <w:pStyle w:val="ListParagraph"/>
        <w:numPr>
          <w:ilvl w:val="2"/>
          <w:numId w:val="2"/>
        </w:numPr>
        <w:tabs>
          <w:tab w:val="left" w:pos="900"/>
        </w:tabs>
        <w:spacing w:after="40"/>
        <w:ind w:right="14"/>
        <w:jc w:val="both"/>
        <w:rPr>
          <w:ins w:id="546" w:author="Xerox" w:date="2020-06-24T11:27:00Z"/>
          <w:rFonts w:cs="Arial"/>
          <w:color w:val="000000"/>
          <w:szCs w:val="18"/>
        </w:rPr>
      </w:pPr>
      <w:ins w:id="547" w:author="Xerox" w:date="2020-06-24T11:27:00Z">
        <w:r w:rsidRPr="00797AB0">
          <w:rPr>
            <w:rFonts w:cs="Arial"/>
            <w:color w:val="000000"/>
            <w:szCs w:val="18"/>
          </w:rPr>
          <w:tab/>
          <w:t xml:space="preserve">Xerox may make available new releases of the Base or Application Software that primarily incorporate coding error fixes and are designated as “Maintenance Releases”.  Maintenance Releases are provided at no charge and must be implemented within 6 months after being made available to Customer.  Each new Maintenance Release shall be considered Base or Application Software governed by these Software Terms.  New releases of the Base or Application Software that are not Maintenance Releases, if any, may be subject to additional license fees at Xerox's then-current pricing and shall be considered Base or Application Software governed by these Software Terms (unless otherwise noted).  </w:t>
        </w:r>
      </w:ins>
    </w:p>
    <w:p w14:paraId="6C95DA66" w14:textId="27773F8C" w:rsidR="00797AB0" w:rsidRPr="000C5179" w:rsidRDefault="00797AB0" w:rsidP="000C5179">
      <w:pPr>
        <w:widowControl w:val="0"/>
        <w:tabs>
          <w:tab w:val="left" w:pos="900"/>
        </w:tabs>
        <w:autoSpaceDE w:val="0"/>
        <w:autoSpaceDN w:val="0"/>
        <w:adjustRightInd w:val="0"/>
        <w:spacing w:after="40"/>
        <w:ind w:left="1260" w:right="14"/>
        <w:jc w:val="both"/>
        <w:rPr>
          <w:ins w:id="548" w:author="Xerox" w:date="2020-06-24T11:27:00Z"/>
          <w:rFonts w:cs="Arial"/>
          <w:color w:val="000000"/>
          <w:szCs w:val="18"/>
        </w:rPr>
      </w:pPr>
      <w:ins w:id="549" w:author="Xerox" w:date="2020-06-24T11:27:00Z">
        <w:r w:rsidRPr="000C5179">
          <w:rPr>
            <w:rFonts w:cs="Arial"/>
            <w:color w:val="000000"/>
            <w:szCs w:val="18"/>
          </w:rPr>
          <w:t>Xerox will not be in breach of its software support obligations hereunder if, in order to implement, in whole or in part, a new release of Base or Application Software provided or made available by Xerox, Customer must procure, at its expense, additional hardware and/or software from Xerox or any other entity.  Customer agrees to return or destroy all prior releases.</w:t>
        </w:r>
      </w:ins>
    </w:p>
    <w:p w14:paraId="4BE87D48" w14:textId="7900C0F6" w:rsidR="00797AB0" w:rsidRPr="00797AB0" w:rsidRDefault="00797AB0" w:rsidP="000C5179">
      <w:pPr>
        <w:pStyle w:val="ListParagraph"/>
        <w:numPr>
          <w:ilvl w:val="2"/>
          <w:numId w:val="2"/>
        </w:numPr>
        <w:tabs>
          <w:tab w:val="left" w:pos="900"/>
        </w:tabs>
        <w:spacing w:after="40"/>
        <w:ind w:right="14"/>
        <w:jc w:val="both"/>
        <w:rPr>
          <w:ins w:id="550" w:author="Xerox" w:date="2020-06-24T11:27:00Z"/>
          <w:rFonts w:cs="Arial"/>
          <w:color w:val="000000"/>
          <w:szCs w:val="18"/>
        </w:rPr>
      </w:pPr>
      <w:ins w:id="551" w:author="Xerox" w:date="2020-06-24T11:27:00Z">
        <w:r w:rsidRPr="00797AB0">
          <w:rPr>
            <w:rFonts w:cs="Arial"/>
            <w:color w:val="000000"/>
            <w:szCs w:val="18"/>
          </w:rPr>
          <w:tab/>
          <w:t>Xerox will use reasonable efforts, either directly and/or with its vendors, to resolve coding errors or provide workarounds or patches, provided Customer reports problems in the manner specified by Xerox.</w:t>
        </w:r>
      </w:ins>
    </w:p>
    <w:p w14:paraId="311B014F" w14:textId="3BEFE820" w:rsidR="00797AB0" w:rsidRPr="00797AB0" w:rsidRDefault="00797AB0" w:rsidP="000C5179">
      <w:pPr>
        <w:pStyle w:val="ListParagraph"/>
        <w:numPr>
          <w:ilvl w:val="2"/>
          <w:numId w:val="2"/>
        </w:numPr>
        <w:tabs>
          <w:tab w:val="left" w:pos="900"/>
        </w:tabs>
        <w:spacing w:after="40"/>
        <w:ind w:right="14"/>
        <w:jc w:val="both"/>
        <w:rPr>
          <w:ins w:id="552" w:author="Xerox" w:date="2020-06-24T11:27:00Z"/>
          <w:rFonts w:cs="Arial"/>
          <w:color w:val="000000"/>
          <w:szCs w:val="18"/>
        </w:rPr>
      </w:pPr>
      <w:ins w:id="553" w:author="Xerox" w:date="2020-06-24T11:27:00Z">
        <w:r w:rsidRPr="00797AB0">
          <w:rPr>
            <w:rFonts w:cs="Arial"/>
            <w:color w:val="000000"/>
            <w:szCs w:val="18"/>
          </w:rPr>
          <w:t>Xerox shall not be obligated (1) to support any Base or Application Software that is two or more releases older than Xerox's most current release or (2) to remedy coding errors if Customer has modified said Software.</w:t>
        </w:r>
      </w:ins>
    </w:p>
    <w:p w14:paraId="740DF87B" w14:textId="3FA2C146" w:rsidR="00797AB0" w:rsidRPr="00797AB0" w:rsidRDefault="00797AB0" w:rsidP="000C5179">
      <w:pPr>
        <w:pStyle w:val="ListParagraph"/>
        <w:numPr>
          <w:ilvl w:val="2"/>
          <w:numId w:val="2"/>
        </w:numPr>
        <w:tabs>
          <w:tab w:val="left" w:pos="900"/>
        </w:tabs>
        <w:spacing w:after="40"/>
        <w:ind w:right="14"/>
        <w:jc w:val="both"/>
        <w:rPr>
          <w:ins w:id="554" w:author="Xerox" w:date="2020-06-24T11:27:00Z"/>
          <w:rFonts w:cs="Arial"/>
          <w:color w:val="000000"/>
          <w:szCs w:val="18"/>
        </w:rPr>
      </w:pPr>
      <w:ins w:id="555" w:author="Xerox" w:date="2020-06-24T11:27:00Z">
        <w:r w:rsidRPr="00797AB0">
          <w:rPr>
            <w:rFonts w:cs="Arial"/>
            <w:color w:val="000000"/>
            <w:szCs w:val="18"/>
          </w:rPr>
          <w:tab/>
          <w:t xml:space="preserve">For Application Software, </w:t>
        </w:r>
        <w:r w:rsidRPr="00797AB0">
          <w:rPr>
            <w:rFonts w:cs="Arial"/>
            <w:szCs w:val="18"/>
          </w:rPr>
          <w:t>Xerox may increase the Annual Renewal and Support-Only Fees annually by an amount no greater than the CPI Adjustment Percentage.  For State and Local Government Customers, this adjustment shall take place at the commencement of each of Customer’s annual contract cycles.</w:t>
        </w:r>
      </w:ins>
    </w:p>
    <w:p w14:paraId="57027D25" w14:textId="0921050E" w:rsidR="00797AB0" w:rsidRPr="00797AB0" w:rsidRDefault="00797AB0" w:rsidP="000C5179">
      <w:pPr>
        <w:pStyle w:val="ListParagraph"/>
        <w:numPr>
          <w:ilvl w:val="1"/>
          <w:numId w:val="2"/>
        </w:numPr>
        <w:tabs>
          <w:tab w:val="left" w:pos="630"/>
        </w:tabs>
        <w:spacing w:after="40"/>
        <w:ind w:right="14"/>
        <w:jc w:val="both"/>
        <w:rPr>
          <w:ins w:id="556" w:author="Xerox" w:date="2020-06-24T11:27:00Z"/>
          <w:rFonts w:cs="Arial"/>
          <w:szCs w:val="18"/>
        </w:rPr>
      </w:pPr>
      <w:ins w:id="557" w:author="Xerox" w:date="2020-06-24T11:27:00Z">
        <w:r w:rsidRPr="00797AB0">
          <w:rPr>
            <w:rFonts w:cs="Arial"/>
            <w:color w:val="000000"/>
            <w:szCs w:val="18"/>
          </w:rPr>
          <w:tab/>
        </w:r>
        <w:r w:rsidRPr="00797AB0">
          <w:rPr>
            <w:rFonts w:cs="Arial"/>
            <w:szCs w:val="18"/>
          </w:rPr>
          <w:t xml:space="preserve">DIAGNOSTIC SOFTWARE.  Software used to maintain the Equipment and/or diagnose its failures or substandard performance (collectively “Diagnostic Software”) is embedded in, resides on, or may be loaded onto the Equipment.  The Diagnostic Software and method of entry or </w:t>
        </w:r>
      </w:ins>
      <w:ins w:id="558" w:author="Xerox" w:date="2020-06-24T16:21:00Z">
        <w:r w:rsidR="00D64960">
          <w:rPr>
            <w:rFonts w:cs="Arial"/>
            <w:szCs w:val="18"/>
          </w:rPr>
          <w:t>the</w:t>
        </w:r>
      </w:ins>
      <w:ins w:id="559" w:author="Xerox" w:date="2020-06-24T11:27:00Z">
        <w:r w:rsidRPr="00876B6E">
          <w:t xml:space="preserve"> </w:t>
        </w:r>
        <w:r w:rsidRPr="00797AB0">
          <w:rPr>
            <w:rFonts w:cs="Arial"/>
            <w:szCs w:val="18"/>
          </w:rPr>
          <w:t>https://xerox.sharepoint.com/teams/NAOMDS/SitePages/Xerox%20Secure%20Print%20Management%20Suite.aspx to it constitute valuable trade secrets of Xerox.  Title to the Diagnostic Software shall at all times remain solely with Xerox and/or Xerox's licensors.  Customer agrees that (1) Customer’s acquisition of the Equipment does not grant Customer a license or right to use the Diagnostic Software in any manner, and (2) that unless separately licensed by Xerox to do so, Customer will not use, reproduce, distribute, or disclose the Diagnostic Software for any purpose (or allow third parties to do so).  Customer agrees at all times (including subsequent to the expiration of the MSA or an Order hereunder) to allow Xerox to access, monitor, and otherwise take steps to prevent unauthorized use or reproduction of the Diagnostic Software, provided that such access to Customer’s facility will be during Customer’s normal business hours.</w:t>
        </w:r>
      </w:ins>
    </w:p>
    <w:p w14:paraId="1587D507" w14:textId="599A7CA0" w:rsidR="00797AB0" w:rsidRPr="00797AB0" w:rsidRDefault="00797AB0" w:rsidP="000C5179">
      <w:pPr>
        <w:pStyle w:val="ListParagraph"/>
        <w:numPr>
          <w:ilvl w:val="1"/>
          <w:numId w:val="2"/>
        </w:numPr>
        <w:tabs>
          <w:tab w:val="left" w:pos="630"/>
        </w:tabs>
        <w:spacing w:after="40"/>
        <w:ind w:right="14"/>
        <w:jc w:val="both"/>
        <w:rPr>
          <w:ins w:id="560" w:author="Xerox" w:date="2020-06-24T11:27:00Z"/>
          <w:rFonts w:cs="Arial"/>
          <w:szCs w:val="18"/>
        </w:rPr>
      </w:pPr>
      <w:ins w:id="561" w:author="Xerox" w:date="2020-06-24T11:27:00Z">
        <w:r w:rsidRPr="00797AB0">
          <w:rPr>
            <w:rFonts w:cs="Arial"/>
            <w:szCs w:val="18"/>
          </w:rPr>
          <w:tab/>
          <w:t xml:space="preserve">SERVICES SOFTWARE.  For Services Software, Xerox grants Customer a non-exclusive, non-transferable, non-assignable (by operation of law or otherwise) license in the U.S. to install the Services Software on a host computer(s) or server(s) or, if applicable, on Equipment or Third Party Hardware, and, further, if applicable, on the number of workstations, laptops and mobile devices specified in the Order, and to use the Services Software only for the purpose of receiving the applicable Services.  </w:t>
        </w:r>
      </w:ins>
    </w:p>
    <w:p w14:paraId="17042631" w14:textId="4E403CBC" w:rsidR="00797AB0" w:rsidRPr="00797AB0" w:rsidRDefault="00797AB0" w:rsidP="000C5179">
      <w:pPr>
        <w:pStyle w:val="ListParagraph"/>
        <w:numPr>
          <w:ilvl w:val="1"/>
          <w:numId w:val="2"/>
        </w:numPr>
        <w:tabs>
          <w:tab w:val="left" w:pos="630"/>
        </w:tabs>
        <w:spacing w:after="40"/>
        <w:ind w:right="14"/>
        <w:jc w:val="both"/>
        <w:rPr>
          <w:ins w:id="562" w:author="Xerox" w:date="2020-06-24T11:27:00Z"/>
          <w:rFonts w:cs="Arial"/>
          <w:szCs w:val="18"/>
        </w:rPr>
      </w:pPr>
      <w:ins w:id="563" w:author="Xerox" w:date="2020-06-24T11:27:00Z">
        <w:r w:rsidRPr="00797AB0">
          <w:rPr>
            <w:rFonts w:cs="Arial"/>
            <w:szCs w:val="18"/>
          </w:rPr>
          <w:tab/>
          <w:t>THIRD PARTY SOFTWARE.  Third Party Software is subject to license and support terms provided by the vendor therefor.</w:t>
        </w:r>
      </w:ins>
    </w:p>
    <w:p w14:paraId="1539E591" w14:textId="60F81B3F" w:rsidR="00797AB0" w:rsidRPr="00322DAA" w:rsidRDefault="00797AB0" w:rsidP="00797AB0">
      <w:pPr>
        <w:pStyle w:val="BodyText"/>
        <w:numPr>
          <w:ilvl w:val="0"/>
          <w:numId w:val="2"/>
        </w:numPr>
        <w:spacing w:after="40"/>
        <w:rPr>
          <w:ins w:id="564" w:author="Xerox" w:date="2020-06-24T11:27:00Z"/>
          <w:rFonts w:ascii="Arial" w:hAnsi="Arial"/>
          <w:sz w:val="18"/>
          <w:szCs w:val="18"/>
        </w:rPr>
      </w:pPr>
      <w:ins w:id="565" w:author="Xerox" w:date="2020-06-24T11:27:00Z">
        <w:r w:rsidRPr="00322DAA">
          <w:rPr>
            <w:rFonts w:ascii="Arial" w:hAnsi="Arial" w:cs="Arial"/>
            <w:b/>
            <w:bCs/>
            <w:color w:val="000000"/>
            <w:sz w:val="18"/>
            <w:szCs w:val="18"/>
          </w:rPr>
          <w:t xml:space="preserve"> </w:t>
        </w:r>
        <w:r w:rsidRPr="00322DAA">
          <w:rPr>
            <w:rFonts w:ascii="Arial" w:hAnsi="Arial"/>
            <w:b/>
            <w:bCs/>
            <w:sz w:val="18"/>
            <w:szCs w:val="18"/>
          </w:rPr>
          <w:t>TRADE-IN EQUIPMENT.</w:t>
        </w:r>
        <w:r w:rsidRPr="00322DAA">
          <w:rPr>
            <w:rFonts w:ascii="Arial" w:hAnsi="Arial"/>
            <w:sz w:val="18"/>
            <w:szCs w:val="18"/>
          </w:rPr>
          <w:t xml:space="preserve">  If Customer is providing trade-in equipment (“Trade-In Equipment”) to Xerox under an Order, Customer warrants that Customer has the right to transfer title to the Trade-In Equipment and that it has been installed and performing its intended function.  Title and risk of loss to the Trade-In Equipment shall pass to Xerox when Xerox removes it from Customer’s premises.  Customer warrants that the Trade-In Equipment is in good working order, has not been modified from its original configuration (other than by Xerox), and has a UL label attached. Customer agrees to maintain the Trade-In Equipment at its present site and in substantially its present condition until removed by Xerox.  Customer agrees to pay all accrued charges for the Trade-In Equipment (up to and including payment of the</w:t>
        </w:r>
        <w:r w:rsidRPr="00322DAA">
          <w:rPr>
            <w:rFonts w:ascii="Arial" w:hAnsi="Arial"/>
            <w:color w:val="000000"/>
            <w:sz w:val="18"/>
            <w:szCs w:val="18"/>
          </w:rPr>
          <w:t xml:space="preserve"> final principal payment number</w:t>
        </w:r>
        <w:r w:rsidRPr="00322DAA">
          <w:rPr>
            <w:rFonts w:ascii="Arial" w:hAnsi="Arial"/>
            <w:sz w:val="18"/>
            <w:szCs w:val="18"/>
          </w:rPr>
          <w:t>) and to pay all maintenance, administrative, supply and finance charges for this equipment through the date title passes to Xerox.</w:t>
        </w:r>
      </w:ins>
    </w:p>
    <w:p w14:paraId="6928B541" w14:textId="7A590367" w:rsidR="00797AB0" w:rsidRPr="00797AB0" w:rsidRDefault="00797AB0" w:rsidP="00797AB0">
      <w:pPr>
        <w:pStyle w:val="ListParagraph"/>
        <w:numPr>
          <w:ilvl w:val="0"/>
          <w:numId w:val="2"/>
        </w:numPr>
        <w:ind w:right="14"/>
        <w:jc w:val="both"/>
        <w:rPr>
          <w:ins w:id="566" w:author="Xerox" w:date="2020-06-24T11:27:00Z"/>
          <w:szCs w:val="18"/>
        </w:rPr>
      </w:pPr>
      <w:ins w:id="567" w:author="Xerox" w:date="2020-06-24T11:27:00Z">
        <w:r w:rsidRPr="00797AB0">
          <w:rPr>
            <w:b/>
            <w:color w:val="000000"/>
            <w:szCs w:val="18"/>
          </w:rPr>
          <w:t xml:space="preserve"> </w:t>
        </w:r>
        <w:r w:rsidRPr="00797AB0">
          <w:rPr>
            <w:b/>
            <w:bCs/>
            <w:szCs w:val="18"/>
          </w:rPr>
          <w:t>WARRANTY DISCLAIMER &amp; WAIVERS.</w:t>
        </w:r>
        <w:r w:rsidRPr="00797AB0">
          <w:rPr>
            <w:szCs w:val="18"/>
          </w:rPr>
          <w:t xml:space="preserve">  </w:t>
        </w:r>
      </w:ins>
    </w:p>
    <w:p w14:paraId="59BE66B0" w14:textId="3E81E15E" w:rsidR="00797AB0" w:rsidRPr="00797AB0" w:rsidRDefault="00797AB0" w:rsidP="00470B1B">
      <w:pPr>
        <w:pStyle w:val="ListParagraph"/>
        <w:numPr>
          <w:ilvl w:val="1"/>
          <w:numId w:val="2"/>
        </w:numPr>
        <w:tabs>
          <w:tab w:val="left" w:pos="630"/>
        </w:tabs>
        <w:spacing w:after="30"/>
        <w:jc w:val="both"/>
        <w:rPr>
          <w:ins w:id="568" w:author="Xerox" w:date="2020-06-24T11:27:00Z"/>
          <w:szCs w:val="18"/>
        </w:rPr>
      </w:pPr>
      <w:ins w:id="569" w:author="Xerox" w:date="2020-06-24T11:27:00Z">
        <w:r w:rsidRPr="00797AB0">
          <w:rPr>
            <w:szCs w:val="18"/>
          </w:rPr>
          <w:t>a.</w:t>
        </w:r>
        <w:r w:rsidRPr="00797AB0">
          <w:rPr>
            <w:szCs w:val="18"/>
          </w:rPr>
          <w:tab/>
          <w:t>EXCEPT AS EXPRESSLY PROVIDED HEREIN AND AS PERMITTED BY APPLICABLE LAW, CUSTOMER WAIVES ALL RIGHTS AND REMEDIES CONFERRED UPON A LESSEE BY ARTICLE 2A OF THE UNIFORM COMMERCIAL CODE.</w:t>
        </w:r>
      </w:ins>
    </w:p>
    <w:p w14:paraId="7876533D" w14:textId="7185BF31" w:rsidR="00797AB0" w:rsidRPr="00797AB0" w:rsidRDefault="00797AB0" w:rsidP="00470B1B">
      <w:pPr>
        <w:pStyle w:val="ListParagraph"/>
        <w:numPr>
          <w:ilvl w:val="1"/>
          <w:numId w:val="2"/>
        </w:numPr>
        <w:tabs>
          <w:tab w:val="left" w:pos="630"/>
        </w:tabs>
        <w:spacing w:after="30"/>
        <w:jc w:val="both"/>
        <w:rPr>
          <w:ins w:id="570" w:author="Xerox" w:date="2020-06-24T11:27:00Z"/>
          <w:szCs w:val="18"/>
        </w:rPr>
      </w:pPr>
      <w:ins w:id="571" w:author="Xerox" w:date="2020-06-24T11:27:00Z">
        <w:r w:rsidRPr="00797AB0">
          <w:rPr>
            <w:szCs w:val="18"/>
          </w:rPr>
          <w:t>b.</w:t>
        </w:r>
        <w:r w:rsidRPr="00797AB0">
          <w:rPr>
            <w:szCs w:val="18"/>
          </w:rPr>
          <w:tab/>
          <w:t xml:space="preserve">FOR EQUIPMENT, SOFTWARE, XEROX-BRAND SUPPLIES AND MAINTENANCE SERVICES, XEROX DISCLAIMS, AND CUSTOMER WAIVES, IMPLIED WARRANTIES OF </w:t>
        </w:r>
        <w:r w:rsidRPr="00797AB0">
          <w:rPr>
            <w:rFonts w:cs="Arial"/>
            <w:szCs w:val="18"/>
          </w:rPr>
          <w:t>NON-INFRINGEMENT AND FITNESS FOR A PARTICULAR PURPOSE</w:t>
        </w:r>
        <w:r w:rsidRPr="00797AB0">
          <w:rPr>
            <w:rFonts w:cs="Arial"/>
            <w:bCs/>
            <w:smallCaps/>
            <w:color w:val="000000"/>
            <w:szCs w:val="18"/>
            <w:lang w:val="en-GB"/>
          </w:rPr>
          <w:t>.</w:t>
        </w:r>
      </w:ins>
    </w:p>
    <w:p w14:paraId="7C8D6E8F" w14:textId="3304B8C2" w:rsidR="00797AB0" w:rsidRPr="008747F2" w:rsidRDefault="00797AB0" w:rsidP="00470B1B">
      <w:pPr>
        <w:widowControl w:val="0"/>
        <w:autoSpaceDE w:val="0"/>
        <w:autoSpaceDN w:val="0"/>
        <w:adjustRightInd w:val="0"/>
        <w:rPr>
          <w:sz w:val="22"/>
          <w:szCs w:val="22"/>
        </w:rPr>
      </w:pPr>
    </w:p>
    <w:p w14:paraId="43BD240B" w14:textId="3700FFA1" w:rsidR="00B72407" w:rsidRPr="00627806" w:rsidRDefault="00111D51" w:rsidP="00B72407">
      <w:pPr>
        <w:ind w:left="706" w:right="-14"/>
        <w:jc w:val="center"/>
        <w:rPr>
          <w:rFonts w:eastAsia="Calibri"/>
          <w:b/>
          <w:bCs/>
          <w:spacing w:val="-7"/>
        </w:rPr>
      </w:pPr>
      <w:r>
        <w:rPr>
          <w:sz w:val="22"/>
          <w:szCs w:val="22"/>
        </w:rPr>
        <w:br w:type="page"/>
      </w:r>
      <w:bookmarkStart w:id="572" w:name="_DV_M183"/>
      <w:bookmarkStart w:id="573" w:name="_DV_M184"/>
      <w:bookmarkStart w:id="574" w:name="_DV_M185"/>
      <w:bookmarkStart w:id="575" w:name="_DV_M186"/>
      <w:bookmarkStart w:id="576" w:name="_DV_M187"/>
      <w:bookmarkStart w:id="577" w:name="_DV_M188"/>
      <w:bookmarkStart w:id="578" w:name="_DV_M304"/>
      <w:bookmarkEnd w:id="572"/>
      <w:bookmarkEnd w:id="573"/>
      <w:bookmarkEnd w:id="574"/>
      <w:bookmarkEnd w:id="575"/>
      <w:bookmarkEnd w:id="576"/>
      <w:bookmarkEnd w:id="577"/>
      <w:bookmarkEnd w:id="578"/>
      <w:r w:rsidR="00B72407" w:rsidRPr="00627806">
        <w:rPr>
          <w:rFonts w:eastAsia="Calibri"/>
          <w:b/>
          <w:bCs/>
          <w:spacing w:val="1"/>
          <w:sz w:val="22"/>
          <w:szCs w:val="22"/>
        </w:rPr>
        <w:t>SAIC BU</w:t>
      </w:r>
      <w:r w:rsidR="00B72407" w:rsidRPr="00627806">
        <w:rPr>
          <w:rFonts w:eastAsia="Calibri"/>
          <w:b/>
          <w:bCs/>
          <w:sz w:val="22"/>
          <w:szCs w:val="22"/>
        </w:rPr>
        <w:t>I</w:t>
      </w:r>
      <w:r w:rsidR="00B72407" w:rsidRPr="00627806">
        <w:rPr>
          <w:rFonts w:eastAsia="Calibri"/>
          <w:b/>
          <w:bCs/>
          <w:spacing w:val="1"/>
          <w:sz w:val="22"/>
          <w:szCs w:val="22"/>
        </w:rPr>
        <w:t>L</w:t>
      </w:r>
      <w:r w:rsidR="00B72407" w:rsidRPr="00627806">
        <w:rPr>
          <w:rFonts w:eastAsia="Calibri"/>
          <w:b/>
          <w:bCs/>
          <w:sz w:val="22"/>
          <w:szCs w:val="22"/>
        </w:rPr>
        <w:t>DING</w:t>
      </w:r>
      <w:r w:rsidR="00B72407" w:rsidRPr="00627806">
        <w:rPr>
          <w:rFonts w:eastAsia="Calibri"/>
          <w:b/>
          <w:bCs/>
          <w:spacing w:val="-11"/>
          <w:sz w:val="22"/>
          <w:szCs w:val="22"/>
        </w:rPr>
        <w:t xml:space="preserve"> </w:t>
      </w:r>
      <w:r w:rsidR="00B72407" w:rsidRPr="00627806">
        <w:rPr>
          <w:rFonts w:eastAsia="Calibri"/>
          <w:b/>
          <w:bCs/>
          <w:spacing w:val="-2"/>
          <w:sz w:val="22"/>
          <w:szCs w:val="22"/>
        </w:rPr>
        <w:t>A</w:t>
      </w:r>
      <w:r w:rsidR="00B72407" w:rsidRPr="00627806">
        <w:rPr>
          <w:rFonts w:eastAsia="Calibri"/>
          <w:b/>
          <w:bCs/>
          <w:spacing w:val="2"/>
          <w:sz w:val="22"/>
          <w:szCs w:val="22"/>
        </w:rPr>
        <w:t>C</w:t>
      </w:r>
      <w:r w:rsidR="00B72407" w:rsidRPr="00627806">
        <w:rPr>
          <w:rFonts w:eastAsia="Calibri"/>
          <w:b/>
          <w:bCs/>
          <w:sz w:val="22"/>
          <w:szCs w:val="22"/>
        </w:rPr>
        <w:t>CESS</w:t>
      </w:r>
      <w:r w:rsidR="00B72407" w:rsidRPr="00627806">
        <w:rPr>
          <w:rFonts w:eastAsia="Calibri"/>
          <w:b/>
          <w:bCs/>
          <w:spacing w:val="-9"/>
          <w:sz w:val="22"/>
          <w:szCs w:val="22"/>
        </w:rPr>
        <w:t xml:space="preserve"> </w:t>
      </w:r>
      <w:r w:rsidR="00B72407" w:rsidRPr="00627806">
        <w:rPr>
          <w:rFonts w:eastAsia="Calibri"/>
          <w:b/>
          <w:bCs/>
          <w:sz w:val="22"/>
          <w:szCs w:val="22"/>
        </w:rPr>
        <w:t>R</w:t>
      </w:r>
      <w:r w:rsidR="00B72407" w:rsidRPr="00627806">
        <w:rPr>
          <w:rFonts w:eastAsia="Calibri"/>
          <w:b/>
          <w:bCs/>
          <w:spacing w:val="1"/>
          <w:sz w:val="22"/>
          <w:szCs w:val="22"/>
        </w:rPr>
        <w:t>U</w:t>
      </w:r>
      <w:r w:rsidR="00B72407" w:rsidRPr="00627806">
        <w:rPr>
          <w:rFonts w:eastAsia="Calibri"/>
          <w:b/>
          <w:bCs/>
          <w:spacing w:val="3"/>
          <w:sz w:val="22"/>
          <w:szCs w:val="22"/>
        </w:rPr>
        <w:t>L</w:t>
      </w:r>
      <w:r w:rsidR="00B72407" w:rsidRPr="00627806">
        <w:rPr>
          <w:rFonts w:eastAsia="Calibri"/>
          <w:b/>
          <w:bCs/>
          <w:sz w:val="22"/>
          <w:szCs w:val="22"/>
        </w:rPr>
        <w:t>ES</w:t>
      </w:r>
    </w:p>
    <w:p w14:paraId="4A1C8EF7" w14:textId="21616485" w:rsidR="00B72407" w:rsidRPr="00627806" w:rsidDel="007D55BD" w:rsidRDefault="00B72407" w:rsidP="00B72407">
      <w:pPr>
        <w:ind w:left="706" w:right="-14"/>
        <w:jc w:val="center"/>
        <w:rPr>
          <w:del w:id="579" w:author="Miller, DanX" w:date="2020-06-29T14:19:00Z"/>
          <w:rFonts w:eastAsia="Calibri"/>
          <w:b/>
          <w:bCs/>
        </w:rPr>
      </w:pPr>
      <w:r w:rsidRPr="00627806">
        <w:rPr>
          <w:rFonts w:eastAsia="Calibri"/>
          <w:b/>
          <w:bCs/>
          <w:sz w:val="22"/>
          <w:szCs w:val="22"/>
        </w:rPr>
        <w:t>FOR</w:t>
      </w:r>
      <w:r w:rsidRPr="00627806">
        <w:rPr>
          <w:rFonts w:eastAsia="Calibri"/>
          <w:b/>
          <w:bCs/>
          <w:spacing w:val="-4"/>
          <w:sz w:val="22"/>
          <w:szCs w:val="22"/>
        </w:rPr>
        <w:t xml:space="preserve"> </w:t>
      </w:r>
      <w:r w:rsidRPr="00627806">
        <w:rPr>
          <w:rFonts w:eastAsia="Calibri"/>
          <w:b/>
          <w:bCs/>
          <w:sz w:val="22"/>
          <w:szCs w:val="22"/>
        </w:rPr>
        <w:t>SE</w:t>
      </w:r>
      <w:r w:rsidRPr="00627806">
        <w:rPr>
          <w:rFonts w:eastAsia="Calibri"/>
          <w:b/>
          <w:bCs/>
          <w:spacing w:val="1"/>
          <w:sz w:val="22"/>
          <w:szCs w:val="22"/>
        </w:rPr>
        <w:t>R</w:t>
      </w:r>
      <w:r w:rsidRPr="00627806">
        <w:rPr>
          <w:rFonts w:eastAsia="Calibri"/>
          <w:b/>
          <w:bCs/>
          <w:sz w:val="22"/>
          <w:szCs w:val="22"/>
        </w:rPr>
        <w:t>V</w:t>
      </w:r>
      <w:r w:rsidRPr="00627806">
        <w:rPr>
          <w:rFonts w:eastAsia="Calibri"/>
          <w:b/>
          <w:bCs/>
          <w:spacing w:val="1"/>
          <w:sz w:val="22"/>
          <w:szCs w:val="22"/>
        </w:rPr>
        <w:t>I</w:t>
      </w:r>
      <w:r w:rsidRPr="00627806">
        <w:rPr>
          <w:rFonts w:eastAsia="Calibri"/>
          <w:b/>
          <w:bCs/>
          <w:sz w:val="22"/>
          <w:szCs w:val="22"/>
        </w:rPr>
        <w:t>CE</w:t>
      </w:r>
      <w:r w:rsidRPr="00627806">
        <w:rPr>
          <w:rFonts w:eastAsia="Calibri"/>
          <w:b/>
          <w:bCs/>
          <w:spacing w:val="-8"/>
          <w:sz w:val="22"/>
          <w:szCs w:val="22"/>
        </w:rPr>
        <w:t xml:space="preserve"> </w:t>
      </w:r>
      <w:r w:rsidRPr="00627806">
        <w:rPr>
          <w:rFonts w:eastAsia="Calibri"/>
          <w:b/>
          <w:bCs/>
          <w:spacing w:val="1"/>
          <w:sz w:val="22"/>
          <w:szCs w:val="22"/>
        </w:rPr>
        <w:t>A</w:t>
      </w:r>
      <w:r w:rsidRPr="00627806">
        <w:rPr>
          <w:rFonts w:eastAsia="Calibri"/>
          <w:b/>
          <w:bCs/>
          <w:sz w:val="22"/>
          <w:szCs w:val="22"/>
        </w:rPr>
        <w:t>ND</w:t>
      </w:r>
      <w:r w:rsidRPr="00627806">
        <w:rPr>
          <w:rFonts w:eastAsia="Calibri"/>
          <w:b/>
          <w:bCs/>
          <w:spacing w:val="-5"/>
          <w:sz w:val="22"/>
          <w:szCs w:val="22"/>
        </w:rPr>
        <w:t xml:space="preserve"> </w:t>
      </w:r>
      <w:r w:rsidRPr="00627806">
        <w:rPr>
          <w:rFonts w:eastAsia="Calibri"/>
          <w:b/>
          <w:bCs/>
          <w:spacing w:val="2"/>
          <w:sz w:val="22"/>
          <w:szCs w:val="22"/>
        </w:rPr>
        <w:t>C</w:t>
      </w:r>
      <w:r w:rsidRPr="00627806">
        <w:rPr>
          <w:rFonts w:eastAsia="Calibri"/>
          <w:b/>
          <w:bCs/>
          <w:sz w:val="22"/>
          <w:szCs w:val="22"/>
        </w:rPr>
        <w:t>ONS</w:t>
      </w:r>
      <w:r w:rsidRPr="00627806">
        <w:rPr>
          <w:rFonts w:eastAsia="Calibri"/>
          <w:b/>
          <w:bCs/>
          <w:spacing w:val="-2"/>
          <w:sz w:val="22"/>
          <w:szCs w:val="22"/>
        </w:rPr>
        <w:t>T</w:t>
      </w:r>
      <w:r w:rsidRPr="00627806">
        <w:rPr>
          <w:rFonts w:eastAsia="Calibri"/>
          <w:b/>
          <w:bCs/>
          <w:sz w:val="22"/>
          <w:szCs w:val="22"/>
        </w:rPr>
        <w:t>R</w:t>
      </w:r>
      <w:r w:rsidRPr="00627806">
        <w:rPr>
          <w:rFonts w:eastAsia="Calibri"/>
          <w:b/>
          <w:bCs/>
          <w:spacing w:val="4"/>
          <w:sz w:val="22"/>
          <w:szCs w:val="22"/>
        </w:rPr>
        <w:t>U</w:t>
      </w:r>
      <w:r w:rsidRPr="00627806">
        <w:rPr>
          <w:rFonts w:eastAsia="Calibri"/>
          <w:b/>
          <w:bCs/>
          <w:sz w:val="22"/>
          <w:szCs w:val="22"/>
        </w:rPr>
        <w:t>C</w:t>
      </w:r>
      <w:r w:rsidRPr="00627806">
        <w:rPr>
          <w:rFonts w:eastAsia="Calibri"/>
          <w:b/>
          <w:bCs/>
          <w:spacing w:val="-1"/>
          <w:sz w:val="22"/>
          <w:szCs w:val="22"/>
        </w:rPr>
        <w:t>T</w:t>
      </w:r>
      <w:r w:rsidRPr="00627806">
        <w:rPr>
          <w:rFonts w:eastAsia="Calibri"/>
          <w:b/>
          <w:bCs/>
          <w:sz w:val="22"/>
          <w:szCs w:val="22"/>
        </w:rPr>
        <w:t>I</w:t>
      </w:r>
      <w:r w:rsidRPr="00627806">
        <w:rPr>
          <w:rFonts w:eastAsia="Calibri"/>
          <w:b/>
          <w:bCs/>
          <w:spacing w:val="3"/>
          <w:sz w:val="22"/>
          <w:szCs w:val="22"/>
        </w:rPr>
        <w:t>O</w:t>
      </w:r>
      <w:r w:rsidRPr="00627806">
        <w:rPr>
          <w:rFonts w:eastAsia="Calibri"/>
          <w:b/>
          <w:bCs/>
          <w:sz w:val="22"/>
          <w:szCs w:val="22"/>
        </w:rPr>
        <w:t>N</w:t>
      </w:r>
      <w:r w:rsidRPr="00627806">
        <w:rPr>
          <w:rFonts w:eastAsia="Calibri"/>
          <w:b/>
          <w:bCs/>
          <w:spacing w:val="-16"/>
          <w:sz w:val="22"/>
          <w:szCs w:val="22"/>
        </w:rPr>
        <w:t xml:space="preserve"> </w:t>
      </w:r>
      <w:proofErr w:type="spellStart"/>
      <w:r w:rsidRPr="00627806">
        <w:rPr>
          <w:rFonts w:eastAsia="Calibri"/>
          <w:b/>
          <w:bCs/>
          <w:sz w:val="22"/>
          <w:szCs w:val="22"/>
        </w:rPr>
        <w:t>CO</w:t>
      </w:r>
      <w:r w:rsidRPr="00627806">
        <w:rPr>
          <w:rFonts w:eastAsia="Calibri"/>
          <w:b/>
          <w:bCs/>
          <w:spacing w:val="1"/>
          <w:sz w:val="22"/>
          <w:szCs w:val="22"/>
        </w:rPr>
        <w:t>N</w:t>
      </w:r>
      <w:r w:rsidRPr="00627806">
        <w:rPr>
          <w:rFonts w:eastAsia="Calibri"/>
          <w:b/>
          <w:bCs/>
          <w:spacing w:val="-1"/>
          <w:sz w:val="22"/>
          <w:szCs w:val="22"/>
        </w:rPr>
        <w:t>T</w:t>
      </w:r>
      <w:r w:rsidRPr="00627806">
        <w:rPr>
          <w:rFonts w:eastAsia="Calibri"/>
          <w:b/>
          <w:bCs/>
          <w:spacing w:val="3"/>
          <w:sz w:val="22"/>
          <w:szCs w:val="22"/>
        </w:rPr>
        <w:t>R</w:t>
      </w:r>
      <w:r w:rsidRPr="00627806">
        <w:rPr>
          <w:rFonts w:eastAsia="Calibri"/>
          <w:b/>
          <w:bCs/>
          <w:spacing w:val="-1"/>
          <w:sz w:val="22"/>
          <w:szCs w:val="22"/>
        </w:rPr>
        <w:t>A</w:t>
      </w:r>
      <w:r w:rsidRPr="00627806">
        <w:rPr>
          <w:rFonts w:eastAsia="Calibri"/>
          <w:b/>
          <w:bCs/>
          <w:spacing w:val="2"/>
          <w:sz w:val="22"/>
          <w:szCs w:val="22"/>
        </w:rPr>
        <w:t>C</w:t>
      </w:r>
      <w:r w:rsidRPr="00627806">
        <w:rPr>
          <w:rFonts w:eastAsia="Calibri"/>
          <w:b/>
          <w:bCs/>
          <w:spacing w:val="-1"/>
          <w:sz w:val="22"/>
          <w:szCs w:val="22"/>
        </w:rPr>
        <w:t>T</w:t>
      </w:r>
      <w:r w:rsidRPr="00627806">
        <w:rPr>
          <w:rFonts w:eastAsia="Calibri"/>
          <w:b/>
          <w:bCs/>
          <w:sz w:val="22"/>
          <w:szCs w:val="22"/>
        </w:rPr>
        <w:t>ORS</w:t>
      </w:r>
    </w:p>
    <w:p w14:paraId="44A572D2" w14:textId="641A8A81" w:rsidR="00890AAD" w:rsidRPr="00CC71B2" w:rsidRDefault="00B72407" w:rsidP="00CC71B2">
      <w:pPr>
        <w:ind w:left="706" w:right="-14"/>
        <w:jc w:val="center"/>
        <w:rPr>
          <w:rFonts w:eastAsia="Calibri"/>
          <w:bCs/>
        </w:rPr>
      </w:pPr>
      <w:r w:rsidRPr="00627806">
        <w:rPr>
          <w:rFonts w:eastAsia="Calibri"/>
          <w:bCs/>
        </w:rPr>
        <w:t>Revised</w:t>
      </w:r>
      <w:proofErr w:type="spellEnd"/>
      <w:r w:rsidRPr="00627806">
        <w:rPr>
          <w:rFonts w:eastAsia="Calibri"/>
          <w:bCs/>
        </w:rPr>
        <w:t xml:space="preserve"> </w:t>
      </w:r>
      <w:r w:rsidR="00CC71B2">
        <w:rPr>
          <w:rFonts w:eastAsia="Calibri"/>
          <w:bCs/>
        </w:rPr>
        <w:t xml:space="preserve">March </w:t>
      </w:r>
      <w:r w:rsidRPr="00627806">
        <w:rPr>
          <w:rFonts w:eastAsia="Calibri"/>
          <w:bCs/>
        </w:rPr>
        <w:t>201</w:t>
      </w:r>
      <w:r w:rsidR="00CC71B2">
        <w:rPr>
          <w:rFonts w:eastAsia="Calibri"/>
          <w:bCs/>
        </w:rPr>
        <w:t>8</w:t>
      </w:r>
    </w:p>
    <w:p w14:paraId="1A32BB02" w14:textId="6940587E" w:rsidR="00890AAD" w:rsidRPr="00CC71B2" w:rsidRDefault="00890AAD" w:rsidP="00890AAD">
      <w:pPr>
        <w:rPr>
          <w:sz w:val="22"/>
          <w:szCs w:val="22"/>
        </w:rPr>
      </w:pPr>
    </w:p>
    <w:p w14:paraId="273CF19A" w14:textId="6ED80433" w:rsidR="00890AAD" w:rsidRPr="00CC71B2" w:rsidRDefault="00890AAD" w:rsidP="00890AAD">
      <w:pPr>
        <w:shd w:val="clear" w:color="auto" w:fill="E6E6E6"/>
        <w:spacing w:after="120"/>
        <w:jc w:val="both"/>
        <w:rPr>
          <w:b/>
          <w:sz w:val="22"/>
          <w:szCs w:val="22"/>
        </w:rPr>
      </w:pPr>
      <w:r w:rsidRPr="00CC71B2">
        <w:rPr>
          <w:b/>
          <w:sz w:val="22"/>
          <w:szCs w:val="22"/>
        </w:rPr>
        <w:t>1. INSTRUCTIONS</w:t>
      </w:r>
    </w:p>
    <w:p w14:paraId="680D6B6C" w14:textId="12A219D6" w:rsidR="00890AAD" w:rsidRPr="00CC71B2" w:rsidRDefault="00890AAD" w:rsidP="00890AAD">
      <w:pPr>
        <w:spacing w:before="240" w:after="240"/>
        <w:jc w:val="both"/>
        <w:rPr>
          <w:b/>
          <w:sz w:val="22"/>
          <w:szCs w:val="22"/>
        </w:rPr>
      </w:pPr>
      <w:r w:rsidRPr="00CC71B2">
        <w:rPr>
          <w:sz w:val="22"/>
          <w:szCs w:val="22"/>
        </w:rPr>
        <w:t>The rules herein are to be adhered to at all times, except where a specific written exception has been granted contractor by the JLL point of contact (JLL POC) identified at the release of each purchase order.</w:t>
      </w:r>
    </w:p>
    <w:p w14:paraId="65DEFD34" w14:textId="069F519B" w:rsidR="00890AAD" w:rsidRPr="00CC71B2" w:rsidRDefault="00890AAD" w:rsidP="00890AAD">
      <w:pPr>
        <w:spacing w:after="240"/>
        <w:jc w:val="both"/>
        <w:rPr>
          <w:sz w:val="22"/>
          <w:szCs w:val="22"/>
        </w:rPr>
      </w:pPr>
      <w:r w:rsidRPr="00CC71B2">
        <w:rPr>
          <w:sz w:val="22"/>
          <w:szCs w:val="22"/>
        </w:rPr>
        <w:t>This document is made a part of contractor’s contractual agreement (i.e., Seller therein) and contractor is responsible to flow the requirements of this document down to all of its subcontractors and ensure their adherence.</w:t>
      </w:r>
    </w:p>
    <w:p w14:paraId="36A48E1B" w14:textId="0D60A1A9" w:rsidR="00890AAD" w:rsidRPr="00CC71B2" w:rsidRDefault="00890AAD" w:rsidP="00890AAD">
      <w:pPr>
        <w:shd w:val="clear" w:color="auto" w:fill="E6E6E6"/>
        <w:spacing w:after="120"/>
        <w:jc w:val="both"/>
        <w:rPr>
          <w:b/>
          <w:sz w:val="22"/>
          <w:szCs w:val="22"/>
        </w:rPr>
      </w:pPr>
      <w:r w:rsidRPr="00CC71B2">
        <w:rPr>
          <w:b/>
          <w:sz w:val="22"/>
          <w:szCs w:val="22"/>
        </w:rPr>
        <w:t>2. DEFINITIONS</w:t>
      </w:r>
    </w:p>
    <w:p w14:paraId="61EC6FF5" w14:textId="776DB456" w:rsidR="00890AAD" w:rsidRPr="00CC71B2" w:rsidRDefault="00890AAD" w:rsidP="00890AAD">
      <w:pPr>
        <w:spacing w:after="240"/>
        <w:jc w:val="both"/>
        <w:rPr>
          <w:sz w:val="22"/>
          <w:szCs w:val="22"/>
        </w:rPr>
      </w:pPr>
      <w:r w:rsidRPr="00CC71B2">
        <w:rPr>
          <w:sz w:val="22"/>
          <w:szCs w:val="22"/>
          <w:u w:val="single"/>
        </w:rPr>
        <w:t>Business Hours</w:t>
      </w:r>
      <w:r w:rsidRPr="00CC71B2">
        <w:rPr>
          <w:sz w:val="22"/>
          <w:szCs w:val="22"/>
        </w:rPr>
        <w:t xml:space="preserve"> – 8:00 am to 5:00 pm, Monday through Friday.</w:t>
      </w:r>
    </w:p>
    <w:p w14:paraId="468FF527" w14:textId="299BCE84" w:rsidR="00890AAD" w:rsidRPr="00CC71B2" w:rsidRDefault="00890AAD" w:rsidP="00890AAD">
      <w:pPr>
        <w:spacing w:after="240"/>
        <w:jc w:val="both"/>
        <w:rPr>
          <w:sz w:val="22"/>
          <w:szCs w:val="22"/>
        </w:rPr>
      </w:pPr>
      <w:r w:rsidRPr="00CC71B2">
        <w:rPr>
          <w:sz w:val="22"/>
          <w:szCs w:val="22"/>
          <w:u w:val="single"/>
        </w:rPr>
        <w:t>Contractor</w:t>
      </w:r>
      <w:r w:rsidRPr="00CC71B2">
        <w:rPr>
          <w:sz w:val="22"/>
          <w:szCs w:val="22"/>
        </w:rPr>
        <w:t xml:space="preserve"> – Contractor (Seller) as well as any its subcontractors, agents, and/or suppliers engaged at the workplace.</w:t>
      </w:r>
    </w:p>
    <w:p w14:paraId="1BBCA945" w14:textId="7BA7439C" w:rsidR="00890AAD" w:rsidRPr="00CC71B2" w:rsidRDefault="00890AAD" w:rsidP="00890AAD">
      <w:pPr>
        <w:spacing w:after="240"/>
        <w:jc w:val="both"/>
        <w:rPr>
          <w:sz w:val="22"/>
          <w:szCs w:val="22"/>
        </w:rPr>
      </w:pPr>
      <w:r w:rsidRPr="00CC71B2">
        <w:rPr>
          <w:sz w:val="22"/>
          <w:szCs w:val="22"/>
          <w:u w:val="single"/>
        </w:rPr>
        <w:t>JLL Point of Contact (JLL POC)</w:t>
      </w:r>
      <w:r w:rsidRPr="00CC71B2">
        <w:rPr>
          <w:sz w:val="22"/>
          <w:szCs w:val="22"/>
        </w:rPr>
        <w:t xml:space="preserve"> – The specific JLL employee identified to contractor (Seller) at the release of each purchase order. A JLL POC will be identified in every case.</w:t>
      </w:r>
    </w:p>
    <w:p w14:paraId="2FB67636" w14:textId="6A53269C" w:rsidR="00890AAD" w:rsidRPr="00CC71B2" w:rsidRDefault="00890AAD" w:rsidP="00890AAD">
      <w:pPr>
        <w:spacing w:after="240"/>
        <w:jc w:val="both"/>
        <w:rPr>
          <w:sz w:val="22"/>
          <w:szCs w:val="22"/>
        </w:rPr>
      </w:pPr>
      <w:r w:rsidRPr="00CC71B2">
        <w:rPr>
          <w:sz w:val="22"/>
          <w:szCs w:val="22"/>
          <w:u w:val="single"/>
        </w:rPr>
        <w:t>SAIC Point of Contact (SAIC POC)</w:t>
      </w:r>
      <w:r w:rsidRPr="00CC71B2">
        <w:rPr>
          <w:sz w:val="22"/>
          <w:szCs w:val="22"/>
        </w:rPr>
        <w:t xml:space="preserve"> – The SAIC employee or designee located at the workplace specifically identified to contractor by the JLL POC. An SAIC POC may not be identified in every case.</w:t>
      </w:r>
    </w:p>
    <w:p w14:paraId="05E1CDA9" w14:textId="5C456A4A" w:rsidR="00890AAD" w:rsidRPr="00CC71B2" w:rsidRDefault="00890AAD" w:rsidP="00890AAD">
      <w:pPr>
        <w:spacing w:after="240"/>
        <w:jc w:val="both"/>
        <w:rPr>
          <w:sz w:val="22"/>
          <w:szCs w:val="22"/>
        </w:rPr>
      </w:pPr>
      <w:r w:rsidRPr="00CC71B2">
        <w:rPr>
          <w:sz w:val="22"/>
          <w:szCs w:val="22"/>
          <w:u w:val="single"/>
        </w:rPr>
        <w:t>Workplace</w:t>
      </w:r>
      <w:r w:rsidRPr="00CC71B2">
        <w:rPr>
          <w:sz w:val="22"/>
          <w:szCs w:val="22"/>
        </w:rPr>
        <w:t xml:space="preserve"> – Any venue where work is conducted by or on behalf of SAIC by contractor, to include work at SAIC-owned or leased facilities (buildings, offices, vehicles, etc.), SAIC contractor/customer sites, and all appurtenant grounds and structures (including parking lots, etc.).</w:t>
      </w:r>
    </w:p>
    <w:p w14:paraId="429B9048" w14:textId="49D0D2AC" w:rsidR="00890AAD" w:rsidRPr="00CC71B2" w:rsidRDefault="00890AAD" w:rsidP="00890AAD">
      <w:pPr>
        <w:shd w:val="clear" w:color="auto" w:fill="E6E6E6"/>
        <w:spacing w:after="120"/>
        <w:jc w:val="both"/>
        <w:rPr>
          <w:b/>
          <w:sz w:val="22"/>
          <w:szCs w:val="22"/>
        </w:rPr>
      </w:pPr>
      <w:r w:rsidRPr="00CC71B2">
        <w:rPr>
          <w:b/>
          <w:sz w:val="22"/>
          <w:szCs w:val="22"/>
        </w:rPr>
        <w:t>3. REQUIREMENTS</w:t>
      </w:r>
    </w:p>
    <w:p w14:paraId="64FAE35C" w14:textId="00C0D0C3" w:rsidR="00890AAD" w:rsidRPr="00CC71B2" w:rsidRDefault="00890AAD" w:rsidP="00890AAD">
      <w:pPr>
        <w:numPr>
          <w:ilvl w:val="1"/>
          <w:numId w:val="3"/>
        </w:numPr>
        <w:spacing w:after="120"/>
        <w:jc w:val="both"/>
        <w:rPr>
          <w:b/>
          <w:sz w:val="22"/>
          <w:szCs w:val="22"/>
        </w:rPr>
      </w:pPr>
      <w:r w:rsidRPr="00CC71B2">
        <w:rPr>
          <w:b/>
          <w:sz w:val="22"/>
          <w:szCs w:val="22"/>
        </w:rPr>
        <w:t>Conditions for Access</w:t>
      </w:r>
    </w:p>
    <w:p w14:paraId="07F12C06" w14:textId="0381BFD8" w:rsidR="00890AAD" w:rsidRPr="00CC71B2" w:rsidRDefault="00890AAD" w:rsidP="00890AAD">
      <w:pPr>
        <w:spacing w:after="120"/>
        <w:ind w:left="360"/>
        <w:jc w:val="both"/>
        <w:rPr>
          <w:sz w:val="22"/>
          <w:szCs w:val="22"/>
        </w:rPr>
      </w:pPr>
      <w:r w:rsidRPr="00CC71B2">
        <w:rPr>
          <w:sz w:val="22"/>
          <w:szCs w:val="22"/>
        </w:rPr>
        <w:t>Contractor is to comply with the following—</w:t>
      </w:r>
    </w:p>
    <w:p w14:paraId="4A328F5C" w14:textId="71935361" w:rsidR="00890AAD" w:rsidRPr="00CC71B2" w:rsidRDefault="00890AAD" w:rsidP="00890AAD">
      <w:pPr>
        <w:pStyle w:val="ListParagraph"/>
        <w:numPr>
          <w:ilvl w:val="2"/>
          <w:numId w:val="3"/>
        </w:numPr>
        <w:tabs>
          <w:tab w:val="clear" w:pos="720"/>
          <w:tab w:val="num" w:pos="1080"/>
        </w:tabs>
        <w:spacing w:after="120"/>
        <w:ind w:left="1080" w:right="821"/>
        <w:contextualSpacing w:val="0"/>
        <w:jc w:val="both"/>
        <w:rPr>
          <w:sz w:val="22"/>
          <w:szCs w:val="22"/>
        </w:rPr>
      </w:pPr>
      <w:r w:rsidRPr="00CC71B2">
        <w:rPr>
          <w:sz w:val="22"/>
          <w:szCs w:val="22"/>
        </w:rPr>
        <w:t>Contactor shall validate the residency status of all contractor personnel to be assigned to an SAIC workplace. Where personnel carrying a status other than that of a U.S. Person (defined below) will be assigned, contractor will provide advance notice to the SAIC/JLL POC for proper access coordination. Failure to do so may result in delays accessing the work site or restrictions from the work site.</w:t>
      </w:r>
    </w:p>
    <w:p w14:paraId="10B2AA92" w14:textId="66B5A440" w:rsidR="00890AAD" w:rsidRPr="00CC71B2" w:rsidRDefault="00890AAD" w:rsidP="00890AAD">
      <w:pPr>
        <w:pStyle w:val="ListParagraph"/>
        <w:spacing w:after="120"/>
        <w:ind w:left="1080" w:right="821"/>
        <w:contextualSpacing w:val="0"/>
        <w:jc w:val="both"/>
        <w:rPr>
          <w:sz w:val="22"/>
          <w:szCs w:val="22"/>
        </w:rPr>
      </w:pPr>
      <w:r w:rsidRPr="00CC71B2">
        <w:rPr>
          <w:sz w:val="22"/>
          <w:szCs w:val="22"/>
        </w:rPr>
        <w:t>A U.S. Person is defined as:</w:t>
      </w:r>
    </w:p>
    <w:p w14:paraId="314656F7" w14:textId="62E2A730" w:rsidR="00890AAD" w:rsidRPr="00CC71B2" w:rsidRDefault="00890AAD" w:rsidP="00FF6603">
      <w:pPr>
        <w:pStyle w:val="ListParagraph"/>
        <w:numPr>
          <w:ilvl w:val="0"/>
          <w:numId w:val="16"/>
        </w:numPr>
        <w:ind w:right="821"/>
        <w:contextualSpacing w:val="0"/>
        <w:jc w:val="both"/>
        <w:rPr>
          <w:sz w:val="22"/>
          <w:szCs w:val="22"/>
        </w:rPr>
      </w:pPr>
      <w:r w:rsidRPr="00CC71B2">
        <w:rPr>
          <w:sz w:val="22"/>
          <w:szCs w:val="22"/>
        </w:rPr>
        <w:t>A U.S. citizen or national;</w:t>
      </w:r>
    </w:p>
    <w:p w14:paraId="728316D9" w14:textId="348C864A" w:rsidR="00890AAD" w:rsidRPr="00CC71B2" w:rsidRDefault="00890AAD" w:rsidP="00FF6603">
      <w:pPr>
        <w:pStyle w:val="ListParagraph"/>
        <w:numPr>
          <w:ilvl w:val="0"/>
          <w:numId w:val="16"/>
        </w:numPr>
        <w:ind w:right="821"/>
        <w:contextualSpacing w:val="0"/>
        <w:jc w:val="both"/>
        <w:rPr>
          <w:sz w:val="22"/>
          <w:szCs w:val="22"/>
        </w:rPr>
      </w:pPr>
      <w:r w:rsidRPr="00CC71B2">
        <w:rPr>
          <w:sz w:val="22"/>
          <w:szCs w:val="22"/>
        </w:rPr>
        <w:t>An alien lawfully admitted for permanent residence as defined by 8 U.S.C. 1101(a)(20) (i.e., possessing a valid Form I-551 or “green card”); or</w:t>
      </w:r>
    </w:p>
    <w:p w14:paraId="2A1069DC" w14:textId="2186B45C" w:rsidR="00890AAD" w:rsidRPr="00CC71B2" w:rsidRDefault="00890AAD" w:rsidP="00FF6603">
      <w:pPr>
        <w:pStyle w:val="ListParagraph"/>
        <w:numPr>
          <w:ilvl w:val="0"/>
          <w:numId w:val="16"/>
        </w:numPr>
        <w:spacing w:after="120"/>
        <w:ind w:right="821"/>
        <w:contextualSpacing w:val="0"/>
        <w:jc w:val="both"/>
        <w:rPr>
          <w:sz w:val="22"/>
          <w:szCs w:val="22"/>
        </w:rPr>
      </w:pPr>
      <w:r w:rsidRPr="00CC71B2">
        <w:rPr>
          <w:sz w:val="22"/>
          <w:szCs w:val="22"/>
        </w:rPr>
        <w:t>An individual who has been granted political asylum or official refugee status in the U.S., as defined by 8 U.S.C. 1324b(a)(3).</w:t>
      </w:r>
    </w:p>
    <w:p w14:paraId="52B9ED78" w14:textId="40EF05B3" w:rsidR="00890AAD" w:rsidRPr="00CC71B2" w:rsidRDefault="00890AAD" w:rsidP="00890AAD">
      <w:pPr>
        <w:spacing w:after="120"/>
        <w:ind w:left="1080" w:right="821"/>
        <w:jc w:val="both"/>
        <w:rPr>
          <w:sz w:val="22"/>
          <w:szCs w:val="22"/>
        </w:rPr>
      </w:pPr>
      <w:r w:rsidRPr="00CC71B2">
        <w:rPr>
          <w:sz w:val="22"/>
          <w:szCs w:val="22"/>
        </w:rPr>
        <w:t>Furthermore, where directed by government contract, law or regulation, SAIC may require that only U.S. citizen employees/personnel be permitted to engage in or participate in a specified project(s) or effort(s). Where this specific requirement applies, contractor will be so informed by the SAIC/JLL POC.</w:t>
      </w:r>
    </w:p>
    <w:p w14:paraId="41D7F88C" w14:textId="07117B21" w:rsidR="00890AAD" w:rsidRPr="00CC71B2" w:rsidRDefault="00890AAD" w:rsidP="00890AAD">
      <w:pPr>
        <w:numPr>
          <w:ilvl w:val="1"/>
          <w:numId w:val="3"/>
        </w:numPr>
        <w:spacing w:after="120"/>
        <w:jc w:val="both"/>
        <w:rPr>
          <w:b/>
          <w:sz w:val="22"/>
          <w:szCs w:val="22"/>
        </w:rPr>
      </w:pPr>
      <w:r w:rsidRPr="00CC71B2">
        <w:rPr>
          <w:b/>
          <w:sz w:val="22"/>
          <w:szCs w:val="22"/>
        </w:rPr>
        <w:t>General Rules</w:t>
      </w:r>
    </w:p>
    <w:p w14:paraId="1566F88A" w14:textId="16E4829C" w:rsidR="00890AAD" w:rsidRPr="00CC71B2" w:rsidRDefault="00890AAD" w:rsidP="00890AAD">
      <w:pPr>
        <w:spacing w:after="120"/>
        <w:ind w:left="360"/>
        <w:jc w:val="both"/>
        <w:rPr>
          <w:sz w:val="22"/>
          <w:szCs w:val="22"/>
        </w:rPr>
      </w:pPr>
      <w:r w:rsidRPr="00CC71B2">
        <w:rPr>
          <w:sz w:val="22"/>
          <w:szCs w:val="22"/>
        </w:rPr>
        <w:t>Contractor is to comply with the following—</w:t>
      </w:r>
    </w:p>
    <w:p w14:paraId="2A598C44" w14:textId="03D5E92F" w:rsidR="00890AAD" w:rsidRPr="00CC71B2" w:rsidRDefault="004D0462" w:rsidP="00890AAD">
      <w:pPr>
        <w:numPr>
          <w:ilvl w:val="2"/>
          <w:numId w:val="3"/>
        </w:numPr>
        <w:tabs>
          <w:tab w:val="clear" w:pos="720"/>
          <w:tab w:val="num" w:pos="1080"/>
        </w:tabs>
        <w:spacing w:after="120"/>
        <w:ind w:left="1080"/>
        <w:jc w:val="both"/>
        <w:rPr>
          <w:rStyle w:val="Hyperlink"/>
          <w:sz w:val="22"/>
          <w:szCs w:val="22"/>
        </w:rPr>
      </w:pPr>
      <w:hyperlink r:id="rId22" w:history="1">
        <w:r w:rsidR="00890AAD" w:rsidRPr="00CC71B2">
          <w:rPr>
            <w:rStyle w:val="Hyperlink"/>
            <w:sz w:val="22"/>
            <w:szCs w:val="22"/>
          </w:rPr>
          <w:t>SAIC’s Supplier Code of Conduct</w:t>
        </w:r>
      </w:hyperlink>
      <w:r w:rsidR="00094558">
        <w:rPr>
          <w:rStyle w:val="Hyperlink"/>
          <w:sz w:val="22"/>
          <w:szCs w:val="22"/>
        </w:rPr>
        <w:t xml:space="preserve"> and </w:t>
      </w:r>
      <w:hyperlink r:id="rId23" w:history="1">
        <w:r w:rsidR="00916BDA">
          <w:rPr>
            <w:rStyle w:val="Hyperlink"/>
            <w:sz w:val="22"/>
            <w:szCs w:val="22"/>
          </w:rPr>
          <w:t>Xerox</w:t>
        </w:r>
        <w:r w:rsidR="00916BDA" w:rsidRPr="00CC71B2">
          <w:rPr>
            <w:rStyle w:val="Hyperlink"/>
            <w:sz w:val="22"/>
            <w:szCs w:val="22"/>
          </w:rPr>
          <w:t>’s Code of Conduct</w:t>
        </w:r>
      </w:hyperlink>
    </w:p>
    <w:p w14:paraId="4866E724" w14:textId="0FDA1FEA" w:rsidR="00890AAD" w:rsidRPr="00CC71B2" w:rsidRDefault="00890AAD" w:rsidP="00890AAD">
      <w:pPr>
        <w:numPr>
          <w:ilvl w:val="2"/>
          <w:numId w:val="3"/>
        </w:numPr>
        <w:tabs>
          <w:tab w:val="clear" w:pos="720"/>
          <w:tab w:val="num" w:pos="1080"/>
        </w:tabs>
        <w:spacing w:after="120"/>
        <w:ind w:left="1080"/>
        <w:jc w:val="both"/>
        <w:rPr>
          <w:rStyle w:val="Hyperlink"/>
          <w:sz w:val="22"/>
          <w:szCs w:val="22"/>
        </w:rPr>
      </w:pPr>
      <w:r w:rsidRPr="00CC71B2">
        <w:rPr>
          <w:rStyle w:val="Hyperlink"/>
          <w:sz w:val="22"/>
          <w:szCs w:val="22"/>
        </w:rPr>
        <w:t>SAIC’s instruction on prohibited items, which prohibits the introduction of the following items into an SAIC workplace:</w:t>
      </w:r>
    </w:p>
    <w:p w14:paraId="2EBE3322" w14:textId="79F412C5" w:rsidR="00890AAD" w:rsidRPr="00CC71B2" w:rsidRDefault="00890AAD" w:rsidP="00FF6603">
      <w:pPr>
        <w:pStyle w:val="Default"/>
        <w:numPr>
          <w:ilvl w:val="0"/>
          <w:numId w:val="10"/>
        </w:numPr>
        <w:spacing w:after="24"/>
        <w:ind w:left="1440"/>
        <w:rPr>
          <w:sz w:val="22"/>
          <w:szCs w:val="22"/>
        </w:rPr>
      </w:pPr>
      <w:r w:rsidRPr="00CC71B2">
        <w:rPr>
          <w:sz w:val="22"/>
          <w:szCs w:val="22"/>
        </w:rPr>
        <w:t>Firearms, weapons, or other items that may be used to inflict bodily harm or to threaten or intimidate others;</w:t>
      </w:r>
    </w:p>
    <w:p w14:paraId="51BC7E23" w14:textId="7655F1E6" w:rsidR="00890AAD" w:rsidRPr="00CC71B2" w:rsidRDefault="00890AAD" w:rsidP="00FF6603">
      <w:pPr>
        <w:pStyle w:val="Default"/>
        <w:numPr>
          <w:ilvl w:val="0"/>
          <w:numId w:val="10"/>
        </w:numPr>
        <w:spacing w:after="24"/>
        <w:ind w:left="1440"/>
        <w:rPr>
          <w:sz w:val="22"/>
          <w:szCs w:val="22"/>
        </w:rPr>
      </w:pPr>
      <w:r w:rsidRPr="00CC71B2">
        <w:rPr>
          <w:sz w:val="22"/>
          <w:szCs w:val="22"/>
        </w:rPr>
        <w:t>Explosive or pyrotechnic devices;</w:t>
      </w:r>
    </w:p>
    <w:p w14:paraId="473FD5F0" w14:textId="313D2673" w:rsidR="00890AAD" w:rsidRPr="00CC71B2" w:rsidRDefault="00890AAD" w:rsidP="00FF6603">
      <w:pPr>
        <w:pStyle w:val="Default"/>
        <w:numPr>
          <w:ilvl w:val="0"/>
          <w:numId w:val="10"/>
        </w:numPr>
        <w:spacing w:after="24"/>
        <w:ind w:left="1440"/>
        <w:rPr>
          <w:sz w:val="22"/>
          <w:szCs w:val="22"/>
        </w:rPr>
      </w:pPr>
      <w:r w:rsidRPr="00CC71B2">
        <w:rPr>
          <w:sz w:val="22"/>
          <w:szCs w:val="22"/>
        </w:rPr>
        <w:t>Incendiary devices;</w:t>
      </w:r>
    </w:p>
    <w:p w14:paraId="76FF2E21" w14:textId="142CD6FB" w:rsidR="00890AAD" w:rsidRPr="00CC71B2" w:rsidRDefault="00890AAD" w:rsidP="00FF6603">
      <w:pPr>
        <w:pStyle w:val="Default"/>
        <w:numPr>
          <w:ilvl w:val="0"/>
          <w:numId w:val="10"/>
        </w:numPr>
        <w:ind w:left="1440"/>
        <w:rPr>
          <w:sz w:val="22"/>
          <w:szCs w:val="22"/>
        </w:rPr>
      </w:pPr>
      <w:r w:rsidRPr="00CC71B2">
        <w:rPr>
          <w:sz w:val="22"/>
          <w:szCs w:val="22"/>
        </w:rPr>
        <w:t>Controlled substances such as illegal drugs, unlawfully obtained or possessed prescription medication and/or associated paraphernalia.</w:t>
      </w:r>
    </w:p>
    <w:p w14:paraId="36998EF1" w14:textId="2086E1EF" w:rsidR="00890AAD" w:rsidRPr="00CC71B2" w:rsidRDefault="00890AAD" w:rsidP="00890AAD">
      <w:pPr>
        <w:numPr>
          <w:ilvl w:val="2"/>
          <w:numId w:val="3"/>
        </w:numPr>
        <w:tabs>
          <w:tab w:val="clear" w:pos="720"/>
          <w:tab w:val="num" w:pos="1080"/>
        </w:tabs>
        <w:spacing w:after="120"/>
        <w:ind w:left="1080"/>
        <w:jc w:val="both"/>
        <w:rPr>
          <w:sz w:val="22"/>
          <w:szCs w:val="22"/>
        </w:rPr>
      </w:pPr>
      <w:r w:rsidRPr="00CC71B2">
        <w:rPr>
          <w:sz w:val="22"/>
          <w:szCs w:val="22"/>
        </w:rPr>
        <w:t>In the event of an on-site emergency (medical, fire, police, hazardous material), follow procedures provided by the SAIC or JLL POC.</w:t>
      </w:r>
    </w:p>
    <w:p w14:paraId="3C0D7D35" w14:textId="312AE0E8" w:rsidR="00890AAD" w:rsidRPr="00CC71B2" w:rsidRDefault="00890AAD" w:rsidP="00890AAD">
      <w:pPr>
        <w:spacing w:after="120"/>
        <w:ind w:left="360"/>
        <w:jc w:val="both"/>
        <w:rPr>
          <w:sz w:val="22"/>
          <w:szCs w:val="22"/>
        </w:rPr>
      </w:pPr>
      <w:r w:rsidRPr="00CC71B2">
        <w:rPr>
          <w:sz w:val="22"/>
          <w:szCs w:val="22"/>
        </w:rPr>
        <w:t>In addition, the following rules are to be observed at all times when working in occupied spaces—</w:t>
      </w:r>
    </w:p>
    <w:p w14:paraId="6C8922EF" w14:textId="6D15915D" w:rsidR="00890AAD" w:rsidRPr="00CC71B2" w:rsidRDefault="00890AAD" w:rsidP="00890AAD">
      <w:pPr>
        <w:numPr>
          <w:ilvl w:val="2"/>
          <w:numId w:val="3"/>
        </w:numPr>
        <w:tabs>
          <w:tab w:val="clear" w:pos="720"/>
          <w:tab w:val="num" w:pos="1080"/>
        </w:tabs>
        <w:spacing w:after="120"/>
        <w:ind w:left="1080"/>
        <w:jc w:val="both"/>
        <w:rPr>
          <w:sz w:val="22"/>
          <w:szCs w:val="22"/>
        </w:rPr>
      </w:pPr>
      <w:r w:rsidRPr="00CC71B2">
        <w:rPr>
          <w:sz w:val="22"/>
          <w:szCs w:val="22"/>
        </w:rPr>
        <w:t>All posted signs and notices.</w:t>
      </w:r>
    </w:p>
    <w:p w14:paraId="640E0C01" w14:textId="602232A6" w:rsidR="00890AAD" w:rsidRPr="00CC71B2" w:rsidRDefault="00890AAD" w:rsidP="00890AAD">
      <w:pPr>
        <w:numPr>
          <w:ilvl w:val="2"/>
          <w:numId w:val="3"/>
        </w:numPr>
        <w:tabs>
          <w:tab w:val="clear" w:pos="720"/>
          <w:tab w:val="num" w:pos="1080"/>
        </w:tabs>
        <w:spacing w:after="120"/>
        <w:ind w:left="1080"/>
        <w:jc w:val="both"/>
        <w:rPr>
          <w:sz w:val="22"/>
          <w:szCs w:val="22"/>
        </w:rPr>
      </w:pPr>
      <w:r w:rsidRPr="00CC71B2">
        <w:rPr>
          <w:sz w:val="22"/>
          <w:szCs w:val="22"/>
        </w:rPr>
        <w:t>Smoking is permitted only in designated exterior locations.</w:t>
      </w:r>
    </w:p>
    <w:p w14:paraId="09EF72D6" w14:textId="7C5B04AB" w:rsidR="00890AAD" w:rsidRPr="00CC71B2" w:rsidRDefault="00890AAD" w:rsidP="00890AAD">
      <w:pPr>
        <w:numPr>
          <w:ilvl w:val="2"/>
          <w:numId w:val="3"/>
        </w:numPr>
        <w:tabs>
          <w:tab w:val="clear" w:pos="720"/>
          <w:tab w:val="num" w:pos="1080"/>
        </w:tabs>
        <w:spacing w:after="120"/>
        <w:ind w:left="1080"/>
        <w:jc w:val="both"/>
        <w:rPr>
          <w:sz w:val="22"/>
          <w:szCs w:val="22"/>
        </w:rPr>
      </w:pPr>
      <w:r w:rsidRPr="00CC71B2">
        <w:rPr>
          <w:sz w:val="22"/>
          <w:szCs w:val="22"/>
        </w:rPr>
        <w:t>No radios, profanity or loud conversations are permitted. Reduce volume on 2-way radio transmissions.</w:t>
      </w:r>
    </w:p>
    <w:p w14:paraId="42152182" w14:textId="02DEA1D6" w:rsidR="00890AAD" w:rsidRPr="00CC71B2" w:rsidRDefault="00890AAD" w:rsidP="00890AAD">
      <w:pPr>
        <w:numPr>
          <w:ilvl w:val="2"/>
          <w:numId w:val="3"/>
        </w:numPr>
        <w:tabs>
          <w:tab w:val="clear" w:pos="720"/>
          <w:tab w:val="num" w:pos="1080"/>
        </w:tabs>
        <w:spacing w:after="120"/>
        <w:ind w:left="1080"/>
        <w:jc w:val="both"/>
        <w:rPr>
          <w:sz w:val="22"/>
          <w:szCs w:val="22"/>
        </w:rPr>
      </w:pPr>
      <w:r w:rsidRPr="00CC71B2">
        <w:rPr>
          <w:sz w:val="22"/>
          <w:szCs w:val="22"/>
        </w:rPr>
        <w:t>Use of SAIC phones, computers, or networks is not permitted unless approved by the JLL/SAIC POC.</w:t>
      </w:r>
    </w:p>
    <w:p w14:paraId="3FB340AF" w14:textId="093395B9" w:rsidR="00890AAD" w:rsidRPr="00CC71B2" w:rsidRDefault="00890AAD" w:rsidP="00890AAD">
      <w:pPr>
        <w:numPr>
          <w:ilvl w:val="2"/>
          <w:numId w:val="3"/>
        </w:numPr>
        <w:tabs>
          <w:tab w:val="clear" w:pos="720"/>
          <w:tab w:val="num" w:pos="1080"/>
        </w:tabs>
        <w:spacing w:after="120"/>
        <w:ind w:left="1080"/>
        <w:jc w:val="both"/>
        <w:rPr>
          <w:sz w:val="22"/>
          <w:szCs w:val="22"/>
        </w:rPr>
      </w:pPr>
      <w:r w:rsidRPr="00CC71B2">
        <w:rPr>
          <w:sz w:val="22"/>
          <w:szCs w:val="22"/>
        </w:rPr>
        <w:t>Daily removal is expected of all demolition debris and trash (including food and drink remnants) from the workplace.</w:t>
      </w:r>
    </w:p>
    <w:p w14:paraId="5AC545DA" w14:textId="73173BF7" w:rsidR="00890AAD" w:rsidRPr="00CC71B2" w:rsidRDefault="00890AAD" w:rsidP="00890AAD">
      <w:pPr>
        <w:numPr>
          <w:ilvl w:val="1"/>
          <w:numId w:val="3"/>
        </w:numPr>
        <w:spacing w:after="120"/>
        <w:jc w:val="both"/>
        <w:rPr>
          <w:b/>
          <w:sz w:val="22"/>
          <w:szCs w:val="22"/>
        </w:rPr>
      </w:pPr>
      <w:r w:rsidRPr="00CC71B2">
        <w:rPr>
          <w:b/>
          <w:sz w:val="22"/>
          <w:szCs w:val="22"/>
        </w:rPr>
        <w:t>Facilities Rules</w:t>
      </w:r>
    </w:p>
    <w:p w14:paraId="5D159296" w14:textId="7240C511" w:rsidR="00890AAD" w:rsidRPr="00CC71B2" w:rsidRDefault="00890AAD" w:rsidP="00890AAD">
      <w:pPr>
        <w:spacing w:after="120"/>
        <w:ind w:left="360"/>
        <w:jc w:val="both"/>
        <w:rPr>
          <w:sz w:val="22"/>
          <w:szCs w:val="22"/>
        </w:rPr>
      </w:pPr>
      <w:r w:rsidRPr="00CC71B2">
        <w:rPr>
          <w:sz w:val="22"/>
          <w:szCs w:val="22"/>
        </w:rPr>
        <w:t>Contractor is to comply with the following—</w:t>
      </w:r>
    </w:p>
    <w:p w14:paraId="1FA56EE5" w14:textId="0AB1686D" w:rsidR="00890AAD" w:rsidRPr="00CC71B2" w:rsidRDefault="00890AAD" w:rsidP="00FF6603">
      <w:pPr>
        <w:pStyle w:val="ListParagraph"/>
        <w:numPr>
          <w:ilvl w:val="2"/>
          <w:numId w:val="11"/>
        </w:numPr>
        <w:spacing w:after="120"/>
        <w:ind w:left="1080" w:hanging="720"/>
        <w:contextualSpacing w:val="0"/>
        <w:jc w:val="both"/>
        <w:rPr>
          <w:sz w:val="22"/>
          <w:szCs w:val="22"/>
        </w:rPr>
      </w:pPr>
      <w:r w:rsidRPr="00CC71B2">
        <w:rPr>
          <w:sz w:val="22"/>
          <w:szCs w:val="22"/>
        </w:rPr>
        <w:t>Deliveries are to be made only during business hours unless otherwise approved or directed.</w:t>
      </w:r>
    </w:p>
    <w:p w14:paraId="289BF7F9" w14:textId="3DC749B5" w:rsidR="00890AAD" w:rsidRPr="00CC71B2" w:rsidRDefault="00890AAD" w:rsidP="00FF6603">
      <w:pPr>
        <w:pStyle w:val="ListParagraph"/>
        <w:numPr>
          <w:ilvl w:val="2"/>
          <w:numId w:val="11"/>
        </w:numPr>
        <w:spacing w:after="120"/>
        <w:ind w:left="1080" w:hanging="720"/>
        <w:contextualSpacing w:val="0"/>
        <w:jc w:val="both"/>
        <w:rPr>
          <w:sz w:val="22"/>
          <w:szCs w:val="22"/>
        </w:rPr>
      </w:pPr>
      <w:r w:rsidRPr="00CC71B2">
        <w:rPr>
          <w:sz w:val="22"/>
          <w:szCs w:val="22"/>
        </w:rPr>
        <w:t>Any work done outside business hours requires 48 hours prior approval for that particular job or delivery.</w:t>
      </w:r>
    </w:p>
    <w:p w14:paraId="0284C874" w14:textId="7F1694BE" w:rsidR="00890AAD" w:rsidRPr="00CC71B2" w:rsidRDefault="00890AAD" w:rsidP="00FF6603">
      <w:pPr>
        <w:pStyle w:val="ListParagraph"/>
        <w:numPr>
          <w:ilvl w:val="2"/>
          <w:numId w:val="11"/>
        </w:numPr>
        <w:spacing w:after="120"/>
        <w:ind w:left="1080" w:hanging="720"/>
        <w:contextualSpacing w:val="0"/>
        <w:jc w:val="both"/>
        <w:rPr>
          <w:sz w:val="22"/>
          <w:szCs w:val="22"/>
        </w:rPr>
      </w:pPr>
      <w:r w:rsidRPr="00CC71B2">
        <w:rPr>
          <w:sz w:val="22"/>
          <w:szCs w:val="22"/>
        </w:rPr>
        <w:t>Vehicles are not to be parked in any fire lane or marked/restricted spaces and left unattended.</w:t>
      </w:r>
    </w:p>
    <w:p w14:paraId="3B0AB813" w14:textId="2F3D9C8A" w:rsidR="00890AAD" w:rsidRPr="00CC71B2" w:rsidRDefault="00890AAD" w:rsidP="00FF6603">
      <w:pPr>
        <w:pStyle w:val="ListParagraph"/>
        <w:numPr>
          <w:ilvl w:val="2"/>
          <w:numId w:val="11"/>
        </w:numPr>
        <w:spacing w:after="120"/>
        <w:ind w:left="1080" w:hanging="720"/>
        <w:contextualSpacing w:val="0"/>
        <w:jc w:val="both"/>
        <w:rPr>
          <w:sz w:val="22"/>
          <w:szCs w:val="22"/>
        </w:rPr>
      </w:pPr>
      <w:r w:rsidRPr="00CC71B2">
        <w:rPr>
          <w:sz w:val="22"/>
          <w:szCs w:val="22"/>
        </w:rPr>
        <w:t>Any interruption to building utilities or services (electrical, water, plumbing, air conditioning, elevators, etc.) must be coordinated in advance with the JLL POC.</w:t>
      </w:r>
    </w:p>
    <w:p w14:paraId="254471A5" w14:textId="6543C82A" w:rsidR="00890AAD" w:rsidRPr="00CC71B2" w:rsidRDefault="00890AAD" w:rsidP="00FF6603">
      <w:pPr>
        <w:pStyle w:val="ListParagraph"/>
        <w:numPr>
          <w:ilvl w:val="2"/>
          <w:numId w:val="11"/>
        </w:numPr>
        <w:spacing w:after="120"/>
        <w:ind w:left="1080" w:hanging="720"/>
        <w:contextualSpacing w:val="0"/>
        <w:jc w:val="both"/>
        <w:rPr>
          <w:sz w:val="22"/>
          <w:szCs w:val="22"/>
        </w:rPr>
      </w:pPr>
      <w:r w:rsidRPr="00CC71B2">
        <w:rPr>
          <w:sz w:val="22"/>
          <w:szCs w:val="22"/>
        </w:rPr>
        <w:t>Elevators are not to be used for moving large items or construction materials during business hours.</w:t>
      </w:r>
    </w:p>
    <w:p w14:paraId="4DC88F06" w14:textId="176534FB" w:rsidR="00890AAD" w:rsidRPr="00CC71B2" w:rsidRDefault="00890AAD" w:rsidP="00FF6603">
      <w:pPr>
        <w:pStyle w:val="ListParagraph"/>
        <w:numPr>
          <w:ilvl w:val="2"/>
          <w:numId w:val="11"/>
        </w:numPr>
        <w:spacing w:after="120"/>
        <w:ind w:left="1080" w:hanging="720"/>
        <w:contextualSpacing w:val="0"/>
        <w:jc w:val="both"/>
        <w:rPr>
          <w:sz w:val="22"/>
          <w:szCs w:val="22"/>
        </w:rPr>
      </w:pPr>
      <w:r w:rsidRPr="00CC71B2">
        <w:rPr>
          <w:sz w:val="22"/>
          <w:szCs w:val="22"/>
        </w:rPr>
        <w:t>Use only designated elevators for movement of project materials. Request protective pads from the JLL/SAIC POC and install prior to use.</w:t>
      </w:r>
    </w:p>
    <w:p w14:paraId="2223A8FB" w14:textId="58D32A49" w:rsidR="00890AAD" w:rsidRPr="00CC71B2" w:rsidRDefault="00890AAD" w:rsidP="00FF6603">
      <w:pPr>
        <w:pStyle w:val="ListParagraph"/>
        <w:numPr>
          <w:ilvl w:val="2"/>
          <w:numId w:val="11"/>
        </w:numPr>
        <w:spacing w:after="120"/>
        <w:ind w:left="1080" w:hanging="720"/>
        <w:contextualSpacing w:val="0"/>
        <w:jc w:val="both"/>
        <w:rPr>
          <w:sz w:val="22"/>
          <w:szCs w:val="22"/>
        </w:rPr>
      </w:pPr>
      <w:r w:rsidRPr="00CC71B2">
        <w:rPr>
          <w:sz w:val="22"/>
          <w:szCs w:val="22"/>
        </w:rPr>
        <w:t>Contact the JLL/SAIC POC to gain entry into any secured areas (including network communication rooms). Do not request others to grant access to these areas.</w:t>
      </w:r>
    </w:p>
    <w:p w14:paraId="4D1669D1" w14:textId="50E5857E" w:rsidR="00890AAD" w:rsidRPr="00CC71B2" w:rsidRDefault="00890AAD" w:rsidP="00FF6603">
      <w:pPr>
        <w:pStyle w:val="ListParagraph"/>
        <w:numPr>
          <w:ilvl w:val="2"/>
          <w:numId w:val="11"/>
        </w:numPr>
        <w:spacing w:after="120"/>
        <w:ind w:left="1080" w:hanging="720"/>
        <w:contextualSpacing w:val="0"/>
        <w:jc w:val="both"/>
        <w:rPr>
          <w:sz w:val="22"/>
          <w:szCs w:val="22"/>
        </w:rPr>
      </w:pPr>
      <w:r w:rsidRPr="00CC71B2">
        <w:rPr>
          <w:sz w:val="22"/>
          <w:szCs w:val="22"/>
        </w:rPr>
        <w:t>Prior to any work involving the demolition of voice or data wiring coordinate with the JLL/SAIC POC.</w:t>
      </w:r>
    </w:p>
    <w:p w14:paraId="6FE65F73" w14:textId="67736ECB" w:rsidR="00890AAD" w:rsidRPr="00CC71B2" w:rsidRDefault="00890AAD" w:rsidP="00FF6603">
      <w:pPr>
        <w:pStyle w:val="ListParagraph"/>
        <w:numPr>
          <w:ilvl w:val="2"/>
          <w:numId w:val="11"/>
        </w:numPr>
        <w:spacing w:after="120"/>
        <w:ind w:left="1080" w:hanging="720"/>
        <w:contextualSpacing w:val="0"/>
        <w:jc w:val="both"/>
        <w:rPr>
          <w:sz w:val="22"/>
          <w:szCs w:val="22"/>
        </w:rPr>
      </w:pPr>
      <w:r w:rsidRPr="00CC71B2">
        <w:rPr>
          <w:sz w:val="22"/>
          <w:szCs w:val="22"/>
        </w:rPr>
        <w:t>Public Address (PA) speakers, alarm components, wireless and network devices, etc., are to be secured during the demolition process and properly reinstalled upon completion of work. Coordinate follow-up testing with the JLL POC to be sure all components are working.</w:t>
      </w:r>
    </w:p>
    <w:p w14:paraId="73E8A786" w14:textId="07DA4472" w:rsidR="00890AAD" w:rsidRPr="00CC71B2" w:rsidRDefault="00890AAD" w:rsidP="00FF6603">
      <w:pPr>
        <w:pStyle w:val="ListParagraph"/>
        <w:numPr>
          <w:ilvl w:val="2"/>
          <w:numId w:val="11"/>
        </w:numPr>
        <w:spacing w:after="120"/>
        <w:ind w:left="1080" w:hanging="720"/>
        <w:contextualSpacing w:val="0"/>
        <w:jc w:val="both"/>
        <w:rPr>
          <w:sz w:val="22"/>
          <w:szCs w:val="22"/>
        </w:rPr>
      </w:pPr>
      <w:r w:rsidRPr="00CC71B2">
        <w:rPr>
          <w:sz w:val="22"/>
          <w:szCs w:val="22"/>
        </w:rPr>
        <w:t>All deliveries and construction materials are to be received through rear doors and loading docks wherever possible. Do not bring these materials through a building lobby without prior approval.</w:t>
      </w:r>
    </w:p>
    <w:p w14:paraId="3F6FBD7C" w14:textId="3605D8A3" w:rsidR="00890AAD" w:rsidRPr="00CC71B2" w:rsidRDefault="00890AAD" w:rsidP="00FF6603">
      <w:pPr>
        <w:pStyle w:val="ListParagraph"/>
        <w:numPr>
          <w:ilvl w:val="2"/>
          <w:numId w:val="11"/>
        </w:numPr>
        <w:spacing w:after="120"/>
        <w:ind w:left="1080" w:hanging="720"/>
        <w:contextualSpacing w:val="0"/>
        <w:jc w:val="both"/>
        <w:rPr>
          <w:sz w:val="22"/>
          <w:szCs w:val="22"/>
        </w:rPr>
      </w:pPr>
      <w:r w:rsidRPr="00CC71B2">
        <w:rPr>
          <w:sz w:val="22"/>
          <w:szCs w:val="22"/>
        </w:rPr>
        <w:t>All penetrations made through fire rated separations are to be restored to fire resistive construction.</w:t>
      </w:r>
    </w:p>
    <w:p w14:paraId="3CC516FD" w14:textId="62B6B351" w:rsidR="00890AAD" w:rsidRPr="00CC71B2" w:rsidRDefault="00890AAD" w:rsidP="00FF6603">
      <w:pPr>
        <w:pStyle w:val="ListParagraph"/>
        <w:numPr>
          <w:ilvl w:val="0"/>
          <w:numId w:val="12"/>
        </w:numPr>
        <w:spacing w:after="120"/>
        <w:ind w:left="360"/>
        <w:contextualSpacing w:val="0"/>
        <w:jc w:val="both"/>
        <w:rPr>
          <w:b/>
          <w:sz w:val="22"/>
          <w:szCs w:val="22"/>
        </w:rPr>
      </w:pPr>
      <w:r w:rsidRPr="00CC71B2">
        <w:rPr>
          <w:b/>
          <w:sz w:val="22"/>
          <w:szCs w:val="22"/>
        </w:rPr>
        <w:t>Security Rules</w:t>
      </w:r>
    </w:p>
    <w:p w14:paraId="700FB2B0" w14:textId="4D75DFFD" w:rsidR="00890AAD" w:rsidRPr="00CC71B2" w:rsidRDefault="00890AAD" w:rsidP="00FF6603">
      <w:pPr>
        <w:pStyle w:val="ListParagraph"/>
        <w:numPr>
          <w:ilvl w:val="0"/>
          <w:numId w:val="13"/>
        </w:numPr>
        <w:spacing w:after="120"/>
        <w:ind w:left="1080" w:right="821" w:hanging="720"/>
        <w:contextualSpacing w:val="0"/>
        <w:jc w:val="both"/>
        <w:rPr>
          <w:sz w:val="22"/>
          <w:szCs w:val="22"/>
        </w:rPr>
      </w:pPr>
      <w:r w:rsidRPr="00CC71B2">
        <w:rPr>
          <w:sz w:val="22"/>
          <w:szCs w:val="22"/>
        </w:rPr>
        <w:t xml:space="preserve">Contractor personnel are to report </w:t>
      </w:r>
      <w:proofErr w:type="gramStart"/>
      <w:r w:rsidRPr="00CC71B2">
        <w:rPr>
          <w:sz w:val="22"/>
          <w:szCs w:val="22"/>
        </w:rPr>
        <w:t>in to</w:t>
      </w:r>
      <w:proofErr w:type="gramEnd"/>
      <w:r w:rsidRPr="00CC71B2">
        <w:rPr>
          <w:sz w:val="22"/>
          <w:szCs w:val="22"/>
        </w:rPr>
        <w:t xml:space="preserve"> the security guard or reception desk upon arrival to receive an appropriate SAIC-issued badge for their visit. Contractor personnel must report out upon completion of their visit and surrender their SAIC badge at that time.</w:t>
      </w:r>
    </w:p>
    <w:p w14:paraId="2546EE6B" w14:textId="348F9281" w:rsidR="00890AAD" w:rsidRPr="00CC71B2" w:rsidRDefault="00890AAD" w:rsidP="00FF6603">
      <w:pPr>
        <w:pStyle w:val="ListParagraph"/>
        <w:numPr>
          <w:ilvl w:val="0"/>
          <w:numId w:val="13"/>
        </w:numPr>
        <w:spacing w:after="120"/>
        <w:ind w:left="1080" w:right="821" w:hanging="720"/>
        <w:contextualSpacing w:val="0"/>
        <w:jc w:val="both"/>
        <w:rPr>
          <w:sz w:val="22"/>
          <w:szCs w:val="22"/>
        </w:rPr>
      </w:pPr>
      <w:r w:rsidRPr="00CC71B2">
        <w:rPr>
          <w:sz w:val="22"/>
          <w:szCs w:val="22"/>
        </w:rPr>
        <w:t>Contractor personnel are to wear and display their SAIC-issued badge in a conspicuous manner at all times in the workplace. Badges are to be worn above the waist except where prohibited by the nature of work being performed.</w:t>
      </w:r>
    </w:p>
    <w:p w14:paraId="2D3548AD" w14:textId="47504D45" w:rsidR="00890AAD" w:rsidRPr="00CC71B2" w:rsidRDefault="00890AAD" w:rsidP="00FF6603">
      <w:pPr>
        <w:pStyle w:val="ListParagraph"/>
        <w:numPr>
          <w:ilvl w:val="0"/>
          <w:numId w:val="13"/>
        </w:numPr>
        <w:spacing w:after="120"/>
        <w:ind w:left="1080" w:right="821" w:hanging="720"/>
        <w:contextualSpacing w:val="0"/>
        <w:jc w:val="both"/>
        <w:rPr>
          <w:sz w:val="22"/>
          <w:szCs w:val="22"/>
        </w:rPr>
      </w:pPr>
      <w:r w:rsidRPr="00CC71B2">
        <w:rPr>
          <w:sz w:val="22"/>
          <w:szCs w:val="22"/>
        </w:rPr>
        <w:t>Contractor personnel are not to prop open exterior building doors, data, telephone, electrical or mechanical room doors without prior approval and unless within the immediate vicinity (physical and visual) of the door. These doors/areas are not to be left unattended when opened.</w:t>
      </w:r>
    </w:p>
    <w:p w14:paraId="7031EB76" w14:textId="19BB891E" w:rsidR="00890AAD" w:rsidRPr="00CC71B2" w:rsidRDefault="00890AAD" w:rsidP="00FF6603">
      <w:pPr>
        <w:pStyle w:val="ListParagraph"/>
        <w:numPr>
          <w:ilvl w:val="0"/>
          <w:numId w:val="13"/>
        </w:numPr>
        <w:spacing w:after="120"/>
        <w:ind w:left="1080" w:right="821" w:hanging="720"/>
        <w:contextualSpacing w:val="0"/>
        <w:jc w:val="both"/>
        <w:rPr>
          <w:sz w:val="22"/>
          <w:szCs w:val="22"/>
        </w:rPr>
      </w:pPr>
      <w:r w:rsidRPr="00CC71B2">
        <w:rPr>
          <w:sz w:val="22"/>
          <w:szCs w:val="22"/>
        </w:rPr>
        <w:t>Contractor personnel may not prop open or detach closer arms on required exit (fire) doors. Exit doors and egress paths are not to be blocked at any time.</w:t>
      </w:r>
    </w:p>
    <w:p w14:paraId="46230D2C" w14:textId="5CF631E0" w:rsidR="00890AAD" w:rsidRPr="00CC71B2" w:rsidRDefault="00890AAD" w:rsidP="00FF6603">
      <w:pPr>
        <w:pStyle w:val="ListParagraph"/>
        <w:numPr>
          <w:ilvl w:val="0"/>
          <w:numId w:val="13"/>
        </w:numPr>
        <w:spacing w:after="120"/>
        <w:ind w:left="1080" w:right="821" w:hanging="720"/>
        <w:contextualSpacing w:val="0"/>
        <w:jc w:val="both"/>
        <w:rPr>
          <w:sz w:val="22"/>
          <w:szCs w:val="22"/>
        </w:rPr>
      </w:pPr>
      <w:r w:rsidRPr="00CC71B2">
        <w:rPr>
          <w:sz w:val="22"/>
          <w:szCs w:val="22"/>
        </w:rPr>
        <w:t>Contractors are to immediately report any suspect or illegal activity to the JLL POC.</w:t>
      </w:r>
    </w:p>
    <w:p w14:paraId="49BD1BD6" w14:textId="2CDA6CD4" w:rsidR="00890AAD" w:rsidRPr="00CC71B2" w:rsidRDefault="00890AAD" w:rsidP="00FF6603">
      <w:pPr>
        <w:pStyle w:val="ListParagraph"/>
        <w:numPr>
          <w:ilvl w:val="0"/>
          <w:numId w:val="17"/>
        </w:numPr>
        <w:spacing w:after="120"/>
        <w:ind w:left="360"/>
        <w:contextualSpacing w:val="0"/>
        <w:jc w:val="both"/>
        <w:rPr>
          <w:b/>
          <w:sz w:val="22"/>
          <w:szCs w:val="22"/>
        </w:rPr>
      </w:pPr>
      <w:r w:rsidRPr="00CC71B2">
        <w:rPr>
          <w:b/>
          <w:sz w:val="22"/>
          <w:szCs w:val="22"/>
        </w:rPr>
        <w:t>Environmental, Health &amp; Safety Rules</w:t>
      </w:r>
    </w:p>
    <w:p w14:paraId="76E1CC30" w14:textId="22FB844F" w:rsidR="00890AAD" w:rsidRPr="00CC71B2" w:rsidRDefault="00890AAD" w:rsidP="00890AAD">
      <w:pPr>
        <w:spacing w:after="120"/>
        <w:ind w:left="360"/>
        <w:jc w:val="both"/>
        <w:rPr>
          <w:sz w:val="22"/>
          <w:szCs w:val="22"/>
        </w:rPr>
      </w:pPr>
      <w:r w:rsidRPr="00CC71B2">
        <w:rPr>
          <w:sz w:val="22"/>
          <w:szCs w:val="22"/>
        </w:rPr>
        <w:t>Contractor is to comply with the following--</w:t>
      </w:r>
    </w:p>
    <w:p w14:paraId="4F633969" w14:textId="61DB43CE" w:rsidR="00890AAD" w:rsidRPr="00CC71B2" w:rsidRDefault="00890AAD" w:rsidP="00FF6603">
      <w:pPr>
        <w:pStyle w:val="ListParagraph"/>
        <w:numPr>
          <w:ilvl w:val="0"/>
          <w:numId w:val="14"/>
        </w:numPr>
        <w:spacing w:after="120"/>
        <w:ind w:left="1080" w:hanging="720"/>
        <w:contextualSpacing w:val="0"/>
        <w:jc w:val="both"/>
        <w:rPr>
          <w:sz w:val="22"/>
          <w:szCs w:val="22"/>
        </w:rPr>
      </w:pPr>
      <w:r w:rsidRPr="00CC71B2">
        <w:rPr>
          <w:sz w:val="22"/>
          <w:szCs w:val="22"/>
        </w:rPr>
        <w:t>Immediately report all workplace accidents, incidents, releases of hazardous materials or waste, fires, regulatory violations, or any interactions with regulatory officials (except those required for building permit approval) to the JLL POC.</w:t>
      </w:r>
    </w:p>
    <w:p w14:paraId="2C9E413F" w14:textId="44DE40E3" w:rsidR="00890AAD" w:rsidRPr="00CC71B2" w:rsidRDefault="00890AAD" w:rsidP="00FF6603">
      <w:pPr>
        <w:pStyle w:val="ListParagraph"/>
        <w:numPr>
          <w:ilvl w:val="0"/>
          <w:numId w:val="14"/>
        </w:numPr>
        <w:spacing w:after="120"/>
        <w:ind w:left="1080" w:hanging="720"/>
        <w:contextualSpacing w:val="0"/>
        <w:jc w:val="both"/>
        <w:rPr>
          <w:sz w:val="22"/>
          <w:szCs w:val="22"/>
        </w:rPr>
      </w:pPr>
      <w:r w:rsidRPr="00CC71B2">
        <w:rPr>
          <w:sz w:val="22"/>
          <w:szCs w:val="22"/>
        </w:rPr>
        <w:t>Take</w:t>
      </w:r>
      <w:r w:rsidR="004B1F66">
        <w:rPr>
          <w:sz w:val="22"/>
          <w:szCs w:val="22"/>
        </w:rPr>
        <w:t xml:space="preserve">, within the course and scope of its Contract Duties, </w:t>
      </w:r>
      <w:r w:rsidRPr="00CC71B2">
        <w:rPr>
          <w:sz w:val="22"/>
          <w:szCs w:val="22"/>
        </w:rPr>
        <w:t xml:space="preserve"> all actions necessary to ensure the health, safety and protection of all personnel, including without limitation members of the general public, and SAIC personnel, who are present in the workplace or in the vicinity of contractor’s work activities.</w:t>
      </w:r>
    </w:p>
    <w:p w14:paraId="4E39C808" w14:textId="5546E55D" w:rsidR="00890AAD" w:rsidRPr="00CC71B2" w:rsidRDefault="00890AAD" w:rsidP="00FF6603">
      <w:pPr>
        <w:pStyle w:val="ListParagraph"/>
        <w:numPr>
          <w:ilvl w:val="0"/>
          <w:numId w:val="14"/>
        </w:numPr>
        <w:spacing w:after="120"/>
        <w:ind w:left="1080" w:hanging="720"/>
        <w:contextualSpacing w:val="0"/>
        <w:jc w:val="both"/>
        <w:rPr>
          <w:sz w:val="22"/>
          <w:szCs w:val="22"/>
        </w:rPr>
      </w:pPr>
      <w:r w:rsidRPr="00CC71B2">
        <w:rPr>
          <w:sz w:val="22"/>
          <w:szCs w:val="22"/>
        </w:rPr>
        <w:t>Prepare and submit written safety plans for the following:</w:t>
      </w:r>
    </w:p>
    <w:p w14:paraId="19BBB2F3" w14:textId="05EB759F" w:rsidR="00890AAD" w:rsidRPr="00CC71B2" w:rsidRDefault="00890AAD" w:rsidP="00FF6603">
      <w:pPr>
        <w:pStyle w:val="ListParagraph"/>
        <w:numPr>
          <w:ilvl w:val="0"/>
          <w:numId w:val="15"/>
        </w:numPr>
        <w:spacing w:after="120"/>
        <w:ind w:left="1440"/>
        <w:jc w:val="both"/>
        <w:rPr>
          <w:sz w:val="22"/>
          <w:szCs w:val="22"/>
        </w:rPr>
      </w:pPr>
      <w:r w:rsidRPr="00CC71B2">
        <w:rPr>
          <w:sz w:val="22"/>
          <w:szCs w:val="22"/>
        </w:rPr>
        <w:t>Any activity requiring supervision by a “competent person” under an OSHA or equivalent jurisdictional standard (fall protection, scaffolding, confined space, asbestos, etc.).</w:t>
      </w:r>
    </w:p>
    <w:p w14:paraId="50CCD829" w14:textId="2720FACE" w:rsidR="00890AAD" w:rsidRPr="00CC71B2" w:rsidRDefault="00890AAD" w:rsidP="00FF6603">
      <w:pPr>
        <w:pStyle w:val="ListParagraph"/>
        <w:numPr>
          <w:ilvl w:val="0"/>
          <w:numId w:val="15"/>
        </w:numPr>
        <w:spacing w:after="120"/>
        <w:ind w:left="1440"/>
        <w:jc w:val="both"/>
        <w:rPr>
          <w:sz w:val="22"/>
          <w:szCs w:val="22"/>
        </w:rPr>
      </w:pPr>
      <w:r w:rsidRPr="00CC71B2">
        <w:rPr>
          <w:sz w:val="22"/>
          <w:szCs w:val="22"/>
        </w:rPr>
        <w:t>Crane lifts</w:t>
      </w:r>
    </w:p>
    <w:p w14:paraId="5D8D8C76" w14:textId="0959DF60" w:rsidR="00890AAD" w:rsidRPr="00CC71B2" w:rsidRDefault="00890AAD" w:rsidP="00FF6603">
      <w:pPr>
        <w:pStyle w:val="ListParagraph"/>
        <w:numPr>
          <w:ilvl w:val="0"/>
          <w:numId w:val="15"/>
        </w:numPr>
        <w:spacing w:after="120"/>
        <w:ind w:left="1440"/>
        <w:jc w:val="both"/>
        <w:rPr>
          <w:sz w:val="22"/>
          <w:szCs w:val="22"/>
        </w:rPr>
      </w:pPr>
      <w:r w:rsidRPr="00CC71B2">
        <w:rPr>
          <w:sz w:val="22"/>
          <w:szCs w:val="22"/>
        </w:rPr>
        <w:t>Radiographic inspection surveys</w:t>
      </w:r>
    </w:p>
    <w:p w14:paraId="1A527678" w14:textId="0C87D670" w:rsidR="00890AAD" w:rsidRPr="00CC71B2" w:rsidRDefault="00890AAD" w:rsidP="00FF6603">
      <w:pPr>
        <w:pStyle w:val="ListParagraph"/>
        <w:numPr>
          <w:ilvl w:val="0"/>
          <w:numId w:val="15"/>
        </w:numPr>
        <w:spacing w:after="120"/>
        <w:ind w:left="1440"/>
        <w:contextualSpacing w:val="0"/>
        <w:jc w:val="both"/>
        <w:rPr>
          <w:sz w:val="22"/>
          <w:szCs w:val="22"/>
        </w:rPr>
      </w:pPr>
      <w:r w:rsidRPr="00CC71B2">
        <w:rPr>
          <w:sz w:val="22"/>
          <w:szCs w:val="22"/>
        </w:rPr>
        <w:t>Other activities, as required by the SAIC or JLL POC.</w:t>
      </w:r>
    </w:p>
    <w:p w14:paraId="689786C6" w14:textId="20405EA3" w:rsidR="00890AAD" w:rsidRPr="00CC71B2" w:rsidRDefault="00890AAD" w:rsidP="00890AAD">
      <w:pPr>
        <w:spacing w:after="120"/>
        <w:ind w:left="1080"/>
        <w:jc w:val="both"/>
        <w:rPr>
          <w:sz w:val="22"/>
          <w:szCs w:val="22"/>
        </w:rPr>
      </w:pPr>
      <w:r w:rsidRPr="00CC71B2">
        <w:rPr>
          <w:sz w:val="22"/>
          <w:szCs w:val="22"/>
        </w:rPr>
        <w:t>These plans must be submitted and approved by the JLL POC prior to commencing applicable activities.</w:t>
      </w:r>
    </w:p>
    <w:p w14:paraId="181A4814" w14:textId="14DB942D" w:rsidR="00890AAD" w:rsidRPr="00CC71B2" w:rsidRDefault="00890AAD" w:rsidP="00FF6603">
      <w:pPr>
        <w:pStyle w:val="ListParagraph"/>
        <w:numPr>
          <w:ilvl w:val="0"/>
          <w:numId w:val="14"/>
        </w:numPr>
        <w:spacing w:after="120"/>
        <w:ind w:left="1080" w:hanging="720"/>
        <w:contextualSpacing w:val="0"/>
        <w:jc w:val="both"/>
        <w:rPr>
          <w:sz w:val="22"/>
          <w:szCs w:val="22"/>
        </w:rPr>
      </w:pPr>
      <w:r w:rsidRPr="00CC71B2">
        <w:rPr>
          <w:sz w:val="22"/>
          <w:szCs w:val="22"/>
        </w:rPr>
        <w:t>At least three days prior to commencing work, submit a safety data sheet (SDS) for each hazardous material (or product containing hazardous material) intended for use to the JLL POC. Prior approval for any hazardous material use is required.</w:t>
      </w:r>
    </w:p>
    <w:p w14:paraId="434BDB31" w14:textId="0D332675" w:rsidR="00890AAD" w:rsidRPr="00CC71B2" w:rsidRDefault="00890AAD" w:rsidP="00FF6603">
      <w:pPr>
        <w:pStyle w:val="ListParagraph"/>
        <w:numPr>
          <w:ilvl w:val="0"/>
          <w:numId w:val="14"/>
        </w:numPr>
        <w:spacing w:after="120"/>
        <w:ind w:left="1080" w:hanging="720"/>
        <w:contextualSpacing w:val="0"/>
        <w:jc w:val="both"/>
        <w:rPr>
          <w:sz w:val="22"/>
          <w:szCs w:val="22"/>
        </w:rPr>
      </w:pPr>
      <w:r w:rsidRPr="00CC71B2">
        <w:rPr>
          <w:sz w:val="22"/>
          <w:szCs w:val="22"/>
        </w:rPr>
        <w:t>Properly store and arrange for off-site disposal of all hazardous material and waste associated with the project.</w:t>
      </w:r>
    </w:p>
    <w:p w14:paraId="5024BBEB" w14:textId="6DE9FF8C" w:rsidR="00890AAD" w:rsidRPr="00CC71B2" w:rsidRDefault="00890AAD" w:rsidP="00FF6603">
      <w:pPr>
        <w:pStyle w:val="ListParagraph"/>
        <w:numPr>
          <w:ilvl w:val="0"/>
          <w:numId w:val="14"/>
        </w:numPr>
        <w:spacing w:after="120"/>
        <w:ind w:left="1080" w:hanging="720"/>
        <w:contextualSpacing w:val="0"/>
        <w:jc w:val="both"/>
        <w:rPr>
          <w:sz w:val="22"/>
          <w:szCs w:val="22"/>
        </w:rPr>
      </w:pPr>
      <w:r w:rsidRPr="00CC71B2">
        <w:rPr>
          <w:sz w:val="22"/>
          <w:szCs w:val="22"/>
        </w:rPr>
        <w:t>Remove all hazardous material and waste from the workplace promptly upon project completion.</w:t>
      </w:r>
    </w:p>
    <w:p w14:paraId="2C4A0D66" w14:textId="1B2848C8" w:rsidR="00890AAD" w:rsidRPr="00CC71B2" w:rsidRDefault="00890AAD" w:rsidP="00FF6603">
      <w:pPr>
        <w:pStyle w:val="ListParagraph"/>
        <w:numPr>
          <w:ilvl w:val="0"/>
          <w:numId w:val="14"/>
        </w:numPr>
        <w:spacing w:after="120"/>
        <w:ind w:left="1080" w:hanging="720"/>
        <w:contextualSpacing w:val="0"/>
        <w:jc w:val="both"/>
        <w:rPr>
          <w:sz w:val="22"/>
          <w:szCs w:val="22"/>
        </w:rPr>
      </w:pPr>
      <w:r w:rsidRPr="00CC71B2">
        <w:rPr>
          <w:sz w:val="22"/>
          <w:szCs w:val="22"/>
        </w:rPr>
        <w:t>Hazardous/non-hazardous material(s) including but not limited to paints, solvents, drywall mud, etc., are not to be dumped or discharged into building sinks, drains, trashcans, trash bins, or waste receptacles. Contact the SAIC or JLL POC with any questions related to proper disposal.</w:t>
      </w:r>
    </w:p>
    <w:p w14:paraId="2FF0D287" w14:textId="6D1A56EA" w:rsidR="00890AAD" w:rsidRPr="00CC71B2" w:rsidRDefault="00890AAD" w:rsidP="00FF6603">
      <w:pPr>
        <w:pStyle w:val="ListParagraph"/>
        <w:numPr>
          <w:ilvl w:val="0"/>
          <w:numId w:val="14"/>
        </w:numPr>
        <w:spacing w:after="120"/>
        <w:ind w:left="1080" w:hanging="720"/>
        <w:contextualSpacing w:val="0"/>
        <w:jc w:val="both"/>
        <w:rPr>
          <w:sz w:val="22"/>
          <w:szCs w:val="22"/>
        </w:rPr>
      </w:pPr>
      <w:r w:rsidRPr="00CC71B2">
        <w:rPr>
          <w:sz w:val="22"/>
          <w:szCs w:val="22"/>
        </w:rPr>
        <w:t>Hot work requires: (i) a permit to be obtained through the SAIC or JLL POC or designee prior to cutting, welding, soldering, brazing, or torch work; (ii) performance outside of business hours; (iii) disabling of the building’s fire life safety alarm system (where present); and (iv) the provision of fire watch personnel, in accordance with the provisions of the issued hot work permit, at contractor’s expense.</w:t>
      </w:r>
    </w:p>
    <w:p w14:paraId="44C96207" w14:textId="0EE9A979" w:rsidR="00890AAD" w:rsidRPr="00CC71B2" w:rsidRDefault="00890AAD" w:rsidP="00FF6603">
      <w:pPr>
        <w:pStyle w:val="ListParagraph"/>
        <w:numPr>
          <w:ilvl w:val="0"/>
          <w:numId w:val="14"/>
        </w:numPr>
        <w:spacing w:after="120"/>
        <w:ind w:left="1080" w:hanging="720"/>
        <w:contextualSpacing w:val="0"/>
        <w:jc w:val="both"/>
        <w:rPr>
          <w:sz w:val="22"/>
          <w:szCs w:val="22"/>
        </w:rPr>
      </w:pPr>
      <w:r w:rsidRPr="00CC71B2">
        <w:rPr>
          <w:sz w:val="22"/>
          <w:szCs w:val="22"/>
        </w:rPr>
        <w:t>Ensure high impact activities, or those that may reasonably disrupt occupants, including but not limited to demolition, painting, cutting, grinding, adhesive usage, coring or sawing are coordinated for completion outside of business hours.</w:t>
      </w:r>
    </w:p>
    <w:p w14:paraId="7CC29057" w14:textId="1AAB328E" w:rsidR="00890AAD" w:rsidRPr="00CC71B2" w:rsidRDefault="00890AAD" w:rsidP="00FF6603">
      <w:pPr>
        <w:pStyle w:val="ListParagraph"/>
        <w:numPr>
          <w:ilvl w:val="0"/>
          <w:numId w:val="14"/>
        </w:numPr>
        <w:spacing w:after="120"/>
        <w:ind w:left="1080" w:hanging="720"/>
        <w:contextualSpacing w:val="0"/>
        <w:jc w:val="both"/>
        <w:rPr>
          <w:sz w:val="22"/>
          <w:szCs w:val="22"/>
        </w:rPr>
      </w:pPr>
      <w:r w:rsidRPr="00CC71B2">
        <w:rPr>
          <w:sz w:val="22"/>
          <w:szCs w:val="22"/>
        </w:rPr>
        <w:t>Erect and maintain partition barriers (e.g., plastic sheeting) prior to beginning high impact activities in order to minimize dust impacts to any adjoining occupied workspace. This is intended to include sealing-off or otherwise isolating and protecting building ventilation supply and/or return duct openings in the affected area.</w:t>
      </w:r>
    </w:p>
    <w:p w14:paraId="4F2845BA" w14:textId="3C4BC049" w:rsidR="00890AAD" w:rsidRPr="00CC71B2" w:rsidRDefault="00890AAD" w:rsidP="00FF6603">
      <w:pPr>
        <w:pStyle w:val="ListParagraph"/>
        <w:numPr>
          <w:ilvl w:val="0"/>
          <w:numId w:val="14"/>
        </w:numPr>
        <w:spacing w:after="120"/>
        <w:ind w:left="1080" w:hanging="720"/>
        <w:contextualSpacing w:val="0"/>
        <w:jc w:val="both"/>
        <w:rPr>
          <w:sz w:val="22"/>
          <w:szCs w:val="22"/>
        </w:rPr>
      </w:pPr>
      <w:r w:rsidRPr="00CC71B2">
        <w:rPr>
          <w:sz w:val="22"/>
          <w:szCs w:val="22"/>
        </w:rPr>
        <w:t>Place signage (and caution tape, where necessary to limit access) at entrances to construction areas to keep non-construction related personnel out of the construction zone.</w:t>
      </w:r>
    </w:p>
    <w:p w14:paraId="5707CE9B" w14:textId="00592D10" w:rsidR="00890AAD" w:rsidRPr="00CC71B2" w:rsidRDefault="00890AAD" w:rsidP="00FF6603">
      <w:pPr>
        <w:pStyle w:val="ListParagraph"/>
        <w:numPr>
          <w:ilvl w:val="0"/>
          <w:numId w:val="14"/>
        </w:numPr>
        <w:spacing w:after="120"/>
        <w:ind w:left="1080" w:hanging="720"/>
        <w:contextualSpacing w:val="0"/>
        <w:jc w:val="both"/>
        <w:rPr>
          <w:sz w:val="22"/>
          <w:szCs w:val="22"/>
        </w:rPr>
      </w:pPr>
      <w:r w:rsidRPr="00CC71B2">
        <w:rPr>
          <w:sz w:val="22"/>
          <w:szCs w:val="22"/>
        </w:rPr>
        <w:t>No oil-based paints are to be utilized.</w:t>
      </w:r>
    </w:p>
    <w:p w14:paraId="618DE893" w14:textId="149BEBBF" w:rsidR="00890AAD" w:rsidRPr="00CC71B2" w:rsidRDefault="00890AAD" w:rsidP="00FF6603">
      <w:pPr>
        <w:pStyle w:val="ListParagraph"/>
        <w:numPr>
          <w:ilvl w:val="0"/>
          <w:numId w:val="14"/>
        </w:numPr>
        <w:spacing w:after="120"/>
        <w:ind w:left="1080" w:hanging="720"/>
        <w:contextualSpacing w:val="0"/>
        <w:jc w:val="both"/>
        <w:rPr>
          <w:sz w:val="22"/>
          <w:szCs w:val="22"/>
        </w:rPr>
      </w:pPr>
      <w:r w:rsidRPr="00CC71B2">
        <w:rPr>
          <w:sz w:val="22"/>
          <w:szCs w:val="22"/>
        </w:rPr>
        <w:t>Coordinate any activities that require the tagging out, de-energizing, or neutralization of fire alarms, fire suppression systems, smoke detection systems, or other toxic material detection systems through the SAIC or JLL POC at least 48 hours in advance of the requirement.</w:t>
      </w:r>
    </w:p>
    <w:p w14:paraId="1C202832" w14:textId="3ECDD459" w:rsidR="00890AAD" w:rsidRPr="00CC71B2" w:rsidRDefault="00890AAD" w:rsidP="00FF6603">
      <w:pPr>
        <w:pStyle w:val="ListParagraph"/>
        <w:numPr>
          <w:ilvl w:val="0"/>
          <w:numId w:val="14"/>
        </w:numPr>
        <w:spacing w:after="120"/>
        <w:ind w:left="1080" w:hanging="720"/>
        <w:contextualSpacing w:val="0"/>
        <w:jc w:val="both"/>
        <w:rPr>
          <w:sz w:val="22"/>
          <w:szCs w:val="22"/>
        </w:rPr>
      </w:pPr>
      <w:r w:rsidRPr="00CC71B2">
        <w:rPr>
          <w:sz w:val="22"/>
          <w:szCs w:val="22"/>
        </w:rPr>
        <w:t>Ensure exposed, live electrical conductors are not left unattended.</w:t>
      </w:r>
    </w:p>
    <w:p w14:paraId="18B2C302" w14:textId="614BBAF7" w:rsidR="00890AAD" w:rsidRPr="00CC71B2" w:rsidRDefault="00890AAD" w:rsidP="00FF6603">
      <w:pPr>
        <w:pStyle w:val="ListParagraph"/>
        <w:numPr>
          <w:ilvl w:val="0"/>
          <w:numId w:val="14"/>
        </w:numPr>
        <w:spacing w:after="120"/>
        <w:ind w:left="1080" w:hanging="720"/>
        <w:contextualSpacing w:val="0"/>
        <w:jc w:val="both"/>
        <w:rPr>
          <w:sz w:val="22"/>
          <w:szCs w:val="22"/>
        </w:rPr>
      </w:pPr>
      <w:r w:rsidRPr="00CC71B2">
        <w:rPr>
          <w:sz w:val="22"/>
          <w:szCs w:val="22"/>
        </w:rPr>
        <w:t>Ensure equipment is de-energized and tagged and locked-out before performing any alteration, servicing, or maintenance, where required by applicable regulations.</w:t>
      </w:r>
    </w:p>
    <w:p w14:paraId="1CEFEA16" w14:textId="778FB1CB" w:rsidR="00890AAD" w:rsidRPr="00CC71B2" w:rsidRDefault="00890AAD" w:rsidP="00FF6603">
      <w:pPr>
        <w:pStyle w:val="ListParagraph"/>
        <w:numPr>
          <w:ilvl w:val="0"/>
          <w:numId w:val="14"/>
        </w:numPr>
        <w:spacing w:after="120"/>
        <w:ind w:left="1080" w:hanging="720"/>
        <w:contextualSpacing w:val="0"/>
        <w:jc w:val="both"/>
        <w:rPr>
          <w:sz w:val="22"/>
          <w:szCs w:val="22"/>
        </w:rPr>
      </w:pPr>
      <w:r w:rsidRPr="00CC71B2">
        <w:rPr>
          <w:sz w:val="22"/>
          <w:szCs w:val="22"/>
        </w:rPr>
        <w:t>Obtain approval from the SAIC or JLL POC prior to performing any work on energized electrical systems over 50 volts.</w:t>
      </w:r>
    </w:p>
    <w:p w14:paraId="3AF416F9" w14:textId="77777777" w:rsidR="00890AAD" w:rsidRDefault="00890AAD" w:rsidP="00890AAD">
      <w:pPr>
        <w:rPr>
          <w:rFonts w:ascii="Calibri" w:hAnsi="Calibri"/>
          <w:sz w:val="22"/>
          <w:szCs w:val="22"/>
        </w:rPr>
      </w:pPr>
    </w:p>
    <w:p w14:paraId="41222526" w14:textId="77777777" w:rsidR="00CC71B2" w:rsidRDefault="00CC71B2" w:rsidP="00890AAD">
      <w:pPr>
        <w:rPr>
          <w:rFonts w:ascii="Calibri" w:hAnsi="Calibri"/>
          <w:sz w:val="22"/>
          <w:szCs w:val="22"/>
        </w:rPr>
      </w:pPr>
    </w:p>
    <w:p w14:paraId="55F802B6" w14:textId="77777777" w:rsidR="00CC71B2" w:rsidRDefault="00CC71B2" w:rsidP="00890AAD">
      <w:pPr>
        <w:rPr>
          <w:rFonts w:ascii="Calibri" w:hAnsi="Calibri"/>
          <w:sz w:val="22"/>
          <w:szCs w:val="22"/>
        </w:rPr>
      </w:pPr>
    </w:p>
    <w:p w14:paraId="268CED24" w14:textId="77777777" w:rsidR="00CC71B2" w:rsidRDefault="00CC71B2" w:rsidP="00890AAD">
      <w:pPr>
        <w:rPr>
          <w:rFonts w:ascii="Calibri" w:hAnsi="Calibri"/>
          <w:sz w:val="22"/>
          <w:szCs w:val="22"/>
        </w:rPr>
      </w:pPr>
    </w:p>
    <w:p w14:paraId="07723C92" w14:textId="77777777" w:rsidR="00CC71B2" w:rsidRDefault="00CC71B2" w:rsidP="00890AAD">
      <w:pPr>
        <w:rPr>
          <w:rFonts w:ascii="Calibri" w:hAnsi="Calibri"/>
          <w:sz w:val="22"/>
          <w:szCs w:val="22"/>
        </w:rPr>
      </w:pPr>
    </w:p>
    <w:p w14:paraId="448A733F" w14:textId="77777777" w:rsidR="00CC71B2" w:rsidRDefault="00CC71B2" w:rsidP="00890AAD">
      <w:pPr>
        <w:rPr>
          <w:rFonts w:ascii="Calibri" w:hAnsi="Calibri"/>
          <w:sz w:val="22"/>
          <w:szCs w:val="22"/>
        </w:rPr>
      </w:pPr>
    </w:p>
    <w:p w14:paraId="0E74194C" w14:textId="77777777" w:rsidR="00CC71B2" w:rsidRDefault="00CC71B2" w:rsidP="00890AAD">
      <w:pPr>
        <w:rPr>
          <w:rFonts w:ascii="Calibri" w:hAnsi="Calibri"/>
          <w:sz w:val="22"/>
          <w:szCs w:val="22"/>
        </w:rPr>
      </w:pPr>
    </w:p>
    <w:p w14:paraId="16FB312F" w14:textId="77777777" w:rsidR="00CC71B2" w:rsidRDefault="00CC71B2" w:rsidP="00890AAD">
      <w:pPr>
        <w:rPr>
          <w:rFonts w:ascii="Calibri" w:hAnsi="Calibri"/>
          <w:sz w:val="22"/>
          <w:szCs w:val="22"/>
        </w:rPr>
      </w:pPr>
    </w:p>
    <w:p w14:paraId="3D9A90DF" w14:textId="77777777" w:rsidR="00CC71B2" w:rsidRDefault="00CC71B2" w:rsidP="00890AAD">
      <w:pPr>
        <w:rPr>
          <w:rFonts w:ascii="Calibri" w:hAnsi="Calibri"/>
          <w:sz w:val="22"/>
          <w:szCs w:val="22"/>
        </w:rPr>
      </w:pPr>
    </w:p>
    <w:p w14:paraId="6DB488B6" w14:textId="77777777" w:rsidR="00CC71B2" w:rsidRDefault="00CC71B2" w:rsidP="00890AAD">
      <w:pPr>
        <w:rPr>
          <w:rFonts w:ascii="Calibri" w:hAnsi="Calibri"/>
          <w:sz w:val="22"/>
          <w:szCs w:val="22"/>
        </w:rPr>
      </w:pPr>
    </w:p>
    <w:p w14:paraId="41ED95D1" w14:textId="77777777" w:rsidR="00CC71B2" w:rsidRDefault="00CC71B2" w:rsidP="00890AAD">
      <w:pPr>
        <w:rPr>
          <w:rFonts w:ascii="Calibri" w:hAnsi="Calibri"/>
          <w:sz w:val="22"/>
          <w:szCs w:val="22"/>
        </w:rPr>
      </w:pPr>
    </w:p>
    <w:p w14:paraId="52995BC0" w14:textId="77777777" w:rsidR="00CC71B2" w:rsidRDefault="00CC71B2" w:rsidP="00890AAD">
      <w:pPr>
        <w:rPr>
          <w:rFonts w:ascii="Calibri" w:hAnsi="Calibri"/>
          <w:sz w:val="22"/>
          <w:szCs w:val="22"/>
        </w:rPr>
      </w:pPr>
    </w:p>
    <w:p w14:paraId="6061B302" w14:textId="77777777" w:rsidR="00CC71B2" w:rsidRDefault="00CC71B2" w:rsidP="00890AAD">
      <w:pPr>
        <w:rPr>
          <w:rFonts w:ascii="Calibri" w:hAnsi="Calibri"/>
          <w:sz w:val="22"/>
          <w:szCs w:val="22"/>
        </w:rPr>
      </w:pPr>
    </w:p>
    <w:p w14:paraId="1F1D40E6" w14:textId="77777777" w:rsidR="00CC71B2" w:rsidRDefault="00CC71B2" w:rsidP="00890AAD">
      <w:pPr>
        <w:rPr>
          <w:rFonts w:ascii="Calibri" w:hAnsi="Calibri"/>
          <w:sz w:val="22"/>
          <w:szCs w:val="22"/>
        </w:rPr>
      </w:pPr>
    </w:p>
    <w:p w14:paraId="404F83FB" w14:textId="77777777" w:rsidR="00CC71B2" w:rsidRDefault="00CC71B2" w:rsidP="00890AAD">
      <w:pPr>
        <w:rPr>
          <w:rFonts w:ascii="Calibri" w:hAnsi="Calibri"/>
          <w:sz w:val="22"/>
          <w:szCs w:val="22"/>
        </w:rPr>
      </w:pPr>
    </w:p>
    <w:p w14:paraId="45871883" w14:textId="77777777" w:rsidR="005D3FBE" w:rsidRDefault="005D3FBE" w:rsidP="00890AAD">
      <w:pPr>
        <w:rPr>
          <w:rFonts w:ascii="Calibri" w:hAnsi="Calibri"/>
          <w:sz w:val="22"/>
          <w:szCs w:val="22"/>
        </w:rPr>
      </w:pPr>
    </w:p>
    <w:p w14:paraId="6AC43BBE" w14:textId="77777777" w:rsidR="005D3FBE" w:rsidRDefault="005D3FBE" w:rsidP="00890AAD">
      <w:pPr>
        <w:rPr>
          <w:rFonts w:ascii="Calibri" w:hAnsi="Calibri"/>
          <w:sz w:val="22"/>
          <w:szCs w:val="22"/>
        </w:rPr>
      </w:pPr>
    </w:p>
    <w:p w14:paraId="0534E648" w14:textId="77777777" w:rsidR="00CC71B2" w:rsidRDefault="00CC71B2" w:rsidP="00890AAD">
      <w:pPr>
        <w:rPr>
          <w:rFonts w:ascii="Calibri" w:hAnsi="Calibri"/>
          <w:sz w:val="22"/>
          <w:szCs w:val="22"/>
        </w:rPr>
      </w:pPr>
    </w:p>
    <w:p w14:paraId="59730E2E" w14:textId="77777777" w:rsidR="00CC71B2" w:rsidRDefault="00CC71B2" w:rsidP="00890AAD">
      <w:pPr>
        <w:rPr>
          <w:rFonts w:ascii="Calibri" w:hAnsi="Calibri"/>
          <w:sz w:val="22"/>
          <w:szCs w:val="22"/>
        </w:rPr>
      </w:pPr>
    </w:p>
    <w:p w14:paraId="2DF3D321" w14:textId="77777777" w:rsidR="00CC71B2" w:rsidRDefault="00CC71B2" w:rsidP="00890AAD">
      <w:pPr>
        <w:rPr>
          <w:rFonts w:ascii="Calibri" w:hAnsi="Calibri"/>
          <w:sz w:val="22"/>
          <w:szCs w:val="22"/>
        </w:rPr>
      </w:pPr>
    </w:p>
    <w:p w14:paraId="7DF75959" w14:textId="77777777" w:rsidR="00CC71B2" w:rsidRDefault="00CC71B2" w:rsidP="00890AAD">
      <w:pPr>
        <w:rPr>
          <w:rFonts w:ascii="Calibri" w:hAnsi="Calibri"/>
          <w:sz w:val="22"/>
          <w:szCs w:val="22"/>
        </w:rPr>
      </w:pPr>
    </w:p>
    <w:p w14:paraId="152BACA9" w14:textId="77777777" w:rsidR="00CC71B2" w:rsidRDefault="00CC71B2" w:rsidP="00890AAD">
      <w:pPr>
        <w:rPr>
          <w:rFonts w:ascii="Calibri" w:hAnsi="Calibri"/>
          <w:sz w:val="22"/>
          <w:szCs w:val="22"/>
        </w:rPr>
      </w:pPr>
    </w:p>
    <w:p w14:paraId="478B96A7" w14:textId="77777777" w:rsidR="00CC71B2" w:rsidRDefault="00CC71B2" w:rsidP="00890AAD">
      <w:pPr>
        <w:rPr>
          <w:rFonts w:ascii="Calibri" w:hAnsi="Calibri"/>
          <w:sz w:val="22"/>
          <w:szCs w:val="22"/>
        </w:rPr>
      </w:pPr>
    </w:p>
    <w:p w14:paraId="511F548A" w14:textId="77777777" w:rsidR="00CC71B2" w:rsidRDefault="00CC71B2" w:rsidP="00890AAD">
      <w:pPr>
        <w:rPr>
          <w:rFonts w:ascii="Calibri" w:hAnsi="Calibri"/>
          <w:sz w:val="22"/>
          <w:szCs w:val="22"/>
        </w:rPr>
      </w:pPr>
    </w:p>
    <w:p w14:paraId="39FB2419" w14:textId="77777777" w:rsidR="00CC71B2" w:rsidRDefault="00CC71B2" w:rsidP="00890AAD">
      <w:pPr>
        <w:rPr>
          <w:rFonts w:ascii="Calibri" w:hAnsi="Calibri"/>
          <w:sz w:val="22"/>
          <w:szCs w:val="22"/>
        </w:rPr>
      </w:pPr>
    </w:p>
    <w:p w14:paraId="72A4B77C" w14:textId="77777777" w:rsidR="00CC71B2" w:rsidRPr="00890AAD" w:rsidRDefault="00CC71B2" w:rsidP="00890AAD">
      <w:pPr>
        <w:rPr>
          <w:rFonts w:ascii="Calibri" w:hAnsi="Calibri"/>
          <w:sz w:val="22"/>
          <w:szCs w:val="22"/>
        </w:rPr>
      </w:pPr>
    </w:p>
    <w:p w14:paraId="341FF92C" w14:textId="77777777" w:rsidR="00111D51" w:rsidRPr="00627806" w:rsidRDefault="00111D51" w:rsidP="00B72407">
      <w:pPr>
        <w:ind w:left="706" w:right="-14"/>
        <w:jc w:val="center"/>
        <w:rPr>
          <w:b/>
          <w:sz w:val="22"/>
          <w:szCs w:val="22"/>
        </w:rPr>
      </w:pPr>
      <w:r w:rsidRPr="00627806">
        <w:rPr>
          <w:b/>
          <w:sz w:val="22"/>
          <w:szCs w:val="22"/>
        </w:rPr>
        <w:t>EXHIBIT D-1</w:t>
      </w:r>
    </w:p>
    <w:p w14:paraId="49A6E0D4" w14:textId="77777777" w:rsidR="00111D51" w:rsidRPr="00627806" w:rsidRDefault="00111D51" w:rsidP="00111D51">
      <w:pPr>
        <w:jc w:val="center"/>
        <w:rPr>
          <w:b/>
          <w:sz w:val="22"/>
          <w:szCs w:val="22"/>
        </w:rPr>
      </w:pPr>
    </w:p>
    <w:p w14:paraId="220C08AC" w14:textId="77777777" w:rsidR="00111D51" w:rsidRPr="0006088A" w:rsidRDefault="00111D51" w:rsidP="00111D51">
      <w:pPr>
        <w:jc w:val="center"/>
        <w:rPr>
          <w:b/>
          <w:sz w:val="22"/>
          <w:szCs w:val="22"/>
        </w:rPr>
      </w:pPr>
      <w:r w:rsidRPr="00627806">
        <w:rPr>
          <w:b/>
          <w:sz w:val="22"/>
          <w:szCs w:val="22"/>
        </w:rPr>
        <w:t>BACKGROUND CHECK AND DRUG SCREENING REQUIREMENTS</w:t>
      </w:r>
    </w:p>
    <w:p w14:paraId="42B5784A" w14:textId="77777777" w:rsidR="00111D51" w:rsidRPr="0006088A" w:rsidRDefault="00111D51" w:rsidP="00111D51">
      <w:pPr>
        <w:jc w:val="center"/>
        <w:rPr>
          <w:b/>
          <w:sz w:val="22"/>
          <w:szCs w:val="22"/>
        </w:rPr>
      </w:pPr>
    </w:p>
    <w:p w14:paraId="46D48580" w14:textId="77777777" w:rsidR="00111D51" w:rsidRPr="0006088A" w:rsidRDefault="00111D51" w:rsidP="00111D51">
      <w:pPr>
        <w:rPr>
          <w:sz w:val="22"/>
          <w:szCs w:val="22"/>
        </w:rPr>
      </w:pPr>
      <w:r w:rsidRPr="0006088A">
        <w:rPr>
          <w:sz w:val="22"/>
          <w:szCs w:val="22"/>
        </w:rPr>
        <w:t xml:space="preserve">To the extent permitted by law, Service Contractor shall perform the following background check and drug testing on its employees who will have unescorted access to operating areas of company facilities on a regular basis (a “regular basis” is defined as a period of more than 30 days in any 365-day period). Service Contractor shall not assign an employee to perform duties unless the employee has successfully passed the background check and drug test. </w:t>
      </w:r>
    </w:p>
    <w:p w14:paraId="62125870" w14:textId="77777777" w:rsidR="00111D51" w:rsidRPr="0006088A" w:rsidRDefault="00111D51" w:rsidP="00111D51">
      <w:pPr>
        <w:rPr>
          <w:sz w:val="22"/>
          <w:szCs w:val="22"/>
        </w:rPr>
      </w:pPr>
    </w:p>
    <w:p w14:paraId="74D7B1D4" w14:textId="77777777" w:rsidR="00111D51" w:rsidRPr="0006088A" w:rsidRDefault="00111D51" w:rsidP="00022B96">
      <w:pPr>
        <w:numPr>
          <w:ilvl w:val="0"/>
          <w:numId w:val="5"/>
        </w:numPr>
        <w:rPr>
          <w:sz w:val="22"/>
          <w:szCs w:val="22"/>
        </w:rPr>
      </w:pPr>
      <w:r w:rsidRPr="0006088A">
        <w:rPr>
          <w:sz w:val="22"/>
          <w:szCs w:val="22"/>
        </w:rPr>
        <w:t>Combined NCDB &amp; National Sex Offender</w:t>
      </w:r>
    </w:p>
    <w:p w14:paraId="11CDF67F" w14:textId="77777777" w:rsidR="00111D51" w:rsidRPr="0006088A" w:rsidRDefault="00111D51" w:rsidP="00022B96">
      <w:pPr>
        <w:numPr>
          <w:ilvl w:val="0"/>
          <w:numId w:val="5"/>
        </w:numPr>
        <w:rPr>
          <w:sz w:val="22"/>
          <w:szCs w:val="22"/>
        </w:rPr>
      </w:pPr>
      <w:r w:rsidRPr="0006088A">
        <w:rPr>
          <w:sz w:val="22"/>
          <w:szCs w:val="22"/>
        </w:rPr>
        <w:t xml:space="preserve">Criminal Felony &amp; Misdemeanor - 7 Years, all counties as revealed by SSN Trace  </w:t>
      </w:r>
    </w:p>
    <w:p w14:paraId="25762FF1" w14:textId="77777777" w:rsidR="00111D51" w:rsidRPr="0006088A" w:rsidRDefault="00111D51" w:rsidP="00022B96">
      <w:pPr>
        <w:numPr>
          <w:ilvl w:val="0"/>
          <w:numId w:val="5"/>
        </w:numPr>
        <w:rPr>
          <w:sz w:val="22"/>
          <w:szCs w:val="22"/>
        </w:rPr>
      </w:pPr>
      <w:r w:rsidRPr="0006088A">
        <w:rPr>
          <w:sz w:val="22"/>
          <w:szCs w:val="22"/>
        </w:rPr>
        <w:t xml:space="preserve">Education Report - per school  </w:t>
      </w:r>
    </w:p>
    <w:p w14:paraId="421A072B" w14:textId="77777777" w:rsidR="00111D51" w:rsidRPr="0006088A" w:rsidRDefault="00111D51" w:rsidP="00022B96">
      <w:pPr>
        <w:numPr>
          <w:ilvl w:val="0"/>
          <w:numId w:val="5"/>
        </w:numPr>
        <w:rPr>
          <w:sz w:val="22"/>
          <w:szCs w:val="22"/>
        </w:rPr>
      </w:pPr>
      <w:r w:rsidRPr="0006088A">
        <w:rPr>
          <w:sz w:val="22"/>
          <w:szCs w:val="22"/>
        </w:rPr>
        <w:t xml:space="preserve">Employment Report – 7 year history, 1 previous and current employers </w:t>
      </w:r>
    </w:p>
    <w:p w14:paraId="7B91D58F" w14:textId="77777777" w:rsidR="00111D51" w:rsidRPr="0006088A" w:rsidRDefault="00111D51" w:rsidP="00022B96">
      <w:pPr>
        <w:numPr>
          <w:ilvl w:val="0"/>
          <w:numId w:val="5"/>
        </w:numPr>
        <w:rPr>
          <w:sz w:val="22"/>
          <w:szCs w:val="22"/>
        </w:rPr>
      </w:pPr>
      <w:r w:rsidRPr="0006088A">
        <w:rPr>
          <w:sz w:val="22"/>
          <w:szCs w:val="22"/>
        </w:rPr>
        <w:t>SSN Trace - per applicant</w:t>
      </w:r>
    </w:p>
    <w:p w14:paraId="24BAC018" w14:textId="77777777" w:rsidR="00111D51" w:rsidRPr="0006088A" w:rsidRDefault="00111D51" w:rsidP="00022B96">
      <w:pPr>
        <w:numPr>
          <w:ilvl w:val="0"/>
          <w:numId w:val="5"/>
        </w:numPr>
        <w:rPr>
          <w:sz w:val="22"/>
          <w:szCs w:val="22"/>
        </w:rPr>
      </w:pPr>
      <w:r w:rsidRPr="0006088A">
        <w:rPr>
          <w:sz w:val="22"/>
          <w:szCs w:val="22"/>
        </w:rPr>
        <w:t>SSN Validation</w:t>
      </w:r>
    </w:p>
    <w:p w14:paraId="2B6816FC" w14:textId="77777777" w:rsidR="00111D51" w:rsidRPr="0006088A" w:rsidRDefault="00111D51" w:rsidP="00022B96">
      <w:pPr>
        <w:numPr>
          <w:ilvl w:val="0"/>
          <w:numId w:val="5"/>
        </w:numPr>
        <w:rPr>
          <w:sz w:val="22"/>
          <w:szCs w:val="22"/>
        </w:rPr>
      </w:pPr>
      <w:r w:rsidRPr="0006088A">
        <w:rPr>
          <w:sz w:val="22"/>
          <w:szCs w:val="22"/>
        </w:rPr>
        <w:t>Motor vehicle records checks for positions whose principal duties require operation of a vehicle</w:t>
      </w:r>
    </w:p>
    <w:p w14:paraId="53469936" w14:textId="77777777" w:rsidR="00111D51" w:rsidRPr="0006088A" w:rsidRDefault="00111D51" w:rsidP="00022B96">
      <w:pPr>
        <w:numPr>
          <w:ilvl w:val="0"/>
          <w:numId w:val="5"/>
        </w:numPr>
        <w:rPr>
          <w:sz w:val="22"/>
          <w:szCs w:val="22"/>
        </w:rPr>
      </w:pPr>
      <w:r w:rsidRPr="0006088A">
        <w:rPr>
          <w:sz w:val="22"/>
          <w:szCs w:val="22"/>
        </w:rPr>
        <w:t xml:space="preserve">Urine Drug Testing - Standard 5 Panel </w:t>
      </w:r>
    </w:p>
    <w:p w14:paraId="56709A63" w14:textId="77777777" w:rsidR="00111D51" w:rsidRPr="0006088A" w:rsidRDefault="00111D51" w:rsidP="00111D51">
      <w:pPr>
        <w:ind w:left="720"/>
        <w:rPr>
          <w:sz w:val="22"/>
          <w:szCs w:val="22"/>
        </w:rPr>
      </w:pPr>
      <w:r w:rsidRPr="0006088A">
        <w:rPr>
          <w:sz w:val="22"/>
          <w:szCs w:val="22"/>
        </w:rPr>
        <w:t xml:space="preserve">Standard 5 panel is: </w:t>
      </w:r>
    </w:p>
    <w:p w14:paraId="38DFA5C7" w14:textId="77777777" w:rsidR="00111D51" w:rsidRPr="0006088A" w:rsidRDefault="00111D51" w:rsidP="00111D51">
      <w:pPr>
        <w:ind w:left="720"/>
        <w:rPr>
          <w:sz w:val="22"/>
          <w:szCs w:val="22"/>
        </w:rPr>
      </w:pPr>
      <w:r w:rsidRPr="0006088A">
        <w:rPr>
          <w:sz w:val="22"/>
          <w:szCs w:val="22"/>
        </w:rPr>
        <w:t>Amphetamines</w:t>
      </w:r>
    </w:p>
    <w:p w14:paraId="76E786A7" w14:textId="77777777" w:rsidR="00111D51" w:rsidRPr="0006088A" w:rsidRDefault="00111D51" w:rsidP="00111D51">
      <w:pPr>
        <w:ind w:left="720"/>
        <w:rPr>
          <w:sz w:val="22"/>
          <w:szCs w:val="22"/>
        </w:rPr>
      </w:pPr>
      <w:r w:rsidRPr="0006088A">
        <w:rPr>
          <w:sz w:val="22"/>
          <w:szCs w:val="22"/>
        </w:rPr>
        <w:t>Cocaine Metabolites</w:t>
      </w:r>
    </w:p>
    <w:p w14:paraId="2B2599D3" w14:textId="77777777" w:rsidR="00111D51" w:rsidRPr="0006088A" w:rsidRDefault="00111D51" w:rsidP="00111D51">
      <w:pPr>
        <w:ind w:left="720"/>
        <w:rPr>
          <w:sz w:val="22"/>
          <w:szCs w:val="22"/>
        </w:rPr>
      </w:pPr>
      <w:r w:rsidRPr="0006088A">
        <w:rPr>
          <w:sz w:val="22"/>
          <w:szCs w:val="22"/>
        </w:rPr>
        <w:t>Marijuana Metabolites (THC)</w:t>
      </w:r>
    </w:p>
    <w:p w14:paraId="5C8AEF85" w14:textId="77777777" w:rsidR="00111D51" w:rsidRPr="0006088A" w:rsidRDefault="00111D51" w:rsidP="00111D51">
      <w:pPr>
        <w:ind w:left="720"/>
        <w:rPr>
          <w:sz w:val="22"/>
          <w:szCs w:val="22"/>
        </w:rPr>
      </w:pPr>
      <w:r w:rsidRPr="0006088A">
        <w:rPr>
          <w:sz w:val="22"/>
          <w:szCs w:val="22"/>
        </w:rPr>
        <w:t>Opiates/Metabolites</w:t>
      </w:r>
    </w:p>
    <w:p w14:paraId="5913A02D" w14:textId="77777777" w:rsidR="00111D51" w:rsidRPr="0006088A" w:rsidRDefault="00111D51" w:rsidP="00111D51">
      <w:pPr>
        <w:ind w:left="720"/>
        <w:rPr>
          <w:sz w:val="22"/>
          <w:szCs w:val="22"/>
        </w:rPr>
      </w:pPr>
      <w:r w:rsidRPr="0006088A">
        <w:rPr>
          <w:sz w:val="22"/>
          <w:szCs w:val="22"/>
        </w:rPr>
        <w:t>Phencyclidine (PCP)</w:t>
      </w:r>
    </w:p>
    <w:p w14:paraId="60F4B689" w14:textId="77777777" w:rsidR="00111D51" w:rsidRPr="0006088A" w:rsidRDefault="00111D51" w:rsidP="00CC71B2">
      <w:pPr>
        <w:ind w:left="720"/>
        <w:rPr>
          <w:sz w:val="22"/>
          <w:szCs w:val="22"/>
        </w:rPr>
      </w:pPr>
      <w:r w:rsidRPr="0006088A">
        <w:rPr>
          <w:sz w:val="22"/>
          <w:szCs w:val="22"/>
        </w:rPr>
        <w:t xml:space="preserve">Prohibited Parties </w:t>
      </w:r>
    </w:p>
    <w:p w14:paraId="270B9DF5" w14:textId="77777777" w:rsidR="00111D51" w:rsidRPr="0006088A" w:rsidRDefault="00111D51" w:rsidP="00111D51">
      <w:pPr>
        <w:rPr>
          <w:sz w:val="22"/>
          <w:szCs w:val="22"/>
        </w:rPr>
      </w:pPr>
      <w:r w:rsidRPr="0006088A">
        <w:rPr>
          <w:sz w:val="22"/>
          <w:szCs w:val="22"/>
        </w:rPr>
        <w:tab/>
        <w:t xml:space="preserve">Search of the following federal lists: </w:t>
      </w:r>
    </w:p>
    <w:p w14:paraId="03B780F9" w14:textId="77777777" w:rsidR="00111D51" w:rsidRPr="0006088A" w:rsidRDefault="00111D51" w:rsidP="00022B96">
      <w:pPr>
        <w:numPr>
          <w:ilvl w:val="0"/>
          <w:numId w:val="4"/>
        </w:numPr>
        <w:rPr>
          <w:sz w:val="22"/>
          <w:szCs w:val="22"/>
        </w:rPr>
      </w:pPr>
      <w:r w:rsidRPr="0006088A">
        <w:rPr>
          <w:sz w:val="22"/>
          <w:szCs w:val="22"/>
        </w:rPr>
        <w:t>Office of Foreign Asset Control (OFAC) – Specially Designated Nationals, Terrorists, Narcotics Traffickers, Blocked Persons and Vessels – Parties subject to various economic sanctioned programs administered by the Office of Foreign Assets Control (OFAC)</w:t>
      </w:r>
    </w:p>
    <w:p w14:paraId="31DB7014" w14:textId="77777777" w:rsidR="00111D51" w:rsidRPr="0006088A" w:rsidRDefault="00111D51" w:rsidP="00022B96">
      <w:pPr>
        <w:numPr>
          <w:ilvl w:val="0"/>
          <w:numId w:val="4"/>
        </w:numPr>
        <w:rPr>
          <w:sz w:val="22"/>
          <w:szCs w:val="22"/>
        </w:rPr>
      </w:pPr>
      <w:r w:rsidRPr="0006088A">
        <w:rPr>
          <w:sz w:val="22"/>
          <w:szCs w:val="22"/>
        </w:rPr>
        <w:t>Debarred Parties – Parties denied export privileges under the International Traffic in Arms Regulations (ITAR) as administered by the Office of Defense Trade Control (DTC)</w:t>
      </w:r>
    </w:p>
    <w:p w14:paraId="4A677BC4" w14:textId="77777777" w:rsidR="00111D51" w:rsidRPr="0006088A" w:rsidRDefault="00111D51" w:rsidP="00022B96">
      <w:pPr>
        <w:numPr>
          <w:ilvl w:val="0"/>
          <w:numId w:val="4"/>
        </w:numPr>
        <w:rPr>
          <w:sz w:val="22"/>
          <w:szCs w:val="22"/>
        </w:rPr>
      </w:pPr>
      <w:r w:rsidRPr="0006088A">
        <w:rPr>
          <w:sz w:val="22"/>
          <w:szCs w:val="22"/>
        </w:rPr>
        <w:t>Denied Persons List – Parties denied export privileges as administered by the Bureau of Industry and Security (BIS)</w:t>
      </w:r>
    </w:p>
    <w:p w14:paraId="7F03F97F" w14:textId="77777777" w:rsidR="00111D51" w:rsidRPr="0006088A" w:rsidRDefault="00111D51" w:rsidP="00022B96">
      <w:pPr>
        <w:numPr>
          <w:ilvl w:val="0"/>
          <w:numId w:val="4"/>
        </w:numPr>
        <w:rPr>
          <w:sz w:val="22"/>
          <w:szCs w:val="22"/>
        </w:rPr>
      </w:pPr>
      <w:r w:rsidRPr="0006088A">
        <w:rPr>
          <w:sz w:val="22"/>
          <w:szCs w:val="22"/>
        </w:rPr>
        <w:t>Entity List – Entities subject to license requirements because of their proliferation of weapons of mass destruction</w:t>
      </w:r>
    </w:p>
    <w:p w14:paraId="56878189" w14:textId="77777777" w:rsidR="00111D51" w:rsidRPr="0006088A" w:rsidRDefault="00111D51" w:rsidP="00022B96">
      <w:pPr>
        <w:numPr>
          <w:ilvl w:val="0"/>
          <w:numId w:val="4"/>
        </w:numPr>
        <w:rPr>
          <w:sz w:val="22"/>
          <w:szCs w:val="22"/>
        </w:rPr>
      </w:pPr>
      <w:r w:rsidRPr="0006088A">
        <w:rPr>
          <w:sz w:val="22"/>
          <w:szCs w:val="22"/>
        </w:rPr>
        <w:t>Unverified List - Unverified Parties List – Parties to past export transactions where pre-license checks or post-shipment verifications could not be conducted, and persons in foreign countries in transactions where BIS is not able to verify the existence or authenticity of all parties to the transaction, requiring heightened scrutiny by the exporter</w:t>
      </w:r>
    </w:p>
    <w:p w14:paraId="27813D1D" w14:textId="77777777" w:rsidR="00111D51" w:rsidRPr="0006088A" w:rsidRDefault="00111D51" w:rsidP="00022B96">
      <w:pPr>
        <w:numPr>
          <w:ilvl w:val="0"/>
          <w:numId w:val="4"/>
        </w:numPr>
        <w:rPr>
          <w:sz w:val="22"/>
          <w:szCs w:val="22"/>
        </w:rPr>
      </w:pPr>
      <w:r w:rsidRPr="0006088A">
        <w:rPr>
          <w:sz w:val="22"/>
          <w:szCs w:val="22"/>
        </w:rPr>
        <w:t>PLC List - Palestinian Legislative Council – Global Terrorism Sanctions Regulations (31 C.F.R. Part 594), authorizes U.S. financial institutions to reject transactions with members of the Palestinian Legislative Council (PLC) who were elected to the PLC on the party slate of Hamas, or any other Foreign Terrorist Organization (FTO).</w:t>
      </w:r>
    </w:p>
    <w:p w14:paraId="24123AEF" w14:textId="77777777" w:rsidR="00111D51" w:rsidRPr="0006088A" w:rsidRDefault="00111D51" w:rsidP="00111D51">
      <w:pPr>
        <w:jc w:val="both"/>
        <w:rPr>
          <w:sz w:val="22"/>
          <w:szCs w:val="22"/>
        </w:rPr>
      </w:pPr>
    </w:p>
    <w:p w14:paraId="6A6B9B8B" w14:textId="77777777" w:rsidR="00111D51" w:rsidRPr="0006088A" w:rsidRDefault="00111D51" w:rsidP="00111D51">
      <w:pPr>
        <w:jc w:val="both"/>
        <w:rPr>
          <w:sz w:val="22"/>
          <w:szCs w:val="22"/>
        </w:rPr>
      </w:pPr>
    </w:p>
    <w:p w14:paraId="3D3B1098" w14:textId="77777777" w:rsidR="00111D51" w:rsidRPr="0006088A" w:rsidRDefault="00111D51" w:rsidP="00111D51">
      <w:pPr>
        <w:jc w:val="both"/>
        <w:rPr>
          <w:sz w:val="22"/>
          <w:szCs w:val="22"/>
        </w:rPr>
      </w:pPr>
    </w:p>
    <w:p w14:paraId="1DF85CAE" w14:textId="77777777" w:rsidR="00111D51" w:rsidRPr="0006088A" w:rsidRDefault="00111D51" w:rsidP="00111D51">
      <w:pPr>
        <w:jc w:val="center"/>
        <w:rPr>
          <w:b/>
          <w:sz w:val="22"/>
          <w:szCs w:val="22"/>
        </w:rPr>
      </w:pPr>
      <w:r w:rsidRPr="0006088A">
        <w:rPr>
          <w:b/>
          <w:sz w:val="22"/>
          <w:szCs w:val="22"/>
        </w:rPr>
        <w:br w:type="page"/>
        <w:t>EXHIBIT E</w:t>
      </w:r>
    </w:p>
    <w:p w14:paraId="5C08414C" w14:textId="77777777" w:rsidR="00111D51" w:rsidRPr="0006088A" w:rsidRDefault="00111D51" w:rsidP="00111D51">
      <w:pPr>
        <w:jc w:val="center"/>
        <w:rPr>
          <w:b/>
          <w:sz w:val="22"/>
          <w:szCs w:val="22"/>
        </w:rPr>
      </w:pPr>
    </w:p>
    <w:p w14:paraId="43BDE264" w14:textId="77777777" w:rsidR="00111D51" w:rsidRPr="0006088A" w:rsidRDefault="00111D51" w:rsidP="00111D51">
      <w:pPr>
        <w:jc w:val="center"/>
        <w:rPr>
          <w:sz w:val="22"/>
          <w:szCs w:val="22"/>
        </w:rPr>
      </w:pPr>
      <w:r w:rsidRPr="0006088A">
        <w:rPr>
          <w:b/>
          <w:sz w:val="22"/>
          <w:szCs w:val="22"/>
        </w:rPr>
        <w:t>CONFLICT OF INTEREST QUESTIONNAIRE</w:t>
      </w:r>
    </w:p>
    <w:p w14:paraId="66A2F1BD" w14:textId="77777777" w:rsidR="00111D51" w:rsidRPr="0006088A" w:rsidRDefault="00111D51" w:rsidP="00111D51">
      <w:pPr>
        <w:rPr>
          <w:sz w:val="22"/>
          <w:szCs w:val="22"/>
        </w:rPr>
      </w:pPr>
    </w:p>
    <w:p w14:paraId="1420D095" w14:textId="77777777" w:rsidR="00111D51" w:rsidRPr="0006088A" w:rsidRDefault="00111D51" w:rsidP="00111D51">
      <w:pPr>
        <w:rPr>
          <w:sz w:val="22"/>
          <w:szCs w:val="22"/>
        </w:rPr>
      </w:pPr>
      <w:r w:rsidRPr="0006088A">
        <w:rPr>
          <w:sz w:val="22"/>
          <w:szCs w:val="22"/>
        </w:rPr>
        <w:t>Service Contractor shall complete the following Conflict of Interest Questionnaire ("Questionnaire") and submit the responses to Manager. Work performed under this Agreement shall not commence until the Questionnaire has been completed and submitted to Manager for review. Questionnaire responses should be sent to the following address:</w:t>
      </w:r>
    </w:p>
    <w:p w14:paraId="49EE8D57" w14:textId="77777777" w:rsidR="00111D51" w:rsidRPr="0006088A" w:rsidRDefault="00111D51" w:rsidP="00111D51">
      <w:pPr>
        <w:rPr>
          <w:sz w:val="22"/>
          <w:szCs w:val="22"/>
        </w:rPr>
      </w:pPr>
    </w:p>
    <w:p w14:paraId="5FB118B2" w14:textId="77777777" w:rsidR="00111D51" w:rsidRPr="0006088A" w:rsidRDefault="00111D51" w:rsidP="00111D51">
      <w:pPr>
        <w:rPr>
          <w:sz w:val="22"/>
          <w:szCs w:val="22"/>
        </w:rPr>
      </w:pPr>
      <w:r w:rsidRPr="0006088A">
        <w:rPr>
          <w:sz w:val="22"/>
          <w:szCs w:val="22"/>
        </w:rPr>
        <w:tab/>
      </w:r>
      <w:r w:rsidRPr="0006088A">
        <w:rPr>
          <w:sz w:val="22"/>
          <w:szCs w:val="22"/>
        </w:rPr>
        <w:tab/>
      </w:r>
      <w:r w:rsidRPr="0006088A">
        <w:rPr>
          <w:sz w:val="22"/>
          <w:szCs w:val="22"/>
        </w:rPr>
        <w:tab/>
        <w:t>Jones Lang LaSalle Americas, Inc.</w:t>
      </w:r>
    </w:p>
    <w:p w14:paraId="280D598E" w14:textId="77777777" w:rsidR="00CC71B2" w:rsidRDefault="00CC71B2" w:rsidP="00CC71B2">
      <w:pPr>
        <w:tabs>
          <w:tab w:val="left" w:pos="720"/>
          <w:tab w:val="left" w:pos="1440"/>
          <w:tab w:val="left" w:pos="1530"/>
          <w:tab w:val="left" w:pos="2160"/>
          <w:tab w:val="left" w:pos="3600"/>
        </w:tabs>
        <w:ind w:left="360" w:right="1390" w:firstLine="450"/>
        <w:jc w:val="both"/>
        <w:outlineLvl w:val="0"/>
        <w:rPr>
          <w:spacing w:val="-2"/>
          <w:sz w:val="22"/>
          <w:szCs w:val="22"/>
        </w:rPr>
      </w:pPr>
      <w:r>
        <w:rPr>
          <w:sz w:val="22"/>
        </w:rPr>
        <w:tab/>
      </w:r>
      <w:r>
        <w:rPr>
          <w:sz w:val="22"/>
        </w:rPr>
        <w:tab/>
      </w:r>
      <w:r>
        <w:rPr>
          <w:sz w:val="22"/>
        </w:rPr>
        <w:tab/>
      </w:r>
      <w:r w:rsidRPr="00627806">
        <w:rPr>
          <w:sz w:val="22"/>
        </w:rPr>
        <w:t xml:space="preserve">12010 Sunset Hills Road, </w:t>
      </w:r>
    </w:p>
    <w:p w14:paraId="23315DDA" w14:textId="77777777" w:rsidR="00CC71B2" w:rsidRPr="00CC71B2" w:rsidRDefault="00CC71B2" w:rsidP="00CC71B2">
      <w:pPr>
        <w:tabs>
          <w:tab w:val="left" w:pos="720"/>
          <w:tab w:val="left" w:pos="1440"/>
          <w:tab w:val="left" w:pos="1530"/>
          <w:tab w:val="left" w:pos="2160"/>
          <w:tab w:val="left" w:pos="3600"/>
        </w:tabs>
        <w:ind w:left="360" w:right="1390" w:firstLine="450"/>
        <w:jc w:val="both"/>
        <w:outlineLvl w:val="0"/>
        <w:rPr>
          <w:spacing w:val="-2"/>
          <w:sz w:val="22"/>
          <w:szCs w:val="22"/>
        </w:rPr>
      </w:pPr>
      <w:r>
        <w:rPr>
          <w:spacing w:val="-2"/>
          <w:sz w:val="22"/>
          <w:szCs w:val="22"/>
        </w:rPr>
        <w:tab/>
      </w:r>
      <w:r>
        <w:rPr>
          <w:spacing w:val="-2"/>
          <w:sz w:val="22"/>
          <w:szCs w:val="22"/>
        </w:rPr>
        <w:tab/>
      </w:r>
      <w:r>
        <w:rPr>
          <w:spacing w:val="-2"/>
          <w:sz w:val="22"/>
          <w:szCs w:val="22"/>
        </w:rPr>
        <w:tab/>
      </w:r>
      <w:r w:rsidRPr="00627806">
        <w:rPr>
          <w:sz w:val="22"/>
        </w:rPr>
        <w:t>Reston, VA 20190</w:t>
      </w:r>
      <w:r w:rsidRPr="00627806">
        <w:rPr>
          <w:sz w:val="22"/>
        </w:rPr>
        <w:tab/>
      </w:r>
    </w:p>
    <w:p w14:paraId="37EA2FB0" w14:textId="77777777" w:rsidR="00CC71B2" w:rsidRPr="0011681C" w:rsidRDefault="00CC71B2" w:rsidP="00CC71B2">
      <w:pPr>
        <w:tabs>
          <w:tab w:val="left" w:pos="720"/>
          <w:tab w:val="left" w:pos="1440"/>
          <w:tab w:val="left" w:pos="1530"/>
          <w:tab w:val="left" w:pos="2160"/>
          <w:tab w:val="left" w:pos="3600"/>
        </w:tabs>
        <w:ind w:left="360" w:right="1390" w:firstLine="450"/>
        <w:jc w:val="both"/>
        <w:outlineLvl w:val="0"/>
        <w:rPr>
          <w:b/>
          <w:spacing w:val="-2"/>
          <w:sz w:val="22"/>
          <w:szCs w:val="22"/>
        </w:rPr>
      </w:pPr>
      <w:r>
        <w:rPr>
          <w:spacing w:val="-2"/>
          <w:sz w:val="22"/>
          <w:szCs w:val="22"/>
        </w:rPr>
        <w:tab/>
      </w:r>
      <w:r>
        <w:rPr>
          <w:spacing w:val="-2"/>
          <w:sz w:val="22"/>
          <w:szCs w:val="22"/>
        </w:rPr>
        <w:tab/>
      </w:r>
      <w:r>
        <w:rPr>
          <w:spacing w:val="-2"/>
          <w:sz w:val="22"/>
          <w:szCs w:val="22"/>
        </w:rPr>
        <w:tab/>
      </w:r>
      <w:r w:rsidRPr="00627806">
        <w:rPr>
          <w:spacing w:val="-2"/>
          <w:sz w:val="22"/>
          <w:szCs w:val="22"/>
        </w:rPr>
        <w:t xml:space="preserve">Attn: Sourcing </w:t>
      </w:r>
    </w:p>
    <w:p w14:paraId="2E345552" w14:textId="77777777" w:rsidR="00111D51" w:rsidRPr="0006088A" w:rsidRDefault="00111D51" w:rsidP="00CC71B2">
      <w:pPr>
        <w:rPr>
          <w:sz w:val="22"/>
          <w:szCs w:val="22"/>
        </w:rPr>
      </w:pPr>
    </w:p>
    <w:p w14:paraId="28B9F139" w14:textId="77777777" w:rsidR="00111D51" w:rsidRPr="0006088A" w:rsidRDefault="00111D51" w:rsidP="00FF6603">
      <w:pPr>
        <w:numPr>
          <w:ilvl w:val="0"/>
          <w:numId w:val="6"/>
        </w:numPr>
        <w:rPr>
          <w:sz w:val="22"/>
          <w:szCs w:val="22"/>
        </w:rPr>
      </w:pPr>
      <w:r w:rsidRPr="0006088A">
        <w:rPr>
          <w:sz w:val="22"/>
          <w:szCs w:val="22"/>
        </w:rPr>
        <w:t>Does your company have an affiliation with Jones Lang LaSalle (other than providing services to Jones Lang LaSalle’s clients)?</w:t>
      </w:r>
    </w:p>
    <w:p w14:paraId="0067E7A9" w14:textId="77777777" w:rsidR="00111D51" w:rsidRPr="0006088A" w:rsidRDefault="00111D51" w:rsidP="00111D51">
      <w:pPr>
        <w:rPr>
          <w:sz w:val="22"/>
          <w:szCs w:val="22"/>
        </w:rPr>
      </w:pPr>
      <w:r w:rsidRPr="0006088A">
        <w:rPr>
          <w:sz w:val="22"/>
          <w:szCs w:val="22"/>
        </w:rPr>
        <w:tab/>
        <w:t>If the answer to Question 1 is "Yes," please explain such affiliation(s) below:</w:t>
      </w:r>
    </w:p>
    <w:p w14:paraId="2D2EEA9B" w14:textId="77777777" w:rsidR="00111D51" w:rsidRPr="0006088A" w:rsidRDefault="00111D51" w:rsidP="00111D51">
      <w:pPr>
        <w:rPr>
          <w:sz w:val="22"/>
          <w:szCs w:val="22"/>
        </w:rPr>
      </w:pPr>
    </w:p>
    <w:p w14:paraId="7BEAF63A" w14:textId="77777777" w:rsidR="00111D51" w:rsidRPr="0006088A" w:rsidRDefault="00111D51" w:rsidP="00111D51">
      <w:pPr>
        <w:rPr>
          <w:sz w:val="22"/>
          <w:szCs w:val="22"/>
        </w:rPr>
      </w:pPr>
    </w:p>
    <w:p w14:paraId="7FF506F4" w14:textId="77777777" w:rsidR="00111D51" w:rsidRPr="0006088A" w:rsidRDefault="00111D51" w:rsidP="00111D51">
      <w:pPr>
        <w:rPr>
          <w:sz w:val="22"/>
          <w:szCs w:val="22"/>
        </w:rPr>
      </w:pPr>
    </w:p>
    <w:p w14:paraId="7618B074" w14:textId="77777777" w:rsidR="00111D51" w:rsidRPr="0006088A" w:rsidRDefault="00111D51" w:rsidP="00FF6603">
      <w:pPr>
        <w:numPr>
          <w:ilvl w:val="0"/>
          <w:numId w:val="6"/>
        </w:numPr>
        <w:rPr>
          <w:sz w:val="22"/>
          <w:szCs w:val="22"/>
        </w:rPr>
      </w:pPr>
      <w:r w:rsidRPr="0006088A">
        <w:rPr>
          <w:sz w:val="22"/>
          <w:szCs w:val="22"/>
        </w:rPr>
        <w:t>Does your company have an affiliation with SAIC (other than providing similar services to SAIC)?</w:t>
      </w:r>
    </w:p>
    <w:p w14:paraId="2C364F0C" w14:textId="77777777" w:rsidR="00111D51" w:rsidRPr="0006088A" w:rsidRDefault="00111D51" w:rsidP="00111D51">
      <w:pPr>
        <w:ind w:left="720"/>
        <w:rPr>
          <w:sz w:val="22"/>
          <w:szCs w:val="22"/>
        </w:rPr>
      </w:pPr>
      <w:r w:rsidRPr="0006088A">
        <w:rPr>
          <w:sz w:val="22"/>
          <w:szCs w:val="22"/>
        </w:rPr>
        <w:t>If the answer to Question 2 is "Yes," please explain such affiliation(s) below:</w:t>
      </w:r>
    </w:p>
    <w:p w14:paraId="3A835168" w14:textId="77777777" w:rsidR="00111D51" w:rsidRPr="0006088A" w:rsidRDefault="00111D51" w:rsidP="00111D51">
      <w:pPr>
        <w:ind w:left="720"/>
        <w:rPr>
          <w:sz w:val="22"/>
          <w:szCs w:val="22"/>
        </w:rPr>
      </w:pPr>
    </w:p>
    <w:p w14:paraId="5AD6D8A6" w14:textId="77777777" w:rsidR="00111D51" w:rsidRPr="0006088A" w:rsidRDefault="00111D51" w:rsidP="00111D51">
      <w:pPr>
        <w:rPr>
          <w:sz w:val="22"/>
          <w:szCs w:val="22"/>
        </w:rPr>
      </w:pPr>
    </w:p>
    <w:p w14:paraId="7F423849" w14:textId="77777777" w:rsidR="00111D51" w:rsidRPr="0006088A" w:rsidRDefault="00111D51" w:rsidP="00111D51">
      <w:pPr>
        <w:ind w:left="720"/>
        <w:rPr>
          <w:sz w:val="22"/>
          <w:szCs w:val="22"/>
        </w:rPr>
      </w:pPr>
    </w:p>
    <w:p w14:paraId="2A763C83" w14:textId="77777777" w:rsidR="00111D51" w:rsidRPr="0006088A" w:rsidRDefault="00111D51" w:rsidP="00FF6603">
      <w:pPr>
        <w:numPr>
          <w:ilvl w:val="0"/>
          <w:numId w:val="6"/>
        </w:numPr>
        <w:rPr>
          <w:sz w:val="22"/>
          <w:szCs w:val="22"/>
        </w:rPr>
      </w:pPr>
      <w:r w:rsidRPr="0006088A">
        <w:rPr>
          <w:sz w:val="22"/>
          <w:szCs w:val="22"/>
        </w:rPr>
        <w:t>In the course of bidding or negotiating this contract, have any of your representatives dealt directly with any Jones Lang LaSalle employee whose family member holds a significant financial interest in your company (other than stock ownership in public companies)?</w:t>
      </w:r>
    </w:p>
    <w:p w14:paraId="14FC27F6" w14:textId="77777777" w:rsidR="00111D51" w:rsidRPr="0006088A" w:rsidRDefault="00111D51" w:rsidP="00111D51">
      <w:pPr>
        <w:ind w:left="720"/>
        <w:rPr>
          <w:sz w:val="22"/>
          <w:szCs w:val="22"/>
        </w:rPr>
      </w:pPr>
      <w:r w:rsidRPr="0006088A">
        <w:rPr>
          <w:sz w:val="22"/>
          <w:szCs w:val="22"/>
        </w:rPr>
        <w:t>If the answer to Question 3 is "Yes," please explain the relationship(s) below:</w:t>
      </w:r>
    </w:p>
    <w:p w14:paraId="2895CEF4" w14:textId="77777777" w:rsidR="00111D51" w:rsidRPr="0006088A" w:rsidRDefault="00111D51" w:rsidP="00111D51">
      <w:pPr>
        <w:ind w:left="720"/>
        <w:rPr>
          <w:sz w:val="22"/>
          <w:szCs w:val="22"/>
        </w:rPr>
      </w:pPr>
    </w:p>
    <w:p w14:paraId="16311E2A" w14:textId="77777777" w:rsidR="00111D51" w:rsidRPr="0006088A" w:rsidRDefault="00111D51" w:rsidP="00111D51">
      <w:pPr>
        <w:rPr>
          <w:sz w:val="22"/>
          <w:szCs w:val="22"/>
        </w:rPr>
      </w:pPr>
    </w:p>
    <w:p w14:paraId="755EFB95" w14:textId="77777777" w:rsidR="00111D51" w:rsidRPr="0006088A" w:rsidRDefault="00111D51" w:rsidP="00111D51">
      <w:pPr>
        <w:rPr>
          <w:sz w:val="22"/>
          <w:szCs w:val="22"/>
        </w:rPr>
      </w:pPr>
    </w:p>
    <w:p w14:paraId="57E68A86" w14:textId="77777777" w:rsidR="00111D51" w:rsidRPr="0006088A" w:rsidRDefault="00111D51" w:rsidP="00FF6603">
      <w:pPr>
        <w:numPr>
          <w:ilvl w:val="0"/>
          <w:numId w:val="6"/>
        </w:numPr>
        <w:rPr>
          <w:sz w:val="22"/>
          <w:szCs w:val="22"/>
        </w:rPr>
      </w:pPr>
      <w:r w:rsidRPr="0006088A">
        <w:rPr>
          <w:sz w:val="22"/>
          <w:szCs w:val="22"/>
        </w:rPr>
        <w:t>Will any family member of a Jones Lang LaSalle employee perform your company’s obligations under this contract?</w:t>
      </w:r>
    </w:p>
    <w:p w14:paraId="425D1936" w14:textId="77777777" w:rsidR="00111D51" w:rsidRPr="0006088A" w:rsidRDefault="00111D51" w:rsidP="00111D51">
      <w:pPr>
        <w:ind w:left="720"/>
        <w:rPr>
          <w:sz w:val="22"/>
          <w:szCs w:val="22"/>
        </w:rPr>
      </w:pPr>
      <w:r w:rsidRPr="0006088A">
        <w:rPr>
          <w:sz w:val="22"/>
          <w:szCs w:val="22"/>
        </w:rPr>
        <w:t>If the answer to Question 4 is "Yes," please explain below:</w:t>
      </w:r>
    </w:p>
    <w:p w14:paraId="089D00FD" w14:textId="77777777" w:rsidR="00111D51" w:rsidRPr="0006088A" w:rsidRDefault="00111D51" w:rsidP="00111D51">
      <w:pPr>
        <w:rPr>
          <w:sz w:val="22"/>
          <w:szCs w:val="22"/>
        </w:rPr>
      </w:pPr>
    </w:p>
    <w:p w14:paraId="0A3BB19F" w14:textId="77777777" w:rsidR="00111D51" w:rsidRPr="0006088A" w:rsidRDefault="00111D51" w:rsidP="00111D51">
      <w:pPr>
        <w:rPr>
          <w:sz w:val="22"/>
          <w:szCs w:val="22"/>
        </w:rPr>
      </w:pPr>
    </w:p>
    <w:p w14:paraId="2F19CDB8" w14:textId="77777777" w:rsidR="00111D51" w:rsidRPr="0006088A" w:rsidRDefault="00111D51" w:rsidP="00111D51">
      <w:pPr>
        <w:rPr>
          <w:sz w:val="22"/>
          <w:szCs w:val="22"/>
        </w:rPr>
      </w:pPr>
    </w:p>
    <w:p w14:paraId="0BF5E516" w14:textId="77777777" w:rsidR="00111D51" w:rsidRPr="0006088A" w:rsidRDefault="00111D51" w:rsidP="00FF6603">
      <w:pPr>
        <w:numPr>
          <w:ilvl w:val="0"/>
          <w:numId w:val="6"/>
        </w:numPr>
        <w:rPr>
          <w:sz w:val="22"/>
          <w:szCs w:val="22"/>
        </w:rPr>
      </w:pPr>
      <w:r w:rsidRPr="0006088A">
        <w:rPr>
          <w:sz w:val="22"/>
          <w:szCs w:val="22"/>
        </w:rPr>
        <w:t>Does your company have any other affiliation that would conflict with your company’s obligations to provide services to SAIC?</w:t>
      </w:r>
    </w:p>
    <w:p w14:paraId="73623D47" w14:textId="77777777" w:rsidR="00111D51" w:rsidRPr="0006088A" w:rsidRDefault="00111D51" w:rsidP="00111D51">
      <w:pPr>
        <w:rPr>
          <w:sz w:val="22"/>
          <w:szCs w:val="22"/>
        </w:rPr>
      </w:pPr>
      <w:r w:rsidRPr="0006088A">
        <w:rPr>
          <w:sz w:val="22"/>
          <w:szCs w:val="22"/>
        </w:rPr>
        <w:tab/>
        <w:t>If the answer to Question 5 is "Yes," please explain such affiliation(s) below:</w:t>
      </w:r>
    </w:p>
    <w:p w14:paraId="1AD5C727" w14:textId="77777777" w:rsidR="00111D51" w:rsidRPr="0006088A" w:rsidRDefault="00111D51" w:rsidP="00111D51">
      <w:pPr>
        <w:jc w:val="both"/>
        <w:rPr>
          <w:sz w:val="22"/>
          <w:szCs w:val="22"/>
        </w:rPr>
      </w:pPr>
    </w:p>
    <w:p w14:paraId="1645EE79" w14:textId="77777777" w:rsidR="00F51FD2" w:rsidRPr="00627806" w:rsidRDefault="00F71EAD" w:rsidP="00F51FD2">
      <w:pPr>
        <w:pBdr>
          <w:top w:val="single" w:sz="4" w:space="1" w:color="auto"/>
          <w:left w:val="single" w:sz="4" w:space="4" w:color="auto"/>
          <w:bottom w:val="single" w:sz="4" w:space="1" w:color="auto"/>
          <w:right w:val="single" w:sz="4" w:space="4" w:color="auto"/>
        </w:pBdr>
        <w:jc w:val="center"/>
        <w:rPr>
          <w:b/>
        </w:rPr>
      </w:pPr>
      <w:r>
        <w:rPr>
          <w:b/>
          <w:sz w:val="22"/>
          <w:szCs w:val="22"/>
        </w:rPr>
        <w:br w:type="page"/>
      </w:r>
      <w:r w:rsidR="00F51FD2" w:rsidRPr="00627806">
        <w:rPr>
          <w:b/>
        </w:rPr>
        <w:t>NOTICE OF EQUAL EMPLOYMENT AND AFFIRMATIVE ACTION POLICIES</w:t>
      </w:r>
    </w:p>
    <w:p w14:paraId="13DA607E" w14:textId="77777777" w:rsidR="00F51FD2" w:rsidRPr="00627806" w:rsidRDefault="00F51FD2" w:rsidP="00F51FD2">
      <w:pPr>
        <w:pBdr>
          <w:top w:val="single" w:sz="4" w:space="1" w:color="auto"/>
          <w:left w:val="single" w:sz="4" w:space="4" w:color="auto"/>
          <w:bottom w:val="single" w:sz="4" w:space="1" w:color="auto"/>
          <w:right w:val="single" w:sz="4" w:space="4" w:color="auto"/>
        </w:pBdr>
        <w:jc w:val="center"/>
        <w:rPr>
          <w:b/>
        </w:rPr>
      </w:pPr>
    </w:p>
    <w:p w14:paraId="3BB46EA8" w14:textId="77777777" w:rsidR="00F51FD2" w:rsidRPr="00627806" w:rsidRDefault="00F51FD2" w:rsidP="00F51FD2">
      <w:pPr>
        <w:pBdr>
          <w:top w:val="single" w:sz="4" w:space="1" w:color="auto"/>
          <w:left w:val="single" w:sz="4" w:space="4" w:color="auto"/>
          <w:bottom w:val="single" w:sz="4" w:space="1" w:color="auto"/>
          <w:right w:val="single" w:sz="4" w:space="4" w:color="auto"/>
        </w:pBdr>
      </w:pPr>
      <w:r w:rsidRPr="00627806">
        <w:t>Jones Lang LaSalle Americas, Inc. is a federal contractor and is subject to equal employment and affirmative action laws including Executive Order 11246 and the Vietnam Era Veterans’ Readjustment Assistance Act of 1974, and Section 503 of the Rehabilitation Act of 1974.</w:t>
      </w:r>
    </w:p>
    <w:p w14:paraId="1405F54E" w14:textId="77777777" w:rsidR="00F51FD2" w:rsidRPr="00627806" w:rsidRDefault="00F51FD2" w:rsidP="00F51FD2">
      <w:pPr>
        <w:pBdr>
          <w:top w:val="single" w:sz="4" w:space="1" w:color="auto"/>
          <w:left w:val="single" w:sz="4" w:space="4" w:color="auto"/>
          <w:bottom w:val="single" w:sz="4" w:space="1" w:color="auto"/>
          <w:right w:val="single" w:sz="4" w:space="4" w:color="auto"/>
        </w:pBdr>
      </w:pPr>
    </w:p>
    <w:p w14:paraId="43A075BF" w14:textId="77777777" w:rsidR="00F51FD2" w:rsidRPr="00627806" w:rsidRDefault="00F51FD2" w:rsidP="00F51FD2">
      <w:pPr>
        <w:pBdr>
          <w:top w:val="single" w:sz="4" w:space="1" w:color="auto"/>
          <w:left w:val="single" w:sz="4" w:space="4" w:color="auto"/>
          <w:bottom w:val="single" w:sz="4" w:space="1" w:color="auto"/>
          <w:right w:val="single" w:sz="4" w:space="4" w:color="auto"/>
        </w:pBdr>
      </w:pPr>
      <w:r w:rsidRPr="00627806">
        <w:t xml:space="preserve">We have equal employment opportunity and affirmative action policies to ensure that applicants are employed, and that employees are advanced and treated during employment, without regard to their race, color, religion, sex, national origin, disability, protected veteran status, and other protected characteristics as defined by law.  </w:t>
      </w:r>
    </w:p>
    <w:p w14:paraId="7DD1F401" w14:textId="77777777" w:rsidR="00F51FD2" w:rsidRPr="00627806" w:rsidRDefault="00F51FD2" w:rsidP="00F51FD2">
      <w:pPr>
        <w:pBdr>
          <w:top w:val="single" w:sz="4" w:space="1" w:color="auto"/>
          <w:left w:val="single" w:sz="4" w:space="4" w:color="auto"/>
          <w:bottom w:val="single" w:sz="4" w:space="1" w:color="auto"/>
          <w:right w:val="single" w:sz="4" w:space="4" w:color="auto"/>
        </w:pBdr>
      </w:pPr>
    </w:p>
    <w:p w14:paraId="7A8ABF79" w14:textId="77777777" w:rsidR="00F51FD2" w:rsidRPr="00627806" w:rsidRDefault="00F51FD2" w:rsidP="00F51FD2">
      <w:pPr>
        <w:pBdr>
          <w:top w:val="single" w:sz="4" w:space="1" w:color="auto"/>
          <w:left w:val="single" w:sz="4" w:space="4" w:color="auto"/>
          <w:bottom w:val="single" w:sz="4" w:space="1" w:color="auto"/>
          <w:right w:val="single" w:sz="4" w:space="4" w:color="auto"/>
        </w:pBdr>
      </w:pPr>
      <w:r w:rsidRPr="00627806">
        <w:t>We ask for your support of our efforts, and we appreciate your cooperation.</w:t>
      </w:r>
    </w:p>
    <w:p w14:paraId="37E08190" w14:textId="77777777" w:rsidR="00F51FD2" w:rsidRPr="00627806" w:rsidRDefault="00F51FD2" w:rsidP="00F51FD2">
      <w:pPr>
        <w:pBdr>
          <w:top w:val="single" w:sz="4" w:space="1" w:color="auto"/>
          <w:left w:val="single" w:sz="4" w:space="4" w:color="auto"/>
          <w:bottom w:val="single" w:sz="4" w:space="1" w:color="auto"/>
          <w:right w:val="single" w:sz="4" w:space="4" w:color="auto"/>
        </w:pBdr>
      </w:pPr>
    </w:p>
    <w:p w14:paraId="3AD74DD9" w14:textId="77777777" w:rsidR="00F51FD2" w:rsidRPr="00627806" w:rsidRDefault="00F51FD2" w:rsidP="00F51FD2">
      <w:pPr>
        <w:pBdr>
          <w:top w:val="single" w:sz="4" w:space="1" w:color="auto"/>
          <w:left w:val="single" w:sz="4" w:space="4" w:color="auto"/>
          <w:bottom w:val="single" w:sz="4" w:space="1" w:color="auto"/>
          <w:right w:val="single" w:sz="4" w:space="4" w:color="auto"/>
        </w:pBdr>
      </w:pPr>
      <w:r w:rsidRPr="00627806">
        <w:t xml:space="preserve">The following official is responsible for implementation of our affirmative action program:  </w:t>
      </w:r>
    </w:p>
    <w:p w14:paraId="70D2642E" w14:textId="77777777" w:rsidR="00F51FD2" w:rsidRPr="00926705" w:rsidRDefault="00F51FD2" w:rsidP="00F51FD2">
      <w:pPr>
        <w:pBdr>
          <w:top w:val="single" w:sz="4" w:space="1" w:color="auto"/>
          <w:left w:val="single" w:sz="4" w:space="4" w:color="auto"/>
          <w:bottom w:val="single" w:sz="4" w:space="1" w:color="auto"/>
          <w:right w:val="single" w:sz="4" w:space="4" w:color="auto"/>
        </w:pBdr>
      </w:pPr>
      <w:r w:rsidRPr="00627806">
        <w:t>Chief Human Resources Officer, Jones Lang LaSalle Americas, Inc.</w:t>
      </w:r>
    </w:p>
    <w:sectPr w:rsidR="00F51FD2" w:rsidRPr="00926705">
      <w:headerReference w:type="default" r:id="rId24"/>
      <w:footerReference w:type="even" r:id="rId25"/>
      <w:footerReference w:type="first" r:id="rId26"/>
      <w:endnotePr>
        <w:numFmt w:val="decimal"/>
      </w:endnotePr>
      <w:pgSz w:w="12240" w:h="15840" w:code="1"/>
      <w:pgMar w:top="1440" w:right="1008" w:bottom="1440" w:left="1008" w:header="720" w:footer="720" w:gutter="0"/>
      <w:cols w:space="720"/>
      <w:noEndnote/>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7" w:author="Xerox" w:date="2020-07-09T11:24:00Z" w:initials="XRX">
    <w:p w14:paraId="7B00EB04" w14:textId="73E2929A" w:rsidR="00B232DE" w:rsidRDefault="00B232DE">
      <w:pPr>
        <w:pStyle w:val="CommentText"/>
      </w:pPr>
      <w:r>
        <w:rPr>
          <w:rStyle w:val="CommentReference"/>
        </w:rPr>
        <w:annotationRef/>
      </w:r>
      <w:r>
        <w:t>Edit w/drawn</w:t>
      </w:r>
    </w:p>
  </w:comment>
  <w:comment w:id="9" w:author="Miller, DanX" w:date="2020-06-29T13:33:00Z" w:initials="MD">
    <w:p w14:paraId="0E12AAE6" w14:textId="59F6973A" w:rsidR="00B232DE" w:rsidRDefault="00B232DE">
      <w:pPr>
        <w:pStyle w:val="CommentText"/>
      </w:pPr>
      <w:r>
        <w:rPr>
          <w:rStyle w:val="CommentReference"/>
        </w:rPr>
        <w:annotationRef/>
      </w:r>
      <w:r>
        <w:t>Accepted</w:t>
      </w:r>
    </w:p>
  </w:comment>
  <w:comment w:id="11" w:author="JLL Legal (NG)" w:date="2020-07-02T16:31:00Z" w:initials="GN">
    <w:p w14:paraId="212B69D8" w14:textId="700E9342" w:rsidR="00B232DE" w:rsidRDefault="00B232DE">
      <w:pPr>
        <w:pStyle w:val="CommentText"/>
      </w:pPr>
      <w:r>
        <w:rPr>
          <w:rStyle w:val="CommentReference"/>
        </w:rPr>
        <w:annotationRef/>
      </w:r>
      <w:r>
        <w:t xml:space="preserve">REJECTED. If Xerox proceeds with the performance of Additional Services without securing a signed medication, Xerox should still be liable for any actions arising out of or relating to that performance. </w:t>
      </w:r>
    </w:p>
  </w:comment>
  <w:comment w:id="12" w:author="Xerox" w:date="2020-07-09T11:25:00Z" w:initials="XRX">
    <w:p w14:paraId="2A26A1AB" w14:textId="3C0123B6" w:rsidR="00B232DE" w:rsidRDefault="00B232DE">
      <w:pPr>
        <w:pStyle w:val="CommentText"/>
      </w:pPr>
      <w:r>
        <w:rPr>
          <w:rStyle w:val="CommentReference"/>
        </w:rPr>
        <w:annotationRef/>
      </w:r>
      <w:r>
        <w:t>Acknowledged see edit - open</w:t>
      </w:r>
    </w:p>
  </w:comment>
  <w:comment w:id="14" w:author="JLL Legal (NG)" w:date="2020-07-16T15:02:00Z" w:initials="GN">
    <w:p w14:paraId="12C3DB15" w14:textId="45B4BED9" w:rsidR="00B232DE" w:rsidRPr="00385B9D" w:rsidRDefault="00B232DE">
      <w:pPr>
        <w:pStyle w:val="CommentText"/>
        <w:rPr>
          <w:b/>
          <w:bCs/>
        </w:rPr>
      </w:pPr>
      <w:r w:rsidRPr="00385B9D">
        <w:rPr>
          <w:rStyle w:val="CommentReference"/>
          <w:b/>
          <w:bCs/>
        </w:rPr>
        <w:annotationRef/>
      </w:r>
      <w:r w:rsidRPr="00385B9D">
        <w:rPr>
          <w:b/>
          <w:bCs/>
          <w:highlight w:val="green"/>
        </w:rPr>
        <w:t>TO BE DISCUSSED WITH XEROX</w:t>
      </w:r>
    </w:p>
  </w:comment>
  <w:comment w:id="15" w:author="JLL Legal (NG)" w:date="2020-07-02T16:34:00Z" w:initials="GN">
    <w:p w14:paraId="6CC88ACF" w14:textId="44666BFA" w:rsidR="00B232DE" w:rsidRPr="002B2F0B" w:rsidRDefault="00B232DE">
      <w:pPr>
        <w:pStyle w:val="CommentText"/>
        <w:rPr>
          <w:b/>
          <w:bCs/>
        </w:rPr>
      </w:pPr>
      <w:r>
        <w:rPr>
          <w:rStyle w:val="CommentReference"/>
        </w:rPr>
        <w:annotationRef/>
      </w:r>
      <w:r w:rsidRPr="002B2F0B">
        <w:rPr>
          <w:b/>
          <w:bCs/>
          <w:highlight w:val="yellow"/>
        </w:rPr>
        <w:t>BUSINESS TEAM: This is confusing – if a Contract Duty already exists under this Agreement, no Additional Services would be required for that.</w:t>
      </w:r>
      <w:r w:rsidRPr="002B2F0B">
        <w:rPr>
          <w:b/>
          <w:bCs/>
        </w:rPr>
        <w:t xml:space="preserve"> </w:t>
      </w:r>
    </w:p>
  </w:comment>
  <w:comment w:id="16" w:author="Xerox" w:date="2020-07-09T11:30:00Z" w:initials="XRX">
    <w:p w14:paraId="681DFCBA" w14:textId="77777777" w:rsidR="00B232DE" w:rsidRDefault="00B232DE">
      <w:pPr>
        <w:pStyle w:val="CommentText"/>
      </w:pPr>
      <w:r>
        <w:rPr>
          <w:rStyle w:val="CommentReference"/>
        </w:rPr>
        <w:annotationRef/>
      </w:r>
      <w:r>
        <w:t>Requires discussion.</w:t>
      </w:r>
    </w:p>
    <w:p w14:paraId="6FC8A734" w14:textId="77777777" w:rsidR="00B232DE" w:rsidRDefault="00B232DE">
      <w:pPr>
        <w:pStyle w:val="CommentText"/>
      </w:pPr>
    </w:p>
    <w:p w14:paraId="56ABE067" w14:textId="4973B45A" w:rsidR="00B232DE" w:rsidRDefault="00B232DE">
      <w:pPr>
        <w:pStyle w:val="CommentText"/>
      </w:pPr>
      <w:r>
        <w:t>The point attempted is that if a continuance of an existing service is dependent on a modification to continue Xerox should be able to proceed</w:t>
      </w:r>
    </w:p>
  </w:comment>
  <w:comment w:id="17" w:author="JLL Legal (NG)" w:date="2020-07-21T10:09:00Z" w:initials="GN">
    <w:p w14:paraId="29279B60" w14:textId="520DC783" w:rsidR="00B232DE" w:rsidRPr="00FF1175" w:rsidRDefault="00B232DE">
      <w:pPr>
        <w:pStyle w:val="CommentText"/>
        <w:rPr>
          <w:b/>
          <w:bCs/>
        </w:rPr>
      </w:pPr>
      <w:r>
        <w:rPr>
          <w:rStyle w:val="CommentReference"/>
        </w:rPr>
        <w:annotationRef/>
      </w:r>
      <w:r w:rsidRPr="00FF1175">
        <w:rPr>
          <w:b/>
          <w:bCs/>
          <w:highlight w:val="yellow"/>
        </w:rPr>
        <w:t>Agreed during 7/21/2020 call</w:t>
      </w:r>
      <w:r w:rsidRPr="00FF1175">
        <w:rPr>
          <w:b/>
          <w:bCs/>
        </w:rPr>
        <w:t xml:space="preserve"> </w:t>
      </w:r>
    </w:p>
  </w:comment>
  <w:comment w:id="18" w:author="Miller, DanX" w:date="2020-06-29T13:33:00Z" w:initials="MD">
    <w:p w14:paraId="64146C93" w14:textId="3E4DB9C2" w:rsidR="00B232DE" w:rsidRDefault="00B232DE">
      <w:pPr>
        <w:pStyle w:val="CommentText"/>
      </w:pPr>
      <w:r>
        <w:rPr>
          <w:rStyle w:val="CommentReference"/>
        </w:rPr>
        <w:annotationRef/>
      </w:r>
      <w:r>
        <w:t>JLL Legal to comment.  I’m ok, as long as there is not a conflict in language.</w:t>
      </w:r>
    </w:p>
  </w:comment>
  <w:comment w:id="19" w:author="JLL Legal (NG)" w:date="2020-07-06T10:58:00Z" w:initials="GN">
    <w:p w14:paraId="71C99DDB" w14:textId="77777777" w:rsidR="00B232DE" w:rsidRDefault="00B232DE">
      <w:pPr>
        <w:pStyle w:val="CommentText"/>
      </w:pPr>
      <w:r>
        <w:rPr>
          <w:rStyle w:val="CommentReference"/>
        </w:rPr>
        <w:annotationRef/>
      </w:r>
      <w:r>
        <w:t>This should be addressed under Exhibit A</w:t>
      </w:r>
    </w:p>
    <w:p w14:paraId="324B6D06" w14:textId="77777777" w:rsidR="00B232DE" w:rsidRDefault="00B232DE">
      <w:pPr>
        <w:pStyle w:val="CommentText"/>
      </w:pPr>
      <w:r>
        <w:t xml:space="preserve">The other issue is that using this eCommerce, JLL would agree to some T&amp;Cs – what are those T&amp;Cs?! JLL would, most likely, not be able to agree to those T&amp;Cs, which is the situation described in (b) . </w:t>
      </w:r>
    </w:p>
    <w:p w14:paraId="41DF9EC2" w14:textId="1B4D033C" w:rsidR="00B232DE" w:rsidRDefault="00B232DE">
      <w:pPr>
        <w:pStyle w:val="CommentText"/>
      </w:pPr>
      <w:r>
        <w:t>This should be further discussed with Xerox.</w:t>
      </w:r>
    </w:p>
  </w:comment>
  <w:comment w:id="20" w:author="Xerox" w:date="2020-07-09T11:33:00Z" w:initials="XRX">
    <w:p w14:paraId="13C32C5D" w14:textId="4025C19F" w:rsidR="00B232DE" w:rsidRDefault="00B232DE">
      <w:pPr>
        <w:pStyle w:val="CommentText"/>
      </w:pPr>
      <w:r>
        <w:rPr>
          <w:rStyle w:val="CommentReference"/>
        </w:rPr>
        <w:annotationRef/>
      </w:r>
      <w:r>
        <w:t>Finance Decision</w:t>
      </w:r>
    </w:p>
  </w:comment>
  <w:comment w:id="22" w:author="Miller, DanX" w:date="2020-06-29T13:45:00Z" w:initials="MD">
    <w:p w14:paraId="0CB41506" w14:textId="75C9ECF4" w:rsidR="00B232DE" w:rsidRDefault="00B232DE">
      <w:pPr>
        <w:pStyle w:val="CommentText"/>
      </w:pPr>
      <w:r>
        <w:rPr>
          <w:rStyle w:val="CommentReference"/>
        </w:rPr>
        <w:annotationRef/>
      </w:r>
      <w:r>
        <w:t>Additional Language Removed to stay consistent with our current agreement</w:t>
      </w:r>
    </w:p>
  </w:comment>
  <w:comment w:id="23" w:author="Miller, DanX" w:date="2020-06-29T13:46:00Z" w:initials="MD">
    <w:p w14:paraId="5E9435FD" w14:textId="2E70790C" w:rsidR="00B232DE" w:rsidRDefault="00B232DE">
      <w:pPr>
        <w:pStyle w:val="CommentText"/>
      </w:pPr>
      <w:r>
        <w:rPr>
          <w:rStyle w:val="CommentReference"/>
        </w:rPr>
        <w:annotationRef/>
      </w:r>
      <w:r>
        <w:t>Language reinstated, as previously agreed upon in current MSA.</w:t>
      </w:r>
    </w:p>
  </w:comment>
  <w:comment w:id="24" w:author="Xerox" w:date="2020-07-13T15:35:00Z" w:initials="XRX">
    <w:p w14:paraId="4028C14C" w14:textId="072FA337" w:rsidR="00B232DE" w:rsidRDefault="00B232DE">
      <w:pPr>
        <w:pStyle w:val="CommentText"/>
      </w:pPr>
      <w:r>
        <w:rPr>
          <w:rStyle w:val="CommentReference"/>
        </w:rPr>
        <w:annotationRef/>
      </w:r>
      <w:r>
        <w:t>Xerox could accept SAIC payment dependency if time limit on the days to bill is deleted.</w:t>
      </w:r>
    </w:p>
  </w:comment>
  <w:comment w:id="25" w:author="JLL Legal (NG)" w:date="2020-07-16T15:03:00Z" w:initials="GN">
    <w:p w14:paraId="6433BAB1" w14:textId="77777777" w:rsidR="00B232DE" w:rsidRPr="00385B9D" w:rsidRDefault="00B232DE" w:rsidP="00385B9D">
      <w:pPr>
        <w:pStyle w:val="CommentText"/>
        <w:rPr>
          <w:b/>
          <w:bCs/>
        </w:rPr>
      </w:pPr>
      <w:r>
        <w:rPr>
          <w:rStyle w:val="CommentReference"/>
        </w:rPr>
        <w:annotationRef/>
      </w:r>
      <w:r w:rsidRPr="00385B9D">
        <w:rPr>
          <w:rStyle w:val="CommentReference"/>
          <w:b/>
          <w:bCs/>
        </w:rPr>
        <w:annotationRef/>
      </w:r>
      <w:r w:rsidRPr="00385B9D">
        <w:rPr>
          <w:b/>
          <w:bCs/>
          <w:highlight w:val="green"/>
        </w:rPr>
        <w:t>TO BE DISCUSSED WITH XEROX</w:t>
      </w:r>
    </w:p>
    <w:p w14:paraId="228B606C" w14:textId="1244606C" w:rsidR="00B232DE" w:rsidRDefault="00B232DE">
      <w:pPr>
        <w:pStyle w:val="CommentText"/>
      </w:pPr>
      <w:r>
        <w:t xml:space="preserve">Per client requirements, SC must bill JLL within the time frame provided. If submitted outside this time frame, Owner may not have any obligation to pay JLL. </w:t>
      </w:r>
    </w:p>
  </w:comment>
  <w:comment w:id="31" w:author="Miller, DanX" w:date="2020-06-29T13:53:00Z" w:initials="MD">
    <w:p w14:paraId="62A1EA8E" w14:textId="5534BC04" w:rsidR="00B232DE" w:rsidRDefault="00B232DE">
      <w:pPr>
        <w:pStyle w:val="CommentText"/>
      </w:pPr>
      <w:r>
        <w:rPr>
          <w:rStyle w:val="CommentReference"/>
        </w:rPr>
        <w:annotationRef/>
      </w:r>
      <w:r>
        <w:t xml:space="preserve">As previously </w:t>
      </w:r>
      <w:proofErr w:type="gramStart"/>
      <w:r>
        <w:t>agreed</w:t>
      </w:r>
      <w:proofErr w:type="gramEnd"/>
      <w:r>
        <w:t xml:space="preserve"> upon</w:t>
      </w:r>
    </w:p>
  </w:comment>
  <w:comment w:id="32" w:author="Xerox" w:date="2020-07-09T11:38:00Z" w:initials="XRX">
    <w:p w14:paraId="4EFAB7D8" w14:textId="4FB0D33E" w:rsidR="00B232DE" w:rsidRDefault="00B232DE">
      <w:pPr>
        <w:pStyle w:val="CommentText"/>
      </w:pPr>
      <w:r>
        <w:rPr>
          <w:rStyle w:val="CommentReference"/>
        </w:rPr>
        <w:annotationRef/>
      </w:r>
      <w:r>
        <w:t>In SOW?</w:t>
      </w:r>
    </w:p>
  </w:comment>
  <w:comment w:id="33" w:author="JLL Legal (NG)" w:date="2020-07-02T16:54:00Z" w:initials="GN">
    <w:p w14:paraId="28EB1CD5" w14:textId="610352B0" w:rsidR="00B232DE" w:rsidRDefault="00B232DE">
      <w:pPr>
        <w:pStyle w:val="CommentText"/>
      </w:pPr>
      <w:r>
        <w:rPr>
          <w:rStyle w:val="CommentReference"/>
        </w:rPr>
        <w:annotationRef/>
      </w:r>
      <w:r>
        <w:t xml:space="preserve">JLL BUSINESS TEAM: PLEASE DISCUSS – This addresses the use of Corrigo, Avetta, etc. If the Client requires that to be used, then Xerox would have to use it. </w:t>
      </w:r>
    </w:p>
  </w:comment>
  <w:comment w:id="36" w:author="Miller, DanX" w:date="2020-06-29T13:55:00Z" w:initials="MD">
    <w:p w14:paraId="61C91FF6" w14:textId="52FBF219" w:rsidR="00B232DE" w:rsidRDefault="00B232DE">
      <w:pPr>
        <w:pStyle w:val="CommentText"/>
      </w:pPr>
      <w:r>
        <w:rPr>
          <w:rStyle w:val="CommentReference"/>
        </w:rPr>
        <w:annotationRef/>
      </w:r>
      <w:r>
        <w:t>Language Deleted.  The SAIC portfolio includes facilities with varying levels of access.  We will continue to manage via Exhibit A, as we are currently successful in current agreement.</w:t>
      </w:r>
    </w:p>
  </w:comment>
  <w:comment w:id="37" w:author="Xerox" w:date="2020-07-09T11:39:00Z" w:initials="XRX">
    <w:p w14:paraId="33C5B7E2" w14:textId="74BEF29B" w:rsidR="00B232DE" w:rsidRDefault="00B232DE">
      <w:pPr>
        <w:pStyle w:val="CommentText"/>
      </w:pPr>
      <w:r>
        <w:rPr>
          <w:rStyle w:val="CommentReference"/>
        </w:rPr>
        <w:annotationRef/>
      </w:r>
      <w:r>
        <w:t xml:space="preserve">Open pending alignment with </w:t>
      </w:r>
      <w:proofErr w:type="spellStart"/>
      <w:r>
        <w:t>Exb</w:t>
      </w:r>
      <w:proofErr w:type="spellEnd"/>
      <w:r>
        <w:t xml:space="preserve"> A</w:t>
      </w:r>
    </w:p>
  </w:comment>
  <w:comment w:id="39" w:author="Miller, DanX" w:date="2020-06-29T14:01:00Z" w:initials="MD">
    <w:p w14:paraId="54D0F0AB" w14:textId="19AD035B" w:rsidR="00B232DE" w:rsidRDefault="00B232DE">
      <w:pPr>
        <w:pStyle w:val="CommentText"/>
      </w:pPr>
      <w:r>
        <w:rPr>
          <w:rStyle w:val="CommentReference"/>
        </w:rPr>
        <w:annotationRef/>
      </w:r>
      <w:r>
        <w:t>JLL Legal to Respond</w:t>
      </w:r>
    </w:p>
  </w:comment>
  <w:comment w:id="40" w:author="JLL Legal (NG)" w:date="2020-07-02T16:57:00Z" w:initials="GN">
    <w:p w14:paraId="02DA9C86" w14:textId="50D36277" w:rsidR="00B232DE" w:rsidRDefault="00B232DE">
      <w:pPr>
        <w:pStyle w:val="CommentText"/>
      </w:pPr>
      <w:r>
        <w:rPr>
          <w:rStyle w:val="CommentReference"/>
        </w:rPr>
        <w:annotationRef/>
      </w:r>
      <w:r>
        <w:t xml:space="preserve">JLL doesn’t usually allow Service Contractors to modify our Ethics language – JLL takes Ethics very seriously and any modification would have to be escalated and subjected to further review. That being said: </w:t>
      </w:r>
      <w:r w:rsidRPr="00046EF6">
        <w:rPr>
          <w:b/>
          <w:bCs/>
          <w:u w:val="single"/>
        </w:rPr>
        <w:t>Is there any strong reason why Xerox cannot comply with our original language</w:t>
      </w:r>
      <w:r>
        <w:t xml:space="preserve"> (which I believe has been previously accepted by Xerox)</w:t>
      </w:r>
      <w:r w:rsidRPr="00046EF6">
        <w:rPr>
          <w:b/>
          <w:bCs/>
          <w:u w:val="single"/>
        </w:rPr>
        <w:t>?</w:t>
      </w:r>
    </w:p>
  </w:comment>
  <w:comment w:id="41" w:author="Xerox" w:date="2020-07-09T11:42:00Z" w:initials="XRX">
    <w:p w14:paraId="516F5D66" w14:textId="3D6BD9FC" w:rsidR="00B232DE" w:rsidRDefault="00B232DE">
      <w:pPr>
        <w:pStyle w:val="CommentText"/>
      </w:pPr>
      <w:r>
        <w:rPr>
          <w:rStyle w:val="CommentReference"/>
        </w:rPr>
        <w:annotationRef/>
      </w:r>
      <w:r>
        <w:t xml:space="preserve">Xerox as well regards Ethics, Diversity, Environmental matters etc. very seriously as well.  Xerox makes its disclosures on these issues in its SEC filing 10K &amp; 10Q.  As a wor4ldwide corporation if immaterial small infractions </w:t>
      </w:r>
      <w:proofErr w:type="gramStart"/>
      <w:r>
        <w:t>occur</w:t>
      </w:r>
      <w:proofErr w:type="gramEnd"/>
      <w:r>
        <w:t xml:space="preserve"> they may not be reported but would still be a breach.  The SEC “materiality” standard is well established and should suffice</w:t>
      </w:r>
    </w:p>
  </w:comment>
  <w:comment w:id="42" w:author="JLL Legal (NG)" w:date="2020-07-21T10:51:00Z" w:initials="GN">
    <w:p w14:paraId="554C9CD7" w14:textId="1756D1A1" w:rsidR="00B232DE" w:rsidRPr="007E4CE0" w:rsidRDefault="00B232DE">
      <w:pPr>
        <w:pStyle w:val="CommentText"/>
        <w:rPr>
          <w:b/>
          <w:bCs/>
        </w:rPr>
      </w:pPr>
      <w:r>
        <w:rPr>
          <w:rStyle w:val="CommentReference"/>
        </w:rPr>
        <w:annotationRef/>
      </w:r>
      <w:r w:rsidRPr="007E4CE0">
        <w:rPr>
          <w:b/>
          <w:bCs/>
          <w:highlight w:val="yellow"/>
        </w:rPr>
        <w:t xml:space="preserve">TO BE REVIEWED </w:t>
      </w:r>
      <w:r>
        <w:rPr>
          <w:b/>
          <w:bCs/>
          <w:highlight w:val="yellow"/>
        </w:rPr>
        <w:t xml:space="preserve">INTERNALLY </w:t>
      </w:r>
      <w:r w:rsidRPr="007E4CE0">
        <w:rPr>
          <w:b/>
          <w:bCs/>
          <w:highlight w:val="yellow"/>
        </w:rPr>
        <w:t>BY JLL (7/21/2020)</w:t>
      </w:r>
    </w:p>
  </w:comment>
  <w:comment w:id="106" w:author="Miller, DanX" w:date="2020-06-29T14:01:00Z" w:initials="MD">
    <w:p w14:paraId="1D667900" w14:textId="09A36A05" w:rsidR="00B232DE" w:rsidRDefault="00B232DE">
      <w:pPr>
        <w:pStyle w:val="CommentText"/>
      </w:pPr>
      <w:r>
        <w:rPr>
          <w:rStyle w:val="CommentReference"/>
        </w:rPr>
        <w:annotationRef/>
      </w:r>
      <w:r>
        <w:t>JLL Legal to respond</w:t>
      </w:r>
    </w:p>
  </w:comment>
  <w:comment w:id="107" w:author="JLL Legal (NG)" w:date="2020-07-02T17:12:00Z" w:initials="GN">
    <w:p w14:paraId="312714F2" w14:textId="77453445" w:rsidR="00B232DE" w:rsidRDefault="00B232DE">
      <w:pPr>
        <w:pStyle w:val="CommentText"/>
      </w:pPr>
      <w:r>
        <w:rPr>
          <w:rStyle w:val="CommentReference"/>
        </w:rPr>
        <w:annotationRef/>
      </w:r>
      <w:r>
        <w:t xml:space="preserve">JLL usually don’t receive confidential information from its customers, on the other hand, Service Contractor are often on Clients’ sites and must assume that everything it come in contact with is Confidential Information. JLL understands your concerns, but because it is so rare for JLL to receive confidential information from Service Contractors, JLL needs to know when it will receive it. Therefore, we can add some compromise language below. </w:t>
      </w:r>
    </w:p>
  </w:comment>
  <w:comment w:id="108" w:author="Xerox" w:date="2020-07-09T11:45:00Z" w:initials="XRX">
    <w:p w14:paraId="4EC41DFF" w14:textId="77777777" w:rsidR="00B232DE" w:rsidRDefault="00B232DE">
      <w:pPr>
        <w:pStyle w:val="CommentText"/>
      </w:pPr>
      <w:r>
        <w:rPr>
          <w:rStyle w:val="CommentReference"/>
        </w:rPr>
        <w:annotationRef/>
      </w:r>
      <w:r>
        <w:t>Acknowledged, Open to discuss Xerox Pricing, Deployment Assessment of Equipment, Xerox Data Management data are CI.</w:t>
      </w:r>
    </w:p>
    <w:p w14:paraId="28882971" w14:textId="6A6520BF" w:rsidR="00B232DE" w:rsidRDefault="00B232DE">
      <w:pPr>
        <w:pStyle w:val="CommentText"/>
      </w:pPr>
      <w:r>
        <w:t>Neither party contemplates creation of new IP/S-Ware and a strict marking protocol should not be necessary.</w:t>
      </w:r>
    </w:p>
  </w:comment>
  <w:comment w:id="109" w:author="JLL Legal (NG)" w:date="2020-07-22T13:50:00Z" w:initials="GN">
    <w:p w14:paraId="002A9863" w14:textId="1544FD82" w:rsidR="00B232DE" w:rsidRDefault="00B232DE">
      <w:pPr>
        <w:pStyle w:val="CommentText"/>
      </w:pPr>
      <w:r>
        <w:rPr>
          <w:rStyle w:val="CommentReference"/>
        </w:rPr>
        <w:annotationRef/>
      </w:r>
      <w:r>
        <w:t xml:space="preserve">JLL Legal replaced JLL’s verbiage with the verbiage required by the Client. </w:t>
      </w:r>
    </w:p>
  </w:comment>
  <w:comment w:id="110" w:author="JLL Legal (NG)" w:date="2020-07-23T11:06:00Z" w:initials="GN">
    <w:p w14:paraId="22FC5BE8" w14:textId="60AD1081" w:rsidR="00B232DE" w:rsidRDefault="00B232DE">
      <w:pPr>
        <w:pStyle w:val="CommentText"/>
      </w:pPr>
      <w:r>
        <w:rPr>
          <w:rStyle w:val="CommentReference"/>
        </w:rPr>
        <w:annotationRef/>
      </w:r>
      <w:r>
        <w:t>To be reviewed by Xerox</w:t>
      </w:r>
    </w:p>
  </w:comment>
  <w:comment w:id="218" w:author="JLL Legal (NG)" w:date="2020-07-22T13:37:00Z" w:initials="GN">
    <w:p w14:paraId="1E8A1EB1" w14:textId="2382B869" w:rsidR="00B232DE" w:rsidRDefault="00B232DE">
      <w:pPr>
        <w:pStyle w:val="CommentText"/>
      </w:pPr>
      <w:r>
        <w:rPr>
          <w:rStyle w:val="CommentReference"/>
        </w:rPr>
        <w:annotationRef/>
      </w:r>
      <w:r>
        <w:t>Language regarding Service Contractor’s confidential information.</w:t>
      </w:r>
    </w:p>
  </w:comment>
  <w:comment w:id="219" w:author="JLL Legal (NG)" w:date="2020-07-23T11:07:00Z" w:initials="GN">
    <w:p w14:paraId="05E53E1B" w14:textId="0EE60C36" w:rsidR="00B232DE" w:rsidRDefault="00B232DE">
      <w:pPr>
        <w:pStyle w:val="CommentText"/>
      </w:pPr>
      <w:r>
        <w:rPr>
          <w:rStyle w:val="CommentReference"/>
        </w:rPr>
        <w:annotationRef/>
      </w:r>
      <w:r>
        <w:t>To be reviewed by Xerox</w:t>
      </w:r>
    </w:p>
  </w:comment>
  <w:comment w:id="228" w:author="JLL Legal (NG)" w:date="2020-07-02T17:01:00Z" w:initials="GN">
    <w:p w14:paraId="6B52CFA7" w14:textId="1A959BC6" w:rsidR="00B232DE" w:rsidRDefault="00B232DE">
      <w:pPr>
        <w:pStyle w:val="CommentText"/>
      </w:pPr>
      <w:r>
        <w:rPr>
          <w:rStyle w:val="CommentReference"/>
        </w:rPr>
        <w:annotationRef/>
      </w:r>
      <w:r>
        <w:t>OK</w:t>
      </w:r>
    </w:p>
  </w:comment>
  <w:comment w:id="232" w:author="JLL Legal (NG)" w:date="2020-07-02T17:03:00Z" w:initials="GN">
    <w:p w14:paraId="18609992" w14:textId="1206FD10" w:rsidR="00B232DE" w:rsidRDefault="00B232DE" w:rsidP="00C538BB">
      <w:pPr>
        <w:spacing w:before="254" w:line="259" w:lineRule="exact"/>
        <w:textAlignment w:val="baseline"/>
      </w:pPr>
      <w:r>
        <w:rPr>
          <w:rStyle w:val="CommentReference"/>
        </w:rPr>
        <w:annotationRef/>
      </w:r>
      <w:r>
        <w:t>OK</w:t>
      </w:r>
    </w:p>
    <w:p w14:paraId="1231647D" w14:textId="16A9FACB" w:rsidR="00B232DE" w:rsidRPr="0033021F" w:rsidRDefault="00B232DE" w:rsidP="00C538BB">
      <w:pPr>
        <w:spacing w:before="254" w:line="259" w:lineRule="exact"/>
        <w:textAlignment w:val="baseline"/>
        <w:rPr>
          <w:b/>
          <w:bCs/>
        </w:rPr>
      </w:pPr>
      <w:r w:rsidRPr="0033021F">
        <w:rPr>
          <w:b/>
          <w:bCs/>
          <w:highlight w:val="yellow"/>
        </w:rPr>
        <w:t>JLL BUSINESS TEAM: PLEASE DISCUSS WITH OWNER AND OBTAIN CONSENT.</w:t>
      </w:r>
      <w:r w:rsidRPr="0033021F">
        <w:rPr>
          <w:b/>
          <w:bCs/>
        </w:rPr>
        <w:t xml:space="preserve"> </w:t>
      </w:r>
    </w:p>
  </w:comment>
  <w:comment w:id="233" w:author="Miller, DanX" w:date="2020-07-09T08:32:00Z" w:initials="MD">
    <w:p w14:paraId="35B8EB5A" w14:textId="5C8C047D" w:rsidR="00B232DE" w:rsidRDefault="00B232DE">
      <w:pPr>
        <w:pStyle w:val="CommentText"/>
      </w:pPr>
      <w:r>
        <w:rPr>
          <w:rStyle w:val="CommentReference"/>
        </w:rPr>
        <w:annotationRef/>
      </w:r>
      <w:r>
        <w:t>To review with SAIC</w:t>
      </w:r>
    </w:p>
  </w:comment>
  <w:comment w:id="235" w:author="Bird, Brian" w:date="2020-07-21T10:41:00Z" w:initials="BB">
    <w:p w14:paraId="6621CCBF" w14:textId="77777777" w:rsidR="00B232DE" w:rsidRDefault="00B232DE" w:rsidP="00576E35">
      <w:pPr>
        <w:pStyle w:val="CommentText"/>
      </w:pPr>
      <w:r>
        <w:rPr>
          <w:rStyle w:val="CommentReference"/>
        </w:rPr>
        <w:annotationRef/>
      </w:r>
      <w:r>
        <w:t>JLL Risk Management is satisfied with the current section 7 wording.</w:t>
      </w:r>
    </w:p>
  </w:comment>
  <w:comment w:id="242" w:author="Miller, DanX" w:date="2020-06-29T14:09:00Z" w:initials="MD">
    <w:p w14:paraId="56040716" w14:textId="1EC5F2A6" w:rsidR="00B232DE" w:rsidRDefault="00B232DE">
      <w:pPr>
        <w:pStyle w:val="CommentText"/>
      </w:pPr>
      <w:r>
        <w:rPr>
          <w:rStyle w:val="CommentReference"/>
        </w:rPr>
        <w:annotationRef/>
      </w:r>
      <w:r>
        <w:t>JLL Legal to comment</w:t>
      </w:r>
    </w:p>
  </w:comment>
  <w:comment w:id="243" w:author="JLL Legal (NG)" w:date="2020-07-02T18:18:00Z" w:initials="GN">
    <w:p w14:paraId="6F7D8E3D" w14:textId="7EBBF41C" w:rsidR="00B232DE" w:rsidRDefault="00B232DE">
      <w:pPr>
        <w:pStyle w:val="CommentText"/>
      </w:pPr>
      <w:r>
        <w:rPr>
          <w:rStyle w:val="CommentReference"/>
        </w:rPr>
        <w:annotationRef/>
      </w:r>
      <w:r>
        <w:rPr>
          <w:rStyle w:val="CommentReference"/>
        </w:rPr>
        <w:annotationRef/>
      </w:r>
      <w:r>
        <w:t xml:space="preserve">Owner requires this language. Owner wants to be able to hold the contract directly if needed. </w:t>
      </w:r>
    </w:p>
  </w:comment>
  <w:comment w:id="244" w:author="Xerox" w:date="2020-07-09T11:51:00Z" w:initials="XRX">
    <w:p w14:paraId="70C73BC2" w14:textId="498DDD57" w:rsidR="00B232DE" w:rsidRDefault="00B232DE">
      <w:pPr>
        <w:pStyle w:val="CommentText"/>
      </w:pPr>
      <w:r>
        <w:rPr>
          <w:rStyle w:val="CommentReference"/>
        </w:rPr>
        <w:annotationRef/>
      </w:r>
      <w:r>
        <w:t>Open – Discussion requested to clarify the 3 party interests involved</w:t>
      </w:r>
    </w:p>
  </w:comment>
  <w:comment w:id="245" w:author="JLL Legal (NG)" w:date="2020-07-16T15:22:00Z" w:initials="GN">
    <w:p w14:paraId="7D20AD78" w14:textId="6A6A945D" w:rsidR="00B232DE" w:rsidRPr="00385B9D" w:rsidRDefault="00B232DE">
      <w:pPr>
        <w:pStyle w:val="CommentText"/>
        <w:rPr>
          <w:b/>
          <w:bCs/>
        </w:rPr>
      </w:pPr>
      <w:r>
        <w:rPr>
          <w:rStyle w:val="CommentReference"/>
        </w:rPr>
        <w:annotationRef/>
      </w:r>
      <w:r w:rsidRPr="00385B9D">
        <w:rPr>
          <w:rStyle w:val="CommentReference"/>
          <w:b/>
          <w:bCs/>
        </w:rPr>
        <w:annotationRef/>
      </w:r>
      <w:r w:rsidRPr="00385B9D">
        <w:rPr>
          <w:b/>
          <w:bCs/>
          <w:highlight w:val="green"/>
        </w:rPr>
        <w:t>TO BE DISCUSSED WITH XEROX</w:t>
      </w:r>
    </w:p>
  </w:comment>
  <w:comment w:id="246" w:author="JLL Legal (NG)" w:date="2020-07-02T18:22:00Z" w:initials="GN">
    <w:p w14:paraId="20F6283A" w14:textId="2536CA7B" w:rsidR="00B232DE" w:rsidRDefault="00B232DE">
      <w:pPr>
        <w:pStyle w:val="CommentText"/>
      </w:pPr>
      <w:r>
        <w:rPr>
          <w:rStyle w:val="CommentReference"/>
        </w:rPr>
        <w:annotationRef/>
      </w:r>
      <w:r>
        <w:t xml:space="preserve">New language added by JLL Legal </w:t>
      </w:r>
    </w:p>
  </w:comment>
  <w:comment w:id="247" w:author="JLL Legal (NG)" w:date="2020-07-02T18:23:00Z" w:initials="GN">
    <w:p w14:paraId="0F6B86D4" w14:textId="15ABEF94" w:rsidR="00B232DE" w:rsidRDefault="00B232DE">
      <w:pPr>
        <w:pStyle w:val="CommentText"/>
      </w:pPr>
      <w:r>
        <w:rPr>
          <w:rStyle w:val="CommentReference"/>
        </w:rPr>
        <w:annotationRef/>
      </w:r>
      <w:r>
        <w:rPr>
          <w:rStyle w:val="CommentReference"/>
        </w:rPr>
        <w:annotationRef/>
      </w:r>
      <w:r>
        <w:t>Added by JLL Legal in line with Xerox’s request below – JLL would still need notice from Xerox.</w:t>
      </w:r>
    </w:p>
  </w:comment>
  <w:comment w:id="249" w:author="JLL Legal (NG)" w:date="2020-07-21T11:16:00Z" w:initials="GN">
    <w:p w14:paraId="6D64DEA6" w14:textId="3E60834D" w:rsidR="00B232DE" w:rsidRPr="00A51CE3" w:rsidRDefault="00B232DE">
      <w:pPr>
        <w:pStyle w:val="CommentText"/>
        <w:rPr>
          <w:b/>
          <w:bCs/>
        </w:rPr>
      </w:pPr>
      <w:r>
        <w:rPr>
          <w:rStyle w:val="CommentReference"/>
        </w:rPr>
        <w:annotationRef/>
      </w:r>
      <w:r>
        <w:rPr>
          <w:rStyle w:val="CommentReference"/>
        </w:rPr>
        <w:t>Defined “Manager’s nominee”</w:t>
      </w:r>
    </w:p>
  </w:comment>
  <w:comment w:id="250" w:author="JLL Legal (NG)" w:date="2020-07-02T18:21:00Z" w:initials="GN">
    <w:p w14:paraId="40FE6EF4" w14:textId="6A4F3C3A" w:rsidR="00B232DE" w:rsidRDefault="00B232DE">
      <w:pPr>
        <w:pStyle w:val="CommentText"/>
      </w:pPr>
      <w:r>
        <w:rPr>
          <w:rStyle w:val="CommentReference"/>
        </w:rPr>
        <w:annotationRef/>
      </w:r>
      <w:r>
        <w:t>JLL Legal can give Xerox the right to terminate in case of an assignment</w:t>
      </w:r>
    </w:p>
  </w:comment>
  <w:comment w:id="251" w:author="JLL Legal (NG)" w:date="2020-07-02T18:22:00Z" w:initials="GN">
    <w:p w14:paraId="1BAF683C" w14:textId="3A887B7C" w:rsidR="00B232DE" w:rsidRDefault="00B232DE">
      <w:pPr>
        <w:pStyle w:val="CommentText"/>
      </w:pPr>
      <w:r>
        <w:rPr>
          <w:rStyle w:val="CommentReference"/>
        </w:rPr>
        <w:annotationRef/>
      </w:r>
      <w:r>
        <w:t>Moved this to the beginning of the section</w:t>
      </w:r>
    </w:p>
  </w:comment>
  <w:comment w:id="253" w:author="Xerox" w:date="2020-07-09T11:53:00Z" w:initials="XRX">
    <w:p w14:paraId="57B8EC38" w14:textId="6DB738F6" w:rsidR="00B232DE" w:rsidRDefault="00B232DE">
      <w:pPr>
        <w:pStyle w:val="CommentText"/>
      </w:pPr>
      <w:r>
        <w:rPr>
          <w:rStyle w:val="CommentReference"/>
        </w:rPr>
        <w:annotationRef/>
      </w:r>
      <w:r>
        <w:t>Open for Discussion.</w:t>
      </w:r>
    </w:p>
  </w:comment>
  <w:comment w:id="254" w:author="JLL Legal (NG)" w:date="2020-07-16T15:22:00Z" w:initials="GN">
    <w:p w14:paraId="15CAAC33" w14:textId="7E46D273" w:rsidR="00B232DE" w:rsidRPr="00385B9D" w:rsidRDefault="00B232DE">
      <w:pPr>
        <w:pStyle w:val="CommentText"/>
        <w:rPr>
          <w:b/>
          <w:bCs/>
        </w:rPr>
      </w:pPr>
      <w:r>
        <w:rPr>
          <w:rStyle w:val="CommentReference"/>
        </w:rPr>
        <w:annotationRef/>
      </w:r>
      <w:r w:rsidRPr="00385B9D">
        <w:rPr>
          <w:rStyle w:val="CommentReference"/>
          <w:b/>
          <w:bCs/>
        </w:rPr>
        <w:annotationRef/>
      </w:r>
      <w:r w:rsidRPr="00385B9D">
        <w:rPr>
          <w:b/>
          <w:bCs/>
          <w:highlight w:val="green"/>
        </w:rPr>
        <w:t>TO BE DISCUSSED WITH XEROX</w:t>
      </w:r>
    </w:p>
  </w:comment>
  <w:comment w:id="256" w:author="JLL Legal (NG)" w:date="2020-07-06T11:32:00Z" w:initials="GN">
    <w:p w14:paraId="4C426D42" w14:textId="117931F4" w:rsidR="00B232DE" w:rsidRDefault="00B232DE">
      <w:pPr>
        <w:pStyle w:val="CommentText"/>
      </w:pPr>
      <w:r>
        <w:rPr>
          <w:rStyle w:val="CommentReference"/>
        </w:rPr>
        <w:annotationRef/>
      </w:r>
      <w:r>
        <w:t>Original reinserted – previously accepted by Xerox</w:t>
      </w:r>
    </w:p>
  </w:comment>
  <w:comment w:id="259" w:author="JLL Legal (NG)" w:date="2020-07-22T14:15:00Z" w:initials="GN">
    <w:p w14:paraId="40A4B2C9" w14:textId="1D408D4A" w:rsidR="00B232DE" w:rsidRDefault="00B232DE">
      <w:pPr>
        <w:pStyle w:val="CommentText"/>
      </w:pPr>
      <w:r>
        <w:rPr>
          <w:rStyle w:val="CommentReference"/>
        </w:rPr>
        <w:annotationRef/>
      </w:r>
      <w:r>
        <w:t>REINSERTED EXHIBIT A (07/22/2020)</w:t>
      </w:r>
    </w:p>
  </w:comment>
  <w:comment w:id="329" w:author="JLL Legal (NG)" w:date="2020-07-22T14:17:00Z" w:initials="GN">
    <w:p w14:paraId="6F8CB10E" w14:textId="3A4B4447" w:rsidR="00B232DE" w:rsidRDefault="00B232DE">
      <w:pPr>
        <w:pStyle w:val="CommentText"/>
      </w:pPr>
      <w:r>
        <w:rPr>
          <w:rStyle w:val="CommentReference"/>
        </w:rPr>
        <w:annotationRef/>
      </w:r>
      <w:r>
        <w:t>REINSERTED TABLES (07/22/2020)</w:t>
      </w:r>
    </w:p>
  </w:comment>
  <w:comment w:id="352" w:author="JLL Legal (NG)" w:date="2020-07-22T14:24:00Z" w:initials="GN">
    <w:p w14:paraId="5B280774" w14:textId="42F9D7C8" w:rsidR="00B232DE" w:rsidRDefault="00B232DE">
      <w:pPr>
        <w:pStyle w:val="CommentText"/>
      </w:pPr>
      <w:r>
        <w:rPr>
          <w:rStyle w:val="CommentReference"/>
        </w:rPr>
        <w:annotationRef/>
      </w:r>
      <w:r>
        <w:rPr>
          <w:rStyle w:val="CommentReference"/>
        </w:rPr>
        <w:annotationRef/>
      </w:r>
      <w:r>
        <w:t>Inserted phrase is deleted per Owner and Manager requirement (as per Brian Bird’s review)</w:t>
      </w:r>
    </w:p>
  </w:comment>
  <w:comment w:id="353" w:author="JLL Legal (NG)" w:date="2020-07-23T11:33:00Z" w:initials="GN">
    <w:p w14:paraId="6CC8BA1D" w14:textId="600E38E6" w:rsidR="00960FFB" w:rsidRDefault="00960FFB">
      <w:pPr>
        <w:pStyle w:val="CommentText"/>
      </w:pPr>
      <w:r>
        <w:rPr>
          <w:rStyle w:val="CommentReference"/>
        </w:rPr>
        <w:annotationRef/>
      </w:r>
      <w:r>
        <w:t>To be reviewed by Xerox</w:t>
      </w:r>
    </w:p>
  </w:comment>
  <w:comment w:id="356" w:author="JLL Legal (NG)" w:date="2020-07-22T14:24:00Z" w:initials="GN">
    <w:p w14:paraId="621D49C7" w14:textId="34249020" w:rsidR="00B232DE" w:rsidRDefault="00B232DE">
      <w:pPr>
        <w:pStyle w:val="CommentText"/>
      </w:pPr>
      <w:r>
        <w:rPr>
          <w:rStyle w:val="CommentReference"/>
        </w:rPr>
        <w:annotationRef/>
      </w:r>
      <w:r>
        <w:t>Inserted phrase is deleted.  If it turns out that a law prohibits any waiver of subrogation, then Service Contractor cannot evidence it.</w:t>
      </w:r>
      <w:r w:rsidRPr="00D67C17">
        <w:t xml:space="preserve"> </w:t>
      </w:r>
      <w:r>
        <w:t>(as per Brian Bird’s review)</w:t>
      </w:r>
    </w:p>
  </w:comment>
  <w:comment w:id="357" w:author="JLL Legal (NG)" w:date="2020-07-23T11:33:00Z" w:initials="GN">
    <w:p w14:paraId="5B114C2C" w14:textId="509E87B3" w:rsidR="00960FFB" w:rsidRDefault="00960FFB">
      <w:pPr>
        <w:pStyle w:val="CommentText"/>
      </w:pPr>
      <w:r>
        <w:rPr>
          <w:rStyle w:val="CommentReference"/>
        </w:rPr>
        <w:annotationRef/>
      </w:r>
      <w:r>
        <w:t>To be reviewed by Xerox</w:t>
      </w:r>
    </w:p>
  </w:comment>
  <w:comment w:id="364" w:author="JLL Legal (NG)" w:date="2020-07-22T14:25:00Z" w:initials="GN">
    <w:p w14:paraId="497ACE8A" w14:textId="4A151633" w:rsidR="00B232DE" w:rsidRDefault="00B232DE">
      <w:pPr>
        <w:pStyle w:val="CommentText"/>
      </w:pPr>
      <w:r>
        <w:rPr>
          <w:rStyle w:val="CommentReference"/>
        </w:rPr>
        <w:annotationRef/>
      </w:r>
      <w:r>
        <w:t>JLL Risk Management has updated this wording to that which Manager can accept.  Please refer to Service Contractor for its consideration.</w:t>
      </w:r>
      <w:r w:rsidRPr="005D4965">
        <w:t xml:space="preserve"> </w:t>
      </w:r>
      <w:r>
        <w:t>(as per Brian Bird’s review)</w:t>
      </w:r>
    </w:p>
  </w:comment>
  <w:comment w:id="365" w:author="JLL Legal (NG)" w:date="2020-07-23T11:33:00Z" w:initials="GN">
    <w:p w14:paraId="32BA08A3" w14:textId="151C991E" w:rsidR="00960FFB" w:rsidRDefault="00960FFB">
      <w:pPr>
        <w:pStyle w:val="CommentText"/>
      </w:pPr>
      <w:r>
        <w:rPr>
          <w:rStyle w:val="CommentReference"/>
        </w:rPr>
        <w:annotationRef/>
      </w:r>
      <w:r>
        <w:t>To be reviewed by Xerox</w:t>
      </w:r>
    </w:p>
  </w:comment>
  <w:comment w:id="375" w:author="Xerox" w:date="2020-06-24T11:44:00Z" w:initials="XRX">
    <w:p w14:paraId="22D86BC4" w14:textId="5FC9743A" w:rsidR="00B232DE" w:rsidRDefault="00B232DE">
      <w:pPr>
        <w:pStyle w:val="CommentText"/>
      </w:pPr>
      <w:r>
        <w:rPr>
          <w:rStyle w:val="CommentReference"/>
        </w:rPr>
        <w:annotationRef/>
      </w:r>
      <w:proofErr w:type="gramStart"/>
      <w:r>
        <w:t>Also</w:t>
      </w:r>
      <w:proofErr w:type="gramEnd"/>
      <w:r>
        <w:t xml:space="preserve"> With Xerox Service Delivery for Review</w:t>
      </w:r>
    </w:p>
  </w:comment>
  <w:comment w:id="376" w:author="JLL Legal (NG)" w:date="2020-07-22T13:54:00Z" w:initials="GN">
    <w:p w14:paraId="4B3539C8" w14:textId="0D018DEF" w:rsidR="00B232DE" w:rsidRDefault="00B232DE">
      <w:pPr>
        <w:pStyle w:val="CommentText"/>
      </w:pPr>
      <w:r>
        <w:rPr>
          <w:rStyle w:val="CommentReference"/>
        </w:rPr>
        <w:annotationRef/>
      </w:r>
      <w:r>
        <w:t>PENDING FURTHER REVIEW BY JLL (7/22/2020)</w:t>
      </w:r>
    </w:p>
  </w:comment>
  <w:comment w:id="397" w:author="JLL Legal (NG)" w:date="2020-07-22T13:49:00Z" w:initials="GN">
    <w:p w14:paraId="2327E23A" w14:textId="43FCB2F8" w:rsidR="00B232DE" w:rsidRDefault="00B232DE">
      <w:pPr>
        <w:pStyle w:val="CommentText"/>
      </w:pPr>
      <w:r>
        <w:rPr>
          <w:rStyle w:val="CommentReference"/>
        </w:rPr>
        <w:annotationRef/>
      </w:r>
      <w:r>
        <w:t>Needs account lead approval</w:t>
      </w:r>
    </w:p>
  </w:comment>
  <w:comment w:id="409" w:author="JLL Legal (NG)" w:date="2020-07-21T11:27:00Z" w:initials="GN">
    <w:p w14:paraId="207A64B1" w14:textId="6CEF24B5" w:rsidR="00B232DE" w:rsidRDefault="00B232DE">
      <w:pPr>
        <w:pStyle w:val="CommentText"/>
      </w:pPr>
      <w:r>
        <w:rPr>
          <w:rStyle w:val="CommentReference"/>
        </w:rPr>
        <w:annotationRef/>
      </w:r>
      <w:r>
        <w:rPr>
          <w:rStyle w:val="CommentReference"/>
        </w:rPr>
        <w:t>MOVED TO BODY OF THE AGREEMENT (SECTION 6) TO REPLACE JLL’S VERBIAGE</w:t>
      </w:r>
    </w:p>
  </w:comment>
  <w:comment w:id="464" w:author="JLL Legal (NG)" w:date="2020-07-22T14:01:00Z" w:initials="GN">
    <w:p w14:paraId="399362C6" w14:textId="56050CCF" w:rsidR="00B232DE" w:rsidRDefault="00B232DE">
      <w:pPr>
        <w:pStyle w:val="CommentText"/>
      </w:pPr>
      <w:r>
        <w:rPr>
          <w:rStyle w:val="CommentReference"/>
        </w:rPr>
        <w:annotationRef/>
      </w:r>
      <w:r>
        <w:t>TO BE DISCUSSED WITH XEROX (7/22/2020)</w:t>
      </w:r>
    </w:p>
  </w:comment>
  <w:comment w:id="465" w:author="JLL Legal (NG)" w:date="2020-07-23T11:30:00Z" w:initials="GN">
    <w:p w14:paraId="2152AE6E" w14:textId="34C6499E" w:rsidR="005C6FBE" w:rsidRDefault="005C6FBE">
      <w:pPr>
        <w:pStyle w:val="CommentText"/>
      </w:pPr>
      <w:r>
        <w:rPr>
          <w:rStyle w:val="CommentReference"/>
        </w:rPr>
        <w:annotationRef/>
      </w:r>
      <w:r>
        <w:t>To be reviewed by Xerox</w:t>
      </w:r>
    </w:p>
  </w:comment>
  <w:comment w:id="482" w:author="JLL Legal (NG)" w:date="2020-07-22T14:01:00Z" w:initials="GN">
    <w:p w14:paraId="207E087D" w14:textId="2A9E480A" w:rsidR="00B232DE" w:rsidRDefault="00B232DE">
      <w:pPr>
        <w:pStyle w:val="CommentText"/>
      </w:pPr>
      <w:r>
        <w:rPr>
          <w:rStyle w:val="CommentReference"/>
        </w:rPr>
        <w:annotationRef/>
      </w:r>
      <w:r>
        <w:t>TO BE DISCUSSED WITH XEROX (7/22/2020)</w:t>
      </w:r>
    </w:p>
  </w:comment>
  <w:comment w:id="483" w:author="JLL Legal (NG)" w:date="2020-07-23T11:38:00Z" w:initials="GN">
    <w:p w14:paraId="600DA06D" w14:textId="4FAE6B82" w:rsidR="003322A2" w:rsidRDefault="003322A2">
      <w:pPr>
        <w:pStyle w:val="CommentText"/>
      </w:pPr>
      <w:r>
        <w:rPr>
          <w:rStyle w:val="CommentReference"/>
        </w:rPr>
        <w:annotationRef/>
      </w:r>
      <w:r>
        <w:t>JLL to further review this and determine the intent of this access</w:t>
      </w:r>
    </w:p>
  </w:comment>
  <w:comment w:id="490" w:author="JLL Legal (NG)" w:date="2020-07-22T13:56:00Z" w:initials="GN">
    <w:p w14:paraId="3896F349" w14:textId="715F3EB4" w:rsidR="00B232DE" w:rsidRDefault="00B232DE">
      <w:pPr>
        <w:pStyle w:val="CommentText"/>
      </w:pPr>
      <w:r>
        <w:rPr>
          <w:rStyle w:val="CommentReference"/>
        </w:rPr>
        <w:annotationRef/>
      </w:r>
      <w:r>
        <w:t>TO BE DISCUSSE</w:t>
      </w:r>
      <w:r w:rsidR="003322A2">
        <w:t>D</w:t>
      </w:r>
      <w:r>
        <w:t xml:space="preserve"> WITH XEROX (7/22/2020)</w:t>
      </w:r>
    </w:p>
    <w:p w14:paraId="2492C091" w14:textId="74E49F77" w:rsidR="00B232DE" w:rsidRDefault="00B232DE">
      <w:pPr>
        <w:pStyle w:val="CommentText"/>
      </w:pPr>
      <w:r>
        <w:t xml:space="preserve">This should be addressed under Exhibit A rather than Exhibit D. </w:t>
      </w:r>
    </w:p>
  </w:comment>
  <w:comment w:id="491" w:author="JLL Legal (NG)" w:date="2020-07-23T11:41:00Z" w:initials="GN">
    <w:p w14:paraId="7BC09223" w14:textId="0FBEF40D" w:rsidR="0018494B" w:rsidRDefault="0018494B">
      <w:pPr>
        <w:pStyle w:val="CommentText"/>
      </w:pPr>
      <w:r>
        <w:rPr>
          <w:rStyle w:val="CommentReference"/>
        </w:rPr>
        <w:annotationRef/>
      </w:r>
      <w:r>
        <w:t>To be reviewed by Sam (JLL)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B00EB04" w15:done="0"/>
  <w15:commentEx w15:paraId="0E12AAE6" w15:done="0"/>
  <w15:commentEx w15:paraId="212B69D8" w15:done="1"/>
  <w15:commentEx w15:paraId="2A26A1AB" w15:paraIdParent="212B69D8" w15:done="1"/>
  <w15:commentEx w15:paraId="12C3DB15" w15:done="1"/>
  <w15:commentEx w15:paraId="6CC88ACF" w15:done="1"/>
  <w15:commentEx w15:paraId="56ABE067" w15:paraIdParent="6CC88ACF" w15:done="1"/>
  <w15:commentEx w15:paraId="29279B60" w15:paraIdParent="6CC88ACF" w15:done="1"/>
  <w15:commentEx w15:paraId="64146C93" w15:done="1"/>
  <w15:commentEx w15:paraId="41DF9EC2" w15:paraIdParent="64146C93" w15:done="1"/>
  <w15:commentEx w15:paraId="13C32C5D" w15:done="1"/>
  <w15:commentEx w15:paraId="0CB41506" w15:done="1"/>
  <w15:commentEx w15:paraId="5E9435FD" w15:done="1"/>
  <w15:commentEx w15:paraId="4028C14C" w15:paraIdParent="5E9435FD" w15:done="1"/>
  <w15:commentEx w15:paraId="228B606C" w15:paraIdParent="5E9435FD" w15:done="1"/>
  <w15:commentEx w15:paraId="62A1EA8E" w15:done="1"/>
  <w15:commentEx w15:paraId="4EFAB7D8" w15:done="1"/>
  <w15:commentEx w15:paraId="28EB1CD5" w15:done="1"/>
  <w15:commentEx w15:paraId="61C91FF6" w15:done="1"/>
  <w15:commentEx w15:paraId="33C5B7E2" w15:paraIdParent="61C91FF6" w15:done="1"/>
  <w15:commentEx w15:paraId="54D0F0AB" w15:done="0"/>
  <w15:commentEx w15:paraId="02DA9C86" w15:paraIdParent="54D0F0AB" w15:done="0"/>
  <w15:commentEx w15:paraId="516F5D66" w15:paraIdParent="54D0F0AB" w15:done="0"/>
  <w15:commentEx w15:paraId="554C9CD7" w15:paraIdParent="516F5D66" w15:done="0"/>
  <w15:commentEx w15:paraId="1D667900" w15:done="0"/>
  <w15:commentEx w15:paraId="312714F2" w15:paraIdParent="1D667900" w15:done="0"/>
  <w15:commentEx w15:paraId="28882971" w15:paraIdParent="1D667900" w15:done="0"/>
  <w15:commentEx w15:paraId="002A9863" w15:paraIdParent="1D667900" w15:done="0"/>
  <w15:commentEx w15:paraId="22FC5BE8" w15:paraIdParent="1D667900" w15:done="0"/>
  <w15:commentEx w15:paraId="1E8A1EB1" w15:done="0"/>
  <w15:commentEx w15:paraId="05E53E1B" w15:paraIdParent="1E8A1EB1" w15:done="0"/>
  <w15:commentEx w15:paraId="6B52CFA7" w15:done="1"/>
  <w15:commentEx w15:paraId="1231647D" w15:done="1"/>
  <w15:commentEx w15:paraId="35B8EB5A" w15:paraIdParent="1231647D" w15:done="1"/>
  <w15:commentEx w15:paraId="6621CCBF" w15:done="0"/>
  <w15:commentEx w15:paraId="56040716" w15:done="1"/>
  <w15:commentEx w15:paraId="6F7D8E3D" w15:paraIdParent="56040716" w15:done="1"/>
  <w15:commentEx w15:paraId="70C73BC2" w15:paraIdParent="56040716" w15:done="1"/>
  <w15:commentEx w15:paraId="7D20AD78" w15:paraIdParent="56040716" w15:done="1"/>
  <w15:commentEx w15:paraId="20F6283A" w15:done="1"/>
  <w15:commentEx w15:paraId="0F6B86D4" w15:done="1"/>
  <w15:commentEx w15:paraId="6D64DEA6" w15:done="1"/>
  <w15:commentEx w15:paraId="40FE6EF4" w15:done="1"/>
  <w15:commentEx w15:paraId="1BAF683C" w15:done="1"/>
  <w15:commentEx w15:paraId="57B8EC38" w15:done="1"/>
  <w15:commentEx w15:paraId="15CAAC33" w15:paraIdParent="57B8EC38" w15:done="1"/>
  <w15:commentEx w15:paraId="4C426D42" w15:done="1"/>
  <w15:commentEx w15:paraId="40A4B2C9" w15:done="1"/>
  <w15:commentEx w15:paraId="6F8CB10E" w15:done="1"/>
  <w15:commentEx w15:paraId="5B280774" w15:done="0"/>
  <w15:commentEx w15:paraId="6CC8BA1D" w15:paraIdParent="5B280774" w15:done="0"/>
  <w15:commentEx w15:paraId="621D49C7" w15:done="0"/>
  <w15:commentEx w15:paraId="5B114C2C" w15:paraIdParent="621D49C7" w15:done="0"/>
  <w15:commentEx w15:paraId="497ACE8A" w15:done="0"/>
  <w15:commentEx w15:paraId="32BA08A3" w15:paraIdParent="497ACE8A" w15:done="0"/>
  <w15:commentEx w15:paraId="22D86BC4" w15:done="0"/>
  <w15:commentEx w15:paraId="4B3539C8" w15:paraIdParent="22D86BC4" w15:done="0"/>
  <w15:commentEx w15:paraId="2327E23A" w15:done="0"/>
  <w15:commentEx w15:paraId="207A64B1" w15:done="0"/>
  <w15:commentEx w15:paraId="399362C6" w15:done="0"/>
  <w15:commentEx w15:paraId="2152AE6E" w15:paraIdParent="399362C6" w15:done="0"/>
  <w15:commentEx w15:paraId="207E087D" w15:done="0"/>
  <w15:commentEx w15:paraId="600DA06D" w15:paraIdParent="207E087D" w15:done="0"/>
  <w15:commentEx w15:paraId="2492C091" w15:done="0"/>
  <w15:commentEx w15:paraId="7BC09223" w15:paraIdParent="2492C09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B00EB04" w16cid:durableId="22B17CD3"/>
  <w16cid:commentId w16cid:paraId="0E12AAE6" w16cid:durableId="22A46C2D"/>
  <w16cid:commentId w16cid:paraId="212B69D8" w16cid:durableId="22B6F5E7"/>
  <w16cid:commentId w16cid:paraId="2A26A1AB" w16cid:durableId="22B17D3F"/>
  <w16cid:commentId w16cid:paraId="12C3DB15" w16cid:durableId="22BAEA96"/>
  <w16cid:commentId w16cid:paraId="6CC88ACF" w16cid:durableId="22A88B29"/>
  <w16cid:commentId w16cid:paraId="56ABE067" w16cid:durableId="22B17E47"/>
  <w16cid:commentId w16cid:paraId="29279B60" w16cid:durableId="22C13D73"/>
  <w16cid:commentId w16cid:paraId="64146C93" w16cid:durableId="22A46C3E"/>
  <w16cid:commentId w16cid:paraId="41DF9EC2" w16cid:durableId="22AD8243"/>
  <w16cid:commentId w16cid:paraId="13C32C5D" w16cid:durableId="22B17F09"/>
  <w16cid:commentId w16cid:paraId="0CB41506" w16cid:durableId="22A46EE9"/>
  <w16cid:commentId w16cid:paraId="5E9435FD" w16cid:durableId="22A46F2C"/>
  <w16cid:commentId w16cid:paraId="4028C14C" w16cid:durableId="22B6FDAB"/>
  <w16cid:commentId w16cid:paraId="228B606C" w16cid:durableId="22BAEAD4"/>
  <w16cid:commentId w16cid:paraId="62A1EA8E" w16cid:durableId="22A470BE"/>
  <w16cid:commentId w16cid:paraId="4EFAB7D8" w16cid:durableId="22B18022"/>
  <w16cid:commentId w16cid:paraId="28EB1CD5" w16cid:durableId="22A88FAE"/>
  <w16cid:commentId w16cid:paraId="61C91FF6" w16cid:durableId="22A47136"/>
  <w16cid:commentId w16cid:paraId="33C5B7E2" w16cid:durableId="22B18057"/>
  <w16cid:commentId w16cid:paraId="54D0F0AB" w16cid:durableId="22A472B8"/>
  <w16cid:commentId w16cid:paraId="02DA9C86" w16cid:durableId="22A89084"/>
  <w16cid:commentId w16cid:paraId="516F5D66" w16cid:durableId="22B1810A"/>
  <w16cid:commentId w16cid:paraId="554C9CD7" w16cid:durableId="22C1473A"/>
  <w16cid:commentId w16cid:paraId="1D667900" w16cid:durableId="22A472C7"/>
  <w16cid:commentId w16cid:paraId="312714F2" w16cid:durableId="22A89405"/>
  <w16cid:commentId w16cid:paraId="28882971" w16cid:durableId="22B181EA"/>
  <w16cid:commentId w16cid:paraId="002A9863" w16cid:durableId="22C2C2C3"/>
  <w16cid:commentId w16cid:paraId="22FC5BE8" w16cid:durableId="22C3EDC1"/>
  <w16cid:commentId w16cid:paraId="1E8A1EB1" w16cid:durableId="22C2BFA5"/>
  <w16cid:commentId w16cid:paraId="05E53E1B" w16cid:durableId="22C3EDD7"/>
  <w16cid:commentId w16cid:paraId="6B52CFA7" w16cid:durableId="22A89186"/>
  <w16cid:commentId w16cid:paraId="1231647D" w16cid:durableId="22A891E7"/>
  <w16cid:commentId w16cid:paraId="35B8EB5A" w16cid:durableId="22B154A0"/>
  <w16cid:commentId w16cid:paraId="6621CCBF" w16cid:durableId="22C14501"/>
  <w16cid:commentId w16cid:paraId="56040716" w16cid:durableId="22A47490"/>
  <w16cid:commentId w16cid:paraId="6F7D8E3D" w16cid:durableId="22A8A36B"/>
  <w16cid:commentId w16cid:paraId="70C73BC2" w16cid:durableId="22B1834B"/>
  <w16cid:commentId w16cid:paraId="7D20AD78" w16cid:durableId="22BAEF28"/>
  <w16cid:commentId w16cid:paraId="20F6283A" w16cid:durableId="22A8A461"/>
  <w16cid:commentId w16cid:paraId="0F6B86D4" w16cid:durableId="22A8A488"/>
  <w16cid:commentId w16cid:paraId="6D64DEA6" w16cid:durableId="22C14CFE"/>
  <w16cid:commentId w16cid:paraId="40FE6EF4" w16cid:durableId="22A8A411"/>
  <w16cid:commentId w16cid:paraId="1BAF683C" w16cid:durableId="22C92916"/>
  <w16cid:commentId w16cid:paraId="57B8EC38" w16cid:durableId="22B183CA"/>
  <w16cid:commentId w16cid:paraId="15CAAC33" w16cid:durableId="22BAEF3C"/>
  <w16cid:commentId w16cid:paraId="4C426D42" w16cid:durableId="22AD8A5A"/>
  <w16cid:commentId w16cid:paraId="40A4B2C9" w16cid:durableId="22C9291A"/>
  <w16cid:commentId w16cid:paraId="6F8CB10E" w16cid:durableId="22C9291B"/>
  <w16cid:commentId w16cid:paraId="5B280774" w16cid:durableId="22C2CA90"/>
  <w16cid:commentId w16cid:paraId="6CC8BA1D" w16cid:durableId="22C3F419"/>
  <w16cid:commentId w16cid:paraId="621D49C7" w16cid:durableId="22C2CAAB"/>
  <w16cid:commentId w16cid:paraId="5B114C2C" w16cid:durableId="22C3F416"/>
  <w16cid:commentId w16cid:paraId="497ACE8A" w16cid:durableId="22C2CAD5"/>
  <w16cid:commentId w16cid:paraId="32BA08A3" w16cid:durableId="22C3F40D"/>
  <w16cid:commentId w16cid:paraId="22D86BC4" w16cid:durableId="229DBB31"/>
  <w16cid:commentId w16cid:paraId="4B3539C8" w16cid:durableId="22C2C38F"/>
  <w16cid:commentId w16cid:paraId="2327E23A" w16cid:durableId="22C2C259"/>
  <w16cid:commentId w16cid:paraId="207A64B1" w16cid:durableId="22C14FA8"/>
  <w16cid:commentId w16cid:paraId="399362C6" w16cid:durableId="22C2C52A"/>
  <w16cid:commentId w16cid:paraId="2152AE6E" w16cid:durableId="22C3F363"/>
  <w16cid:commentId w16cid:paraId="207E087D" w16cid:durableId="22C2C53A"/>
  <w16cid:commentId w16cid:paraId="600DA06D" w16cid:durableId="22C3F53F"/>
  <w16cid:commentId w16cid:paraId="2492C091" w16cid:durableId="22C2C3F7"/>
  <w16cid:commentId w16cid:paraId="7BC09223" w16cid:durableId="22C3F5F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430246" w14:textId="77777777" w:rsidR="004D0462" w:rsidRDefault="004D0462">
      <w:r>
        <w:separator/>
      </w:r>
    </w:p>
  </w:endnote>
  <w:endnote w:type="continuationSeparator" w:id="0">
    <w:p w14:paraId="2027CF04" w14:textId="77777777" w:rsidR="004D0462" w:rsidRDefault="004D04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Goudy">
    <w:altName w:val="Cambria"/>
    <w:panose1 w:val="00000000000000000000"/>
    <w:charset w:val="00"/>
    <w:family w:val="roman"/>
    <w:notTrueType/>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Xerox Sans">
    <w:panose1 w:val="02000000000000000000"/>
    <w:charset w:val="00"/>
    <w:family w:val="auto"/>
    <w:pitch w:val="variable"/>
    <w:sig w:usb0="A00002AF" w:usb1="5000204A" w:usb2="00000000" w:usb3="00000000" w:csb0="0000009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imes New Roman Bold">
    <w:altName w:val="Times New Roman"/>
    <w:panose1 w:val="02020803070505020304"/>
    <w:charset w:val="00"/>
    <w:family w:val="roman"/>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Xerox Sans Light">
    <w:panose1 w:val="02000000000000000000"/>
    <w:charset w:val="00"/>
    <w:family w:val="auto"/>
    <w:pitch w:val="variable"/>
    <w:sig w:usb0="A00002AF" w:usb1="5000204A" w:usb2="00000000" w:usb3="00000000" w:csb0="0000009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00"/>
    <w:family w:val="roman"/>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Arial Bold">
    <w:panose1 w:val="020B0704020202020204"/>
    <w:charset w:val="00"/>
    <w:family w:val="auto"/>
    <w:pitch w:val="variable"/>
    <w:sig w:usb0="E0002AFF" w:usb1="C0007843" w:usb2="00000009" w:usb3="00000000" w:csb0="000001FF" w:csb1="00000000"/>
  </w:font>
  <w:font w:name="Helvetica Neue">
    <w:altName w:val="Malgun Gothic"/>
    <w:charset w:val="00"/>
    <w:family w:val="auto"/>
    <w:pitch w:val="variable"/>
    <w:sig w:usb0="E50002FF" w:usb1="500079DB" w:usb2="00000010" w:usb3="00000000" w:csb0="00000001"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8AED9A" w14:textId="7906E5B4" w:rsidR="00B232DE" w:rsidRDefault="004D0462">
    <w:pPr>
      <w:pStyle w:val="Footer"/>
    </w:pPr>
    <w:r>
      <w:fldChar w:fldCharType="begin"/>
    </w:r>
    <w:r>
      <w:instrText xml:space="preserve"> FILENAME \* MERGEFORMAT </w:instrText>
    </w:r>
    <w:r>
      <w:fldChar w:fldCharType="separate"/>
    </w:r>
    <w:r w:rsidR="00B232DE">
      <w:rPr>
        <w:noProof/>
      </w:rPr>
      <w:t>JLL_SAIC Contract - XEROX CORP Xrx v. 07.09.20.docx</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877916" w14:textId="77777777" w:rsidR="00B232DE" w:rsidRDefault="00B232D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B3D252B" w14:textId="77777777" w:rsidR="00B232DE" w:rsidRDefault="00B232DE">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7DF406" w14:textId="77777777" w:rsidR="00B232DE" w:rsidRDefault="00B232DE">
    <w:pPr>
      <w:pStyle w:val="Footer"/>
      <w:rPr>
        <w:sz w:val="16"/>
        <w:szCs w:val="16"/>
      </w:rPr>
    </w:pPr>
    <w:r>
      <w:rPr>
        <w:sz w:val="16"/>
        <w:szCs w:val="16"/>
      </w:rPr>
      <w:fldChar w:fldCharType="begin"/>
    </w:r>
    <w:r>
      <w:rPr>
        <w:sz w:val="16"/>
        <w:szCs w:val="16"/>
      </w:rPr>
      <w:instrText xml:space="preserve"> FILENAME \p </w:instrText>
    </w:r>
    <w:r>
      <w:rPr>
        <w:sz w:val="16"/>
        <w:szCs w:val="16"/>
      </w:rPr>
      <w:fldChar w:fldCharType="separate"/>
    </w:r>
    <w:r>
      <w:rPr>
        <w:noProof/>
        <w:sz w:val="16"/>
        <w:szCs w:val="16"/>
      </w:rPr>
      <w:t>C:\Users\laura.wesseln\Documents\2015FormEdits\Long Form Service Contractor Agreement (Non-Agency) Updated 01_22_15 Redlined.doc</w:t>
    </w:r>
    <w:r>
      <w:rPr>
        <w:sz w:val="16"/>
        <w:szCs w:val="16"/>
      </w:rPr>
      <w:fldChar w:fldCharType="end"/>
    </w:r>
  </w:p>
  <w:p w14:paraId="0C0765BF" w14:textId="77777777" w:rsidR="00B232DE" w:rsidRDefault="00B232DE">
    <w:pPr>
      <w:pStyle w:val="Footer"/>
      <w:jc w:val="center"/>
      <w:rPr>
        <w:sz w:val="16"/>
        <w:szCs w:val="16"/>
      </w:rPr>
    </w:pPr>
    <w:r>
      <w:rPr>
        <w:sz w:val="16"/>
        <w:szCs w:val="16"/>
      </w:rPr>
      <w:t xml:space="preserve">Page </w:t>
    </w:r>
    <w:r>
      <w:rPr>
        <w:sz w:val="16"/>
        <w:szCs w:val="16"/>
      </w:rPr>
      <w:fldChar w:fldCharType="begin"/>
    </w:r>
    <w:r>
      <w:rPr>
        <w:sz w:val="16"/>
        <w:szCs w:val="16"/>
      </w:rPr>
      <w:instrText xml:space="preserve"> PAGE </w:instrText>
    </w:r>
    <w:r>
      <w:rPr>
        <w:sz w:val="16"/>
        <w:szCs w:val="16"/>
      </w:rPr>
      <w:fldChar w:fldCharType="separate"/>
    </w:r>
    <w:r>
      <w:rPr>
        <w:noProof/>
        <w:sz w:val="16"/>
        <w:szCs w:val="16"/>
      </w:rPr>
      <w:t>1</w:t>
    </w:r>
    <w:r>
      <w:rPr>
        <w:sz w:val="16"/>
        <w:szCs w:val="16"/>
      </w:rPr>
      <w:fldChar w:fldCharType="end"/>
    </w:r>
    <w:r>
      <w:rPr>
        <w:sz w:val="16"/>
        <w:szCs w:val="16"/>
      </w:rPr>
      <w:t xml:space="preserve"> of </w:t>
    </w:r>
    <w:r>
      <w:rPr>
        <w:sz w:val="16"/>
        <w:szCs w:val="16"/>
      </w:rPr>
      <w:fldChar w:fldCharType="begin"/>
    </w:r>
    <w:r>
      <w:rPr>
        <w:sz w:val="16"/>
        <w:szCs w:val="16"/>
      </w:rPr>
      <w:instrText xml:space="preserve"> NUMPAGES </w:instrText>
    </w:r>
    <w:r>
      <w:rPr>
        <w:sz w:val="16"/>
        <w:szCs w:val="16"/>
      </w:rPr>
      <w:fldChar w:fldCharType="separate"/>
    </w:r>
    <w:r>
      <w:rPr>
        <w:noProof/>
        <w:sz w:val="16"/>
        <w:szCs w:val="16"/>
      </w:rPr>
      <w:t>15</w:t>
    </w:r>
    <w:r>
      <w:rP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B2698F" w14:textId="77777777" w:rsidR="004D0462" w:rsidRDefault="004D0462">
      <w:r>
        <w:separator/>
      </w:r>
    </w:p>
  </w:footnote>
  <w:footnote w:type="continuationSeparator" w:id="0">
    <w:p w14:paraId="53E75A5A" w14:textId="77777777" w:rsidR="004D0462" w:rsidRDefault="004D046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1D7A34" w14:textId="77777777" w:rsidR="00B232DE" w:rsidRDefault="00B232DE">
    <w:pPr>
      <w:jc w:val="both"/>
    </w:pPr>
    <w:r>
      <w:tab/>
    </w:r>
    <w:r>
      <w:tab/>
    </w:r>
    <w:r>
      <w:tab/>
    </w:r>
    <w:r>
      <w:tab/>
    </w:r>
    <w:r>
      <w:tab/>
    </w:r>
    <w:r>
      <w:tab/>
    </w:r>
    <w:r>
      <w:tab/>
    </w:r>
    <w:r>
      <w:tab/>
    </w:r>
    <w:r>
      <w:tab/>
    </w:r>
    <w:r>
      <w:tab/>
    </w:r>
  </w:p>
  <w:p w14:paraId="7AE61BAB" w14:textId="77777777" w:rsidR="00B232DE" w:rsidRDefault="00B232DE">
    <w:pPr>
      <w:jc w:val="both"/>
    </w:pPr>
  </w:p>
  <w:p w14:paraId="68C055D8" w14:textId="77777777" w:rsidR="00B232DE" w:rsidRDefault="00B232DE">
    <w:pPr>
      <w:spacing w:line="240" w:lineRule="exac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C"/>
    <w:multiLevelType w:val="multilevel"/>
    <w:tmpl w:val="6966D4B4"/>
    <w:lvl w:ilvl="0">
      <w:start w:val="1"/>
      <w:numFmt w:val="decimal"/>
      <w:lvlText w:val="%1."/>
      <w:lvlJc w:val="left"/>
      <w:pPr>
        <w:widowControl w:val="0"/>
        <w:tabs>
          <w:tab w:val="num" w:pos="360"/>
        </w:tabs>
        <w:autoSpaceDE w:val="0"/>
        <w:autoSpaceDN w:val="0"/>
        <w:adjustRightInd w:val="0"/>
        <w:ind w:left="432" w:hanging="432"/>
      </w:pPr>
      <w:rPr>
        <w:rFonts w:ascii="Goudy" w:hAnsi="Goudy" w:cs="Goudy"/>
        <w:spacing w:val="0"/>
        <w:sz w:val="24"/>
        <w:szCs w:val="24"/>
      </w:rPr>
    </w:lvl>
    <w:lvl w:ilvl="1">
      <w:start w:val="1"/>
      <w:numFmt w:val="decimal"/>
      <w:lvlText w:val="%1.%2."/>
      <w:lvlJc w:val="left"/>
      <w:pPr>
        <w:widowControl w:val="0"/>
        <w:tabs>
          <w:tab w:val="num" w:pos="1008"/>
        </w:tabs>
        <w:autoSpaceDE w:val="0"/>
        <w:autoSpaceDN w:val="0"/>
        <w:adjustRightInd w:val="0"/>
        <w:ind w:left="1152" w:hanging="792"/>
      </w:pPr>
      <w:rPr>
        <w:rFonts w:ascii="Goudy" w:hAnsi="Goudy" w:cs="Goudy"/>
        <w:spacing w:val="0"/>
        <w:sz w:val="24"/>
        <w:szCs w:val="24"/>
      </w:rPr>
    </w:lvl>
    <w:lvl w:ilvl="2">
      <w:start w:val="1"/>
      <w:numFmt w:val="decimal"/>
      <w:lvlText w:val="%1.%2.%3."/>
      <w:lvlJc w:val="left"/>
      <w:pPr>
        <w:widowControl w:val="0"/>
        <w:tabs>
          <w:tab w:val="num" w:pos="1440"/>
        </w:tabs>
        <w:autoSpaceDE w:val="0"/>
        <w:autoSpaceDN w:val="0"/>
        <w:adjustRightInd w:val="0"/>
        <w:ind w:left="1224" w:hanging="504"/>
      </w:pPr>
      <w:rPr>
        <w:rFonts w:ascii="Goudy" w:hAnsi="Goudy" w:cs="Goudy"/>
        <w:spacing w:val="0"/>
        <w:sz w:val="24"/>
        <w:szCs w:val="24"/>
      </w:rPr>
    </w:lvl>
    <w:lvl w:ilvl="3">
      <w:start w:val="1"/>
      <w:numFmt w:val="decimal"/>
      <w:lvlText w:val="%1.%2.%3.%4."/>
      <w:lvlJc w:val="left"/>
      <w:pPr>
        <w:widowControl w:val="0"/>
        <w:tabs>
          <w:tab w:val="num" w:pos="1800"/>
        </w:tabs>
        <w:autoSpaceDE w:val="0"/>
        <w:autoSpaceDN w:val="0"/>
        <w:adjustRightInd w:val="0"/>
        <w:ind w:left="1728" w:hanging="648"/>
      </w:pPr>
      <w:rPr>
        <w:rFonts w:ascii="Goudy" w:hAnsi="Goudy" w:cs="Goudy"/>
        <w:spacing w:val="0"/>
        <w:sz w:val="24"/>
        <w:szCs w:val="24"/>
      </w:rPr>
    </w:lvl>
    <w:lvl w:ilvl="4">
      <w:start w:val="1"/>
      <w:numFmt w:val="decimal"/>
      <w:lvlText w:val="%1.%2.%3.%4.%5."/>
      <w:lvlJc w:val="left"/>
      <w:pPr>
        <w:widowControl w:val="0"/>
        <w:tabs>
          <w:tab w:val="num" w:pos="2520"/>
        </w:tabs>
        <w:autoSpaceDE w:val="0"/>
        <w:autoSpaceDN w:val="0"/>
        <w:adjustRightInd w:val="0"/>
        <w:ind w:left="2232" w:hanging="792"/>
      </w:pPr>
      <w:rPr>
        <w:rFonts w:ascii="Goudy" w:hAnsi="Goudy" w:cs="Goudy"/>
        <w:spacing w:val="0"/>
        <w:sz w:val="24"/>
        <w:szCs w:val="24"/>
      </w:rPr>
    </w:lvl>
    <w:lvl w:ilvl="5">
      <w:start w:val="1"/>
      <w:numFmt w:val="decimal"/>
      <w:lvlText w:val="%1.%2.%3.%4.%5.%6."/>
      <w:lvlJc w:val="left"/>
      <w:pPr>
        <w:widowControl w:val="0"/>
        <w:tabs>
          <w:tab w:val="num" w:pos="2880"/>
        </w:tabs>
        <w:autoSpaceDE w:val="0"/>
        <w:autoSpaceDN w:val="0"/>
        <w:adjustRightInd w:val="0"/>
        <w:ind w:left="2736" w:hanging="936"/>
      </w:pPr>
      <w:rPr>
        <w:rFonts w:ascii="Goudy" w:hAnsi="Goudy" w:cs="Goudy"/>
        <w:spacing w:val="0"/>
        <w:sz w:val="24"/>
        <w:szCs w:val="24"/>
      </w:rPr>
    </w:lvl>
    <w:lvl w:ilvl="6">
      <w:start w:val="1"/>
      <w:numFmt w:val="decimal"/>
      <w:lvlText w:val="%1.%2.%3.%4.%5.%6.%7."/>
      <w:lvlJc w:val="left"/>
      <w:pPr>
        <w:widowControl w:val="0"/>
        <w:tabs>
          <w:tab w:val="num" w:pos="3600"/>
        </w:tabs>
        <w:autoSpaceDE w:val="0"/>
        <w:autoSpaceDN w:val="0"/>
        <w:adjustRightInd w:val="0"/>
        <w:ind w:left="3240" w:hanging="1080"/>
      </w:pPr>
      <w:rPr>
        <w:rFonts w:ascii="Goudy" w:hAnsi="Goudy" w:cs="Goudy"/>
        <w:spacing w:val="0"/>
        <w:sz w:val="24"/>
        <w:szCs w:val="24"/>
      </w:rPr>
    </w:lvl>
    <w:lvl w:ilvl="7">
      <w:start w:val="1"/>
      <w:numFmt w:val="decimal"/>
      <w:lvlText w:val="%1.%2.%3.%4.%5.%6.%7.%8."/>
      <w:lvlJc w:val="left"/>
      <w:pPr>
        <w:widowControl w:val="0"/>
        <w:tabs>
          <w:tab w:val="num" w:pos="3960"/>
        </w:tabs>
        <w:autoSpaceDE w:val="0"/>
        <w:autoSpaceDN w:val="0"/>
        <w:adjustRightInd w:val="0"/>
        <w:ind w:left="3744" w:hanging="1224"/>
      </w:pPr>
      <w:rPr>
        <w:rFonts w:ascii="Goudy" w:hAnsi="Goudy" w:cs="Goudy"/>
        <w:spacing w:val="0"/>
        <w:sz w:val="24"/>
        <w:szCs w:val="24"/>
      </w:rPr>
    </w:lvl>
    <w:lvl w:ilvl="8">
      <w:start w:val="1"/>
      <w:numFmt w:val="decimal"/>
      <w:lvlText w:val="%1.%2.%3.%4.%5.%6.%7.%8.%9."/>
      <w:lvlJc w:val="left"/>
      <w:pPr>
        <w:widowControl w:val="0"/>
        <w:tabs>
          <w:tab w:val="num" w:pos="4680"/>
        </w:tabs>
        <w:autoSpaceDE w:val="0"/>
        <w:autoSpaceDN w:val="0"/>
        <w:adjustRightInd w:val="0"/>
        <w:ind w:left="4320" w:hanging="1440"/>
      </w:pPr>
      <w:rPr>
        <w:rFonts w:ascii="Goudy" w:hAnsi="Goudy" w:cs="Goudy"/>
        <w:spacing w:val="0"/>
        <w:sz w:val="24"/>
        <w:szCs w:val="24"/>
      </w:rPr>
    </w:lvl>
  </w:abstractNum>
  <w:abstractNum w:abstractNumId="1" w15:restartNumberingAfterBreak="0">
    <w:nsid w:val="022A2F4D"/>
    <w:multiLevelType w:val="hybridMultilevel"/>
    <w:tmpl w:val="952085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3324399"/>
    <w:multiLevelType w:val="hybridMultilevel"/>
    <w:tmpl w:val="24E6D00E"/>
    <w:lvl w:ilvl="0" w:tplc="97A65890">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D12019"/>
    <w:multiLevelType w:val="hybridMultilevel"/>
    <w:tmpl w:val="FB4645A6"/>
    <w:lvl w:ilvl="0" w:tplc="8266E83A">
      <w:start w:val="1"/>
      <w:numFmt w:val="decimal"/>
      <w:pStyle w:val="NumberedList"/>
      <w:lvlText w:val="%1."/>
      <w:lvlJc w:val="left"/>
      <w:pPr>
        <w:ind w:left="1260" w:hanging="360"/>
      </w:pPr>
      <w:rPr>
        <w:rFonts w:hint="default"/>
        <w:b/>
      </w:rPr>
    </w:lvl>
    <w:lvl w:ilvl="1" w:tplc="04090003">
      <w:start w:val="1"/>
      <w:numFmt w:val="bullet"/>
      <w:lvlText w:val="o"/>
      <w:lvlJc w:val="left"/>
      <w:pPr>
        <w:ind w:left="1980" w:hanging="360"/>
      </w:pPr>
      <w:rPr>
        <w:rFonts w:ascii="Courier New" w:hAnsi="Courier New" w:cs="Arial" w:hint="default"/>
      </w:rPr>
    </w:lvl>
    <w:lvl w:ilvl="2" w:tplc="53CA0330">
      <w:numFmt w:val="bullet"/>
      <w:lvlText w:val="-"/>
      <w:lvlJc w:val="left"/>
      <w:pPr>
        <w:ind w:left="2700" w:hanging="360"/>
      </w:pPr>
      <w:rPr>
        <w:rFonts w:ascii="Xerox Sans" w:eastAsia="Calibri" w:hAnsi="Xerox Sans" w:cs="Symbol"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Arial"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Arial" w:hint="default"/>
      </w:rPr>
    </w:lvl>
    <w:lvl w:ilvl="8" w:tplc="04090005" w:tentative="1">
      <w:start w:val="1"/>
      <w:numFmt w:val="bullet"/>
      <w:lvlText w:val=""/>
      <w:lvlJc w:val="left"/>
      <w:pPr>
        <w:ind w:left="7020" w:hanging="360"/>
      </w:pPr>
      <w:rPr>
        <w:rFonts w:ascii="Wingdings" w:hAnsi="Wingdings" w:hint="default"/>
      </w:rPr>
    </w:lvl>
  </w:abstractNum>
  <w:abstractNum w:abstractNumId="4" w15:restartNumberingAfterBreak="0">
    <w:nsid w:val="04196CD5"/>
    <w:multiLevelType w:val="hybridMultilevel"/>
    <w:tmpl w:val="E0B6383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5" w15:restartNumberingAfterBreak="0">
    <w:nsid w:val="055409F9"/>
    <w:multiLevelType w:val="hybridMultilevel"/>
    <w:tmpl w:val="39E6AACE"/>
    <w:lvl w:ilvl="0" w:tplc="569C1212">
      <w:start w:val="1"/>
      <w:numFmt w:val="lowerLetter"/>
      <w:pStyle w:val="ListParagraphLevel2"/>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06A76D63"/>
    <w:multiLevelType w:val="hybridMultilevel"/>
    <w:tmpl w:val="61187112"/>
    <w:lvl w:ilvl="0" w:tplc="F8B042B8">
      <w:start w:val="5"/>
      <w:numFmt w:val="decimal"/>
      <w:lvlText w:val="3.%1"/>
      <w:lvlJc w:val="left"/>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7CF4D97"/>
    <w:multiLevelType w:val="hybridMultilevel"/>
    <w:tmpl w:val="26A26448"/>
    <w:lvl w:ilvl="0" w:tplc="04090001">
      <w:start w:val="1"/>
      <w:numFmt w:val="bullet"/>
      <w:lvlText w:val=""/>
      <w:lvlJc w:val="left"/>
      <w:pPr>
        <w:tabs>
          <w:tab w:val="num" w:pos="720"/>
        </w:tabs>
        <w:ind w:left="720" w:hanging="360"/>
      </w:pPr>
      <w:rPr>
        <w:rFonts w:ascii="Symbol" w:hAnsi="Symbol" w:hint="default"/>
      </w:rPr>
    </w:lvl>
    <w:lvl w:ilvl="1" w:tplc="7EFC3104">
      <w:numFmt w:val="bullet"/>
      <w:lvlText w:val="-"/>
      <w:lvlJc w:val="left"/>
      <w:pPr>
        <w:tabs>
          <w:tab w:val="num" w:pos="1440"/>
        </w:tabs>
        <w:ind w:left="1440" w:hanging="360"/>
      </w:pPr>
      <w:rPr>
        <w:rFonts w:ascii="Times New Roman" w:eastAsia="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08F42FFE"/>
    <w:multiLevelType w:val="multilevel"/>
    <w:tmpl w:val="B6AC6EB4"/>
    <w:lvl w:ilvl="0">
      <w:start w:val="5"/>
      <w:numFmt w:val="decimal"/>
      <w:lvlText w:val="%1"/>
      <w:lvlJc w:val="left"/>
      <w:pPr>
        <w:tabs>
          <w:tab w:val="num" w:pos="360"/>
        </w:tabs>
        <w:ind w:left="360" w:hanging="360"/>
      </w:pPr>
      <w:rPr>
        <w:rFonts w:hint="default"/>
      </w:rPr>
    </w:lvl>
    <w:lvl w:ilvl="1">
      <w:start w:val="3"/>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9" w15:restartNumberingAfterBreak="0">
    <w:nsid w:val="0F253308"/>
    <w:multiLevelType w:val="hybridMultilevel"/>
    <w:tmpl w:val="748A31CC"/>
    <w:lvl w:ilvl="0" w:tplc="2B941AE8">
      <w:start w:val="10"/>
      <w:numFmt w:val="upperLetter"/>
      <w:lvlText w:val="%1."/>
      <w:lvlJc w:val="left"/>
      <w:pPr>
        <w:ind w:left="1800" w:hanging="360"/>
      </w:pPr>
      <w:rPr>
        <w:rFonts w:hint="default"/>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14E70F4F"/>
    <w:multiLevelType w:val="hybridMultilevel"/>
    <w:tmpl w:val="0524A3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6851882"/>
    <w:multiLevelType w:val="hybridMultilevel"/>
    <w:tmpl w:val="542EDF1C"/>
    <w:lvl w:ilvl="0" w:tplc="07280E06">
      <w:start w:val="6"/>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170A0EA4"/>
    <w:multiLevelType w:val="hybridMultilevel"/>
    <w:tmpl w:val="9ECEF72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17B2348C"/>
    <w:multiLevelType w:val="hybridMultilevel"/>
    <w:tmpl w:val="2242A5E8"/>
    <w:lvl w:ilvl="0" w:tplc="08F2A610">
      <w:start w:val="1"/>
      <w:numFmt w:val="bullet"/>
      <w:lvlText w:val="-"/>
      <w:lvlJc w:val="left"/>
      <w:pPr>
        <w:ind w:left="720" w:hanging="360"/>
      </w:pPr>
      <w:rPr>
        <w:rFonts w:ascii="Helvetica" w:hAnsi="Helvetic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A4D3E8F"/>
    <w:multiLevelType w:val="hybridMultilevel"/>
    <w:tmpl w:val="19E60E04"/>
    <w:lvl w:ilvl="0" w:tplc="5FF0DE7E">
      <w:start w:val="1"/>
      <w:numFmt w:val="decimal"/>
      <w:lvlText w:val="3.2.%1"/>
      <w:lvlJc w:val="left"/>
      <w:pPr>
        <w:ind w:left="1080" w:hanging="360"/>
      </w:pPr>
      <w:rPr>
        <w:rFonts w:hint="default"/>
      </w:rPr>
    </w:lvl>
    <w:lvl w:ilvl="1" w:tplc="04090019">
      <w:start w:val="1"/>
      <w:numFmt w:val="lowerLetter"/>
      <w:lvlText w:val="%2."/>
      <w:lvlJc w:val="left"/>
      <w:pPr>
        <w:ind w:left="1440" w:hanging="360"/>
      </w:pPr>
    </w:lvl>
    <w:lvl w:ilvl="2" w:tplc="DF88253E">
      <w:start w:val="1"/>
      <w:numFmt w:val="decimal"/>
      <w:lvlText w:val="3.3.%3"/>
      <w:lvlJc w:val="left"/>
      <w:pPr>
        <w:ind w:left="2160" w:hanging="18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B9B4A24"/>
    <w:multiLevelType w:val="hybridMultilevel"/>
    <w:tmpl w:val="359E5CF6"/>
    <w:lvl w:ilvl="0" w:tplc="08F2A610">
      <w:start w:val="1"/>
      <w:numFmt w:val="bullet"/>
      <w:lvlText w:val="-"/>
      <w:lvlJc w:val="left"/>
      <w:pPr>
        <w:ind w:left="360" w:hanging="360"/>
      </w:pPr>
      <w:rPr>
        <w:rFonts w:ascii="Helvetica" w:hAnsi="Helvetica"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 w15:restartNumberingAfterBreak="0">
    <w:nsid w:val="1BBF2E0C"/>
    <w:multiLevelType w:val="hybridMultilevel"/>
    <w:tmpl w:val="E30256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BC50D04"/>
    <w:multiLevelType w:val="hybridMultilevel"/>
    <w:tmpl w:val="B0BE0C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DB261A3"/>
    <w:multiLevelType w:val="multilevel"/>
    <w:tmpl w:val="70062ACA"/>
    <w:styleLink w:val="SCMzListStyle2"/>
    <w:lvl w:ilvl="0">
      <w:start w:val="1"/>
      <w:numFmt w:val="decimal"/>
      <w:pStyle w:val="SCMz1"/>
      <w:lvlText w:val="%1."/>
      <w:lvlJc w:val="left"/>
      <w:pPr>
        <w:tabs>
          <w:tab w:val="num" w:pos="504"/>
        </w:tabs>
        <w:ind w:left="0" w:firstLine="0"/>
      </w:pPr>
      <w:rPr>
        <w:rFonts w:ascii="Arial" w:hAnsi="Arial" w:hint="default"/>
        <w:b/>
        <w:i w:val="0"/>
        <w:caps w:val="0"/>
        <w:strike w:val="0"/>
        <w:dstrike w:val="0"/>
        <w:vanish w:val="0"/>
        <w:color w:val="000000"/>
        <w:sz w:val="20"/>
        <w:u w:val="none"/>
        <w:vertAlign w:val="baseline"/>
      </w:rPr>
    </w:lvl>
    <w:lvl w:ilvl="1">
      <w:start w:val="1"/>
      <w:numFmt w:val="upperLetter"/>
      <w:pStyle w:val="SCMz2"/>
      <w:lvlText w:val="%2."/>
      <w:lvlJc w:val="left"/>
      <w:pPr>
        <w:tabs>
          <w:tab w:val="num" w:pos="504"/>
        </w:tabs>
        <w:ind w:left="0" w:firstLine="0"/>
      </w:pPr>
      <w:rPr>
        <w:rFonts w:ascii="Arial" w:hAnsi="Arial" w:hint="default"/>
        <w:b/>
        <w:i w:val="0"/>
        <w:caps w:val="0"/>
        <w:strike w:val="0"/>
        <w:dstrike w:val="0"/>
        <w:vanish w:val="0"/>
        <w:color w:val="000000"/>
        <w:sz w:val="20"/>
        <w:vertAlign w:val="baseline"/>
      </w:rPr>
    </w:lvl>
    <w:lvl w:ilvl="2">
      <w:start w:val="1"/>
      <w:numFmt w:val="lowerRoman"/>
      <w:pStyle w:val="SCMz3"/>
      <w:lvlText w:val="%3."/>
      <w:lvlJc w:val="left"/>
      <w:pPr>
        <w:tabs>
          <w:tab w:val="num" w:pos="936"/>
        </w:tabs>
        <w:ind w:left="936" w:hanging="432"/>
      </w:pPr>
      <w:rPr>
        <w:rFonts w:ascii="Arial" w:hAnsi="Arial" w:hint="default"/>
        <w:b/>
        <w:i w:val="0"/>
        <w:caps w:val="0"/>
        <w:strike w:val="0"/>
        <w:dstrike w:val="0"/>
        <w:vanish w:val="0"/>
        <w:color w:val="000000"/>
        <w:sz w:val="20"/>
        <w:vertAlign w:val="baseline"/>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1E50125E"/>
    <w:multiLevelType w:val="hybridMultilevel"/>
    <w:tmpl w:val="8376A4E0"/>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F941D01"/>
    <w:multiLevelType w:val="hybridMultilevel"/>
    <w:tmpl w:val="D48475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1056814"/>
    <w:multiLevelType w:val="multilevel"/>
    <w:tmpl w:val="4A528652"/>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2" w15:restartNumberingAfterBreak="0">
    <w:nsid w:val="247E2B45"/>
    <w:multiLevelType w:val="hybridMultilevel"/>
    <w:tmpl w:val="EED4F7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57E106C"/>
    <w:multiLevelType w:val="hybridMultilevel"/>
    <w:tmpl w:val="65CCC526"/>
    <w:lvl w:ilvl="0" w:tplc="97A65890">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6292648"/>
    <w:multiLevelType w:val="hybridMultilevel"/>
    <w:tmpl w:val="C6F643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264A0E81"/>
    <w:multiLevelType w:val="multilevel"/>
    <w:tmpl w:val="C48A68D4"/>
    <w:lvl w:ilvl="0">
      <w:start w:val="9"/>
      <w:numFmt w:val="decimal"/>
      <w:lvlText w:val="%1"/>
      <w:lvlJc w:val="left"/>
      <w:pPr>
        <w:ind w:left="815" w:hanging="687"/>
      </w:pPr>
      <w:rPr>
        <w:rFonts w:hint="default"/>
      </w:rPr>
    </w:lvl>
    <w:lvl w:ilvl="1">
      <w:start w:val="1"/>
      <w:numFmt w:val="decimal"/>
      <w:lvlText w:val="%1.%2"/>
      <w:lvlJc w:val="left"/>
      <w:pPr>
        <w:ind w:left="815" w:hanging="687"/>
      </w:pPr>
      <w:rPr>
        <w:rFonts w:ascii="Times New Roman" w:eastAsia="Times New Roman" w:hAnsi="Times New Roman" w:cs="Times New Roman" w:hint="default"/>
        <w:color w:val="282828"/>
        <w:w w:val="104"/>
        <w:sz w:val="20"/>
        <w:szCs w:val="20"/>
      </w:rPr>
    </w:lvl>
    <w:lvl w:ilvl="2">
      <w:numFmt w:val="bullet"/>
      <w:lvlText w:val="•"/>
      <w:lvlJc w:val="left"/>
      <w:pPr>
        <w:ind w:left="1514" w:hanging="351"/>
      </w:pPr>
      <w:rPr>
        <w:rFonts w:hint="default"/>
        <w:w w:val="103"/>
      </w:rPr>
    </w:lvl>
    <w:lvl w:ilvl="3">
      <w:numFmt w:val="bullet"/>
      <w:lvlText w:val="•"/>
      <w:lvlJc w:val="left"/>
      <w:pPr>
        <w:ind w:left="3217" w:hanging="351"/>
      </w:pPr>
      <w:rPr>
        <w:rFonts w:hint="default"/>
      </w:rPr>
    </w:lvl>
    <w:lvl w:ilvl="4">
      <w:numFmt w:val="bullet"/>
      <w:lvlText w:val="•"/>
      <w:lvlJc w:val="left"/>
      <w:pPr>
        <w:ind w:left="4066" w:hanging="351"/>
      </w:pPr>
      <w:rPr>
        <w:rFonts w:hint="default"/>
      </w:rPr>
    </w:lvl>
    <w:lvl w:ilvl="5">
      <w:numFmt w:val="bullet"/>
      <w:lvlText w:val="•"/>
      <w:lvlJc w:val="left"/>
      <w:pPr>
        <w:ind w:left="4915" w:hanging="351"/>
      </w:pPr>
      <w:rPr>
        <w:rFonts w:hint="default"/>
      </w:rPr>
    </w:lvl>
    <w:lvl w:ilvl="6">
      <w:numFmt w:val="bullet"/>
      <w:lvlText w:val="•"/>
      <w:lvlJc w:val="left"/>
      <w:pPr>
        <w:ind w:left="5764" w:hanging="351"/>
      </w:pPr>
      <w:rPr>
        <w:rFonts w:hint="default"/>
      </w:rPr>
    </w:lvl>
    <w:lvl w:ilvl="7">
      <w:numFmt w:val="bullet"/>
      <w:lvlText w:val="•"/>
      <w:lvlJc w:val="left"/>
      <w:pPr>
        <w:ind w:left="6613" w:hanging="351"/>
      </w:pPr>
      <w:rPr>
        <w:rFonts w:hint="default"/>
      </w:rPr>
    </w:lvl>
    <w:lvl w:ilvl="8">
      <w:numFmt w:val="bullet"/>
      <w:lvlText w:val="•"/>
      <w:lvlJc w:val="left"/>
      <w:pPr>
        <w:ind w:left="7462" w:hanging="351"/>
      </w:pPr>
      <w:rPr>
        <w:rFonts w:hint="default"/>
      </w:rPr>
    </w:lvl>
  </w:abstractNum>
  <w:abstractNum w:abstractNumId="26" w15:restartNumberingAfterBreak="0">
    <w:nsid w:val="2EC91C8A"/>
    <w:multiLevelType w:val="hybridMultilevel"/>
    <w:tmpl w:val="B0BE0C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142643C"/>
    <w:multiLevelType w:val="multilevel"/>
    <w:tmpl w:val="162C0FEE"/>
    <w:lvl w:ilvl="0">
      <w:start w:val="3"/>
      <w:numFmt w:val="decimal"/>
      <w:lvlText w:val="%1"/>
      <w:lvlJc w:val="left"/>
      <w:pPr>
        <w:ind w:left="360" w:hanging="360"/>
      </w:pPr>
      <w:rPr>
        <w:rFonts w:hint="default"/>
      </w:rPr>
    </w:lvl>
    <w:lvl w:ilvl="1">
      <w:start w:val="8"/>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8" w15:restartNumberingAfterBreak="0">
    <w:nsid w:val="349202DB"/>
    <w:multiLevelType w:val="multilevel"/>
    <w:tmpl w:val="4F6C41CC"/>
    <w:lvl w:ilvl="0">
      <w:start w:val="1"/>
      <w:numFmt w:val="decimal"/>
      <w:lvlText w:val="%1."/>
      <w:lvlJc w:val="left"/>
      <w:pPr>
        <w:ind w:left="720" w:hanging="360"/>
      </w:p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9" w15:restartNumberingAfterBreak="0">
    <w:nsid w:val="377E14E2"/>
    <w:multiLevelType w:val="hybridMultilevel"/>
    <w:tmpl w:val="BC16340A"/>
    <w:lvl w:ilvl="0" w:tplc="08F2A610">
      <w:start w:val="1"/>
      <w:numFmt w:val="bullet"/>
      <w:lvlText w:val="-"/>
      <w:lvlJc w:val="left"/>
      <w:pPr>
        <w:ind w:left="720" w:hanging="360"/>
      </w:pPr>
      <w:rPr>
        <w:rFonts w:ascii="Helvetica" w:hAnsi="Helvetic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38D44E0C"/>
    <w:multiLevelType w:val="hybridMultilevel"/>
    <w:tmpl w:val="9FE6EB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9135622"/>
    <w:multiLevelType w:val="hybridMultilevel"/>
    <w:tmpl w:val="62443B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ADB1C59"/>
    <w:multiLevelType w:val="hybridMultilevel"/>
    <w:tmpl w:val="B614D0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B586C61"/>
    <w:multiLevelType w:val="hybridMultilevel"/>
    <w:tmpl w:val="2CF8B3DE"/>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4" w15:restartNumberingAfterBreak="0">
    <w:nsid w:val="3C88726D"/>
    <w:multiLevelType w:val="hybridMultilevel"/>
    <w:tmpl w:val="E30256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3CA70885"/>
    <w:multiLevelType w:val="hybridMultilevel"/>
    <w:tmpl w:val="5ABE8E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3CDC1611"/>
    <w:multiLevelType w:val="hybridMultilevel"/>
    <w:tmpl w:val="636ED7D8"/>
    <w:lvl w:ilvl="0" w:tplc="FDAA17D4">
      <w:numFmt w:val="bullet"/>
      <w:pStyle w:val="DashList"/>
      <w:lvlText w:val="-"/>
      <w:lvlJc w:val="left"/>
      <w:pPr>
        <w:ind w:left="720" w:hanging="360"/>
      </w:pPr>
      <w:rPr>
        <w:rFonts w:ascii="Xerox Sans" w:eastAsia="Calibri" w:hAnsi="Xerox Sans"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0EF42EB"/>
    <w:multiLevelType w:val="multilevel"/>
    <w:tmpl w:val="DBA6FB8C"/>
    <w:lvl w:ilvl="0">
      <w:start w:val="1"/>
      <w:numFmt w:val="decimal"/>
      <w:pStyle w:val="ContractSectionHeading"/>
      <w:isLgl/>
      <w:lvlText w:val="%1."/>
      <w:lvlJc w:val="left"/>
      <w:pPr>
        <w:tabs>
          <w:tab w:val="num" w:pos="720"/>
        </w:tabs>
        <w:ind w:left="720" w:hanging="720"/>
      </w:pPr>
      <w:rPr>
        <w:rFonts w:ascii="Times New Roman Bold" w:hAnsi="Times New Roman Bold" w:hint="default"/>
        <w:b/>
        <w:i w:val="0"/>
        <w:sz w:val="20"/>
        <w:effect w:val="none"/>
      </w:rPr>
    </w:lvl>
    <w:lvl w:ilvl="1">
      <w:start w:val="1"/>
      <w:numFmt w:val="decimal"/>
      <w:pStyle w:val="ContractLevelOne"/>
      <w:lvlText w:val="%1.%2"/>
      <w:lvlJc w:val="left"/>
      <w:pPr>
        <w:tabs>
          <w:tab w:val="num" w:pos="1288"/>
        </w:tabs>
        <w:ind w:left="1288" w:hanging="720"/>
      </w:pPr>
      <w:rPr>
        <w:rFonts w:ascii="Times New Roman" w:hAnsi="Times New Roman" w:hint="default"/>
        <w:b w:val="0"/>
        <w:i w:val="0"/>
        <w:color w:val="auto"/>
        <w:sz w:val="20"/>
        <w:u w:val="none"/>
      </w:rPr>
    </w:lvl>
    <w:lvl w:ilvl="2">
      <w:start w:val="1"/>
      <w:numFmt w:val="lowerLetter"/>
      <w:lvlText w:val="(%3)"/>
      <w:lvlJc w:val="left"/>
      <w:pPr>
        <w:tabs>
          <w:tab w:val="num" w:pos="1800"/>
        </w:tabs>
        <w:ind w:left="1800" w:hanging="360"/>
      </w:pPr>
      <w:rPr>
        <w:rFonts w:ascii="Times New Roman" w:hAnsi="Times New Roman" w:hint="default"/>
        <w:b w:val="0"/>
        <w:i w:val="0"/>
        <w:sz w:val="20"/>
      </w:rPr>
    </w:lvl>
    <w:lvl w:ilvl="3">
      <w:start w:val="1"/>
      <w:numFmt w:val="lowerRoman"/>
      <w:lvlText w:val="(%4)"/>
      <w:lvlJc w:val="left"/>
      <w:pPr>
        <w:tabs>
          <w:tab w:val="num" w:pos="2448"/>
        </w:tabs>
        <w:ind w:left="2160" w:hanging="432"/>
      </w:pPr>
      <w:rPr>
        <w:rFonts w:ascii="Times New Roman" w:hAnsi="Times New Roman" w:hint="default"/>
        <w:b w:val="0"/>
        <w:i w:val="0"/>
        <w:sz w:val="20"/>
      </w:rPr>
    </w:lvl>
    <w:lvl w:ilvl="4">
      <w:start w:val="1"/>
      <w:numFmt w:val="decimal"/>
      <w:lvlText w:val="%1.%2.%3.%4.%5."/>
      <w:lvlJc w:val="left"/>
      <w:pPr>
        <w:tabs>
          <w:tab w:val="num" w:pos="2088"/>
        </w:tabs>
        <w:ind w:left="1800" w:hanging="792"/>
      </w:pPr>
      <w:rPr>
        <w:rFonts w:hint="default"/>
      </w:rPr>
    </w:lvl>
    <w:lvl w:ilvl="5">
      <w:start w:val="1"/>
      <w:numFmt w:val="decimal"/>
      <w:lvlText w:val="%1.%2.%3.%4.%5.%6."/>
      <w:lvlJc w:val="left"/>
      <w:pPr>
        <w:tabs>
          <w:tab w:val="num" w:pos="2448"/>
        </w:tabs>
        <w:ind w:left="2304" w:hanging="936"/>
      </w:pPr>
      <w:rPr>
        <w:rFonts w:hint="default"/>
      </w:rPr>
    </w:lvl>
    <w:lvl w:ilvl="6">
      <w:start w:val="1"/>
      <w:numFmt w:val="decimal"/>
      <w:lvlText w:val="%1.%2.%3.%4.%5.%6.%7."/>
      <w:lvlJc w:val="left"/>
      <w:pPr>
        <w:tabs>
          <w:tab w:val="num" w:pos="3168"/>
        </w:tabs>
        <w:ind w:left="2808" w:hanging="1080"/>
      </w:pPr>
      <w:rPr>
        <w:rFonts w:hint="default"/>
      </w:rPr>
    </w:lvl>
    <w:lvl w:ilvl="7">
      <w:start w:val="1"/>
      <w:numFmt w:val="decimal"/>
      <w:lvlText w:val="%1.%2.%3.%4.%5.%6.%7.%8."/>
      <w:lvlJc w:val="left"/>
      <w:pPr>
        <w:tabs>
          <w:tab w:val="num" w:pos="3528"/>
        </w:tabs>
        <w:ind w:left="3312" w:hanging="1224"/>
      </w:pPr>
      <w:rPr>
        <w:rFonts w:hint="default"/>
      </w:rPr>
    </w:lvl>
    <w:lvl w:ilvl="8">
      <w:start w:val="1"/>
      <w:numFmt w:val="decimal"/>
      <w:lvlText w:val="%1.%2.%3.%4.%5.%6.%7.%8.%9."/>
      <w:lvlJc w:val="left"/>
      <w:pPr>
        <w:tabs>
          <w:tab w:val="num" w:pos="4248"/>
        </w:tabs>
        <w:ind w:left="3888" w:hanging="1440"/>
      </w:pPr>
      <w:rPr>
        <w:rFonts w:hint="default"/>
      </w:rPr>
    </w:lvl>
  </w:abstractNum>
  <w:abstractNum w:abstractNumId="38" w15:restartNumberingAfterBreak="0">
    <w:nsid w:val="43AA02A3"/>
    <w:multiLevelType w:val="hybridMultilevel"/>
    <w:tmpl w:val="9F4CAC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43F41B60"/>
    <w:multiLevelType w:val="hybridMultilevel"/>
    <w:tmpl w:val="37A29E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49C4250E"/>
    <w:multiLevelType w:val="hybridMultilevel"/>
    <w:tmpl w:val="E71822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4C4C578E"/>
    <w:multiLevelType w:val="hybridMultilevel"/>
    <w:tmpl w:val="80000CBA"/>
    <w:lvl w:ilvl="0" w:tplc="7206C57A">
      <w:start w:val="1"/>
      <w:numFmt w:val="decimal"/>
      <w:lvlText w:val="3.5.%1"/>
      <w:lvlJc w:val="left"/>
      <w:pPr>
        <w:ind w:left="7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50784BB2"/>
    <w:multiLevelType w:val="hybridMultilevel"/>
    <w:tmpl w:val="721614FA"/>
    <w:lvl w:ilvl="0" w:tplc="08F2A610">
      <w:start w:val="1"/>
      <w:numFmt w:val="bullet"/>
      <w:lvlText w:val="-"/>
      <w:lvlJc w:val="left"/>
      <w:pPr>
        <w:ind w:left="720" w:hanging="360"/>
      </w:pPr>
      <w:rPr>
        <w:rFonts w:ascii="Helvetica" w:hAnsi="Helvetic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08136CB"/>
    <w:multiLevelType w:val="hybridMultilevel"/>
    <w:tmpl w:val="175EB4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53EB1A2B"/>
    <w:multiLevelType w:val="hybridMultilevel"/>
    <w:tmpl w:val="03644E22"/>
    <w:lvl w:ilvl="0" w:tplc="E43A1B60">
      <w:start w:val="1"/>
      <w:numFmt w:val="decimal"/>
      <w:lvlText w:val="%1."/>
      <w:lvlJc w:val="left"/>
      <w:pPr>
        <w:tabs>
          <w:tab w:val="num" w:pos="1080"/>
        </w:tabs>
        <w:ind w:left="1080" w:hanging="720"/>
      </w:pPr>
      <w:rPr>
        <w:rFonts w:hint="default"/>
        <w:sz w:val="22"/>
        <w:szCs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5" w15:restartNumberingAfterBreak="0">
    <w:nsid w:val="5BEB18A4"/>
    <w:multiLevelType w:val="hybridMultilevel"/>
    <w:tmpl w:val="875681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63B30D05"/>
    <w:multiLevelType w:val="hybridMultilevel"/>
    <w:tmpl w:val="E71822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66493948"/>
    <w:multiLevelType w:val="hybridMultilevel"/>
    <w:tmpl w:val="56BCD1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68D90C39"/>
    <w:multiLevelType w:val="multilevel"/>
    <w:tmpl w:val="31504510"/>
    <w:lvl w:ilvl="0">
      <w:start w:val="1"/>
      <w:numFmt w:val="lowerLetter"/>
      <w:lvlText w:val="(%1)"/>
      <w:lvlJc w:val="left"/>
      <w:pPr>
        <w:tabs>
          <w:tab w:val="left" w:pos="720"/>
        </w:tabs>
      </w:pPr>
      <w:rPr>
        <w:rFonts w:ascii="Arial" w:eastAsia="Arial" w:hAnsi="Arial"/>
        <w:color w:val="000000"/>
        <w:spacing w:val="0"/>
        <w:w w:val="100"/>
        <w:sz w:val="20"/>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9" w15:restartNumberingAfterBreak="0">
    <w:nsid w:val="693F5A94"/>
    <w:multiLevelType w:val="hybridMultilevel"/>
    <w:tmpl w:val="E820B070"/>
    <w:lvl w:ilvl="0" w:tplc="A942C126">
      <w:start w:val="1"/>
      <w:numFmt w:val="bullet"/>
      <w:pStyle w:val="BulletedList"/>
      <w:lvlText w:val=""/>
      <w:lvlJc w:val="left"/>
      <w:pPr>
        <w:ind w:left="1080" w:hanging="720"/>
      </w:pPr>
      <w:rPr>
        <w:rFonts w:ascii="Symbol" w:hAnsi="Symbol" w:hint="default"/>
      </w:rPr>
    </w:lvl>
    <w:lvl w:ilvl="1" w:tplc="5128C0B6" w:tentative="1">
      <w:start w:val="1"/>
      <w:numFmt w:val="bullet"/>
      <w:lvlText w:val="o"/>
      <w:lvlJc w:val="left"/>
      <w:pPr>
        <w:ind w:left="2520" w:hanging="360"/>
      </w:pPr>
      <w:rPr>
        <w:rFonts w:ascii="Courier New" w:hAnsi="Courier New" w:cs="Courier New" w:hint="default"/>
      </w:rPr>
    </w:lvl>
    <w:lvl w:ilvl="2" w:tplc="8EA4992A" w:tentative="1">
      <w:start w:val="1"/>
      <w:numFmt w:val="bullet"/>
      <w:lvlText w:val=""/>
      <w:lvlJc w:val="left"/>
      <w:pPr>
        <w:ind w:left="3240" w:hanging="360"/>
      </w:pPr>
      <w:rPr>
        <w:rFonts w:ascii="Wingdings" w:hAnsi="Wingdings" w:hint="default"/>
      </w:rPr>
    </w:lvl>
    <w:lvl w:ilvl="3" w:tplc="4B9AEC20" w:tentative="1">
      <w:start w:val="1"/>
      <w:numFmt w:val="bullet"/>
      <w:lvlText w:val=""/>
      <w:lvlJc w:val="left"/>
      <w:pPr>
        <w:ind w:left="3960" w:hanging="360"/>
      </w:pPr>
      <w:rPr>
        <w:rFonts w:ascii="Symbol" w:hAnsi="Symbol" w:hint="default"/>
      </w:rPr>
    </w:lvl>
    <w:lvl w:ilvl="4" w:tplc="1230FC4A" w:tentative="1">
      <w:start w:val="1"/>
      <w:numFmt w:val="bullet"/>
      <w:lvlText w:val="o"/>
      <w:lvlJc w:val="left"/>
      <w:pPr>
        <w:ind w:left="4680" w:hanging="360"/>
      </w:pPr>
      <w:rPr>
        <w:rFonts w:ascii="Courier New" w:hAnsi="Courier New" w:cs="Courier New" w:hint="default"/>
      </w:rPr>
    </w:lvl>
    <w:lvl w:ilvl="5" w:tplc="6018DD24" w:tentative="1">
      <w:start w:val="1"/>
      <w:numFmt w:val="bullet"/>
      <w:lvlText w:val=""/>
      <w:lvlJc w:val="left"/>
      <w:pPr>
        <w:ind w:left="5400" w:hanging="360"/>
      </w:pPr>
      <w:rPr>
        <w:rFonts w:ascii="Wingdings" w:hAnsi="Wingdings" w:hint="default"/>
      </w:rPr>
    </w:lvl>
    <w:lvl w:ilvl="6" w:tplc="70D4D334" w:tentative="1">
      <w:start w:val="1"/>
      <w:numFmt w:val="bullet"/>
      <w:lvlText w:val=""/>
      <w:lvlJc w:val="left"/>
      <w:pPr>
        <w:ind w:left="6120" w:hanging="360"/>
      </w:pPr>
      <w:rPr>
        <w:rFonts w:ascii="Symbol" w:hAnsi="Symbol" w:hint="default"/>
      </w:rPr>
    </w:lvl>
    <w:lvl w:ilvl="7" w:tplc="2DB4B09C" w:tentative="1">
      <w:start w:val="1"/>
      <w:numFmt w:val="bullet"/>
      <w:lvlText w:val="o"/>
      <w:lvlJc w:val="left"/>
      <w:pPr>
        <w:ind w:left="6840" w:hanging="360"/>
      </w:pPr>
      <w:rPr>
        <w:rFonts w:ascii="Courier New" w:hAnsi="Courier New" w:cs="Courier New" w:hint="default"/>
      </w:rPr>
    </w:lvl>
    <w:lvl w:ilvl="8" w:tplc="CDC496D8" w:tentative="1">
      <w:start w:val="1"/>
      <w:numFmt w:val="bullet"/>
      <w:lvlText w:val=""/>
      <w:lvlJc w:val="left"/>
      <w:pPr>
        <w:ind w:left="7560" w:hanging="360"/>
      </w:pPr>
      <w:rPr>
        <w:rFonts w:ascii="Wingdings" w:hAnsi="Wingdings" w:hint="default"/>
      </w:rPr>
    </w:lvl>
  </w:abstractNum>
  <w:abstractNum w:abstractNumId="50" w15:restartNumberingAfterBreak="0">
    <w:nsid w:val="6A231C87"/>
    <w:multiLevelType w:val="hybridMultilevel"/>
    <w:tmpl w:val="C5F0157A"/>
    <w:lvl w:ilvl="0" w:tplc="2F8A0BC2">
      <w:numFmt w:val="bullet"/>
      <w:lvlText w:val="-"/>
      <w:lvlJc w:val="left"/>
      <w:pPr>
        <w:ind w:left="1800" w:hanging="360"/>
      </w:pPr>
      <w:rPr>
        <w:rFonts w:ascii="Arial" w:eastAsia="Calibri" w:hAnsi="Arial" w:cs="Arial" w:hint="default"/>
      </w:rPr>
    </w:lvl>
    <w:lvl w:ilvl="1" w:tplc="10090003">
      <w:start w:val="1"/>
      <w:numFmt w:val="bullet"/>
      <w:lvlText w:val="o"/>
      <w:lvlJc w:val="left"/>
      <w:pPr>
        <w:ind w:left="2520" w:hanging="360"/>
      </w:pPr>
      <w:rPr>
        <w:rFonts w:ascii="Courier New" w:hAnsi="Courier New" w:cs="Courier New" w:hint="default"/>
      </w:rPr>
    </w:lvl>
    <w:lvl w:ilvl="2" w:tplc="10090005">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51" w15:restartNumberingAfterBreak="0">
    <w:nsid w:val="6AC01B13"/>
    <w:multiLevelType w:val="multilevel"/>
    <w:tmpl w:val="9B188B7C"/>
    <w:lvl w:ilvl="0">
      <w:start w:val="1"/>
      <w:numFmt w:val="decimal"/>
      <w:lvlText w:val="%1."/>
      <w:lvlJc w:val="left"/>
      <w:pPr>
        <w:ind w:left="360" w:hanging="360"/>
      </w:pPr>
    </w:lvl>
    <w:lvl w:ilvl="1">
      <w:start w:val="6"/>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52" w15:restartNumberingAfterBreak="0">
    <w:nsid w:val="6BB25538"/>
    <w:multiLevelType w:val="hybridMultilevel"/>
    <w:tmpl w:val="37CC13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6FB94B38"/>
    <w:multiLevelType w:val="hybridMultilevel"/>
    <w:tmpl w:val="B6846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730146DE"/>
    <w:multiLevelType w:val="hybridMultilevel"/>
    <w:tmpl w:val="79FE8BBC"/>
    <w:lvl w:ilvl="0" w:tplc="64DE0992">
      <w:start w:val="4"/>
      <w:numFmt w:val="decimal"/>
      <w:lvlText w:val="3.%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5" w15:restartNumberingAfterBreak="0">
    <w:nsid w:val="73A66E76"/>
    <w:multiLevelType w:val="hybridMultilevel"/>
    <w:tmpl w:val="56BCD1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76224F98"/>
    <w:multiLevelType w:val="hybridMultilevel"/>
    <w:tmpl w:val="175EB4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77750C6A"/>
    <w:multiLevelType w:val="hybridMultilevel"/>
    <w:tmpl w:val="49E4332E"/>
    <w:lvl w:ilvl="0" w:tplc="F40E4054">
      <w:start w:val="1"/>
      <w:numFmt w:val="decimal"/>
      <w:lvlText w:val="3.4.%1"/>
      <w:lvlJc w:val="left"/>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7883169D"/>
    <w:multiLevelType w:val="hybridMultilevel"/>
    <w:tmpl w:val="6F6848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7B7A37C6"/>
    <w:multiLevelType w:val="multilevel"/>
    <w:tmpl w:val="EF08B2DC"/>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0" w15:restartNumberingAfterBreak="0">
    <w:nsid w:val="7D592032"/>
    <w:multiLevelType w:val="singleLevel"/>
    <w:tmpl w:val="20329270"/>
    <w:lvl w:ilvl="0">
      <w:start w:val="1"/>
      <w:numFmt w:val="bullet"/>
      <w:pStyle w:val="Bullet3"/>
      <w:lvlText w:val=""/>
      <w:lvlJc w:val="left"/>
      <w:pPr>
        <w:tabs>
          <w:tab w:val="num" w:pos="360"/>
        </w:tabs>
        <w:ind w:left="720" w:hanging="360"/>
      </w:pPr>
      <w:rPr>
        <w:rFonts w:ascii="Symbol" w:hAnsi="Symbol" w:hint="default"/>
      </w:rPr>
    </w:lvl>
  </w:abstractNum>
  <w:num w:numId="1">
    <w:abstractNumId w:val="8"/>
  </w:num>
  <w:num w:numId="2">
    <w:abstractNumId w:val="0"/>
  </w:num>
  <w:num w:numId="3">
    <w:abstractNumId w:val="21"/>
  </w:num>
  <w:num w:numId="4">
    <w:abstractNumId w:val="44"/>
  </w:num>
  <w:num w:numId="5">
    <w:abstractNumId w:val="7"/>
  </w:num>
  <w:num w:numId="6">
    <w:abstractNumId w:val="12"/>
  </w:num>
  <w:num w:numId="7">
    <w:abstractNumId w:val="4"/>
  </w:num>
  <w:num w:numId="8">
    <w:abstractNumId w:val="11"/>
  </w:num>
  <w:num w:numId="9">
    <w:abstractNumId w:val="24"/>
  </w:num>
  <w:num w:numId="10">
    <w:abstractNumId w:val="53"/>
  </w:num>
  <w:num w:numId="11">
    <w:abstractNumId w:val="14"/>
  </w:num>
  <w:num w:numId="12">
    <w:abstractNumId w:val="54"/>
  </w:num>
  <w:num w:numId="13">
    <w:abstractNumId w:val="57"/>
  </w:num>
  <w:num w:numId="14">
    <w:abstractNumId w:val="41"/>
  </w:num>
  <w:num w:numId="15">
    <w:abstractNumId w:val="1"/>
  </w:num>
  <w:num w:numId="16">
    <w:abstractNumId w:val="33"/>
  </w:num>
  <w:num w:numId="17">
    <w:abstractNumId w:val="6"/>
  </w:num>
  <w:num w:numId="18">
    <w:abstractNumId w:val="25"/>
  </w:num>
  <w:num w:numId="19">
    <w:abstractNumId w:val="38"/>
  </w:num>
  <w:num w:numId="20">
    <w:abstractNumId w:val="23"/>
  </w:num>
  <w:num w:numId="21">
    <w:abstractNumId w:val="51"/>
  </w:num>
  <w:num w:numId="22">
    <w:abstractNumId w:val="29"/>
  </w:num>
  <w:num w:numId="23">
    <w:abstractNumId w:val="45"/>
  </w:num>
  <w:num w:numId="24">
    <w:abstractNumId w:val="30"/>
  </w:num>
  <w:num w:numId="25">
    <w:abstractNumId w:val="10"/>
  </w:num>
  <w:num w:numId="26">
    <w:abstractNumId w:val="42"/>
  </w:num>
  <w:num w:numId="27">
    <w:abstractNumId w:val="34"/>
  </w:num>
  <w:num w:numId="28">
    <w:abstractNumId w:val="20"/>
  </w:num>
  <w:num w:numId="29">
    <w:abstractNumId w:val="50"/>
  </w:num>
  <w:num w:numId="30">
    <w:abstractNumId w:val="32"/>
  </w:num>
  <w:num w:numId="31">
    <w:abstractNumId w:val="49"/>
  </w:num>
  <w:num w:numId="32">
    <w:abstractNumId w:val="37"/>
  </w:num>
  <w:num w:numId="33">
    <w:abstractNumId w:val="60"/>
  </w:num>
  <w:num w:numId="34">
    <w:abstractNumId w:val="5"/>
  </w:num>
  <w:num w:numId="35">
    <w:abstractNumId w:val="36"/>
  </w:num>
  <w:num w:numId="36">
    <w:abstractNumId w:val="3"/>
  </w:num>
  <w:num w:numId="37">
    <w:abstractNumId w:val="13"/>
  </w:num>
  <w:num w:numId="38">
    <w:abstractNumId w:val="15"/>
  </w:num>
  <w:num w:numId="39">
    <w:abstractNumId w:val="56"/>
  </w:num>
  <w:num w:numId="40">
    <w:abstractNumId w:val="52"/>
  </w:num>
  <w:num w:numId="41">
    <w:abstractNumId w:val="58"/>
  </w:num>
  <w:num w:numId="42">
    <w:abstractNumId w:val="16"/>
  </w:num>
  <w:num w:numId="43">
    <w:abstractNumId w:val="28"/>
  </w:num>
  <w:num w:numId="44">
    <w:abstractNumId w:val="22"/>
  </w:num>
  <w:num w:numId="45">
    <w:abstractNumId w:val="35"/>
  </w:num>
  <w:num w:numId="46">
    <w:abstractNumId w:val="40"/>
  </w:num>
  <w:num w:numId="47">
    <w:abstractNumId w:val="39"/>
  </w:num>
  <w:num w:numId="48">
    <w:abstractNumId w:val="26"/>
  </w:num>
  <w:num w:numId="49">
    <w:abstractNumId w:val="17"/>
  </w:num>
  <w:num w:numId="50">
    <w:abstractNumId w:val="55"/>
  </w:num>
  <w:num w:numId="51">
    <w:abstractNumId w:val="47"/>
  </w:num>
  <w:num w:numId="52">
    <w:abstractNumId w:val="31"/>
  </w:num>
  <w:num w:numId="53">
    <w:abstractNumId w:val="43"/>
  </w:num>
  <w:num w:numId="54">
    <w:abstractNumId w:val="46"/>
  </w:num>
  <w:num w:numId="55">
    <w:abstractNumId w:val="19"/>
  </w:num>
  <w:num w:numId="56">
    <w:abstractNumId w:val="2"/>
  </w:num>
  <w:num w:numId="57">
    <w:abstractNumId w:val="18"/>
  </w:num>
  <w:num w:numId="58">
    <w:abstractNumId w:val="59"/>
  </w:num>
  <w:num w:numId="59">
    <w:abstractNumId w:val="27"/>
  </w:num>
  <w:num w:numId="60">
    <w:abstractNumId w:val="48"/>
  </w:num>
  <w:num w:numId="61">
    <w:abstractNumId w:val="9"/>
  </w:num>
  <w:num w:numId="62">
    <w:abstractNumId w:val="4"/>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Xerox">
    <w15:presenceInfo w15:providerId="None" w15:userId="Xerox"/>
  </w15:person>
  <w15:person w15:author="JLL Legal (NG)">
    <w15:presenceInfo w15:providerId="None" w15:userId="JLL Legal (NG)"/>
  </w15:person>
  <w15:person w15:author="Miller, DanX">
    <w15:presenceInfo w15:providerId="AD" w15:userId="S::DanX.Miller@am.jll.com::13ae9bc1-9e92-4249-b457-4d3570b9c81b"/>
  </w15:person>
  <w15:person w15:author="Bird, Brian">
    <w15:presenceInfo w15:providerId="AD" w15:userId="S::Brian.Bird@am.jll.com::7860a8ea-90e9-4c91-8619-cb7cc9e33fa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doNotDisplayPageBoundaries/>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ocumentProtection w:edit="trackedChanges" w:enforcement="0"/>
  <w:defaultTabStop w:val="720"/>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5CC7"/>
    <w:rsid w:val="000041E6"/>
    <w:rsid w:val="000133D9"/>
    <w:rsid w:val="000142EE"/>
    <w:rsid w:val="00017BC0"/>
    <w:rsid w:val="000200E3"/>
    <w:rsid w:val="00021085"/>
    <w:rsid w:val="000227E3"/>
    <w:rsid w:val="00022B96"/>
    <w:rsid w:val="000239DB"/>
    <w:rsid w:val="00024DBC"/>
    <w:rsid w:val="00027862"/>
    <w:rsid w:val="00027B9D"/>
    <w:rsid w:val="000307A1"/>
    <w:rsid w:val="000366DC"/>
    <w:rsid w:val="00044F49"/>
    <w:rsid w:val="00045A55"/>
    <w:rsid w:val="00045A62"/>
    <w:rsid w:val="00046EF6"/>
    <w:rsid w:val="00051B1E"/>
    <w:rsid w:val="0005248F"/>
    <w:rsid w:val="00052BE5"/>
    <w:rsid w:val="000665DE"/>
    <w:rsid w:val="00066EED"/>
    <w:rsid w:val="000729C3"/>
    <w:rsid w:val="0008099D"/>
    <w:rsid w:val="00080D69"/>
    <w:rsid w:val="000835EC"/>
    <w:rsid w:val="00085FD2"/>
    <w:rsid w:val="00094558"/>
    <w:rsid w:val="000963BA"/>
    <w:rsid w:val="00096FEF"/>
    <w:rsid w:val="000A7A08"/>
    <w:rsid w:val="000A7FBC"/>
    <w:rsid w:val="000B173B"/>
    <w:rsid w:val="000B5C4B"/>
    <w:rsid w:val="000B6B91"/>
    <w:rsid w:val="000B6F0E"/>
    <w:rsid w:val="000C5179"/>
    <w:rsid w:val="000C6A11"/>
    <w:rsid w:val="000D706F"/>
    <w:rsid w:val="000E2102"/>
    <w:rsid w:val="000E728E"/>
    <w:rsid w:val="000F2AC1"/>
    <w:rsid w:val="000F363F"/>
    <w:rsid w:val="000F4574"/>
    <w:rsid w:val="001005E9"/>
    <w:rsid w:val="001009A2"/>
    <w:rsid w:val="00105DD4"/>
    <w:rsid w:val="001067BC"/>
    <w:rsid w:val="00106DB3"/>
    <w:rsid w:val="00111D51"/>
    <w:rsid w:val="00112A36"/>
    <w:rsid w:val="00114571"/>
    <w:rsid w:val="00114854"/>
    <w:rsid w:val="00115053"/>
    <w:rsid w:val="00117F06"/>
    <w:rsid w:val="00120237"/>
    <w:rsid w:val="00123A43"/>
    <w:rsid w:val="001244E6"/>
    <w:rsid w:val="001255E4"/>
    <w:rsid w:val="00127FBE"/>
    <w:rsid w:val="00130434"/>
    <w:rsid w:val="001305CB"/>
    <w:rsid w:val="001341B1"/>
    <w:rsid w:val="00140108"/>
    <w:rsid w:val="001450D0"/>
    <w:rsid w:val="00146C2F"/>
    <w:rsid w:val="00150574"/>
    <w:rsid w:val="00153719"/>
    <w:rsid w:val="00154F20"/>
    <w:rsid w:val="00155138"/>
    <w:rsid w:val="00163D2A"/>
    <w:rsid w:val="00163FED"/>
    <w:rsid w:val="00164158"/>
    <w:rsid w:val="001655F7"/>
    <w:rsid w:val="001727EB"/>
    <w:rsid w:val="00174B6E"/>
    <w:rsid w:val="00175105"/>
    <w:rsid w:val="0018022C"/>
    <w:rsid w:val="00181E5E"/>
    <w:rsid w:val="00182602"/>
    <w:rsid w:val="0018494B"/>
    <w:rsid w:val="00192455"/>
    <w:rsid w:val="0019496F"/>
    <w:rsid w:val="00195951"/>
    <w:rsid w:val="001964CC"/>
    <w:rsid w:val="001A1E18"/>
    <w:rsid w:val="001A3FB2"/>
    <w:rsid w:val="001A4E09"/>
    <w:rsid w:val="001B461F"/>
    <w:rsid w:val="001B569E"/>
    <w:rsid w:val="001B62BE"/>
    <w:rsid w:val="001C1579"/>
    <w:rsid w:val="001C1A5B"/>
    <w:rsid w:val="001C6871"/>
    <w:rsid w:val="001C692E"/>
    <w:rsid w:val="001C7510"/>
    <w:rsid w:val="001D1C97"/>
    <w:rsid w:val="001E4C78"/>
    <w:rsid w:val="001E52D8"/>
    <w:rsid w:val="001F0587"/>
    <w:rsid w:val="001F0741"/>
    <w:rsid w:val="001F0F4E"/>
    <w:rsid w:val="001F2251"/>
    <w:rsid w:val="00206FFF"/>
    <w:rsid w:val="00212BDA"/>
    <w:rsid w:val="00213498"/>
    <w:rsid w:val="00225B15"/>
    <w:rsid w:val="00231BB2"/>
    <w:rsid w:val="00234D4F"/>
    <w:rsid w:val="00241F91"/>
    <w:rsid w:val="002428BC"/>
    <w:rsid w:val="002443A9"/>
    <w:rsid w:val="002531DB"/>
    <w:rsid w:val="002623A3"/>
    <w:rsid w:val="00266990"/>
    <w:rsid w:val="00281C74"/>
    <w:rsid w:val="00284E6D"/>
    <w:rsid w:val="002862FC"/>
    <w:rsid w:val="00293DA8"/>
    <w:rsid w:val="002A1BF3"/>
    <w:rsid w:val="002A2C44"/>
    <w:rsid w:val="002A5EA0"/>
    <w:rsid w:val="002A6CA1"/>
    <w:rsid w:val="002B2F0B"/>
    <w:rsid w:val="002C16E8"/>
    <w:rsid w:val="002D1875"/>
    <w:rsid w:val="002D57CF"/>
    <w:rsid w:val="002D696E"/>
    <w:rsid w:val="003005AC"/>
    <w:rsid w:val="003031A8"/>
    <w:rsid w:val="0031204F"/>
    <w:rsid w:val="00312D55"/>
    <w:rsid w:val="00312E97"/>
    <w:rsid w:val="00313C76"/>
    <w:rsid w:val="00314106"/>
    <w:rsid w:val="00322AA0"/>
    <w:rsid w:val="0033021F"/>
    <w:rsid w:val="003322A2"/>
    <w:rsid w:val="00332D8D"/>
    <w:rsid w:val="00340E2C"/>
    <w:rsid w:val="0034251D"/>
    <w:rsid w:val="00343133"/>
    <w:rsid w:val="003469FE"/>
    <w:rsid w:val="0035293E"/>
    <w:rsid w:val="00357DA5"/>
    <w:rsid w:val="0036249B"/>
    <w:rsid w:val="00367F09"/>
    <w:rsid w:val="00371FA5"/>
    <w:rsid w:val="00372E63"/>
    <w:rsid w:val="00376C80"/>
    <w:rsid w:val="00377E4C"/>
    <w:rsid w:val="00382D43"/>
    <w:rsid w:val="003841F6"/>
    <w:rsid w:val="00385636"/>
    <w:rsid w:val="00385B9D"/>
    <w:rsid w:val="0039292A"/>
    <w:rsid w:val="00396D0E"/>
    <w:rsid w:val="003A02CE"/>
    <w:rsid w:val="003A671B"/>
    <w:rsid w:val="003B7DD1"/>
    <w:rsid w:val="003C1D28"/>
    <w:rsid w:val="003C289B"/>
    <w:rsid w:val="003C2C81"/>
    <w:rsid w:val="003D1B51"/>
    <w:rsid w:val="003D1DD3"/>
    <w:rsid w:val="003D7B0A"/>
    <w:rsid w:val="003E52E7"/>
    <w:rsid w:val="003E5543"/>
    <w:rsid w:val="003F62CF"/>
    <w:rsid w:val="00400550"/>
    <w:rsid w:val="00401D41"/>
    <w:rsid w:val="00402182"/>
    <w:rsid w:val="0040401B"/>
    <w:rsid w:val="00405B35"/>
    <w:rsid w:val="004075EA"/>
    <w:rsid w:val="00411B0A"/>
    <w:rsid w:val="00426E6D"/>
    <w:rsid w:val="00430196"/>
    <w:rsid w:val="00431DA6"/>
    <w:rsid w:val="004335F5"/>
    <w:rsid w:val="0043682F"/>
    <w:rsid w:val="00442B43"/>
    <w:rsid w:val="00447C11"/>
    <w:rsid w:val="0046159A"/>
    <w:rsid w:val="00461649"/>
    <w:rsid w:val="00462D84"/>
    <w:rsid w:val="00470B1B"/>
    <w:rsid w:val="004714BA"/>
    <w:rsid w:val="00473F39"/>
    <w:rsid w:val="00474EC9"/>
    <w:rsid w:val="00480939"/>
    <w:rsid w:val="00481039"/>
    <w:rsid w:val="00483072"/>
    <w:rsid w:val="004830B8"/>
    <w:rsid w:val="00485345"/>
    <w:rsid w:val="0048568B"/>
    <w:rsid w:val="00485D0A"/>
    <w:rsid w:val="00494C0B"/>
    <w:rsid w:val="0049597C"/>
    <w:rsid w:val="004A1E1F"/>
    <w:rsid w:val="004A2DC0"/>
    <w:rsid w:val="004A35EF"/>
    <w:rsid w:val="004B1D39"/>
    <w:rsid w:val="004B1F66"/>
    <w:rsid w:val="004B3AF3"/>
    <w:rsid w:val="004B41E2"/>
    <w:rsid w:val="004C07F9"/>
    <w:rsid w:val="004C6927"/>
    <w:rsid w:val="004D0462"/>
    <w:rsid w:val="004D33E4"/>
    <w:rsid w:val="004D485C"/>
    <w:rsid w:val="004E223E"/>
    <w:rsid w:val="004E5706"/>
    <w:rsid w:val="004E66DC"/>
    <w:rsid w:val="004E798B"/>
    <w:rsid w:val="004F3069"/>
    <w:rsid w:val="004F51E3"/>
    <w:rsid w:val="0050047F"/>
    <w:rsid w:val="00504297"/>
    <w:rsid w:val="00507CA2"/>
    <w:rsid w:val="00510667"/>
    <w:rsid w:val="005123C0"/>
    <w:rsid w:val="00520193"/>
    <w:rsid w:val="00522705"/>
    <w:rsid w:val="00524133"/>
    <w:rsid w:val="0052554F"/>
    <w:rsid w:val="00526D17"/>
    <w:rsid w:val="00530D7F"/>
    <w:rsid w:val="005312D8"/>
    <w:rsid w:val="005329C6"/>
    <w:rsid w:val="00533A70"/>
    <w:rsid w:val="00533F65"/>
    <w:rsid w:val="00535831"/>
    <w:rsid w:val="0053651A"/>
    <w:rsid w:val="005441B8"/>
    <w:rsid w:val="00545AE3"/>
    <w:rsid w:val="00545F26"/>
    <w:rsid w:val="005549E5"/>
    <w:rsid w:val="005569FD"/>
    <w:rsid w:val="005602CF"/>
    <w:rsid w:val="00560AF9"/>
    <w:rsid w:val="005721CB"/>
    <w:rsid w:val="0057348E"/>
    <w:rsid w:val="005743B6"/>
    <w:rsid w:val="00576E35"/>
    <w:rsid w:val="005826B5"/>
    <w:rsid w:val="005847D4"/>
    <w:rsid w:val="005857AD"/>
    <w:rsid w:val="00587092"/>
    <w:rsid w:val="00597A1D"/>
    <w:rsid w:val="005A6DB8"/>
    <w:rsid w:val="005B3F7B"/>
    <w:rsid w:val="005B50F6"/>
    <w:rsid w:val="005C0E8B"/>
    <w:rsid w:val="005C35E6"/>
    <w:rsid w:val="005C6965"/>
    <w:rsid w:val="005C6FBE"/>
    <w:rsid w:val="005D3FBE"/>
    <w:rsid w:val="005D4965"/>
    <w:rsid w:val="005D5D03"/>
    <w:rsid w:val="005D7C53"/>
    <w:rsid w:val="005E5B9D"/>
    <w:rsid w:val="005F34A0"/>
    <w:rsid w:val="005F7D46"/>
    <w:rsid w:val="006109E3"/>
    <w:rsid w:val="00611BD3"/>
    <w:rsid w:val="00612ABC"/>
    <w:rsid w:val="006179E9"/>
    <w:rsid w:val="00627806"/>
    <w:rsid w:val="00634DA4"/>
    <w:rsid w:val="00637A67"/>
    <w:rsid w:val="0064111C"/>
    <w:rsid w:val="0064200A"/>
    <w:rsid w:val="00644512"/>
    <w:rsid w:val="00653E6D"/>
    <w:rsid w:val="0065577F"/>
    <w:rsid w:val="00656EA6"/>
    <w:rsid w:val="00662283"/>
    <w:rsid w:val="006632B9"/>
    <w:rsid w:val="00664E36"/>
    <w:rsid w:val="00664F7D"/>
    <w:rsid w:val="006662DA"/>
    <w:rsid w:val="006748FC"/>
    <w:rsid w:val="006756A1"/>
    <w:rsid w:val="00675CD6"/>
    <w:rsid w:val="0067722A"/>
    <w:rsid w:val="0068062D"/>
    <w:rsid w:val="00684A2C"/>
    <w:rsid w:val="00685A6B"/>
    <w:rsid w:val="00694231"/>
    <w:rsid w:val="006944D8"/>
    <w:rsid w:val="00694DEA"/>
    <w:rsid w:val="006A1BB7"/>
    <w:rsid w:val="006A61DC"/>
    <w:rsid w:val="006C368A"/>
    <w:rsid w:val="006C58E0"/>
    <w:rsid w:val="006D0588"/>
    <w:rsid w:val="006E0CAF"/>
    <w:rsid w:val="006E1174"/>
    <w:rsid w:val="006E2AD3"/>
    <w:rsid w:val="006E43AE"/>
    <w:rsid w:val="006E55E3"/>
    <w:rsid w:val="006F0216"/>
    <w:rsid w:val="006F330C"/>
    <w:rsid w:val="006F3519"/>
    <w:rsid w:val="0070286D"/>
    <w:rsid w:val="0070440D"/>
    <w:rsid w:val="0070501F"/>
    <w:rsid w:val="007073A2"/>
    <w:rsid w:val="00710D01"/>
    <w:rsid w:val="00711205"/>
    <w:rsid w:val="00713951"/>
    <w:rsid w:val="00714832"/>
    <w:rsid w:val="00716693"/>
    <w:rsid w:val="00717010"/>
    <w:rsid w:val="00725CCE"/>
    <w:rsid w:val="0072725F"/>
    <w:rsid w:val="00727DA9"/>
    <w:rsid w:val="00730529"/>
    <w:rsid w:val="00730593"/>
    <w:rsid w:val="007307EA"/>
    <w:rsid w:val="00735558"/>
    <w:rsid w:val="0073761A"/>
    <w:rsid w:val="00741C86"/>
    <w:rsid w:val="007437D4"/>
    <w:rsid w:val="00744382"/>
    <w:rsid w:val="00747F87"/>
    <w:rsid w:val="0075042D"/>
    <w:rsid w:val="00755BB4"/>
    <w:rsid w:val="00760121"/>
    <w:rsid w:val="00767CBF"/>
    <w:rsid w:val="007701D2"/>
    <w:rsid w:val="0077051C"/>
    <w:rsid w:val="007827F5"/>
    <w:rsid w:val="0079289F"/>
    <w:rsid w:val="007936CB"/>
    <w:rsid w:val="00797AB0"/>
    <w:rsid w:val="007A46B7"/>
    <w:rsid w:val="007A7FD9"/>
    <w:rsid w:val="007B50C6"/>
    <w:rsid w:val="007C5406"/>
    <w:rsid w:val="007C7849"/>
    <w:rsid w:val="007C7D63"/>
    <w:rsid w:val="007D46D2"/>
    <w:rsid w:val="007D55BD"/>
    <w:rsid w:val="007D6065"/>
    <w:rsid w:val="007E0BEC"/>
    <w:rsid w:val="007E23C3"/>
    <w:rsid w:val="007E4CE0"/>
    <w:rsid w:val="007E4D60"/>
    <w:rsid w:val="007F01E6"/>
    <w:rsid w:val="007F38AF"/>
    <w:rsid w:val="007F678A"/>
    <w:rsid w:val="00803C73"/>
    <w:rsid w:val="00804599"/>
    <w:rsid w:val="00806983"/>
    <w:rsid w:val="00810620"/>
    <w:rsid w:val="0081598F"/>
    <w:rsid w:val="008172A3"/>
    <w:rsid w:val="00820FD4"/>
    <w:rsid w:val="0082500F"/>
    <w:rsid w:val="00827C14"/>
    <w:rsid w:val="008311C7"/>
    <w:rsid w:val="00831C06"/>
    <w:rsid w:val="0083683E"/>
    <w:rsid w:val="00837D57"/>
    <w:rsid w:val="00841440"/>
    <w:rsid w:val="008432DB"/>
    <w:rsid w:val="008610B8"/>
    <w:rsid w:val="008617A3"/>
    <w:rsid w:val="008650F6"/>
    <w:rsid w:val="00867E6F"/>
    <w:rsid w:val="00870CC7"/>
    <w:rsid w:val="008747F2"/>
    <w:rsid w:val="00874CEC"/>
    <w:rsid w:val="00876D81"/>
    <w:rsid w:val="00890AAD"/>
    <w:rsid w:val="00897B01"/>
    <w:rsid w:val="008A1E42"/>
    <w:rsid w:val="008A1EFC"/>
    <w:rsid w:val="008A4A79"/>
    <w:rsid w:val="008A5B56"/>
    <w:rsid w:val="008B3A79"/>
    <w:rsid w:val="008C1844"/>
    <w:rsid w:val="008C67F3"/>
    <w:rsid w:val="008D62AC"/>
    <w:rsid w:val="008D7079"/>
    <w:rsid w:val="008F0311"/>
    <w:rsid w:val="008F1799"/>
    <w:rsid w:val="008F32FF"/>
    <w:rsid w:val="008F46D7"/>
    <w:rsid w:val="008F66A3"/>
    <w:rsid w:val="00901031"/>
    <w:rsid w:val="009052A6"/>
    <w:rsid w:val="00916BDA"/>
    <w:rsid w:val="00930EBD"/>
    <w:rsid w:val="009339A4"/>
    <w:rsid w:val="009357F5"/>
    <w:rsid w:val="009534EE"/>
    <w:rsid w:val="00956918"/>
    <w:rsid w:val="009600B9"/>
    <w:rsid w:val="00960FFB"/>
    <w:rsid w:val="0096130F"/>
    <w:rsid w:val="009679F6"/>
    <w:rsid w:val="0097281C"/>
    <w:rsid w:val="00972FCB"/>
    <w:rsid w:val="00975CAD"/>
    <w:rsid w:val="00976863"/>
    <w:rsid w:val="00980554"/>
    <w:rsid w:val="009811D3"/>
    <w:rsid w:val="00986248"/>
    <w:rsid w:val="009862B5"/>
    <w:rsid w:val="009A3211"/>
    <w:rsid w:val="009A52C6"/>
    <w:rsid w:val="009A7BB9"/>
    <w:rsid w:val="009B195F"/>
    <w:rsid w:val="009B20F1"/>
    <w:rsid w:val="009B303E"/>
    <w:rsid w:val="009B7CA3"/>
    <w:rsid w:val="009C07AD"/>
    <w:rsid w:val="009C15A1"/>
    <w:rsid w:val="009C3798"/>
    <w:rsid w:val="009D0717"/>
    <w:rsid w:val="009D314B"/>
    <w:rsid w:val="009D6B4A"/>
    <w:rsid w:val="009E2C1B"/>
    <w:rsid w:val="009E2CEB"/>
    <w:rsid w:val="009E629E"/>
    <w:rsid w:val="009E789E"/>
    <w:rsid w:val="009F02AB"/>
    <w:rsid w:val="009F2130"/>
    <w:rsid w:val="00A13B03"/>
    <w:rsid w:val="00A13BE0"/>
    <w:rsid w:val="00A1488E"/>
    <w:rsid w:val="00A160D9"/>
    <w:rsid w:val="00A25C39"/>
    <w:rsid w:val="00A35E89"/>
    <w:rsid w:val="00A40457"/>
    <w:rsid w:val="00A43F2F"/>
    <w:rsid w:val="00A44B3C"/>
    <w:rsid w:val="00A45012"/>
    <w:rsid w:val="00A50D69"/>
    <w:rsid w:val="00A51CE3"/>
    <w:rsid w:val="00A64124"/>
    <w:rsid w:val="00A64940"/>
    <w:rsid w:val="00A679CC"/>
    <w:rsid w:val="00A70732"/>
    <w:rsid w:val="00A71584"/>
    <w:rsid w:val="00A724A9"/>
    <w:rsid w:val="00A75A5F"/>
    <w:rsid w:val="00A80A37"/>
    <w:rsid w:val="00A81B89"/>
    <w:rsid w:val="00A828E7"/>
    <w:rsid w:val="00A8628B"/>
    <w:rsid w:val="00A92384"/>
    <w:rsid w:val="00AA010C"/>
    <w:rsid w:val="00AA1385"/>
    <w:rsid w:val="00AA5758"/>
    <w:rsid w:val="00AA5C5A"/>
    <w:rsid w:val="00AA6C8E"/>
    <w:rsid w:val="00AB00D4"/>
    <w:rsid w:val="00AD22F1"/>
    <w:rsid w:val="00AE0079"/>
    <w:rsid w:val="00AE0342"/>
    <w:rsid w:val="00AE0412"/>
    <w:rsid w:val="00AE4680"/>
    <w:rsid w:val="00AE4C9B"/>
    <w:rsid w:val="00AE52C3"/>
    <w:rsid w:val="00AE5C1E"/>
    <w:rsid w:val="00AE6A8D"/>
    <w:rsid w:val="00AE7912"/>
    <w:rsid w:val="00AF058B"/>
    <w:rsid w:val="00AF19D6"/>
    <w:rsid w:val="00AF22A9"/>
    <w:rsid w:val="00AF2FF5"/>
    <w:rsid w:val="00B06404"/>
    <w:rsid w:val="00B14A10"/>
    <w:rsid w:val="00B16151"/>
    <w:rsid w:val="00B17C1A"/>
    <w:rsid w:val="00B206DC"/>
    <w:rsid w:val="00B20ECA"/>
    <w:rsid w:val="00B232DE"/>
    <w:rsid w:val="00B32BF0"/>
    <w:rsid w:val="00B41E8A"/>
    <w:rsid w:val="00B46599"/>
    <w:rsid w:val="00B51033"/>
    <w:rsid w:val="00B511FE"/>
    <w:rsid w:val="00B522E9"/>
    <w:rsid w:val="00B53D25"/>
    <w:rsid w:val="00B573B2"/>
    <w:rsid w:val="00B60C57"/>
    <w:rsid w:val="00B6151E"/>
    <w:rsid w:val="00B618FA"/>
    <w:rsid w:val="00B7132A"/>
    <w:rsid w:val="00B72407"/>
    <w:rsid w:val="00B747C2"/>
    <w:rsid w:val="00B823C2"/>
    <w:rsid w:val="00B828F1"/>
    <w:rsid w:val="00B82BA7"/>
    <w:rsid w:val="00B85400"/>
    <w:rsid w:val="00B92093"/>
    <w:rsid w:val="00B9545B"/>
    <w:rsid w:val="00BA1D57"/>
    <w:rsid w:val="00BB12BA"/>
    <w:rsid w:val="00BB2B61"/>
    <w:rsid w:val="00BC020E"/>
    <w:rsid w:val="00BC06FF"/>
    <w:rsid w:val="00BC4A56"/>
    <w:rsid w:val="00BC50E7"/>
    <w:rsid w:val="00BC5AE7"/>
    <w:rsid w:val="00BC6FF1"/>
    <w:rsid w:val="00BD2F2A"/>
    <w:rsid w:val="00BD37BF"/>
    <w:rsid w:val="00BD4075"/>
    <w:rsid w:val="00BE66B4"/>
    <w:rsid w:val="00BF0354"/>
    <w:rsid w:val="00BF61AE"/>
    <w:rsid w:val="00BF72E7"/>
    <w:rsid w:val="00C0100E"/>
    <w:rsid w:val="00C041F8"/>
    <w:rsid w:val="00C12558"/>
    <w:rsid w:val="00C15DCA"/>
    <w:rsid w:val="00C162FF"/>
    <w:rsid w:val="00C17A32"/>
    <w:rsid w:val="00C17FAC"/>
    <w:rsid w:val="00C20A56"/>
    <w:rsid w:val="00C24656"/>
    <w:rsid w:val="00C24A36"/>
    <w:rsid w:val="00C267AE"/>
    <w:rsid w:val="00C27CA9"/>
    <w:rsid w:val="00C33387"/>
    <w:rsid w:val="00C34208"/>
    <w:rsid w:val="00C35CC7"/>
    <w:rsid w:val="00C35D7E"/>
    <w:rsid w:val="00C368D2"/>
    <w:rsid w:val="00C42710"/>
    <w:rsid w:val="00C44D0A"/>
    <w:rsid w:val="00C538BB"/>
    <w:rsid w:val="00C5443B"/>
    <w:rsid w:val="00C62B9C"/>
    <w:rsid w:val="00C71E03"/>
    <w:rsid w:val="00C72DD8"/>
    <w:rsid w:val="00C731BA"/>
    <w:rsid w:val="00C74AD8"/>
    <w:rsid w:val="00C75B56"/>
    <w:rsid w:val="00C83B00"/>
    <w:rsid w:val="00C92FBF"/>
    <w:rsid w:val="00C94572"/>
    <w:rsid w:val="00C96141"/>
    <w:rsid w:val="00CA1675"/>
    <w:rsid w:val="00CA24AD"/>
    <w:rsid w:val="00CB5EC8"/>
    <w:rsid w:val="00CC4B8E"/>
    <w:rsid w:val="00CC628B"/>
    <w:rsid w:val="00CC6C22"/>
    <w:rsid w:val="00CC71B2"/>
    <w:rsid w:val="00CD6C59"/>
    <w:rsid w:val="00CE359A"/>
    <w:rsid w:val="00CE5301"/>
    <w:rsid w:val="00CE588C"/>
    <w:rsid w:val="00CE6271"/>
    <w:rsid w:val="00CF1661"/>
    <w:rsid w:val="00CF230F"/>
    <w:rsid w:val="00D00C2A"/>
    <w:rsid w:val="00D04347"/>
    <w:rsid w:val="00D11125"/>
    <w:rsid w:val="00D14587"/>
    <w:rsid w:val="00D24E98"/>
    <w:rsid w:val="00D30098"/>
    <w:rsid w:val="00D3704C"/>
    <w:rsid w:val="00D37B1C"/>
    <w:rsid w:val="00D43AEF"/>
    <w:rsid w:val="00D45378"/>
    <w:rsid w:val="00D464A6"/>
    <w:rsid w:val="00D46E8F"/>
    <w:rsid w:val="00D5384A"/>
    <w:rsid w:val="00D5473E"/>
    <w:rsid w:val="00D54B2A"/>
    <w:rsid w:val="00D61172"/>
    <w:rsid w:val="00D64960"/>
    <w:rsid w:val="00D67C17"/>
    <w:rsid w:val="00D7131D"/>
    <w:rsid w:val="00D8410C"/>
    <w:rsid w:val="00D85DDA"/>
    <w:rsid w:val="00D874A3"/>
    <w:rsid w:val="00D9254E"/>
    <w:rsid w:val="00D95614"/>
    <w:rsid w:val="00D95D35"/>
    <w:rsid w:val="00D965D7"/>
    <w:rsid w:val="00DA06E6"/>
    <w:rsid w:val="00DA4100"/>
    <w:rsid w:val="00DA5EBC"/>
    <w:rsid w:val="00DA6A0B"/>
    <w:rsid w:val="00DB1223"/>
    <w:rsid w:val="00DB612E"/>
    <w:rsid w:val="00DC3126"/>
    <w:rsid w:val="00DC4CDA"/>
    <w:rsid w:val="00DD114C"/>
    <w:rsid w:val="00DD3D5E"/>
    <w:rsid w:val="00DD5284"/>
    <w:rsid w:val="00DE2024"/>
    <w:rsid w:val="00DE5983"/>
    <w:rsid w:val="00DF1C57"/>
    <w:rsid w:val="00DF2D6C"/>
    <w:rsid w:val="00DF3610"/>
    <w:rsid w:val="00DF3F9B"/>
    <w:rsid w:val="00DF4E34"/>
    <w:rsid w:val="00DF7E6A"/>
    <w:rsid w:val="00E026F9"/>
    <w:rsid w:val="00E15823"/>
    <w:rsid w:val="00E1605B"/>
    <w:rsid w:val="00E327C8"/>
    <w:rsid w:val="00E36035"/>
    <w:rsid w:val="00E4481F"/>
    <w:rsid w:val="00E462B3"/>
    <w:rsid w:val="00E471DB"/>
    <w:rsid w:val="00E50BE9"/>
    <w:rsid w:val="00E50D52"/>
    <w:rsid w:val="00E5341C"/>
    <w:rsid w:val="00E73F5E"/>
    <w:rsid w:val="00E768DF"/>
    <w:rsid w:val="00E77FA6"/>
    <w:rsid w:val="00E86CB4"/>
    <w:rsid w:val="00E87964"/>
    <w:rsid w:val="00E908CD"/>
    <w:rsid w:val="00EA6774"/>
    <w:rsid w:val="00EB6416"/>
    <w:rsid w:val="00ED106A"/>
    <w:rsid w:val="00EE0861"/>
    <w:rsid w:val="00EE2CE4"/>
    <w:rsid w:val="00EE3EAE"/>
    <w:rsid w:val="00EE4BC6"/>
    <w:rsid w:val="00EF0ABE"/>
    <w:rsid w:val="00EF7484"/>
    <w:rsid w:val="00F00FA1"/>
    <w:rsid w:val="00F00FF0"/>
    <w:rsid w:val="00F016DC"/>
    <w:rsid w:val="00F07F47"/>
    <w:rsid w:val="00F15F2D"/>
    <w:rsid w:val="00F21F4C"/>
    <w:rsid w:val="00F367CD"/>
    <w:rsid w:val="00F41816"/>
    <w:rsid w:val="00F51FD2"/>
    <w:rsid w:val="00F57942"/>
    <w:rsid w:val="00F6606C"/>
    <w:rsid w:val="00F67029"/>
    <w:rsid w:val="00F71EAD"/>
    <w:rsid w:val="00F72646"/>
    <w:rsid w:val="00F82506"/>
    <w:rsid w:val="00F92BA9"/>
    <w:rsid w:val="00F96446"/>
    <w:rsid w:val="00FA78F5"/>
    <w:rsid w:val="00FB2437"/>
    <w:rsid w:val="00FB3BBA"/>
    <w:rsid w:val="00FB74B9"/>
    <w:rsid w:val="00FC6323"/>
    <w:rsid w:val="00FD0B06"/>
    <w:rsid w:val="00FD0FB7"/>
    <w:rsid w:val="00FD325E"/>
    <w:rsid w:val="00FD5A2D"/>
    <w:rsid w:val="00FF1175"/>
    <w:rsid w:val="00FF66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F2E5343"/>
  <w15:chartTrackingRefBased/>
  <w15:docId w15:val="{03A51267-C446-4FD9-9AFB-C805F99EDC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annotation text" w:uiPriority="99"/>
    <w:lsdException w:name="footer" w:uiPriority="99"/>
    <w:lsdException w:name="caption" w:semiHidden="1" w:unhideWhenUsed="1" w:qFormat="1"/>
    <w:lsdException w:name="table of figures" w:uiPriority="99"/>
    <w:lsdException w:name="annotation reference" w:uiPriority="99"/>
    <w:lsdException w:name="Title" w:uiPriority="10" w:qFormat="1"/>
    <w:lsdException w:name="Body Text" w:uiPriority="99"/>
    <w:lsdException w:name="Subtitle" w:qFormat="1"/>
    <w:lsdException w:name="Body Text Indent 2" w:uiPriority="99"/>
    <w:lsdException w:name="Body Text Indent 3" w:uiPriority="99"/>
    <w:lsdException w:name="Hyperlink" w:uiPriority="99"/>
    <w:lsdException w:name="FollowedHyperlink" w:uiPriority="99"/>
    <w:lsdException w:name="Strong" w:qFormat="1"/>
    <w:lsdException w:name="Emphasis" w:qFormat="1"/>
    <w:lsdException w:name="Document Map" w:uiPriority="99"/>
    <w:lsdException w:name="Normal (Web)" w:uiPriority="99"/>
    <w:lsdException w:name="Normal Table" w:semiHidden="1" w:unhideWhenUsed="1"/>
    <w:lsdException w:name="annotation subject" w:uiPriority="99"/>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style>
  <w:style w:type="paragraph" w:styleId="Heading1">
    <w:name w:val="heading 1"/>
    <w:basedOn w:val="Normal"/>
    <w:next w:val="Normal"/>
    <w:link w:val="Heading1Char"/>
    <w:uiPriority w:val="9"/>
    <w:qFormat/>
    <w:pPr>
      <w:keepNext/>
      <w:jc w:val="center"/>
      <w:outlineLvl w:val="0"/>
    </w:pPr>
    <w:rPr>
      <w:u w:val="single"/>
    </w:rPr>
  </w:style>
  <w:style w:type="paragraph" w:styleId="Heading2">
    <w:name w:val="heading 2"/>
    <w:basedOn w:val="Normal"/>
    <w:next w:val="Normal"/>
    <w:link w:val="Heading2Char"/>
    <w:uiPriority w:val="9"/>
    <w:unhideWhenUsed/>
    <w:qFormat/>
    <w:rsid w:val="00111D51"/>
    <w:pPr>
      <w:keepNext/>
      <w:spacing w:before="240" w:after="60"/>
      <w:outlineLvl w:val="1"/>
    </w:pPr>
    <w:rPr>
      <w:rFonts w:ascii="Cambria" w:hAnsi="Cambria"/>
      <w:b/>
      <w:bCs/>
      <w:i/>
      <w:iCs/>
      <w:sz w:val="28"/>
      <w:szCs w:val="28"/>
    </w:rPr>
  </w:style>
  <w:style w:type="paragraph" w:styleId="Heading3">
    <w:name w:val="heading 3"/>
    <w:aliases w:val="FunctionName,ModuleFunctionName,3,Heading 3E,h3,alltoc,Heading 3 - old,Head 3,l3,CT,H3,Section,Annotationen,Subhead2,Level 1 - 1,titre 1.1.1,Section 1.1.1,1.2.3.,BOD 1,BOD 0,titre 1.1.11,titre 1.1.12,titre 1.1.13,titre 1.1.111,l3.3"/>
    <w:basedOn w:val="Normal"/>
    <w:next w:val="Normal"/>
    <w:link w:val="Heading3Char"/>
    <w:uiPriority w:val="9"/>
    <w:unhideWhenUsed/>
    <w:qFormat/>
    <w:rsid w:val="00376C80"/>
    <w:pPr>
      <w:keepNext/>
      <w:spacing w:before="240" w:after="60"/>
      <w:outlineLvl w:val="2"/>
    </w:pPr>
    <w:rPr>
      <w:rFonts w:ascii="Calibri Light" w:hAnsi="Calibri Light"/>
      <w:b/>
      <w:bCs/>
      <w:sz w:val="26"/>
      <w:szCs w:val="26"/>
    </w:rPr>
  </w:style>
  <w:style w:type="paragraph" w:styleId="Heading4">
    <w:name w:val="heading 4"/>
    <w:basedOn w:val="Normal"/>
    <w:next w:val="Normal"/>
    <w:link w:val="Heading4Char"/>
    <w:uiPriority w:val="9"/>
    <w:unhideWhenUsed/>
    <w:qFormat/>
    <w:rsid w:val="00376C80"/>
    <w:pPr>
      <w:keepNext/>
      <w:spacing w:before="240" w:after="60"/>
      <w:outlineLvl w:val="3"/>
    </w:pPr>
    <w:rPr>
      <w:rFonts w:ascii="Calibri" w:hAnsi="Calibri"/>
      <w:b/>
      <w:bCs/>
      <w:sz w:val="28"/>
      <w:szCs w:val="28"/>
    </w:rPr>
  </w:style>
  <w:style w:type="paragraph" w:styleId="Heading5">
    <w:name w:val="heading 5"/>
    <w:basedOn w:val="Heading4"/>
    <w:next w:val="Normal"/>
    <w:link w:val="Heading5Char"/>
    <w:uiPriority w:val="9"/>
    <w:qFormat/>
    <w:rsid w:val="00DF1C57"/>
    <w:pPr>
      <w:keepNext w:val="0"/>
      <w:widowControl w:val="0"/>
      <w:spacing w:before="100" w:beforeAutospacing="1" w:line="276" w:lineRule="auto"/>
      <w:ind w:left="1008" w:hanging="1008"/>
      <w:outlineLvl w:val="4"/>
    </w:pPr>
    <w:rPr>
      <w:rFonts w:ascii="Arial" w:hAnsi="Arial"/>
      <w:bCs w:val="0"/>
      <w:iCs/>
      <w:sz w:val="20"/>
      <w:szCs w:val="26"/>
    </w:rPr>
  </w:style>
  <w:style w:type="paragraph" w:styleId="Heading6">
    <w:name w:val="heading 6"/>
    <w:basedOn w:val="Normal"/>
    <w:next w:val="Normal"/>
    <w:link w:val="Heading6Char"/>
    <w:uiPriority w:val="9"/>
    <w:qFormat/>
    <w:rsid w:val="00DF1C57"/>
    <w:pPr>
      <w:spacing w:before="240" w:after="60" w:line="276" w:lineRule="auto"/>
      <w:ind w:left="1152" w:hanging="1152"/>
      <w:outlineLvl w:val="5"/>
    </w:pPr>
    <w:rPr>
      <w:rFonts w:ascii="Arial" w:hAnsi="Arial"/>
      <w:b/>
      <w:bCs/>
    </w:rPr>
  </w:style>
  <w:style w:type="paragraph" w:styleId="Heading7">
    <w:name w:val="heading 7"/>
    <w:basedOn w:val="Normal"/>
    <w:next w:val="Normal"/>
    <w:link w:val="Heading7Char"/>
    <w:uiPriority w:val="9"/>
    <w:unhideWhenUsed/>
    <w:qFormat/>
    <w:rsid w:val="00DF1C57"/>
    <w:pPr>
      <w:keepNext/>
      <w:keepLines/>
      <w:spacing w:before="200" w:line="276" w:lineRule="auto"/>
      <w:ind w:left="1296" w:hanging="1296"/>
      <w:outlineLvl w:val="6"/>
    </w:pPr>
    <w:rPr>
      <w:rFonts w:ascii="Calibri Light" w:hAnsi="Calibri Light"/>
      <w:i/>
      <w:iCs/>
      <w:color w:val="404040"/>
      <w:szCs w:val="22"/>
    </w:rPr>
  </w:style>
  <w:style w:type="paragraph" w:styleId="Heading8">
    <w:name w:val="heading 8"/>
    <w:basedOn w:val="Normal"/>
    <w:next w:val="Normal"/>
    <w:link w:val="Heading8Char"/>
    <w:uiPriority w:val="9"/>
    <w:unhideWhenUsed/>
    <w:qFormat/>
    <w:rsid w:val="00DF1C57"/>
    <w:pPr>
      <w:keepNext/>
      <w:keepLines/>
      <w:spacing w:before="200" w:line="276" w:lineRule="auto"/>
      <w:ind w:left="1440" w:hanging="1440"/>
      <w:outlineLvl w:val="7"/>
    </w:pPr>
    <w:rPr>
      <w:rFonts w:ascii="Calibri Light" w:hAnsi="Calibri Light"/>
      <w:color w:val="404040"/>
    </w:rPr>
  </w:style>
  <w:style w:type="paragraph" w:styleId="Heading9">
    <w:name w:val="heading 9"/>
    <w:basedOn w:val="Normal"/>
    <w:next w:val="Normal"/>
    <w:link w:val="Heading9Char"/>
    <w:uiPriority w:val="9"/>
    <w:unhideWhenUsed/>
    <w:qFormat/>
    <w:rsid w:val="00DF1C57"/>
    <w:pPr>
      <w:keepNext/>
      <w:keepLines/>
      <w:spacing w:before="200" w:line="276" w:lineRule="auto"/>
      <w:ind w:left="1584" w:hanging="1584"/>
      <w:outlineLvl w:val="8"/>
    </w:pPr>
    <w:rPr>
      <w:rFonts w:ascii="Calibri Light" w:hAnsi="Calibri Light"/>
      <w:i/>
      <w:iCs/>
      <w:color w:val="4040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semiHidden/>
  </w:style>
  <w:style w:type="paragraph" w:styleId="Header">
    <w:name w:val="header"/>
    <w:aliases w:val="body,Header-DWP,h,body2,body3,body4,body5,body6,body7,body8,body9,body10,body11,body12,body13,body14,body15,body16,body17,body18,body19,body20,body110,body21,body31,body41,body51,body61,body71,body81,body91,body101,body111,body121,body131"/>
    <w:basedOn w:val="Normal"/>
    <w:link w:val="HeaderChar"/>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FootnoteText">
    <w:name w:val="footnote text"/>
    <w:basedOn w:val="Normal"/>
    <w:link w:val="FootnoteTextChar"/>
    <w:uiPriority w:val="99"/>
    <w:semiHidden/>
  </w:style>
  <w:style w:type="paragraph" w:styleId="EndnoteText">
    <w:name w:val="endnote text"/>
    <w:basedOn w:val="Normal"/>
    <w:semiHidden/>
  </w:style>
  <w:style w:type="character" w:styleId="EndnoteReference">
    <w:name w:val="endnote reference"/>
    <w:semiHidden/>
    <w:rPr>
      <w:vertAlign w:val="superscript"/>
    </w:rPr>
  </w:style>
  <w:style w:type="character" w:styleId="PageNumber">
    <w:name w:val="page number"/>
    <w:basedOn w:val="DefaultParagraphFont"/>
  </w:style>
  <w:style w:type="paragraph" w:styleId="BalloonText">
    <w:name w:val="Balloon Text"/>
    <w:basedOn w:val="Normal"/>
    <w:link w:val="BalloonTextChar"/>
    <w:uiPriority w:val="99"/>
    <w:semiHidden/>
    <w:rPr>
      <w:rFonts w:ascii="Tahoma" w:hAnsi="Tahoma" w:cs="Tahoma"/>
      <w:sz w:val="16"/>
      <w:szCs w:val="16"/>
    </w:rPr>
  </w:style>
  <w:style w:type="character" w:styleId="Hyperlink">
    <w:name w:val="Hyperlink"/>
    <w:uiPriority w:val="99"/>
    <w:rPr>
      <w:color w:val="0000FF"/>
      <w:u w:val="single"/>
    </w:rPr>
  </w:style>
  <w:style w:type="character" w:styleId="FollowedHyperlink">
    <w:name w:val="FollowedHyperlink"/>
    <w:uiPriority w:val="99"/>
    <w:rPr>
      <w:color w:val="800080"/>
      <w:u w:val="single"/>
    </w:rPr>
  </w:style>
  <w:style w:type="paragraph" w:styleId="BodyText">
    <w:name w:val="Body Text"/>
    <w:aliases w:val="bt,body text,BODY TEXT,t,bullet title,sp,text,sbs,block text,1,bt4,body text4,bt5,body text5,bt1,body text1,Resume Text,txt1,T1,Text,heading_txt,bodytxy2,Block text,tx,EDStext,bodytext,BT,RFP Text,Body Text Two,Teh2xt,bi,Justified,pp"/>
    <w:basedOn w:val="Normal"/>
    <w:link w:val="BodyTextChar"/>
    <w:uiPriority w:val="99"/>
    <w:pPr>
      <w:jc w:val="both"/>
    </w:pPr>
    <w:rPr>
      <w:sz w:val="22"/>
    </w:rPr>
  </w:style>
  <w:style w:type="character" w:customStyle="1" w:styleId="Heading2Char">
    <w:name w:val="Heading 2 Char"/>
    <w:link w:val="Heading2"/>
    <w:uiPriority w:val="9"/>
    <w:rsid w:val="00111D51"/>
    <w:rPr>
      <w:rFonts w:ascii="Cambria" w:hAnsi="Cambria"/>
      <w:b/>
      <w:bCs/>
      <w:i/>
      <w:iCs/>
      <w:sz w:val="28"/>
      <w:szCs w:val="28"/>
    </w:rPr>
  </w:style>
  <w:style w:type="character" w:styleId="CommentReference">
    <w:name w:val="annotation reference"/>
    <w:uiPriority w:val="99"/>
    <w:rsid w:val="00111D51"/>
    <w:rPr>
      <w:sz w:val="16"/>
      <w:szCs w:val="16"/>
    </w:rPr>
  </w:style>
  <w:style w:type="paragraph" w:styleId="CommentText">
    <w:name w:val="annotation text"/>
    <w:basedOn w:val="Normal"/>
    <w:link w:val="CommentTextChar"/>
    <w:uiPriority w:val="99"/>
    <w:rsid w:val="00111D51"/>
  </w:style>
  <w:style w:type="character" w:customStyle="1" w:styleId="CommentTextChar">
    <w:name w:val="Comment Text Char"/>
    <w:basedOn w:val="DefaultParagraphFont"/>
    <w:link w:val="CommentText"/>
    <w:uiPriority w:val="99"/>
    <w:rsid w:val="00111D51"/>
  </w:style>
  <w:style w:type="paragraph" w:styleId="CommentSubject">
    <w:name w:val="annotation subject"/>
    <w:basedOn w:val="CommentText"/>
    <w:next w:val="CommentText"/>
    <w:link w:val="CommentSubjectChar"/>
    <w:uiPriority w:val="99"/>
    <w:rsid w:val="00111D51"/>
    <w:rPr>
      <w:b/>
      <w:bCs/>
    </w:rPr>
  </w:style>
  <w:style w:type="character" w:customStyle="1" w:styleId="CommentSubjectChar">
    <w:name w:val="Comment Subject Char"/>
    <w:link w:val="CommentSubject"/>
    <w:uiPriority w:val="99"/>
    <w:rsid w:val="00111D51"/>
    <w:rPr>
      <w:b/>
      <w:bCs/>
    </w:rPr>
  </w:style>
  <w:style w:type="paragraph" w:styleId="DocumentMap">
    <w:name w:val="Document Map"/>
    <w:basedOn w:val="Normal"/>
    <w:link w:val="DocumentMapChar"/>
    <w:uiPriority w:val="99"/>
    <w:rsid w:val="00111D51"/>
    <w:pPr>
      <w:shd w:val="clear" w:color="auto" w:fill="000080"/>
    </w:pPr>
    <w:rPr>
      <w:rFonts w:ascii="Tahoma" w:hAnsi="Tahoma" w:cs="Tahoma"/>
    </w:rPr>
  </w:style>
  <w:style w:type="character" w:customStyle="1" w:styleId="DocumentMapChar">
    <w:name w:val="Document Map Char"/>
    <w:link w:val="DocumentMap"/>
    <w:uiPriority w:val="99"/>
    <w:rsid w:val="00111D51"/>
    <w:rPr>
      <w:rFonts w:ascii="Tahoma" w:hAnsi="Tahoma" w:cs="Tahoma"/>
      <w:shd w:val="clear" w:color="auto" w:fill="000080"/>
    </w:rPr>
  </w:style>
  <w:style w:type="character" w:customStyle="1" w:styleId="FooterChar">
    <w:name w:val="Footer Char"/>
    <w:link w:val="Footer"/>
    <w:uiPriority w:val="99"/>
    <w:rsid w:val="00111D51"/>
  </w:style>
  <w:style w:type="character" w:customStyle="1" w:styleId="HeaderChar">
    <w:name w:val="Header Char"/>
    <w:aliases w:val="body Char,Header-DWP Char,h Char,body2 Char,body3 Char,body4 Char,body5 Char,body6 Char,body7 Char,body8 Char,body9 Char,body10 Char,body11 Char,body12 Char,body13 Char,body14 Char,body15 Char,body16 Char,body17 Char,body18 Char,body19 Char"/>
    <w:link w:val="Header"/>
    <w:rsid w:val="00111D51"/>
  </w:style>
  <w:style w:type="paragraph" w:styleId="ListParagraph">
    <w:name w:val="List Paragraph"/>
    <w:basedOn w:val="Normal"/>
    <w:link w:val="ListParagraphChar"/>
    <w:uiPriority w:val="34"/>
    <w:qFormat/>
    <w:rsid w:val="00A45012"/>
    <w:pPr>
      <w:ind w:left="720"/>
      <w:contextualSpacing/>
    </w:pPr>
    <w:rPr>
      <w:rFonts w:eastAsia="Calibri"/>
    </w:rPr>
  </w:style>
  <w:style w:type="paragraph" w:styleId="NormalWeb">
    <w:name w:val="Normal (Web)"/>
    <w:basedOn w:val="Normal"/>
    <w:uiPriority w:val="99"/>
    <w:unhideWhenUsed/>
    <w:rsid w:val="00DF4E34"/>
    <w:pPr>
      <w:spacing w:before="100" w:beforeAutospacing="1" w:after="100" w:afterAutospacing="1"/>
    </w:pPr>
    <w:rPr>
      <w:sz w:val="24"/>
      <w:szCs w:val="24"/>
    </w:rPr>
  </w:style>
  <w:style w:type="character" w:styleId="UnresolvedMention">
    <w:name w:val="Unresolved Mention"/>
    <w:uiPriority w:val="99"/>
    <w:semiHidden/>
    <w:unhideWhenUsed/>
    <w:rsid w:val="004335F5"/>
    <w:rPr>
      <w:color w:val="808080"/>
      <w:shd w:val="clear" w:color="auto" w:fill="E6E6E6"/>
    </w:rPr>
  </w:style>
  <w:style w:type="paragraph" w:customStyle="1" w:styleId="Default">
    <w:name w:val="Default"/>
    <w:rsid w:val="00A1488E"/>
    <w:pPr>
      <w:autoSpaceDE w:val="0"/>
      <w:autoSpaceDN w:val="0"/>
      <w:adjustRightInd w:val="0"/>
    </w:pPr>
    <w:rPr>
      <w:color w:val="000000"/>
      <w:sz w:val="24"/>
      <w:szCs w:val="24"/>
    </w:rPr>
  </w:style>
  <w:style w:type="character" w:customStyle="1" w:styleId="ListParagraphChar">
    <w:name w:val="List Paragraph Char"/>
    <w:link w:val="ListParagraph"/>
    <w:uiPriority w:val="34"/>
    <w:locked/>
    <w:rsid w:val="007A46B7"/>
    <w:rPr>
      <w:rFonts w:eastAsia="Calibri"/>
    </w:rPr>
  </w:style>
  <w:style w:type="paragraph" w:customStyle="1" w:styleId="SubHeading1">
    <w:name w:val="Sub Heading 1"/>
    <w:basedOn w:val="Normal"/>
    <w:link w:val="SubHeading1Char"/>
    <w:qFormat/>
    <w:rsid w:val="007A46B7"/>
    <w:pPr>
      <w:tabs>
        <w:tab w:val="left" w:pos="2340"/>
        <w:tab w:val="left" w:pos="5760"/>
      </w:tabs>
      <w:spacing w:after="360"/>
    </w:pPr>
    <w:rPr>
      <w:rFonts w:ascii="Arial" w:eastAsia="MS Mincho" w:hAnsi="Arial"/>
      <w:b/>
      <w:u w:val="single"/>
    </w:rPr>
  </w:style>
  <w:style w:type="character" w:customStyle="1" w:styleId="SubHeading1Char">
    <w:name w:val="Sub Heading 1 Char"/>
    <w:link w:val="SubHeading1"/>
    <w:rsid w:val="007A46B7"/>
    <w:rPr>
      <w:rFonts w:ascii="Arial" w:eastAsia="MS Mincho" w:hAnsi="Arial"/>
      <w:b/>
      <w:u w:val="single"/>
    </w:rPr>
  </w:style>
  <w:style w:type="paragraph" w:customStyle="1" w:styleId="XeroxTableHeadBG">
    <w:name w:val="Xerox Table Head_BG"/>
    <w:basedOn w:val="Normal"/>
    <w:next w:val="Normal"/>
    <w:autoRedefine/>
    <w:uiPriority w:val="99"/>
    <w:rsid w:val="00027B9D"/>
    <w:pPr>
      <w:framePr w:hSpace="180" w:wrap="around" w:vAnchor="text" w:hAnchor="margin" w:y="-239"/>
    </w:pPr>
    <w:rPr>
      <w:color w:val="FFFFFF"/>
      <w:lang w:val="en-GB"/>
    </w:rPr>
  </w:style>
  <w:style w:type="character" w:customStyle="1" w:styleId="Heading3Char">
    <w:name w:val="Heading 3 Char"/>
    <w:aliases w:val="FunctionName Char,ModuleFunctionName Char,3 Char,Heading 3E Char,h3 Char,alltoc Char,Heading 3 - old Char,Head 3 Char,l3 Char,CT Char,H3 Char,Section Char,Annotationen Char,Subhead2 Char,Level 1 - 1 Char,titre 1.1.1 Char,1.2.3. Char"/>
    <w:link w:val="Heading3"/>
    <w:uiPriority w:val="9"/>
    <w:rsid w:val="00376C80"/>
    <w:rPr>
      <w:rFonts w:ascii="Calibri Light" w:eastAsia="Times New Roman" w:hAnsi="Calibri Light" w:cs="Times New Roman"/>
      <w:b/>
      <w:bCs/>
      <w:sz w:val="26"/>
      <w:szCs w:val="26"/>
    </w:rPr>
  </w:style>
  <w:style w:type="character" w:customStyle="1" w:styleId="Heading4Char">
    <w:name w:val="Heading 4 Char"/>
    <w:link w:val="Heading4"/>
    <w:uiPriority w:val="9"/>
    <w:rsid w:val="00376C80"/>
    <w:rPr>
      <w:rFonts w:ascii="Calibri" w:eastAsia="Times New Roman" w:hAnsi="Calibri" w:cs="Times New Roman"/>
      <w:b/>
      <w:bCs/>
      <w:sz w:val="28"/>
      <w:szCs w:val="28"/>
    </w:rPr>
  </w:style>
  <w:style w:type="character" w:customStyle="1" w:styleId="Heading5Char">
    <w:name w:val="Heading 5 Char"/>
    <w:link w:val="Heading5"/>
    <w:uiPriority w:val="9"/>
    <w:rsid w:val="00DF1C57"/>
    <w:rPr>
      <w:rFonts w:ascii="Arial" w:hAnsi="Arial"/>
      <w:b/>
      <w:iCs/>
      <w:szCs w:val="26"/>
    </w:rPr>
  </w:style>
  <w:style w:type="character" w:customStyle="1" w:styleId="Heading6Char">
    <w:name w:val="Heading 6 Char"/>
    <w:link w:val="Heading6"/>
    <w:uiPriority w:val="9"/>
    <w:rsid w:val="00DF1C57"/>
    <w:rPr>
      <w:rFonts w:ascii="Arial" w:hAnsi="Arial"/>
      <w:b/>
      <w:bCs/>
    </w:rPr>
  </w:style>
  <w:style w:type="character" w:customStyle="1" w:styleId="Heading7Char">
    <w:name w:val="Heading 7 Char"/>
    <w:link w:val="Heading7"/>
    <w:uiPriority w:val="9"/>
    <w:rsid w:val="00DF1C57"/>
    <w:rPr>
      <w:rFonts w:ascii="Calibri Light" w:hAnsi="Calibri Light"/>
      <w:i/>
      <w:iCs/>
      <w:color w:val="404040"/>
      <w:szCs w:val="22"/>
    </w:rPr>
  </w:style>
  <w:style w:type="character" w:customStyle="1" w:styleId="Heading8Char">
    <w:name w:val="Heading 8 Char"/>
    <w:link w:val="Heading8"/>
    <w:uiPriority w:val="9"/>
    <w:rsid w:val="00DF1C57"/>
    <w:rPr>
      <w:rFonts w:ascii="Calibri Light" w:hAnsi="Calibri Light"/>
      <w:color w:val="404040"/>
    </w:rPr>
  </w:style>
  <w:style w:type="character" w:customStyle="1" w:styleId="Heading9Char">
    <w:name w:val="Heading 9 Char"/>
    <w:link w:val="Heading9"/>
    <w:uiPriority w:val="9"/>
    <w:rsid w:val="00DF1C57"/>
    <w:rPr>
      <w:rFonts w:ascii="Calibri Light" w:hAnsi="Calibri Light"/>
      <w:i/>
      <w:iCs/>
      <w:color w:val="404040"/>
    </w:rPr>
  </w:style>
  <w:style w:type="character" w:customStyle="1" w:styleId="Heading1Char">
    <w:name w:val="Heading 1 Char"/>
    <w:link w:val="Heading1"/>
    <w:uiPriority w:val="9"/>
    <w:rsid w:val="00DF1C57"/>
    <w:rPr>
      <w:u w:val="single"/>
    </w:rPr>
  </w:style>
  <w:style w:type="table" w:styleId="TableGrid">
    <w:name w:val="Table Grid"/>
    <w:basedOn w:val="TableNormal"/>
    <w:uiPriority w:val="39"/>
    <w:rsid w:val="00DF1C57"/>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alloonTextChar">
    <w:name w:val="Balloon Text Char"/>
    <w:link w:val="BalloonText"/>
    <w:uiPriority w:val="99"/>
    <w:semiHidden/>
    <w:rsid w:val="00DF1C57"/>
    <w:rPr>
      <w:rFonts w:ascii="Tahoma" w:hAnsi="Tahoma" w:cs="Tahoma"/>
      <w:sz w:val="16"/>
      <w:szCs w:val="16"/>
    </w:rPr>
  </w:style>
  <w:style w:type="paragraph" w:customStyle="1" w:styleId="Title1">
    <w:name w:val="Title 1"/>
    <w:basedOn w:val="Heading1"/>
    <w:link w:val="Title1Char"/>
    <w:qFormat/>
    <w:rsid w:val="00DF1C57"/>
    <w:pPr>
      <w:keepLines/>
      <w:spacing w:before="480"/>
      <w:jc w:val="left"/>
    </w:pPr>
    <w:rPr>
      <w:rFonts w:ascii="Xerox Sans" w:hAnsi="Xerox Sans"/>
      <w:b/>
      <w:bCs/>
      <w:color w:val="2895D5"/>
      <w:sz w:val="44"/>
      <w:szCs w:val="44"/>
      <w:u w:val="none"/>
      <w:lang w:val="en-GB" w:eastAsia="ja-JP"/>
    </w:rPr>
  </w:style>
  <w:style w:type="character" w:customStyle="1" w:styleId="Title1Char">
    <w:name w:val="Title 1 Char"/>
    <w:link w:val="Title1"/>
    <w:rsid w:val="00DF1C57"/>
    <w:rPr>
      <w:rFonts w:ascii="Xerox Sans" w:hAnsi="Xerox Sans"/>
      <w:b/>
      <w:bCs/>
      <w:color w:val="2895D5"/>
      <w:sz w:val="44"/>
      <w:szCs w:val="44"/>
      <w:lang w:val="en-GB" w:eastAsia="ja-JP"/>
    </w:rPr>
  </w:style>
  <w:style w:type="paragraph" w:customStyle="1" w:styleId="XeroxBUllet1">
    <w:name w:val="Xerox BUllet 1"/>
    <w:basedOn w:val="Normal"/>
    <w:autoRedefine/>
    <w:uiPriority w:val="99"/>
    <w:rsid w:val="00DF1C57"/>
    <w:pPr>
      <w:spacing w:after="120" w:line="264" w:lineRule="auto"/>
      <w:jc w:val="both"/>
    </w:pPr>
    <w:rPr>
      <w:rFonts w:ascii="Arial" w:hAnsi="Arial" w:cs="Arial"/>
      <w:bCs/>
      <w:color w:val="000000"/>
    </w:rPr>
  </w:style>
  <w:style w:type="paragraph" w:customStyle="1" w:styleId="XeroxBodyText">
    <w:name w:val="Xerox Body Text"/>
    <w:basedOn w:val="Normal"/>
    <w:link w:val="XeroxBodyTextChar"/>
    <w:autoRedefine/>
    <w:rsid w:val="00DF1C57"/>
    <w:pPr>
      <w:spacing w:before="120" w:after="120" w:line="264" w:lineRule="auto"/>
      <w:jc w:val="both"/>
    </w:pPr>
    <w:rPr>
      <w:rFonts w:ascii="Arial" w:hAnsi="Arial" w:cs="Arial"/>
      <w:color w:val="000000"/>
      <w:lang w:val="en-GB"/>
    </w:rPr>
  </w:style>
  <w:style w:type="character" w:customStyle="1" w:styleId="XeroxBodyTextChar">
    <w:name w:val="Xerox Body Text Char"/>
    <w:link w:val="XeroxBodyText"/>
    <w:rsid w:val="00DF1C57"/>
    <w:rPr>
      <w:rFonts w:ascii="Arial" w:hAnsi="Arial" w:cs="Arial"/>
      <w:color w:val="000000"/>
      <w:lang w:val="en-GB"/>
    </w:rPr>
  </w:style>
  <w:style w:type="paragraph" w:styleId="TableofFigures">
    <w:name w:val="table of figures"/>
    <w:basedOn w:val="Normal"/>
    <w:next w:val="Normal"/>
    <w:link w:val="TableofFiguresChar"/>
    <w:uiPriority w:val="99"/>
    <w:unhideWhenUsed/>
    <w:rsid w:val="00DF1C57"/>
    <w:rPr>
      <w:rFonts w:ascii="Xerox Sans" w:eastAsia="MS Mincho" w:hAnsi="Xerox Sans" w:cs="Arial"/>
      <w:szCs w:val="22"/>
      <w:lang w:val="en-GB" w:eastAsia="ja-JP"/>
    </w:rPr>
  </w:style>
  <w:style w:type="character" w:customStyle="1" w:styleId="TableofFiguresChar">
    <w:name w:val="Table of Figures Char"/>
    <w:link w:val="TableofFigures"/>
    <w:uiPriority w:val="99"/>
    <w:rsid w:val="00DF1C57"/>
    <w:rPr>
      <w:rFonts w:ascii="Xerox Sans" w:eastAsia="MS Mincho" w:hAnsi="Xerox Sans" w:cs="Arial"/>
      <w:szCs w:val="22"/>
      <w:lang w:val="en-GB" w:eastAsia="ja-JP"/>
    </w:rPr>
  </w:style>
  <w:style w:type="paragraph" w:customStyle="1" w:styleId="ABullettext">
    <w:name w:val="ABullet text"/>
    <w:basedOn w:val="FootnoteText"/>
    <w:uiPriority w:val="99"/>
    <w:rsid w:val="00DF1C57"/>
    <w:pPr>
      <w:ind w:left="360"/>
    </w:pPr>
    <w:rPr>
      <w:rFonts w:ascii="Arial" w:hAnsi="Arial" w:cs="Arial"/>
      <w:lang w:val="en-GB" w:eastAsia="fr-FR"/>
    </w:rPr>
  </w:style>
  <w:style w:type="character" w:customStyle="1" w:styleId="FootnoteTextChar">
    <w:name w:val="Footnote Text Char"/>
    <w:link w:val="FootnoteText"/>
    <w:uiPriority w:val="99"/>
    <w:semiHidden/>
    <w:rsid w:val="00DF1C57"/>
  </w:style>
  <w:style w:type="table" w:customStyle="1" w:styleId="TableGrid1">
    <w:name w:val="Table Grid1"/>
    <w:basedOn w:val="TableNormal"/>
    <w:next w:val="TableGrid"/>
    <w:uiPriority w:val="39"/>
    <w:rsid w:val="00DF1C57"/>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DF1C57"/>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itles">
    <w:name w:val="Table Titles"/>
    <w:basedOn w:val="Normal"/>
    <w:next w:val="Normal"/>
    <w:qFormat/>
    <w:rsid w:val="00DF1C57"/>
    <w:pPr>
      <w:spacing w:after="160"/>
      <w:jc w:val="center"/>
    </w:pPr>
    <w:rPr>
      <w:rFonts w:ascii="Arial" w:eastAsia="Calibri" w:hAnsi="Arial"/>
      <w:b/>
      <w:szCs w:val="22"/>
    </w:rPr>
  </w:style>
  <w:style w:type="paragraph" w:styleId="Title">
    <w:name w:val="Title"/>
    <w:basedOn w:val="Normal"/>
    <w:next w:val="Normal"/>
    <w:link w:val="TitleChar"/>
    <w:uiPriority w:val="10"/>
    <w:qFormat/>
    <w:rsid w:val="00DF1C57"/>
    <w:pPr>
      <w:contextualSpacing/>
      <w:jc w:val="center"/>
    </w:pPr>
    <w:rPr>
      <w:rFonts w:ascii="Arial" w:hAnsi="Arial"/>
      <w:b/>
      <w:spacing w:val="-10"/>
      <w:kern w:val="28"/>
      <w:sz w:val="44"/>
      <w:szCs w:val="44"/>
    </w:rPr>
  </w:style>
  <w:style w:type="character" w:customStyle="1" w:styleId="TitleChar">
    <w:name w:val="Title Char"/>
    <w:link w:val="Title"/>
    <w:uiPriority w:val="10"/>
    <w:rsid w:val="00DF1C57"/>
    <w:rPr>
      <w:rFonts w:ascii="Arial" w:hAnsi="Arial"/>
      <w:b/>
      <w:spacing w:val="-10"/>
      <w:kern w:val="28"/>
      <w:sz w:val="44"/>
      <w:szCs w:val="44"/>
    </w:rPr>
  </w:style>
  <w:style w:type="paragraph" w:styleId="TOC1">
    <w:name w:val="toc 1"/>
    <w:basedOn w:val="Normal"/>
    <w:next w:val="Normal"/>
    <w:autoRedefine/>
    <w:uiPriority w:val="39"/>
    <w:unhideWhenUsed/>
    <w:rsid w:val="00DF1C57"/>
    <w:pPr>
      <w:tabs>
        <w:tab w:val="left" w:pos="400"/>
        <w:tab w:val="right" w:leader="dot" w:pos="10790"/>
      </w:tabs>
      <w:spacing w:before="120" w:line="259" w:lineRule="auto"/>
    </w:pPr>
    <w:rPr>
      <w:rFonts w:ascii="Arial" w:eastAsia="Calibri" w:hAnsi="Arial" w:cs="Arial"/>
      <w:b/>
      <w:bCs/>
      <w:i/>
      <w:iCs/>
      <w:color w:val="0070C0"/>
    </w:rPr>
  </w:style>
  <w:style w:type="paragraph" w:customStyle="1" w:styleId="BulletedList">
    <w:name w:val="Bulleted List"/>
    <w:basedOn w:val="Normal"/>
    <w:qFormat/>
    <w:rsid w:val="00DF1C57"/>
    <w:pPr>
      <w:numPr>
        <w:numId w:val="31"/>
      </w:numPr>
      <w:spacing w:after="60" w:line="276" w:lineRule="auto"/>
      <w:ind w:left="1008" w:hanging="288"/>
      <w:outlineLvl w:val="1"/>
    </w:pPr>
    <w:rPr>
      <w:rFonts w:ascii="Arial" w:eastAsia="Calibri" w:hAnsi="Arial"/>
    </w:rPr>
  </w:style>
  <w:style w:type="character" w:customStyle="1" w:styleId="BodyTextChar">
    <w:name w:val="Body Text Char"/>
    <w:aliases w:val="bt Char,body text Char,BODY TEXT Char,t Char,bullet title Char,sp Char,text Char,sbs Char,block text Char,1 Char,bt4 Char,body text4 Char,bt5 Char,body text5 Char,bt1 Char,body text1 Char,Resume Text Char,txt1 Char,T1 Char,Text Char"/>
    <w:link w:val="BodyText"/>
    <w:uiPriority w:val="99"/>
    <w:rsid w:val="00DF1C57"/>
    <w:rPr>
      <w:sz w:val="22"/>
    </w:rPr>
  </w:style>
  <w:style w:type="paragraph" w:customStyle="1" w:styleId="ContractSectionHeading">
    <w:name w:val="Contract Section Heading"/>
    <w:basedOn w:val="Normal"/>
    <w:rsid w:val="00DF1C57"/>
    <w:pPr>
      <w:numPr>
        <w:numId w:val="32"/>
      </w:numPr>
      <w:spacing w:before="200" w:after="200"/>
      <w:jc w:val="both"/>
    </w:pPr>
    <w:rPr>
      <w:rFonts w:ascii="Times New Roman Bold" w:hAnsi="Times New Roman Bold"/>
      <w:b/>
      <w:snapToGrid w:val="0"/>
    </w:rPr>
  </w:style>
  <w:style w:type="paragraph" w:customStyle="1" w:styleId="ContractLevelOne">
    <w:name w:val="Contract Level One"/>
    <w:basedOn w:val="Normal"/>
    <w:rsid w:val="00DF1C57"/>
    <w:pPr>
      <w:numPr>
        <w:ilvl w:val="1"/>
        <w:numId w:val="32"/>
      </w:numPr>
      <w:spacing w:after="200"/>
      <w:jc w:val="both"/>
    </w:pPr>
    <w:rPr>
      <w:snapToGrid w:val="0"/>
    </w:rPr>
  </w:style>
  <w:style w:type="paragraph" w:styleId="TOCHeading">
    <w:name w:val="TOC Heading"/>
    <w:basedOn w:val="Heading1"/>
    <w:next w:val="Normal"/>
    <w:uiPriority w:val="39"/>
    <w:unhideWhenUsed/>
    <w:qFormat/>
    <w:rsid w:val="00DF1C57"/>
    <w:pPr>
      <w:keepLines/>
      <w:spacing w:before="240" w:line="259" w:lineRule="auto"/>
      <w:jc w:val="left"/>
      <w:outlineLvl w:val="9"/>
    </w:pPr>
    <w:rPr>
      <w:rFonts w:ascii="Calibri Light" w:hAnsi="Calibri Light"/>
      <w:color w:val="2E74B5"/>
      <w:sz w:val="32"/>
      <w:szCs w:val="32"/>
      <w:u w:val="none"/>
    </w:rPr>
  </w:style>
  <w:style w:type="paragraph" w:styleId="TOC2">
    <w:name w:val="toc 2"/>
    <w:basedOn w:val="Normal"/>
    <w:next w:val="Normal"/>
    <w:autoRedefine/>
    <w:uiPriority w:val="39"/>
    <w:unhideWhenUsed/>
    <w:rsid w:val="00DF1C57"/>
    <w:pPr>
      <w:spacing w:before="120" w:line="259" w:lineRule="auto"/>
      <w:ind w:left="200"/>
    </w:pPr>
    <w:rPr>
      <w:rFonts w:ascii="Calibri" w:eastAsia="Calibri" w:hAnsi="Calibri"/>
      <w:b/>
      <w:bCs/>
      <w:sz w:val="22"/>
      <w:szCs w:val="22"/>
    </w:rPr>
  </w:style>
  <w:style w:type="paragraph" w:customStyle="1" w:styleId="Title2">
    <w:name w:val="Title2"/>
    <w:basedOn w:val="Normal"/>
    <w:rsid w:val="00DF1C57"/>
    <w:rPr>
      <w:rFonts w:ascii="Xerox Sans Light" w:hAnsi="Xerox Sans Light"/>
      <w:color w:val="848484"/>
      <w:sz w:val="66"/>
      <w:szCs w:val="66"/>
    </w:rPr>
  </w:style>
  <w:style w:type="paragraph" w:styleId="TOC3">
    <w:name w:val="toc 3"/>
    <w:basedOn w:val="Normal"/>
    <w:next w:val="Normal"/>
    <w:autoRedefine/>
    <w:uiPriority w:val="39"/>
    <w:unhideWhenUsed/>
    <w:rsid w:val="00DF1C57"/>
    <w:pPr>
      <w:spacing w:line="259" w:lineRule="auto"/>
      <w:ind w:left="400"/>
    </w:pPr>
    <w:rPr>
      <w:rFonts w:ascii="Calibri" w:eastAsia="Calibri" w:hAnsi="Calibri"/>
    </w:rPr>
  </w:style>
  <w:style w:type="paragraph" w:customStyle="1" w:styleId="Bullet3">
    <w:name w:val="Bullet 3"/>
    <w:aliases w:val="b3,bullet 3,Bullet3"/>
    <w:basedOn w:val="BodyText"/>
    <w:next w:val="BodyText"/>
    <w:rsid w:val="00DF1C57"/>
    <w:pPr>
      <w:numPr>
        <w:numId w:val="33"/>
      </w:numPr>
      <w:spacing w:after="200"/>
      <w:jc w:val="left"/>
    </w:pPr>
    <w:rPr>
      <w:rFonts w:ascii="Verdana" w:eastAsia="Arial Unicode MS" w:hAnsi="Verdana"/>
      <w:bCs/>
      <w:color w:val="000000"/>
      <w:sz w:val="20"/>
      <w:szCs w:val="22"/>
    </w:rPr>
  </w:style>
  <w:style w:type="paragraph" w:styleId="BodyTextIndent3">
    <w:name w:val="Body Text Indent 3"/>
    <w:basedOn w:val="Normal"/>
    <w:link w:val="BodyTextIndent3Char"/>
    <w:uiPriority w:val="99"/>
    <w:unhideWhenUsed/>
    <w:rsid w:val="00DF1C57"/>
    <w:pPr>
      <w:spacing w:after="120"/>
      <w:ind w:left="360"/>
    </w:pPr>
    <w:rPr>
      <w:rFonts w:ascii="Arial" w:eastAsia="Calibri" w:hAnsi="Arial"/>
      <w:sz w:val="16"/>
      <w:szCs w:val="16"/>
    </w:rPr>
  </w:style>
  <w:style w:type="character" w:customStyle="1" w:styleId="BodyTextIndent3Char">
    <w:name w:val="Body Text Indent 3 Char"/>
    <w:link w:val="BodyTextIndent3"/>
    <w:uiPriority w:val="99"/>
    <w:rsid w:val="00DF1C57"/>
    <w:rPr>
      <w:rFonts w:ascii="Arial" w:eastAsia="Calibri" w:hAnsi="Arial"/>
      <w:sz w:val="16"/>
      <w:szCs w:val="16"/>
    </w:rPr>
  </w:style>
  <w:style w:type="paragraph" w:customStyle="1" w:styleId="Text">
    <w:name w:val="**Text"/>
    <w:basedOn w:val="BodyText"/>
    <w:next w:val="BodyText"/>
    <w:rsid w:val="00DF1C57"/>
    <w:pPr>
      <w:spacing w:before="120" w:after="60"/>
      <w:jc w:val="left"/>
    </w:pPr>
    <w:rPr>
      <w:rFonts w:ascii="Cambria" w:hAnsi="Cambria" w:cs="Cambria"/>
      <w:color w:val="000000"/>
      <w:sz w:val="20"/>
      <w:szCs w:val="22"/>
    </w:rPr>
  </w:style>
  <w:style w:type="paragraph" w:styleId="NoSpacing">
    <w:name w:val="No Spacing"/>
    <w:uiPriority w:val="1"/>
    <w:qFormat/>
    <w:rsid w:val="00DF1C57"/>
    <w:rPr>
      <w:rFonts w:ascii="Calibri" w:eastAsia="Calibri" w:hAnsi="Calibri"/>
      <w:sz w:val="22"/>
      <w:szCs w:val="22"/>
    </w:rPr>
  </w:style>
  <w:style w:type="table" w:styleId="GridTable1Light-Accent1">
    <w:name w:val="Grid Table 1 Light Accent 1"/>
    <w:basedOn w:val="TableNormal"/>
    <w:uiPriority w:val="46"/>
    <w:rsid w:val="00DF1C57"/>
    <w:rPr>
      <w:rFonts w:ascii="Calibri" w:eastAsia="Calibri" w:hAnsi="Calibri"/>
      <w:sz w:val="22"/>
      <w:szCs w:val="22"/>
    </w:rPr>
    <w:tblPr>
      <w:tblStyleRowBandSize w:val="1"/>
      <w:tblStyleColBandSize w:val="1"/>
      <w:tblBorders>
        <w:top w:val="single" w:sz="4" w:space="0" w:color="BDD6EE"/>
        <w:left w:val="single" w:sz="4" w:space="0" w:color="BDD6EE"/>
        <w:bottom w:val="single" w:sz="4" w:space="0" w:color="BDD6EE"/>
        <w:right w:val="single" w:sz="4" w:space="0" w:color="BDD6EE"/>
        <w:insideH w:val="single" w:sz="4" w:space="0" w:color="BDD6EE"/>
        <w:insideV w:val="single" w:sz="4" w:space="0" w:color="BDD6EE"/>
      </w:tblBorders>
    </w:tblPr>
    <w:tblStylePr w:type="firstRow">
      <w:rPr>
        <w:b/>
        <w:bCs/>
      </w:rPr>
      <w:tblPr/>
      <w:tcPr>
        <w:tcBorders>
          <w:bottom w:val="single" w:sz="12" w:space="0" w:color="9CC2E5"/>
        </w:tcBorders>
      </w:tcPr>
    </w:tblStylePr>
    <w:tblStylePr w:type="lastRow">
      <w:rPr>
        <w:b/>
        <w:bCs/>
      </w:rPr>
      <w:tblPr/>
      <w:tcPr>
        <w:tcBorders>
          <w:top w:val="double" w:sz="2" w:space="0" w:color="9CC2E5"/>
        </w:tcBorders>
      </w:tcPr>
    </w:tblStylePr>
    <w:tblStylePr w:type="firstCol">
      <w:rPr>
        <w:b/>
        <w:bCs/>
      </w:rPr>
    </w:tblStylePr>
    <w:tblStylePr w:type="lastCol">
      <w:rPr>
        <w:b/>
        <w:bCs/>
      </w:rPr>
    </w:tblStylePr>
  </w:style>
  <w:style w:type="table" w:styleId="GridTable2">
    <w:name w:val="Grid Table 2"/>
    <w:basedOn w:val="TableNormal"/>
    <w:uiPriority w:val="47"/>
    <w:rsid w:val="00DF1C57"/>
    <w:rPr>
      <w:rFonts w:ascii="Calibri" w:eastAsia="Calibri" w:hAnsi="Calibri"/>
      <w:sz w:val="22"/>
      <w:szCs w:val="22"/>
    </w:rPr>
    <w:tblPr>
      <w:tblStyleRowBandSize w:val="1"/>
      <w:tblStyleColBandSize w:val="1"/>
      <w:tblBorders>
        <w:top w:val="single" w:sz="2" w:space="0" w:color="666666"/>
        <w:bottom w:val="single" w:sz="2" w:space="0" w:color="666666"/>
        <w:insideH w:val="single" w:sz="2" w:space="0" w:color="666666"/>
        <w:insideV w:val="single" w:sz="2" w:space="0" w:color="666666"/>
      </w:tblBorders>
    </w:tblPr>
    <w:tblStylePr w:type="firstRow">
      <w:rPr>
        <w:b/>
        <w:bCs/>
      </w:rPr>
      <w:tblPr/>
      <w:tcPr>
        <w:tcBorders>
          <w:top w:val="nil"/>
          <w:bottom w:val="single" w:sz="12" w:space="0" w:color="666666"/>
          <w:insideH w:val="nil"/>
          <w:insideV w:val="nil"/>
        </w:tcBorders>
        <w:shd w:val="clear" w:color="auto" w:fill="FFFFFF"/>
      </w:tcPr>
    </w:tblStylePr>
    <w:tblStylePr w:type="lastRow">
      <w:rPr>
        <w:b/>
        <w:bCs/>
      </w:rPr>
      <w:tblPr/>
      <w:tcPr>
        <w:tcBorders>
          <w:top w:val="double" w:sz="2" w:space="0" w:color="66666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GridTable2-Accent1">
    <w:name w:val="Grid Table 2 Accent 1"/>
    <w:basedOn w:val="TableNormal"/>
    <w:uiPriority w:val="47"/>
    <w:rsid w:val="00DF1C57"/>
    <w:rPr>
      <w:rFonts w:ascii="Calibri" w:eastAsia="Calibri" w:hAnsi="Calibri"/>
      <w:sz w:val="22"/>
      <w:szCs w:val="22"/>
    </w:rPr>
    <w:tblPr>
      <w:tblStyleRowBandSize w:val="1"/>
      <w:tblStyleColBandSize w:val="1"/>
      <w:tblBorders>
        <w:top w:val="single" w:sz="2" w:space="0" w:color="9CC2E5"/>
        <w:bottom w:val="single" w:sz="2" w:space="0" w:color="9CC2E5"/>
        <w:insideH w:val="single" w:sz="2" w:space="0" w:color="9CC2E5"/>
        <w:insideV w:val="single" w:sz="2" w:space="0" w:color="9CC2E5"/>
      </w:tblBorders>
    </w:tblPr>
    <w:tblStylePr w:type="firstRow">
      <w:rPr>
        <w:b/>
        <w:bCs/>
      </w:rPr>
      <w:tblPr/>
      <w:tcPr>
        <w:tcBorders>
          <w:top w:val="nil"/>
          <w:bottom w:val="single" w:sz="12" w:space="0" w:color="9CC2E5"/>
          <w:insideH w:val="nil"/>
          <w:insideV w:val="nil"/>
        </w:tcBorders>
        <w:shd w:val="clear" w:color="auto" w:fill="FFFFFF"/>
      </w:tcPr>
    </w:tblStylePr>
    <w:tblStylePr w:type="lastRow">
      <w:rPr>
        <w:b/>
        <w:bCs/>
      </w:rPr>
      <w:tblPr/>
      <w:tcPr>
        <w:tcBorders>
          <w:top w:val="double" w:sz="2" w:space="0" w:color="9CC2E5"/>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GridTable4-Accent1">
    <w:name w:val="Grid Table 4 Accent 1"/>
    <w:basedOn w:val="TableNormal"/>
    <w:uiPriority w:val="49"/>
    <w:rsid w:val="00DF1C57"/>
    <w:rPr>
      <w:rFonts w:ascii="Calibri" w:eastAsia="Calibri" w:hAnsi="Calibri"/>
      <w:sz w:val="22"/>
      <w:szCs w:val="22"/>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paragraph" w:customStyle="1" w:styleId="ListParagraphLevel2">
    <w:name w:val="List Paragraph Level 2"/>
    <w:basedOn w:val="Normal"/>
    <w:link w:val="ListParagraphLevel2Char"/>
    <w:qFormat/>
    <w:rsid w:val="00DF1C57"/>
    <w:pPr>
      <w:numPr>
        <w:numId w:val="34"/>
      </w:numPr>
      <w:spacing w:after="120" w:line="276" w:lineRule="auto"/>
      <w:outlineLvl w:val="2"/>
    </w:pPr>
    <w:rPr>
      <w:rFonts w:ascii="Arial" w:eastAsia="Calibri" w:hAnsi="Arial"/>
      <w:szCs w:val="22"/>
      <w:lang w:val="x-none" w:eastAsia="x-none"/>
    </w:rPr>
  </w:style>
  <w:style w:type="character" w:customStyle="1" w:styleId="ListParagraphLevel2Char">
    <w:name w:val="List Paragraph Level 2 Char"/>
    <w:link w:val="ListParagraphLevel2"/>
    <w:rsid w:val="00DF1C57"/>
    <w:rPr>
      <w:rFonts w:ascii="Arial" w:eastAsia="Calibri" w:hAnsi="Arial"/>
      <w:szCs w:val="22"/>
      <w:lang w:val="x-none" w:eastAsia="x-none"/>
    </w:rPr>
  </w:style>
  <w:style w:type="paragraph" w:styleId="BlockText">
    <w:name w:val="Block Text"/>
    <w:basedOn w:val="Normal"/>
    <w:rsid w:val="00DF1C57"/>
    <w:pPr>
      <w:spacing w:before="120" w:after="160" w:line="259" w:lineRule="auto"/>
      <w:ind w:left="-540" w:right="540" w:hanging="709"/>
      <w:jc w:val="both"/>
    </w:pPr>
    <w:rPr>
      <w:rFonts w:ascii="Arial" w:hAnsi="Arial"/>
      <w:lang w:bidi="he-IL"/>
    </w:rPr>
  </w:style>
  <w:style w:type="paragraph" w:styleId="TOC4">
    <w:name w:val="toc 4"/>
    <w:basedOn w:val="Normal"/>
    <w:next w:val="Normal"/>
    <w:autoRedefine/>
    <w:uiPriority w:val="39"/>
    <w:unhideWhenUsed/>
    <w:rsid w:val="00DF1C57"/>
    <w:pPr>
      <w:spacing w:line="259" w:lineRule="auto"/>
      <w:ind w:left="600"/>
    </w:pPr>
    <w:rPr>
      <w:rFonts w:ascii="Calibri" w:eastAsia="Calibri" w:hAnsi="Calibri"/>
    </w:rPr>
  </w:style>
  <w:style w:type="paragraph" w:styleId="TOC5">
    <w:name w:val="toc 5"/>
    <w:basedOn w:val="Normal"/>
    <w:next w:val="Normal"/>
    <w:autoRedefine/>
    <w:uiPriority w:val="39"/>
    <w:unhideWhenUsed/>
    <w:rsid w:val="00DF1C57"/>
    <w:pPr>
      <w:spacing w:line="259" w:lineRule="auto"/>
      <w:ind w:left="800"/>
    </w:pPr>
    <w:rPr>
      <w:rFonts w:ascii="Calibri" w:eastAsia="Calibri" w:hAnsi="Calibri"/>
    </w:rPr>
  </w:style>
  <w:style w:type="paragraph" w:styleId="TOC6">
    <w:name w:val="toc 6"/>
    <w:basedOn w:val="Normal"/>
    <w:next w:val="Normal"/>
    <w:autoRedefine/>
    <w:uiPriority w:val="39"/>
    <w:unhideWhenUsed/>
    <w:rsid w:val="00DF1C57"/>
    <w:pPr>
      <w:spacing w:line="259" w:lineRule="auto"/>
      <w:ind w:left="1000"/>
    </w:pPr>
    <w:rPr>
      <w:rFonts w:ascii="Calibri" w:eastAsia="Calibri" w:hAnsi="Calibri"/>
    </w:rPr>
  </w:style>
  <w:style w:type="paragraph" w:styleId="TOC7">
    <w:name w:val="toc 7"/>
    <w:basedOn w:val="Normal"/>
    <w:next w:val="Normal"/>
    <w:autoRedefine/>
    <w:uiPriority w:val="39"/>
    <w:unhideWhenUsed/>
    <w:rsid w:val="00DF1C57"/>
    <w:pPr>
      <w:spacing w:line="259" w:lineRule="auto"/>
      <w:ind w:left="1200"/>
    </w:pPr>
    <w:rPr>
      <w:rFonts w:ascii="Calibri" w:eastAsia="Calibri" w:hAnsi="Calibri"/>
    </w:rPr>
  </w:style>
  <w:style w:type="paragraph" w:styleId="TOC8">
    <w:name w:val="toc 8"/>
    <w:basedOn w:val="Normal"/>
    <w:next w:val="Normal"/>
    <w:autoRedefine/>
    <w:uiPriority w:val="39"/>
    <w:unhideWhenUsed/>
    <w:rsid w:val="00DF1C57"/>
    <w:pPr>
      <w:spacing w:line="259" w:lineRule="auto"/>
      <w:ind w:left="1400"/>
    </w:pPr>
    <w:rPr>
      <w:rFonts w:ascii="Calibri" w:eastAsia="Calibri" w:hAnsi="Calibri"/>
    </w:rPr>
  </w:style>
  <w:style w:type="paragraph" w:styleId="TOC9">
    <w:name w:val="toc 9"/>
    <w:basedOn w:val="Normal"/>
    <w:next w:val="Normal"/>
    <w:autoRedefine/>
    <w:uiPriority w:val="39"/>
    <w:unhideWhenUsed/>
    <w:rsid w:val="00DF1C57"/>
    <w:pPr>
      <w:spacing w:line="259" w:lineRule="auto"/>
      <w:ind w:left="1600"/>
    </w:pPr>
    <w:rPr>
      <w:rFonts w:ascii="Calibri" w:eastAsia="Calibri" w:hAnsi="Calibri"/>
    </w:rPr>
  </w:style>
  <w:style w:type="paragraph" w:customStyle="1" w:styleId="TableText">
    <w:name w:val="Table Text"/>
    <w:aliases w:val="tt"/>
    <w:rsid w:val="00DF1C57"/>
    <w:pPr>
      <w:spacing w:before="60" w:after="60" w:line="276" w:lineRule="auto"/>
    </w:pPr>
    <w:rPr>
      <w:rFonts w:ascii="Arial Narrow" w:hAnsi="Arial Narrow"/>
      <w:color w:val="000000"/>
      <w:sz w:val="22"/>
      <w:szCs w:val="22"/>
    </w:rPr>
  </w:style>
  <w:style w:type="paragraph" w:customStyle="1" w:styleId="Heading1memo">
    <w:name w:val="*Heading 1 (memo)"/>
    <w:basedOn w:val="Heading1"/>
    <w:next w:val="Text"/>
    <w:rsid w:val="00DF1C57"/>
    <w:pPr>
      <w:spacing w:before="120"/>
      <w:ind w:left="432" w:hanging="432"/>
      <w:jc w:val="left"/>
      <w:outlineLvl w:val="9"/>
    </w:pPr>
    <w:rPr>
      <w:rFonts w:ascii="Arial Bold" w:hAnsi="Arial Bold"/>
      <w:b/>
      <w:color w:val="000000"/>
      <w:sz w:val="24"/>
      <w:u w:val="none"/>
    </w:rPr>
  </w:style>
  <w:style w:type="paragraph" w:customStyle="1" w:styleId="Bodytextnoindent">
    <w:name w:val="Body text no indent"/>
    <w:basedOn w:val="BodyText"/>
    <w:rsid w:val="00DF1C57"/>
    <w:pPr>
      <w:spacing w:before="120" w:after="60"/>
      <w:ind w:left="-3211"/>
      <w:jc w:val="left"/>
    </w:pPr>
    <w:rPr>
      <w:sz w:val="20"/>
    </w:rPr>
  </w:style>
  <w:style w:type="paragraph" w:styleId="Revision">
    <w:name w:val="Revision"/>
    <w:hidden/>
    <w:uiPriority w:val="99"/>
    <w:semiHidden/>
    <w:rsid w:val="00DF1C57"/>
    <w:rPr>
      <w:rFonts w:ascii="Calibri" w:eastAsia="Calibri" w:hAnsi="Calibri"/>
      <w:sz w:val="22"/>
      <w:szCs w:val="22"/>
    </w:rPr>
  </w:style>
  <w:style w:type="paragraph" w:customStyle="1" w:styleId="Bolded">
    <w:name w:val="Bolded"/>
    <w:basedOn w:val="Normal"/>
    <w:link w:val="BoldedChar"/>
    <w:qFormat/>
    <w:rsid w:val="00DF1C57"/>
    <w:pPr>
      <w:spacing w:before="160" w:after="60" w:line="276" w:lineRule="auto"/>
    </w:pPr>
    <w:rPr>
      <w:rFonts w:ascii="Arial" w:eastAsia="Calibri" w:hAnsi="Arial"/>
      <w:b/>
    </w:rPr>
  </w:style>
  <w:style w:type="character" w:customStyle="1" w:styleId="BoldedChar">
    <w:name w:val="Bolded Char"/>
    <w:link w:val="Bolded"/>
    <w:rsid w:val="00DF1C57"/>
    <w:rPr>
      <w:rFonts w:ascii="Arial" w:eastAsia="Calibri" w:hAnsi="Arial"/>
      <w:b/>
    </w:rPr>
  </w:style>
  <w:style w:type="paragraph" w:customStyle="1" w:styleId="DashList">
    <w:name w:val="Dash List"/>
    <w:basedOn w:val="Normal"/>
    <w:link w:val="DashListChar"/>
    <w:qFormat/>
    <w:rsid w:val="00DF1C57"/>
    <w:pPr>
      <w:numPr>
        <w:numId w:val="35"/>
      </w:numPr>
      <w:spacing w:after="60"/>
    </w:pPr>
    <w:rPr>
      <w:rFonts w:ascii="Arial" w:eastAsia="Calibri" w:hAnsi="Arial" w:cs="Arial"/>
    </w:rPr>
  </w:style>
  <w:style w:type="character" w:customStyle="1" w:styleId="DashListChar">
    <w:name w:val="Dash List Char"/>
    <w:link w:val="DashList"/>
    <w:rsid w:val="00DF1C57"/>
    <w:rPr>
      <w:rFonts w:ascii="Arial" w:eastAsia="Calibri" w:hAnsi="Arial" w:cs="Arial"/>
    </w:rPr>
  </w:style>
  <w:style w:type="paragraph" w:customStyle="1" w:styleId="NumberedList">
    <w:name w:val="Numbered List"/>
    <w:basedOn w:val="Normal"/>
    <w:next w:val="Normal"/>
    <w:uiPriority w:val="34"/>
    <w:qFormat/>
    <w:rsid w:val="00DF1C57"/>
    <w:pPr>
      <w:numPr>
        <w:numId w:val="36"/>
      </w:numPr>
      <w:spacing w:after="120" w:line="276" w:lineRule="auto"/>
      <w:outlineLvl w:val="1"/>
    </w:pPr>
    <w:rPr>
      <w:rFonts w:ascii="Arial" w:eastAsia="Calibri" w:hAnsi="Arial"/>
      <w:szCs w:val="22"/>
    </w:rPr>
  </w:style>
  <w:style w:type="paragraph" w:customStyle="1" w:styleId="ExhibitOutline1">
    <w:name w:val="Exhibit Outline 1"/>
    <w:basedOn w:val="Normal"/>
    <w:next w:val="Normal"/>
    <w:link w:val="ExhibitOutline1Char"/>
    <w:qFormat/>
    <w:rsid w:val="00DF1C57"/>
    <w:pPr>
      <w:spacing w:line="276" w:lineRule="auto"/>
    </w:pPr>
    <w:rPr>
      <w:rFonts w:ascii="Arial Bold" w:eastAsia="Calibri" w:hAnsi="Arial Bold" w:cs="Arial"/>
      <w:b/>
      <w:szCs w:val="22"/>
    </w:rPr>
  </w:style>
  <w:style w:type="character" w:customStyle="1" w:styleId="ExhibitOutline1Char">
    <w:name w:val="Exhibit Outline 1 Char"/>
    <w:link w:val="ExhibitOutline1"/>
    <w:rsid w:val="00DF1C57"/>
    <w:rPr>
      <w:rFonts w:ascii="Arial Bold" w:eastAsia="Calibri" w:hAnsi="Arial Bold" w:cs="Arial"/>
      <w:b/>
      <w:szCs w:val="22"/>
    </w:rPr>
  </w:style>
  <w:style w:type="paragraph" w:customStyle="1" w:styleId="AddressContactInfo">
    <w:name w:val="Address/Contact Info"/>
    <w:basedOn w:val="Normal"/>
    <w:rsid w:val="00DF1C57"/>
    <w:pPr>
      <w:suppressAutoHyphens/>
      <w:spacing w:line="190" w:lineRule="exact"/>
    </w:pPr>
    <w:rPr>
      <w:rFonts w:ascii="Arial" w:hAnsi="Arial"/>
      <w:color w:val="737373"/>
      <w:sz w:val="16"/>
      <w:szCs w:val="16"/>
    </w:rPr>
  </w:style>
  <w:style w:type="paragraph" w:customStyle="1" w:styleId="EmployeeName">
    <w:name w:val="Employee Name"/>
    <w:basedOn w:val="AddressContactInfo"/>
    <w:qFormat/>
    <w:rsid w:val="00DF1C57"/>
    <w:pPr>
      <w:spacing w:line="200" w:lineRule="exact"/>
    </w:pPr>
    <w:rPr>
      <w:b/>
      <w:color w:val="2895D5"/>
      <w:sz w:val="17"/>
    </w:rPr>
  </w:style>
  <w:style w:type="paragraph" w:customStyle="1" w:styleId="EmployeeTitle">
    <w:name w:val="Employee Title"/>
    <w:basedOn w:val="AddressContactInfo"/>
    <w:qFormat/>
    <w:rsid w:val="00DF1C57"/>
    <w:rPr>
      <w:i/>
    </w:rPr>
  </w:style>
  <w:style w:type="paragraph" w:styleId="BodyTextIndent2">
    <w:name w:val="Body Text Indent 2"/>
    <w:basedOn w:val="Normal"/>
    <w:link w:val="BodyTextIndent2Char"/>
    <w:uiPriority w:val="99"/>
    <w:unhideWhenUsed/>
    <w:rsid w:val="00DF1C57"/>
    <w:pPr>
      <w:spacing w:after="120" w:line="480" w:lineRule="auto"/>
      <w:ind w:left="360"/>
    </w:pPr>
    <w:rPr>
      <w:rFonts w:ascii="Arial" w:eastAsia="Calibri" w:hAnsi="Arial"/>
      <w:szCs w:val="22"/>
    </w:rPr>
  </w:style>
  <w:style w:type="character" w:customStyle="1" w:styleId="BodyTextIndent2Char">
    <w:name w:val="Body Text Indent 2 Char"/>
    <w:link w:val="BodyTextIndent2"/>
    <w:uiPriority w:val="99"/>
    <w:rsid w:val="00DF1C57"/>
    <w:rPr>
      <w:rFonts w:ascii="Arial" w:eastAsia="Calibri" w:hAnsi="Arial"/>
      <w:szCs w:val="22"/>
    </w:rPr>
  </w:style>
  <w:style w:type="paragraph" w:customStyle="1" w:styleId="p1">
    <w:name w:val="p1"/>
    <w:basedOn w:val="Normal"/>
    <w:rsid w:val="00DF1C57"/>
    <w:pPr>
      <w:shd w:val="clear" w:color="auto" w:fill="F1F1F1"/>
      <w:spacing w:after="180"/>
    </w:pPr>
    <w:rPr>
      <w:rFonts w:ascii="Helvetica Neue" w:eastAsia="Calibri" w:hAnsi="Helvetica Neue"/>
      <w:color w:val="333333"/>
      <w:sz w:val="21"/>
      <w:szCs w:val="21"/>
    </w:rPr>
  </w:style>
  <w:style w:type="character" w:customStyle="1" w:styleId="apple-tab-span">
    <w:name w:val="apple-tab-span"/>
    <w:rsid w:val="00DF1C57"/>
  </w:style>
  <w:style w:type="character" w:customStyle="1" w:styleId="apple-converted-space">
    <w:name w:val="apple-converted-space"/>
    <w:rsid w:val="00DF1C57"/>
  </w:style>
  <w:style w:type="table" w:customStyle="1" w:styleId="TableGrid3">
    <w:name w:val="Table Grid3"/>
    <w:basedOn w:val="TableNormal"/>
    <w:next w:val="TableGrid"/>
    <w:uiPriority w:val="59"/>
    <w:rsid w:val="00DF1C57"/>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39"/>
    <w:rsid w:val="00DF1C57"/>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uiPriority w:val="39"/>
    <w:rsid w:val="00DF1C57"/>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CMz1">
    <w:name w:val="SCMz1"/>
    <w:uiPriority w:val="2"/>
    <w:qFormat/>
    <w:rsid w:val="00DF1C57"/>
    <w:pPr>
      <w:numPr>
        <w:numId w:val="57"/>
      </w:numPr>
      <w:spacing w:before="160"/>
      <w:jc w:val="both"/>
      <w:outlineLvl w:val="0"/>
    </w:pPr>
    <w:rPr>
      <w:rFonts w:ascii="Arial" w:hAnsi="Arial"/>
      <w:szCs w:val="24"/>
    </w:rPr>
  </w:style>
  <w:style w:type="paragraph" w:customStyle="1" w:styleId="SCMz2">
    <w:name w:val="SCMz2"/>
    <w:uiPriority w:val="2"/>
    <w:qFormat/>
    <w:rsid w:val="00DF1C57"/>
    <w:pPr>
      <w:numPr>
        <w:ilvl w:val="1"/>
        <w:numId w:val="57"/>
      </w:numPr>
      <w:spacing w:before="120"/>
      <w:jc w:val="both"/>
      <w:outlineLvl w:val="1"/>
    </w:pPr>
    <w:rPr>
      <w:rFonts w:ascii="Arial" w:hAnsi="Arial"/>
      <w:szCs w:val="24"/>
    </w:rPr>
  </w:style>
  <w:style w:type="paragraph" w:customStyle="1" w:styleId="SCMz3">
    <w:name w:val="SCMz3"/>
    <w:uiPriority w:val="2"/>
    <w:qFormat/>
    <w:rsid w:val="00DF1C57"/>
    <w:pPr>
      <w:numPr>
        <w:ilvl w:val="2"/>
        <w:numId w:val="57"/>
      </w:numPr>
      <w:spacing w:before="120"/>
      <w:jc w:val="both"/>
      <w:outlineLvl w:val="2"/>
    </w:pPr>
    <w:rPr>
      <w:rFonts w:ascii="Arial" w:hAnsi="Arial"/>
      <w:szCs w:val="24"/>
    </w:rPr>
  </w:style>
  <w:style w:type="numbering" w:customStyle="1" w:styleId="SCMzListStyle2">
    <w:name w:val="SCMzListStyle2"/>
    <w:uiPriority w:val="99"/>
    <w:rsid w:val="00DF1C57"/>
    <w:pPr>
      <w:numPr>
        <w:numId w:val="57"/>
      </w:numPr>
    </w:pPr>
  </w:style>
  <w:style w:type="character" w:styleId="Strong">
    <w:name w:val="Strong"/>
    <w:qFormat/>
    <w:rsid w:val="00371FA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616169">
      <w:bodyDiv w:val="1"/>
      <w:marLeft w:val="0"/>
      <w:marRight w:val="0"/>
      <w:marTop w:val="0"/>
      <w:marBottom w:val="0"/>
      <w:divBdr>
        <w:top w:val="none" w:sz="0" w:space="0" w:color="auto"/>
        <w:left w:val="none" w:sz="0" w:space="0" w:color="auto"/>
        <w:bottom w:val="none" w:sz="0" w:space="0" w:color="auto"/>
        <w:right w:val="none" w:sz="0" w:space="0" w:color="auto"/>
      </w:divBdr>
    </w:div>
    <w:div w:id="262493902">
      <w:bodyDiv w:val="1"/>
      <w:marLeft w:val="0"/>
      <w:marRight w:val="0"/>
      <w:marTop w:val="0"/>
      <w:marBottom w:val="0"/>
      <w:divBdr>
        <w:top w:val="none" w:sz="0" w:space="0" w:color="auto"/>
        <w:left w:val="none" w:sz="0" w:space="0" w:color="auto"/>
        <w:bottom w:val="none" w:sz="0" w:space="0" w:color="auto"/>
        <w:right w:val="none" w:sz="0" w:space="0" w:color="auto"/>
      </w:divBdr>
    </w:div>
    <w:div w:id="418211276">
      <w:bodyDiv w:val="1"/>
      <w:marLeft w:val="0"/>
      <w:marRight w:val="0"/>
      <w:marTop w:val="0"/>
      <w:marBottom w:val="0"/>
      <w:divBdr>
        <w:top w:val="none" w:sz="0" w:space="0" w:color="auto"/>
        <w:left w:val="none" w:sz="0" w:space="0" w:color="auto"/>
        <w:bottom w:val="none" w:sz="0" w:space="0" w:color="auto"/>
        <w:right w:val="none" w:sz="0" w:space="0" w:color="auto"/>
      </w:divBdr>
    </w:div>
    <w:div w:id="835533578">
      <w:bodyDiv w:val="1"/>
      <w:marLeft w:val="0"/>
      <w:marRight w:val="0"/>
      <w:marTop w:val="0"/>
      <w:marBottom w:val="0"/>
      <w:divBdr>
        <w:top w:val="none" w:sz="0" w:space="0" w:color="auto"/>
        <w:left w:val="none" w:sz="0" w:space="0" w:color="auto"/>
        <w:bottom w:val="none" w:sz="0" w:space="0" w:color="auto"/>
        <w:right w:val="none" w:sz="0" w:space="0" w:color="auto"/>
      </w:divBdr>
    </w:div>
    <w:div w:id="906918529">
      <w:bodyDiv w:val="1"/>
      <w:marLeft w:val="0"/>
      <w:marRight w:val="0"/>
      <w:marTop w:val="0"/>
      <w:marBottom w:val="0"/>
      <w:divBdr>
        <w:top w:val="none" w:sz="0" w:space="0" w:color="auto"/>
        <w:left w:val="none" w:sz="0" w:space="0" w:color="auto"/>
        <w:bottom w:val="none" w:sz="0" w:space="0" w:color="auto"/>
        <w:right w:val="none" w:sz="0" w:space="0" w:color="auto"/>
      </w:divBdr>
    </w:div>
    <w:div w:id="1177504897">
      <w:bodyDiv w:val="1"/>
      <w:marLeft w:val="0"/>
      <w:marRight w:val="0"/>
      <w:marTop w:val="0"/>
      <w:marBottom w:val="0"/>
      <w:divBdr>
        <w:top w:val="none" w:sz="0" w:space="0" w:color="auto"/>
        <w:left w:val="none" w:sz="0" w:space="0" w:color="auto"/>
        <w:bottom w:val="none" w:sz="0" w:space="0" w:color="auto"/>
        <w:right w:val="none" w:sz="0" w:space="0" w:color="auto"/>
      </w:divBdr>
    </w:div>
    <w:div w:id="1232274813">
      <w:bodyDiv w:val="1"/>
      <w:marLeft w:val="0"/>
      <w:marRight w:val="0"/>
      <w:marTop w:val="0"/>
      <w:marBottom w:val="0"/>
      <w:divBdr>
        <w:top w:val="none" w:sz="0" w:space="0" w:color="auto"/>
        <w:left w:val="none" w:sz="0" w:space="0" w:color="auto"/>
        <w:bottom w:val="none" w:sz="0" w:space="0" w:color="auto"/>
        <w:right w:val="none" w:sz="0" w:space="0" w:color="auto"/>
      </w:divBdr>
    </w:div>
    <w:div w:id="1237131773">
      <w:bodyDiv w:val="1"/>
      <w:marLeft w:val="0"/>
      <w:marRight w:val="0"/>
      <w:marTop w:val="0"/>
      <w:marBottom w:val="0"/>
      <w:divBdr>
        <w:top w:val="none" w:sz="0" w:space="0" w:color="auto"/>
        <w:left w:val="none" w:sz="0" w:space="0" w:color="auto"/>
        <w:bottom w:val="none" w:sz="0" w:space="0" w:color="auto"/>
        <w:right w:val="none" w:sz="0" w:space="0" w:color="auto"/>
      </w:divBdr>
    </w:div>
    <w:div w:id="1288122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microsoft.com/office/2011/relationships/commentsExtended" Target="commentsExtended.xml"/><Relationship Id="rId18" Type="http://schemas.openxmlformats.org/officeDocument/2006/relationships/hyperlink" Target="mailto:SCMP.East@am.jll.com" TargetMode="External"/><Relationship Id="rId26"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hyperlink" Target="http://www.xerox.com/security" TargetMode="External"/><Relationship Id="rId7" Type="http://schemas.openxmlformats.org/officeDocument/2006/relationships/styles" Target="styles.xml"/><Relationship Id="rId12" Type="http://schemas.openxmlformats.org/officeDocument/2006/relationships/comments" Target="comments.xml"/><Relationship Id="rId17" Type="http://schemas.openxmlformats.org/officeDocument/2006/relationships/hyperlink" Target="mailto:Vendor.Compliance@am.jll.com" TargetMode="External"/><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yperlink" Target="https://www.us.jll.com/en/about-jll/company-information/ethics-everywhere" TargetMode="External"/><Relationship Id="rId20" Type="http://schemas.openxmlformats.org/officeDocument/2006/relationships/hyperlink" Target="http://www.xerox.com/perl-bin/product.pl?mode=recycling&amp;XOGlang=en_US&amp;referer=xrx"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eader" Target="header1.xml"/><Relationship Id="rId5" Type="http://schemas.openxmlformats.org/officeDocument/2006/relationships/customXml" Target="../customXml/item5.xml"/><Relationship Id="rId15" Type="http://schemas.openxmlformats.org/officeDocument/2006/relationships/hyperlink" Target="http://sfgov.org/olse/formula-retail-employee-rights-ordinances" TargetMode="External"/><Relationship Id="rId23" Type="http://schemas.openxmlformats.org/officeDocument/2006/relationships/hyperlink" Target="http://www.saic.com/media/114947-SAIC-Supplier-Code-of-Conduct.pdf" TargetMode="External"/><Relationship Id="rId28" Type="http://schemas.microsoft.com/office/2011/relationships/people" Target="people.xml"/><Relationship Id="rId10" Type="http://schemas.openxmlformats.org/officeDocument/2006/relationships/footnotes" Target="foot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webSettings" Target="webSettings.xml"/><Relationship Id="rId14" Type="http://schemas.microsoft.com/office/2016/09/relationships/commentsIds" Target="commentsIds.xml"/><Relationship Id="rId22" Type="http://schemas.openxmlformats.org/officeDocument/2006/relationships/hyperlink" Target="http://www.saic.com/media/114947-SAIC-Supplier-Code-of-Conduct.pdf"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LongProperties xmlns="http://schemas.microsoft.com/office/2006/metadata/longProperties"/>
</file>

<file path=customXml/item4.xml><?xml version="1.0" encoding="utf-8"?>
<ct:contentTypeSchema xmlns:ct="http://schemas.microsoft.com/office/2006/metadata/contentType" xmlns:ma="http://schemas.microsoft.com/office/2006/metadata/properties/metaAttributes" ct:_="" ma:_="" ma:contentTypeName="Document" ma:contentTypeID="0x0101007212AE471564D4429FA619BD2427DF51" ma:contentTypeVersion="13" ma:contentTypeDescription="Create a new document." ma:contentTypeScope="" ma:versionID="ad60a8e5b9ad406984cb5ce2b4342c72">
  <xsd:schema xmlns:xsd="http://www.w3.org/2001/XMLSchema" xmlns:xs="http://www.w3.org/2001/XMLSchema" xmlns:p="http://schemas.microsoft.com/office/2006/metadata/properties" xmlns:ns3="b2421c86-37cf-45c2-bd0f-3f2f18f81b9f" xmlns:ns4="202cb027-8870-43a9-87fa-d535f61aa097" targetNamespace="http://schemas.microsoft.com/office/2006/metadata/properties" ma:root="true" ma:fieldsID="90c5e86c66d8ea20ba4822961bacb8d1" ns3:_="" ns4:_="">
    <xsd:import namespace="b2421c86-37cf-45c2-bd0f-3f2f18f81b9f"/>
    <xsd:import namespace="202cb027-8870-43a9-87fa-d535f61aa097"/>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Location" minOccurs="0"/>
                <xsd:element ref="ns3:MediaServiceAutoKeyPoints" minOccurs="0"/>
                <xsd:element ref="ns3:MediaServiceKeyPoints" minOccurs="0"/>
                <xsd:element ref="ns3:MediaServiceGenerationTime" minOccurs="0"/>
                <xsd:element ref="ns3:MediaServiceEventHashCode"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2421c86-37cf-45c2-bd0f-3f2f18f81b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02cb027-8870-43a9-87fa-d535f61aa097"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0C435F-9C95-40A7-856F-51141F1CAAF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4463BD5-C653-4C4B-9FCC-25A18D10FC87}">
  <ds:schemaRefs>
    <ds:schemaRef ds:uri="http://schemas.microsoft.com/sharepoint/v3/contenttype/forms"/>
  </ds:schemaRefs>
</ds:datastoreItem>
</file>

<file path=customXml/itemProps3.xml><?xml version="1.0" encoding="utf-8"?>
<ds:datastoreItem xmlns:ds="http://schemas.openxmlformats.org/officeDocument/2006/customXml" ds:itemID="{8D614F8B-2EF9-408C-95EB-F244A7622AEB}">
  <ds:schemaRefs>
    <ds:schemaRef ds:uri="http://schemas.microsoft.com/office/2006/metadata/longProperties"/>
  </ds:schemaRefs>
</ds:datastoreItem>
</file>

<file path=customXml/itemProps4.xml><?xml version="1.0" encoding="utf-8"?>
<ds:datastoreItem xmlns:ds="http://schemas.openxmlformats.org/officeDocument/2006/customXml" ds:itemID="{1173584B-1257-43ED-BBD9-AE84DAEEBE7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2421c86-37cf-45c2-bd0f-3f2f18f81b9f"/>
    <ds:schemaRef ds:uri="202cb027-8870-43a9-87fa-d535f61aa09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32A791E0-2092-4A4E-B82B-6F513132E3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29590</Words>
  <Characters>168666</Characters>
  <Application>Microsoft Office Word</Application>
  <DocSecurity>0</DocSecurity>
  <Lines>1405</Lines>
  <Paragraphs>395</Paragraphs>
  <ScaleCrop>false</ScaleCrop>
  <HeadingPairs>
    <vt:vector size="2" baseType="variant">
      <vt:variant>
        <vt:lpstr>Title</vt:lpstr>
      </vt:variant>
      <vt:variant>
        <vt:i4>1</vt:i4>
      </vt:variant>
    </vt:vector>
  </HeadingPairs>
  <TitlesOfParts>
    <vt:vector size="1" baseType="lpstr">
      <vt:lpstr>SERVICE CONTRACTORS AGREEMENT</vt:lpstr>
    </vt:vector>
  </TitlesOfParts>
  <Company>JLL</Company>
  <LinksUpToDate>false</LinksUpToDate>
  <CharactersWithSpaces>197861</CharactersWithSpaces>
  <SharedDoc>false</SharedDoc>
  <HLinks>
    <vt:vector size="42" baseType="variant">
      <vt:variant>
        <vt:i4>3932263</vt:i4>
      </vt:variant>
      <vt:variant>
        <vt:i4>18</vt:i4>
      </vt:variant>
      <vt:variant>
        <vt:i4>0</vt:i4>
      </vt:variant>
      <vt:variant>
        <vt:i4>5</vt:i4>
      </vt:variant>
      <vt:variant>
        <vt:lpwstr>http://www.saic.com/media/114947-SAIC-Supplier-Code-of-Conduct.pdf</vt:lpwstr>
      </vt:variant>
      <vt:variant>
        <vt:lpwstr/>
      </vt:variant>
      <vt:variant>
        <vt:i4>4259917</vt:i4>
      </vt:variant>
      <vt:variant>
        <vt:i4>15</vt:i4>
      </vt:variant>
      <vt:variant>
        <vt:i4>0</vt:i4>
      </vt:variant>
      <vt:variant>
        <vt:i4>5</vt:i4>
      </vt:variant>
      <vt:variant>
        <vt:lpwstr>http://www.xerox.com/security</vt:lpwstr>
      </vt:variant>
      <vt:variant>
        <vt:lpwstr/>
      </vt:variant>
      <vt:variant>
        <vt:i4>4325418</vt:i4>
      </vt:variant>
      <vt:variant>
        <vt:i4>12</vt:i4>
      </vt:variant>
      <vt:variant>
        <vt:i4>0</vt:i4>
      </vt:variant>
      <vt:variant>
        <vt:i4>5</vt:i4>
      </vt:variant>
      <vt:variant>
        <vt:lpwstr>http://www.xerox.com/perl-bin/product.pl?mode=recycling&amp;XOGlang=en_US&amp;referer=xrx</vt:lpwstr>
      </vt:variant>
      <vt:variant>
        <vt:lpwstr/>
      </vt:variant>
      <vt:variant>
        <vt:i4>2424839</vt:i4>
      </vt:variant>
      <vt:variant>
        <vt:i4>9</vt:i4>
      </vt:variant>
      <vt:variant>
        <vt:i4>0</vt:i4>
      </vt:variant>
      <vt:variant>
        <vt:i4>5</vt:i4>
      </vt:variant>
      <vt:variant>
        <vt:lpwstr>mailto:SCMP.East@am.jll.com</vt:lpwstr>
      </vt:variant>
      <vt:variant>
        <vt:lpwstr/>
      </vt:variant>
      <vt:variant>
        <vt:i4>2359313</vt:i4>
      </vt:variant>
      <vt:variant>
        <vt:i4>6</vt:i4>
      </vt:variant>
      <vt:variant>
        <vt:i4>0</vt:i4>
      </vt:variant>
      <vt:variant>
        <vt:i4>5</vt:i4>
      </vt:variant>
      <vt:variant>
        <vt:lpwstr>mailto:Vendor.Compliance@am.jll.com</vt:lpwstr>
      </vt:variant>
      <vt:variant>
        <vt:lpwstr/>
      </vt:variant>
      <vt:variant>
        <vt:i4>589907</vt:i4>
      </vt:variant>
      <vt:variant>
        <vt:i4>3</vt:i4>
      </vt:variant>
      <vt:variant>
        <vt:i4>0</vt:i4>
      </vt:variant>
      <vt:variant>
        <vt:i4>5</vt:i4>
      </vt:variant>
      <vt:variant>
        <vt:lpwstr>https://www.us.jll.com/en/about-jll/company-information/ethics-everywhere</vt:lpwstr>
      </vt:variant>
      <vt:variant>
        <vt:lpwstr/>
      </vt:variant>
      <vt:variant>
        <vt:i4>7798896</vt:i4>
      </vt:variant>
      <vt:variant>
        <vt:i4>0</vt:i4>
      </vt:variant>
      <vt:variant>
        <vt:i4>0</vt:i4>
      </vt:variant>
      <vt:variant>
        <vt:i4>5</vt:i4>
      </vt:variant>
      <vt:variant>
        <vt:lpwstr>http://sfgov.org/olse/formula-retail-employee-rights-ordinances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SERVICE CONTRACTORS AGREEMENT</dc:title>
  <dc:subject/>
  <dc:creator>Sharon Ostrowski</dc:creator>
  <cp:keywords/>
  <cp:lastModifiedBy>JLL Legal (NG)</cp:lastModifiedBy>
  <cp:revision>11</cp:revision>
  <cp:lastPrinted>2015-01-23T15:01:00Z</cp:lastPrinted>
  <dcterms:created xsi:type="dcterms:W3CDTF">2020-07-23T14:54:00Z</dcterms:created>
  <dcterms:modified xsi:type="dcterms:W3CDTF">2020-07-23T14:58:00Z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IL_MSG_ID1">
    <vt:lpwstr>gFAACRwgU2+mnxnoAg/TCK23DmVuAY37oTk5fdjfX5z+1UEvfaLQVGvmrnuOBl8uchAHledtjdGYjZt4_x000d_
Qjv+W4eGAYAnWeHeu3xmfBFzXV1ZhyJX9v4JYR/VMo68a2mS3d515a8e8ddtUih4Qjv+W4eGAYAn_x000d_
WeHeu3xmfBFzXV1ZhyJX9v4JYR/VMpbrayDh6FMsmcyjcLvQJdnYakszAruVubz4RQ8PfgEYxQLQ_x000d_
PFbcVyRQReqA/0gWn</vt:lpwstr>
  </property>
  <property fmtid="{D5CDD505-2E9C-101B-9397-08002B2CF9AE}" pid="3" name="RESPONSE_SENDER_NAME">
    <vt:lpwstr>4AAA9mrMv1QjWAuoQYYjEGhmA/fblY8OzE5HKSBgOtCi9zGYH9eNW4k7hg==</vt:lpwstr>
  </property>
  <property fmtid="{D5CDD505-2E9C-101B-9397-08002B2CF9AE}" pid="4" name="EMAIL_OWNER_ADDRESS">
    <vt:lpwstr>ABAAMV6B7YzPbaIbj/DqZPCiaKLpKmI8iYb6HmcfW8clPA5fxctChILjXyHKEDuZi7WL</vt:lpwstr>
  </property>
  <property fmtid="{D5CDD505-2E9C-101B-9397-08002B2CF9AE}" pid="5" name="MAIL_MSG_ID2">
    <vt:lpwstr>EKYWeHHNtDDmRlekLe7JX88n1zz/21yFFLYOqmufe4AHk2D/1TLADy9pXi0_x000d_
L5Yg+wZcebxP7YEjWt6CwS9d99Gt/jlmJ9VrXg==</vt:lpwstr>
  </property>
  <property fmtid="{D5CDD505-2E9C-101B-9397-08002B2CF9AE}" pid="6" name="Revision date">
    <vt:lpwstr>2015-02-06T00:00:00Z</vt:lpwstr>
  </property>
  <property fmtid="{D5CDD505-2E9C-101B-9397-08002B2CF9AE}" pid="7" name="Category">
    <vt:lpwstr>Standard</vt:lpwstr>
  </property>
  <property fmtid="{D5CDD505-2E9C-101B-9397-08002B2CF9AE}" pid="8" name="Description0">
    <vt:lpwstr>Use when JLL is principal and annual compensation to contractor is &gt;$10,000</vt:lpwstr>
  </property>
  <property fmtid="{D5CDD505-2E9C-101B-9397-08002B2CF9AE}" pid="9" name="Revision notes">
    <vt:lpwstr/>
  </property>
  <property fmtid="{D5CDD505-2E9C-101B-9397-08002B2CF9AE}" pid="10" name="IconOverlay">
    <vt:lpwstr/>
  </property>
  <property fmtid="{D5CDD505-2E9C-101B-9397-08002B2CF9AE}" pid="11" name="ContentTypeId">
    <vt:lpwstr>0x0101007212AE471564D4429FA619BD2427DF51</vt:lpwstr>
  </property>
</Properties>
</file>